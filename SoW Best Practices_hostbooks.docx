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Pr="00D84614" w:rsidRDefault="00926170" w:rsidP="00622457">
      <w:pPr>
        <w:pStyle w:val="Title"/>
        <w:rPr>
          <w:color w:val="auto"/>
        </w:rPr>
      </w:pPr>
      <w:r w:rsidRPr="00D84614">
        <w:rPr>
          <w:noProof/>
          <w:color w:val="auto"/>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D84614" w:rsidRDefault="00926170" w:rsidP="00926170"/>
    <w:p w14:paraId="547AE59C" w14:textId="77777777" w:rsidR="007C3A1B" w:rsidRPr="00D84614" w:rsidRDefault="008764AF" w:rsidP="00622457">
      <w:pPr>
        <w:pStyle w:val="Title"/>
        <w:rPr>
          <w:color w:val="auto"/>
        </w:rPr>
      </w:pPr>
      <w:r w:rsidRPr="00D84614">
        <w:rPr>
          <w:color w:val="auto"/>
        </w:rPr>
        <w:t>APN Partner Deal Acceleration Pro</w:t>
      </w:r>
      <w:r w:rsidR="00F34B5D" w:rsidRPr="00D84614">
        <w:rPr>
          <w:color w:val="auto"/>
        </w:rPr>
        <w:t>gram –</w:t>
      </w:r>
      <w:r w:rsidR="00F34B5D" w:rsidRPr="00D84614">
        <w:rPr>
          <w:b/>
          <w:color w:val="auto"/>
        </w:rPr>
        <w:t>Project Plan</w:t>
      </w:r>
    </w:p>
    <w:p w14:paraId="09C76A51" w14:textId="01287BEA" w:rsidR="00F34D75" w:rsidRPr="00D84614" w:rsidRDefault="00F34B5D" w:rsidP="00622457">
      <w:pPr>
        <w:pStyle w:val="Title"/>
        <w:rPr>
          <w:color w:val="auto"/>
        </w:rPr>
      </w:pPr>
      <w:r w:rsidRPr="00D84614">
        <w:rPr>
          <w:color w:val="auto"/>
        </w:rPr>
        <w:t xml:space="preserve"> </w:t>
      </w:r>
    </w:p>
    <w:p w14:paraId="42465455" w14:textId="436F640F" w:rsidR="00F65656" w:rsidRPr="00D84614" w:rsidRDefault="00F65656" w:rsidP="00F65656"/>
    <w:p w14:paraId="6EA86302" w14:textId="1513DF7E" w:rsidR="008F2EC8" w:rsidRPr="00D84614" w:rsidRDefault="00F65656" w:rsidP="00C245B1">
      <w:pPr>
        <w:pStyle w:val="Title"/>
        <w:rPr>
          <w:color w:val="auto"/>
        </w:rPr>
      </w:pPr>
      <w:r w:rsidRPr="00D84614">
        <w:rPr>
          <w:color w:val="auto"/>
        </w:rPr>
        <w:t>[</w:t>
      </w:r>
      <w:proofErr w:type="spellStart"/>
      <w:del w:id="0" w:author="Pande, Amitkumar" w:date="2020-10-02T16:53:00Z">
        <w:r w:rsidRPr="00D84614" w:rsidDel="00703DC7">
          <w:rPr>
            <w:color w:val="auto"/>
            <w:highlight w:val="yellow"/>
          </w:rPr>
          <w:delText>Customer</w:delText>
        </w:r>
      </w:del>
      <w:r w:rsidR="009C2032">
        <w:rPr>
          <w:i/>
          <w:color w:val="auto"/>
          <w:highlight w:val="yellow"/>
        </w:rPr>
        <w:t>Hos</w:t>
      </w:r>
      <w:r w:rsidR="00302308">
        <w:rPr>
          <w:i/>
          <w:color w:val="auto"/>
          <w:highlight w:val="yellow"/>
        </w:rPr>
        <w:t>t</w:t>
      </w:r>
      <w:r w:rsidR="009C2032">
        <w:rPr>
          <w:i/>
          <w:color w:val="auto"/>
          <w:highlight w:val="yellow"/>
        </w:rPr>
        <w:t>Books</w:t>
      </w:r>
      <w:proofErr w:type="spellEnd"/>
      <w:ins w:id="1" w:author="Pande, Amitkumar" w:date="2020-10-02T16:53:00Z">
        <w:r w:rsidR="00703DC7" w:rsidRPr="00D84614">
          <w:rPr>
            <w:i/>
            <w:color w:val="auto"/>
            <w:highlight w:val="yellow"/>
          </w:rPr>
          <w:t xml:space="preserve"> </w:t>
        </w:r>
      </w:ins>
      <w:r w:rsidRPr="00D84614">
        <w:rPr>
          <w:color w:val="auto"/>
        </w:rPr>
        <w:t>] – [</w:t>
      </w:r>
      <w:proofErr w:type="spellStart"/>
      <w:r w:rsidR="00406B5B" w:rsidRPr="00D84614">
        <w:rPr>
          <w:rFonts w:asciiTheme="minorHAnsi" w:hAnsiTheme="minorHAnsi" w:cstheme="minorHAnsi"/>
          <w:color w:val="auto"/>
          <w:sz w:val="22"/>
          <w:szCs w:val="22"/>
          <w:shd w:val="clear" w:color="auto" w:fill="FFFFFF"/>
        </w:rPr>
        <w:t>MothersonSumi</w:t>
      </w:r>
      <w:proofErr w:type="spellEnd"/>
      <w:r w:rsidR="00406B5B" w:rsidRPr="00D84614">
        <w:rPr>
          <w:rFonts w:asciiTheme="minorHAnsi" w:hAnsiTheme="minorHAnsi" w:cstheme="minorHAnsi"/>
          <w:color w:val="auto"/>
          <w:sz w:val="22"/>
          <w:szCs w:val="22"/>
          <w:shd w:val="clear" w:color="auto" w:fill="FFFFFF"/>
        </w:rPr>
        <w:t xml:space="preserve"> </w:t>
      </w:r>
      <w:proofErr w:type="spellStart"/>
      <w:r w:rsidR="00406B5B" w:rsidRPr="00D84614">
        <w:rPr>
          <w:rFonts w:asciiTheme="minorHAnsi" w:hAnsiTheme="minorHAnsi" w:cstheme="minorHAnsi"/>
          <w:color w:val="auto"/>
          <w:sz w:val="22"/>
          <w:szCs w:val="22"/>
          <w:shd w:val="clear" w:color="auto" w:fill="FFFFFF"/>
        </w:rPr>
        <w:t>INfotech</w:t>
      </w:r>
      <w:proofErr w:type="spellEnd"/>
      <w:r w:rsidR="00406B5B" w:rsidRPr="00D84614">
        <w:rPr>
          <w:rFonts w:asciiTheme="minorHAnsi" w:hAnsiTheme="minorHAnsi" w:cstheme="minorHAnsi"/>
          <w:color w:val="auto"/>
          <w:sz w:val="22"/>
          <w:szCs w:val="22"/>
          <w:shd w:val="clear" w:color="auto" w:fill="FFFFFF"/>
        </w:rPr>
        <w:t xml:space="preserve"> &amp; Designs Ltd.</w:t>
      </w:r>
      <w:r w:rsidRPr="00D84614">
        <w:rPr>
          <w:color w:val="auto"/>
        </w:rPr>
        <w:t>]</w:t>
      </w:r>
      <w:r w:rsidR="00C245B1" w:rsidRPr="00D84614">
        <w:rPr>
          <w:color w:val="auto"/>
        </w:rPr>
        <w:t xml:space="preserve"> – [</w:t>
      </w:r>
      <w:r w:rsidR="00C245B1" w:rsidRPr="00D84614">
        <w:rPr>
          <w:color w:val="auto"/>
          <w:highlight w:val="yellow"/>
        </w:rPr>
        <w:t>Date</w:t>
      </w:r>
      <w:r w:rsidR="00C245B1" w:rsidRPr="00D84614">
        <w:rPr>
          <w:color w:val="auto"/>
        </w:rPr>
        <w:t>]</w:t>
      </w:r>
    </w:p>
    <w:p w14:paraId="39283806" w14:textId="7621E2FC" w:rsidR="008F2EC8" w:rsidRPr="00D84614" w:rsidRDefault="008F2EC8" w:rsidP="00C245B1">
      <w:pPr>
        <w:pStyle w:val="Title"/>
        <w:rPr>
          <w:color w:val="auto"/>
        </w:rPr>
      </w:pPr>
    </w:p>
    <w:p w14:paraId="28F959C4" w14:textId="52FD38EE" w:rsidR="008F2EC8" w:rsidRPr="00D84614" w:rsidRDefault="008F2EC8" w:rsidP="00C245B1">
      <w:pPr>
        <w:pStyle w:val="Title"/>
        <w:rPr>
          <w:color w:val="auto"/>
        </w:rPr>
      </w:pPr>
    </w:p>
    <w:p w14:paraId="577DF76C" w14:textId="1EC9B9F2" w:rsidR="008F2EC8" w:rsidRPr="00D84614" w:rsidRDefault="008F2EC8" w:rsidP="008F2EC8"/>
    <w:p w14:paraId="3BEF4E55" w14:textId="77777777" w:rsidR="008F2EC8" w:rsidRPr="00D84614" w:rsidRDefault="008F2EC8" w:rsidP="008F2E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rsidRPr="00D84614" w14:paraId="2A29F795" w14:textId="77777777" w:rsidTr="00F34D75">
        <w:tc>
          <w:tcPr>
            <w:tcW w:w="1951" w:type="dxa"/>
          </w:tcPr>
          <w:p w14:paraId="655764B0" w14:textId="77777777" w:rsidR="008F2EC8" w:rsidRPr="00D84614" w:rsidRDefault="008F2EC8" w:rsidP="00F34D75">
            <w:pPr>
              <w:jc w:val="center"/>
              <w:rPr>
                <w:rFonts w:ascii="Segoe UI" w:hAnsi="Segoe UI" w:cs="Segoe UI"/>
                <w:b/>
              </w:rPr>
            </w:pPr>
          </w:p>
        </w:tc>
        <w:tc>
          <w:tcPr>
            <w:tcW w:w="7141" w:type="dxa"/>
          </w:tcPr>
          <w:p w14:paraId="64BE91F9" w14:textId="77777777" w:rsidR="008F2EC8" w:rsidRPr="00D84614" w:rsidRDefault="008F2EC8" w:rsidP="00F34D75">
            <w:pPr>
              <w:jc w:val="center"/>
              <w:rPr>
                <w:rFonts w:ascii="Segoe UI" w:hAnsi="Segoe UI" w:cs="Segoe UI"/>
                <w:b/>
              </w:rPr>
            </w:pPr>
          </w:p>
          <w:p w14:paraId="7DF2E12F" w14:textId="77777777" w:rsidR="008F2EC8" w:rsidRPr="00D84614" w:rsidRDefault="008F2EC8" w:rsidP="00F34D75">
            <w:pPr>
              <w:jc w:val="center"/>
              <w:rPr>
                <w:rFonts w:ascii="Segoe UI" w:hAnsi="Segoe UI" w:cs="Segoe UI"/>
                <w:b/>
              </w:rPr>
            </w:pPr>
          </w:p>
          <w:p w14:paraId="69B5BF35" w14:textId="73A5ED1D" w:rsidR="008F2EC8" w:rsidRPr="00D84614" w:rsidRDefault="008F2EC8" w:rsidP="00F34D75">
            <w:pPr>
              <w:rPr>
                <w:rFonts w:ascii="Segoe UI" w:hAnsi="Segoe UI" w:cs="Segoe UI"/>
                <w:b/>
              </w:rPr>
            </w:pPr>
            <w:r w:rsidRPr="00D84614">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246CC0" w:rsidRPr="00E25F09" w:rsidRDefault="00246CC0"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246CC0" w:rsidRPr="00E25F09" w:rsidRDefault="00246CC0"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Pr="00D84614" w:rsidRDefault="008F2EC8" w:rsidP="00F34D75">
            <w:pPr>
              <w:rPr>
                <w:rFonts w:ascii="Segoe UI" w:hAnsi="Segoe UI" w:cs="Segoe UI"/>
                <w:b/>
              </w:rPr>
            </w:pPr>
          </w:p>
          <w:p w14:paraId="3B21EA97" w14:textId="77777777" w:rsidR="008F2EC8" w:rsidRPr="00D84614" w:rsidRDefault="008F2EC8" w:rsidP="008F2EC8">
            <w:pPr>
              <w:jc w:val="center"/>
              <w:rPr>
                <w:rFonts w:ascii="Segoe UI" w:hAnsi="Segoe UI" w:cs="Segoe UI"/>
                <w:b/>
              </w:rPr>
            </w:pPr>
            <w:r w:rsidRPr="00D84614">
              <w:rPr>
                <w:rFonts w:ascii="Segoe UI" w:hAnsi="Segoe UI" w:cs="Segoe UI"/>
                <w:b/>
              </w:rPr>
              <w:t>Submitted By</w:t>
            </w:r>
          </w:p>
          <w:p w14:paraId="1F318863" w14:textId="534045CF" w:rsidR="008F2EC8" w:rsidRPr="00D84614" w:rsidRDefault="008C38D4" w:rsidP="008F2EC8">
            <w:pPr>
              <w:jc w:val="center"/>
              <w:rPr>
                <w:rFonts w:ascii="Segoe UI" w:hAnsi="Segoe UI" w:cs="Segoe UI"/>
                <w:b/>
              </w:rPr>
            </w:pPr>
            <w:proofErr w:type="spellStart"/>
            <w:r w:rsidRPr="00D84614">
              <w:rPr>
                <w:rFonts w:ascii="Helvetica" w:hAnsi="Helvetica"/>
                <w:sz w:val="20"/>
                <w:szCs w:val="20"/>
              </w:rPr>
              <w:t>M</w:t>
            </w:r>
            <w:r w:rsidRPr="00D84614">
              <w:rPr>
                <w:rFonts w:ascii="Helvetica" w:hAnsi="Helvetica"/>
                <w:sz w:val="19"/>
                <w:szCs w:val="19"/>
              </w:rPr>
              <w:t>othersonSumi</w:t>
            </w:r>
            <w:proofErr w:type="spellEnd"/>
            <w:r w:rsidRPr="00D84614">
              <w:rPr>
                <w:rFonts w:ascii="Helvetica" w:hAnsi="Helvetica"/>
                <w:sz w:val="19"/>
                <w:szCs w:val="19"/>
              </w:rPr>
              <w:t xml:space="preserve"> </w:t>
            </w:r>
            <w:proofErr w:type="spellStart"/>
            <w:r w:rsidRPr="00D84614">
              <w:rPr>
                <w:rFonts w:ascii="Helvetica" w:hAnsi="Helvetica"/>
                <w:sz w:val="19"/>
                <w:szCs w:val="19"/>
              </w:rPr>
              <w:t>INfotech</w:t>
            </w:r>
            <w:proofErr w:type="spellEnd"/>
            <w:r w:rsidRPr="00D84614">
              <w:rPr>
                <w:rFonts w:ascii="Helvetica" w:hAnsi="Helvetica"/>
                <w:sz w:val="19"/>
                <w:szCs w:val="19"/>
              </w:rPr>
              <w:t xml:space="preserve"> &amp; Designs Limited</w:t>
            </w:r>
          </w:p>
          <w:p w14:paraId="4A49F629" w14:textId="77777777" w:rsidR="008F2EC8" w:rsidRPr="00D84614" w:rsidRDefault="008F2EC8" w:rsidP="008F2EC8">
            <w:pPr>
              <w:jc w:val="center"/>
              <w:rPr>
                <w:rFonts w:ascii="Segoe UI" w:hAnsi="Segoe UI" w:cs="Segoe UI"/>
                <w:sz w:val="16"/>
                <w:szCs w:val="16"/>
              </w:rPr>
            </w:pPr>
          </w:p>
          <w:p w14:paraId="12756594" w14:textId="77777777" w:rsidR="008F2EC8" w:rsidRPr="00D84614" w:rsidRDefault="008F2EC8" w:rsidP="008F2EC8">
            <w:pPr>
              <w:jc w:val="center"/>
              <w:rPr>
                <w:rFonts w:ascii="Segoe UI" w:hAnsi="Segoe UI" w:cs="Segoe UI"/>
                <w:b/>
              </w:rPr>
            </w:pPr>
            <w:r w:rsidRPr="00D84614">
              <w:rPr>
                <w:rFonts w:ascii="Segoe UI" w:hAnsi="Segoe UI" w:cs="Segoe UI"/>
                <w:b/>
                <w:highlight w:val="yellow"/>
              </w:rPr>
              <w:t>MMM-DD-YYYY</w:t>
            </w:r>
          </w:p>
        </w:tc>
        <w:tc>
          <w:tcPr>
            <w:tcW w:w="1662" w:type="dxa"/>
          </w:tcPr>
          <w:p w14:paraId="3CC69AB5" w14:textId="778991A9" w:rsidR="008F2EC8" w:rsidRPr="00D84614" w:rsidRDefault="008F2EC8" w:rsidP="00F34D75">
            <w:pPr>
              <w:jc w:val="center"/>
              <w:rPr>
                <w:rFonts w:ascii="Segoe UI" w:hAnsi="Segoe UI" w:cs="Segoe UI"/>
                <w:b/>
              </w:rPr>
            </w:pPr>
          </w:p>
        </w:tc>
      </w:tr>
    </w:tbl>
    <w:p w14:paraId="1F1E0F7B" w14:textId="49C51667" w:rsidR="002E2FDB" w:rsidRPr="00D84614" w:rsidRDefault="002E2FDB" w:rsidP="00C245B1">
      <w:pPr>
        <w:pStyle w:val="Title"/>
        <w:rPr>
          <w:color w:val="auto"/>
        </w:rPr>
      </w:pPr>
    </w:p>
    <w:p w14:paraId="07E9335F" w14:textId="3A8DDB07" w:rsidR="00FE0EB8" w:rsidRPr="00D84614" w:rsidRDefault="008F2EC8">
      <w:pPr>
        <w:rPr>
          <w:ins w:id="2" w:author="Pande, Amitkumar" w:date="2020-11-09T15:46:00Z"/>
          <w:b/>
          <w:bCs/>
          <w:smallCaps/>
        </w:rPr>
      </w:pPr>
      <w:r w:rsidRPr="00D84614">
        <w:rPr>
          <w:b/>
          <w:bCs/>
          <w:smallCaps/>
        </w:rPr>
        <w:br w:type="page"/>
      </w:r>
      <w:ins w:id="3" w:author="Pande, Amitkumar" w:date="2020-11-09T15:46:00Z">
        <w:r w:rsidR="00FE0EB8" w:rsidRPr="00D84614">
          <w:rPr>
            <w:b/>
            <w:bCs/>
            <w:smallCaps/>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D84614" w:rsidRPr="00D84614"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D84614" w:rsidRDefault="00FE0EB8" w:rsidP="004D6F97">
            <w:pPr>
              <w:jc w:val="center"/>
              <w:rPr>
                <w:ins w:id="4" w:author="Pande, Amitkumar" w:date="2020-11-09T15:46:00Z"/>
                <w:b/>
                <w:bCs/>
                <w:smallCaps/>
                <w:lang w:val="en"/>
              </w:rPr>
            </w:pPr>
            <w:ins w:id="5" w:author="Pande, Amitkumar" w:date="2020-11-09T15:46:00Z">
              <w:r w:rsidRPr="00D84614">
                <w:rPr>
                  <w:b/>
                  <w:bCs/>
                  <w:smallCaps/>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D84614" w:rsidRDefault="00FE0EB8" w:rsidP="004D6F97">
            <w:pPr>
              <w:jc w:val="center"/>
              <w:rPr>
                <w:ins w:id="6" w:author="Pande, Amitkumar" w:date="2020-11-09T15:46:00Z"/>
                <w:b/>
                <w:bCs/>
                <w:smallCaps/>
                <w:lang w:val="en"/>
              </w:rPr>
            </w:pPr>
            <w:ins w:id="7" w:author="Pande, Amitkumar" w:date="2020-11-09T15:46:00Z">
              <w:r w:rsidRPr="00D84614">
                <w:rPr>
                  <w:b/>
                  <w:bCs/>
                  <w:smallCaps/>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D84614" w:rsidRDefault="00FE0EB8" w:rsidP="004D6F97">
            <w:pPr>
              <w:jc w:val="center"/>
              <w:rPr>
                <w:ins w:id="8" w:author="Pande, Amitkumar" w:date="2020-11-09T15:46:00Z"/>
                <w:b/>
                <w:bCs/>
                <w:smallCaps/>
                <w:lang w:val="en"/>
              </w:rPr>
            </w:pPr>
            <w:ins w:id="9" w:author="Pande, Amitkumar" w:date="2020-11-09T15:46:00Z">
              <w:r w:rsidRPr="00D84614">
                <w:rPr>
                  <w:b/>
                  <w:bCs/>
                  <w:smallCaps/>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D84614" w:rsidRDefault="00FE0EB8" w:rsidP="004D6F97">
            <w:pPr>
              <w:jc w:val="center"/>
              <w:rPr>
                <w:ins w:id="10" w:author="Pande, Amitkumar" w:date="2020-11-09T15:46:00Z"/>
                <w:b/>
                <w:bCs/>
                <w:smallCaps/>
                <w:lang w:val="en"/>
              </w:rPr>
            </w:pPr>
            <w:ins w:id="11" w:author="Pande, Amitkumar" w:date="2020-11-09T15:46:00Z">
              <w:r w:rsidRPr="00D84614">
                <w:rPr>
                  <w:b/>
                  <w:bCs/>
                  <w:smallCaps/>
                  <w:lang w:val="en"/>
                </w:rPr>
                <w:t>Changes</w:t>
              </w:r>
            </w:ins>
          </w:p>
        </w:tc>
      </w:tr>
      <w:tr w:rsidR="00D84614" w:rsidRPr="00D84614" w14:paraId="5A8C784A" w14:textId="77777777" w:rsidTr="00F84493">
        <w:tc>
          <w:tcPr>
            <w:tcW w:w="975" w:type="dxa"/>
            <w:tcMar>
              <w:top w:w="100" w:type="dxa"/>
              <w:left w:w="100" w:type="dxa"/>
              <w:bottom w:w="100" w:type="dxa"/>
              <w:right w:w="100" w:type="dxa"/>
            </w:tcMar>
          </w:tcPr>
          <w:p w14:paraId="1ED1783F" w14:textId="77777777" w:rsidR="00FE0EB8" w:rsidRPr="00D84614" w:rsidRDefault="00FE0EB8" w:rsidP="00F84493">
            <w:pPr>
              <w:rPr>
                <w:ins w:id="12" w:author="Pande, Amitkumar" w:date="2020-11-09T15:46:00Z"/>
                <w:b/>
                <w:bCs/>
                <w:smallCaps/>
                <w:lang w:val="en"/>
              </w:rPr>
            </w:pPr>
          </w:p>
        </w:tc>
        <w:tc>
          <w:tcPr>
            <w:tcW w:w="1590" w:type="dxa"/>
            <w:tcMar>
              <w:top w:w="100" w:type="dxa"/>
              <w:left w:w="100" w:type="dxa"/>
              <w:bottom w:w="100" w:type="dxa"/>
              <w:right w:w="100" w:type="dxa"/>
            </w:tcMar>
          </w:tcPr>
          <w:p w14:paraId="64FEB8FD" w14:textId="77777777" w:rsidR="00FE0EB8" w:rsidRPr="00D84614" w:rsidRDefault="00FE0EB8" w:rsidP="00F84493">
            <w:pPr>
              <w:rPr>
                <w:ins w:id="13" w:author="Pande, Amitkumar" w:date="2020-11-09T15:46:00Z"/>
                <w:b/>
                <w:bCs/>
                <w:smallCaps/>
                <w:lang w:val="en"/>
              </w:rPr>
            </w:pPr>
          </w:p>
        </w:tc>
        <w:tc>
          <w:tcPr>
            <w:tcW w:w="2325" w:type="dxa"/>
            <w:tcMar>
              <w:top w:w="100" w:type="dxa"/>
              <w:left w:w="100" w:type="dxa"/>
              <w:bottom w:w="100" w:type="dxa"/>
              <w:right w:w="100" w:type="dxa"/>
            </w:tcMar>
          </w:tcPr>
          <w:p w14:paraId="1B0BB347" w14:textId="77777777" w:rsidR="00FE0EB8" w:rsidRPr="00D84614" w:rsidRDefault="00FE0EB8" w:rsidP="00F84493">
            <w:pPr>
              <w:rPr>
                <w:ins w:id="14" w:author="Pande, Amitkumar" w:date="2020-11-09T15:46:00Z"/>
                <w:b/>
                <w:bCs/>
                <w:smallCaps/>
                <w:lang w:val="en"/>
              </w:rPr>
            </w:pPr>
          </w:p>
        </w:tc>
        <w:tc>
          <w:tcPr>
            <w:tcW w:w="4455" w:type="dxa"/>
            <w:tcMar>
              <w:top w:w="100" w:type="dxa"/>
              <w:left w:w="100" w:type="dxa"/>
              <w:bottom w:w="100" w:type="dxa"/>
              <w:right w:w="100" w:type="dxa"/>
            </w:tcMar>
          </w:tcPr>
          <w:p w14:paraId="2AE97DD1" w14:textId="77777777" w:rsidR="00FE0EB8" w:rsidRPr="00D84614" w:rsidRDefault="00FE0EB8" w:rsidP="00F84493">
            <w:pPr>
              <w:rPr>
                <w:ins w:id="15" w:author="Pande, Amitkumar" w:date="2020-11-09T15:46:00Z"/>
                <w:b/>
                <w:bCs/>
                <w:smallCaps/>
                <w:lang w:val="en"/>
              </w:rPr>
            </w:pPr>
          </w:p>
        </w:tc>
      </w:tr>
      <w:tr w:rsidR="00D84614" w:rsidRPr="00D84614" w14:paraId="582E4E02" w14:textId="77777777" w:rsidTr="00F84493">
        <w:tc>
          <w:tcPr>
            <w:tcW w:w="975" w:type="dxa"/>
            <w:tcMar>
              <w:top w:w="100" w:type="dxa"/>
              <w:left w:w="100" w:type="dxa"/>
              <w:bottom w:w="100" w:type="dxa"/>
              <w:right w:w="100" w:type="dxa"/>
            </w:tcMar>
          </w:tcPr>
          <w:p w14:paraId="59EFA604" w14:textId="77777777" w:rsidR="00FE0EB8" w:rsidRPr="00D84614" w:rsidRDefault="00FE0EB8" w:rsidP="00F84493">
            <w:pPr>
              <w:rPr>
                <w:ins w:id="16" w:author="Pande, Amitkumar" w:date="2020-11-09T15:46:00Z"/>
                <w:b/>
                <w:bCs/>
                <w:smallCaps/>
                <w:lang w:val="en"/>
              </w:rPr>
            </w:pPr>
          </w:p>
        </w:tc>
        <w:tc>
          <w:tcPr>
            <w:tcW w:w="1590" w:type="dxa"/>
            <w:tcMar>
              <w:top w:w="100" w:type="dxa"/>
              <w:left w:w="100" w:type="dxa"/>
              <w:bottom w:w="100" w:type="dxa"/>
              <w:right w:w="100" w:type="dxa"/>
            </w:tcMar>
          </w:tcPr>
          <w:p w14:paraId="59C0E050" w14:textId="77777777" w:rsidR="00FE0EB8" w:rsidRPr="00D84614" w:rsidRDefault="00FE0EB8" w:rsidP="00F84493">
            <w:pPr>
              <w:rPr>
                <w:ins w:id="17" w:author="Pande, Amitkumar" w:date="2020-11-09T15:46:00Z"/>
                <w:b/>
                <w:bCs/>
                <w:smallCaps/>
                <w:lang w:val="en"/>
              </w:rPr>
            </w:pPr>
          </w:p>
        </w:tc>
        <w:tc>
          <w:tcPr>
            <w:tcW w:w="2325" w:type="dxa"/>
            <w:tcMar>
              <w:top w:w="100" w:type="dxa"/>
              <w:left w:w="100" w:type="dxa"/>
              <w:bottom w:w="100" w:type="dxa"/>
              <w:right w:w="100" w:type="dxa"/>
            </w:tcMar>
          </w:tcPr>
          <w:p w14:paraId="576A3660" w14:textId="77777777" w:rsidR="00FE0EB8" w:rsidRPr="00D84614" w:rsidRDefault="00FE0EB8" w:rsidP="00F84493">
            <w:pPr>
              <w:rPr>
                <w:ins w:id="18" w:author="Pande, Amitkumar" w:date="2020-11-09T15:46:00Z"/>
                <w:b/>
                <w:bCs/>
                <w:smallCaps/>
                <w:lang w:val="en"/>
              </w:rPr>
            </w:pPr>
          </w:p>
        </w:tc>
        <w:tc>
          <w:tcPr>
            <w:tcW w:w="4455" w:type="dxa"/>
            <w:tcMar>
              <w:top w:w="100" w:type="dxa"/>
              <w:left w:w="100" w:type="dxa"/>
              <w:bottom w:w="100" w:type="dxa"/>
              <w:right w:w="100" w:type="dxa"/>
            </w:tcMar>
          </w:tcPr>
          <w:p w14:paraId="20B4EE7F" w14:textId="77777777" w:rsidR="00FE0EB8" w:rsidRPr="00D84614" w:rsidRDefault="00FE0EB8" w:rsidP="00F84493">
            <w:pPr>
              <w:rPr>
                <w:ins w:id="19" w:author="Pande, Amitkumar" w:date="2020-11-09T15:46:00Z"/>
                <w:b/>
                <w:bCs/>
                <w:smallCaps/>
                <w:lang w:val="en"/>
              </w:rPr>
            </w:pPr>
          </w:p>
        </w:tc>
      </w:tr>
      <w:tr w:rsidR="00D84614" w:rsidRPr="00D84614" w14:paraId="31AA3CE5" w14:textId="77777777" w:rsidTr="00F84493">
        <w:tc>
          <w:tcPr>
            <w:tcW w:w="975" w:type="dxa"/>
            <w:tcMar>
              <w:top w:w="100" w:type="dxa"/>
              <w:left w:w="100" w:type="dxa"/>
              <w:bottom w:w="100" w:type="dxa"/>
              <w:right w:w="100" w:type="dxa"/>
            </w:tcMar>
          </w:tcPr>
          <w:p w14:paraId="037394B2" w14:textId="77777777" w:rsidR="00FE0EB8" w:rsidRPr="00D84614" w:rsidRDefault="00FE0EB8" w:rsidP="00F84493">
            <w:pPr>
              <w:rPr>
                <w:ins w:id="20" w:author="Pande, Amitkumar" w:date="2020-11-09T15:46:00Z"/>
                <w:b/>
                <w:bCs/>
                <w:smallCaps/>
                <w:lang w:val="en"/>
              </w:rPr>
            </w:pPr>
          </w:p>
        </w:tc>
        <w:tc>
          <w:tcPr>
            <w:tcW w:w="1590" w:type="dxa"/>
            <w:tcMar>
              <w:top w:w="100" w:type="dxa"/>
              <w:left w:w="100" w:type="dxa"/>
              <w:bottom w:w="100" w:type="dxa"/>
              <w:right w:w="100" w:type="dxa"/>
            </w:tcMar>
          </w:tcPr>
          <w:p w14:paraId="041C2EB5" w14:textId="77777777" w:rsidR="00FE0EB8" w:rsidRPr="00D84614" w:rsidRDefault="00FE0EB8" w:rsidP="00F84493">
            <w:pPr>
              <w:rPr>
                <w:ins w:id="21" w:author="Pande, Amitkumar" w:date="2020-11-09T15:46:00Z"/>
                <w:b/>
                <w:bCs/>
                <w:smallCaps/>
                <w:lang w:val="en"/>
              </w:rPr>
            </w:pPr>
          </w:p>
        </w:tc>
        <w:tc>
          <w:tcPr>
            <w:tcW w:w="2325" w:type="dxa"/>
            <w:tcMar>
              <w:top w:w="100" w:type="dxa"/>
              <w:left w:w="100" w:type="dxa"/>
              <w:bottom w:w="100" w:type="dxa"/>
              <w:right w:w="100" w:type="dxa"/>
            </w:tcMar>
          </w:tcPr>
          <w:p w14:paraId="48389884" w14:textId="77777777" w:rsidR="00FE0EB8" w:rsidRPr="00D84614" w:rsidRDefault="00FE0EB8" w:rsidP="00F84493">
            <w:pPr>
              <w:rPr>
                <w:ins w:id="22" w:author="Pande, Amitkumar" w:date="2020-11-09T15:46:00Z"/>
                <w:b/>
                <w:bCs/>
                <w:smallCaps/>
                <w:lang w:val="en"/>
              </w:rPr>
            </w:pPr>
          </w:p>
        </w:tc>
        <w:tc>
          <w:tcPr>
            <w:tcW w:w="4455" w:type="dxa"/>
            <w:tcMar>
              <w:top w:w="100" w:type="dxa"/>
              <w:left w:w="100" w:type="dxa"/>
              <w:bottom w:w="100" w:type="dxa"/>
              <w:right w:w="100" w:type="dxa"/>
            </w:tcMar>
          </w:tcPr>
          <w:p w14:paraId="3E3FD3B9" w14:textId="77777777" w:rsidR="00FE0EB8" w:rsidRPr="00D84614" w:rsidRDefault="00FE0EB8" w:rsidP="00F84493">
            <w:pPr>
              <w:rPr>
                <w:ins w:id="23" w:author="Pande, Amitkumar" w:date="2020-11-09T15:46:00Z"/>
                <w:b/>
                <w:bCs/>
                <w:smallCaps/>
                <w:lang w:val="en"/>
              </w:rPr>
            </w:pPr>
          </w:p>
        </w:tc>
      </w:tr>
      <w:tr w:rsidR="00FE0EB8" w:rsidRPr="00D84614" w14:paraId="0830DA74" w14:textId="77777777" w:rsidTr="00F84493">
        <w:tc>
          <w:tcPr>
            <w:tcW w:w="975" w:type="dxa"/>
            <w:tcMar>
              <w:top w:w="100" w:type="dxa"/>
              <w:left w:w="100" w:type="dxa"/>
              <w:bottom w:w="100" w:type="dxa"/>
              <w:right w:w="100" w:type="dxa"/>
            </w:tcMar>
          </w:tcPr>
          <w:p w14:paraId="6AEEEB1D" w14:textId="77777777" w:rsidR="00FE0EB8" w:rsidRPr="00D84614" w:rsidRDefault="00FE0EB8" w:rsidP="00F84493">
            <w:pPr>
              <w:rPr>
                <w:ins w:id="24" w:author="Pande, Amitkumar" w:date="2020-11-09T15:46:00Z"/>
                <w:b/>
                <w:bCs/>
                <w:smallCaps/>
                <w:lang w:val="en"/>
              </w:rPr>
            </w:pPr>
          </w:p>
        </w:tc>
        <w:tc>
          <w:tcPr>
            <w:tcW w:w="1590" w:type="dxa"/>
            <w:tcMar>
              <w:top w:w="100" w:type="dxa"/>
              <w:left w:w="100" w:type="dxa"/>
              <w:bottom w:w="100" w:type="dxa"/>
              <w:right w:w="100" w:type="dxa"/>
            </w:tcMar>
          </w:tcPr>
          <w:p w14:paraId="6ABEB423" w14:textId="77777777" w:rsidR="00FE0EB8" w:rsidRPr="00D84614" w:rsidRDefault="00FE0EB8" w:rsidP="00F84493">
            <w:pPr>
              <w:rPr>
                <w:ins w:id="25" w:author="Pande, Amitkumar" w:date="2020-11-09T15:46:00Z"/>
                <w:b/>
                <w:bCs/>
                <w:smallCaps/>
                <w:lang w:val="en"/>
              </w:rPr>
            </w:pPr>
          </w:p>
        </w:tc>
        <w:tc>
          <w:tcPr>
            <w:tcW w:w="2325" w:type="dxa"/>
            <w:tcMar>
              <w:top w:w="100" w:type="dxa"/>
              <w:left w:w="100" w:type="dxa"/>
              <w:bottom w:w="100" w:type="dxa"/>
              <w:right w:w="100" w:type="dxa"/>
            </w:tcMar>
          </w:tcPr>
          <w:p w14:paraId="3111A59E" w14:textId="77777777" w:rsidR="00FE0EB8" w:rsidRPr="00D84614" w:rsidRDefault="00FE0EB8" w:rsidP="00F84493">
            <w:pPr>
              <w:rPr>
                <w:ins w:id="26" w:author="Pande, Amitkumar" w:date="2020-11-09T15:46:00Z"/>
                <w:b/>
                <w:bCs/>
                <w:smallCaps/>
                <w:lang w:val="en"/>
              </w:rPr>
            </w:pPr>
          </w:p>
        </w:tc>
        <w:tc>
          <w:tcPr>
            <w:tcW w:w="4455" w:type="dxa"/>
            <w:tcMar>
              <w:top w:w="100" w:type="dxa"/>
              <w:left w:w="100" w:type="dxa"/>
              <w:bottom w:w="100" w:type="dxa"/>
              <w:right w:w="100" w:type="dxa"/>
            </w:tcMar>
          </w:tcPr>
          <w:p w14:paraId="0D0B5E64" w14:textId="77777777" w:rsidR="00FE0EB8" w:rsidRPr="00D84614" w:rsidRDefault="00FE0EB8" w:rsidP="00F84493">
            <w:pPr>
              <w:rPr>
                <w:ins w:id="27" w:author="Pande, Amitkumar" w:date="2020-11-09T15:46:00Z"/>
                <w:b/>
                <w:bCs/>
                <w:smallCaps/>
                <w:lang w:val="en"/>
              </w:rPr>
            </w:pPr>
          </w:p>
        </w:tc>
      </w:tr>
    </w:tbl>
    <w:p w14:paraId="60CA01CB" w14:textId="097119B9" w:rsidR="008F2EC8" w:rsidRPr="00D84614" w:rsidDel="00FE0EB8" w:rsidRDefault="008F2EC8">
      <w:pPr>
        <w:rPr>
          <w:del w:id="28" w:author="Pande, Amitkumar" w:date="2020-11-09T15:47:00Z"/>
        </w:rPr>
      </w:pPr>
    </w:p>
    <w:customXmlDelRangeStart w:id="29" w:author="Pande, Amitkumar" w:date="2020-11-09T15:47:00Z"/>
    <w:sdt>
      <w:sdt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29"/>
        <w:p w14:paraId="4B0D6CE7" w14:textId="198D0D7A" w:rsidR="00FE0EB8" w:rsidRPr="00D84614" w:rsidDel="00FE0EB8" w:rsidRDefault="00FE0EB8">
          <w:pPr>
            <w:pStyle w:val="TOCHeading"/>
            <w:numPr>
              <w:ilvl w:val="0"/>
              <w:numId w:val="0"/>
            </w:numPr>
            <w:ind w:left="432"/>
            <w:rPr>
              <w:del w:id="30" w:author="Pande, Amitkumar" w:date="2020-11-09T15:47:00Z"/>
              <w:rFonts w:asciiTheme="minorHAnsi" w:eastAsiaTheme="minorEastAsia" w:hAnsiTheme="minorHAnsi" w:cstheme="minorBidi"/>
              <w:b w:val="0"/>
              <w:bCs w:val="0"/>
              <w:smallCaps w:val="0"/>
              <w:color w:val="auto"/>
              <w:sz w:val="22"/>
              <w:szCs w:val="22"/>
            </w:rPr>
          </w:pPr>
        </w:p>
        <w:p w14:paraId="6EF1B5C0" w14:textId="7448E4CE" w:rsidR="00FE0EB8" w:rsidRPr="00D84614" w:rsidDel="00FE0EB8" w:rsidRDefault="00FE0EB8" w:rsidP="00FE0EB8">
          <w:pPr>
            <w:rPr>
              <w:del w:id="31" w:author="Pande, Amitkumar" w:date="2020-11-09T15:47:00Z"/>
              <w:b/>
              <w:bCs/>
              <w:smallCaps/>
              <w:lang w:val="en"/>
            </w:rPr>
          </w:pPr>
          <w:del w:id="32" w:author="Pande, Amitkumar" w:date="2020-11-09T15:47:00Z">
            <w:r w:rsidRPr="00D84614" w:rsidDel="00FE0EB8">
              <w:rPr>
                <w:b/>
                <w:bCs/>
                <w:smallCaps/>
                <w:lang w:val="en"/>
              </w:rPr>
              <w:delText>Revision History</w:delText>
            </w:r>
          </w:del>
        </w:p>
        <w:p w14:paraId="49D6883A" w14:textId="2B7EA088" w:rsidR="00FE0EB8" w:rsidRPr="00D84614" w:rsidDel="00FE0EB8" w:rsidRDefault="00FE0EB8" w:rsidP="00FE0EB8">
          <w:pPr>
            <w:rPr>
              <w:del w:id="33" w:author="Pande, Amitkumar" w:date="2020-11-09T15:47:00Z"/>
              <w:b/>
              <w:bCs/>
              <w:smallCaps/>
              <w:lang w:val="en"/>
            </w:rPr>
          </w:pPr>
        </w:p>
        <w:p w14:paraId="725A9F82" w14:textId="77777777" w:rsidR="00FE0EB8" w:rsidRPr="00D84614" w:rsidRDefault="00FE0EB8">
          <w:r w:rsidRPr="00D84614">
            <w:rPr>
              <w:b/>
              <w:bCs/>
              <w:smallCaps/>
            </w:rPr>
            <w:br w:type="page"/>
          </w:r>
        </w:p>
        <w:p w14:paraId="5F44A9EA" w14:textId="5D17BA80" w:rsidR="00C94107" w:rsidRPr="00D84614" w:rsidRDefault="00C94107">
          <w:pPr>
            <w:pStyle w:val="TOCHeading"/>
            <w:numPr>
              <w:ilvl w:val="0"/>
              <w:numId w:val="0"/>
            </w:numPr>
            <w:ind w:left="432"/>
            <w:rPr>
              <w:color w:val="auto"/>
            </w:rPr>
            <w:pPrChange w:id="34" w:author="Pande, Amitkumar" w:date="2020-09-14T11:50:00Z">
              <w:pPr>
                <w:pStyle w:val="TOCHeading"/>
              </w:pPr>
            </w:pPrChange>
          </w:pPr>
          <w:r w:rsidRPr="00D84614">
            <w:rPr>
              <w:color w:val="auto"/>
            </w:rPr>
            <w:lastRenderedPageBreak/>
            <w:t>Table of Contents</w:t>
          </w:r>
        </w:p>
        <w:p w14:paraId="5EA290F5" w14:textId="77777777" w:rsidR="00796A7A" w:rsidRPr="00CE4275" w:rsidRDefault="00C94107" w:rsidP="00796A7A">
          <w:pPr>
            <w:pStyle w:val="TOC1"/>
            <w:tabs>
              <w:tab w:val="left" w:pos="440"/>
              <w:tab w:val="right" w:leader="dot" w:pos="10790"/>
            </w:tabs>
            <w:rPr>
              <w:rFonts w:cstheme="minorBidi"/>
              <w:b w:val="0"/>
              <w:bCs w:val="0"/>
              <w:caps w:val="0"/>
              <w:noProof/>
              <w:color w:val="000000" w:themeColor="text1"/>
              <w:sz w:val="22"/>
              <w:szCs w:val="22"/>
              <w:lang w:eastAsia="en-US"/>
            </w:rPr>
          </w:pPr>
          <w:r w:rsidRPr="00D84614">
            <w:rPr>
              <w:b w:val="0"/>
              <w:bCs w:val="0"/>
              <w:i/>
              <w:iCs/>
              <w:caps w:val="0"/>
              <w:sz w:val="22"/>
              <w:u w:val="single"/>
            </w:rPr>
            <w:fldChar w:fldCharType="begin"/>
          </w:r>
          <w:r w:rsidRPr="00D84614">
            <w:rPr>
              <w:b w:val="0"/>
              <w:bCs w:val="0"/>
              <w:i/>
              <w:iCs/>
              <w:caps w:val="0"/>
              <w:sz w:val="22"/>
              <w:u w:val="single"/>
            </w:rPr>
            <w:instrText xml:space="preserve"> TOC \o "1-3" \h \z \u </w:instrText>
          </w:r>
          <w:r w:rsidRPr="00D84614">
            <w:rPr>
              <w:b w:val="0"/>
              <w:bCs w:val="0"/>
              <w:i/>
              <w:iCs/>
              <w:caps w:val="0"/>
              <w:sz w:val="22"/>
              <w:u w:val="single"/>
            </w:rPr>
            <w:fldChar w:fldCharType="separate"/>
          </w:r>
          <w:hyperlink w:anchor="_Toc64441351" w:history="1">
            <w:r w:rsidR="00796A7A" w:rsidRPr="00CE4275">
              <w:rPr>
                <w:rStyle w:val="Hyperlink"/>
                <w:noProof/>
                <w:color w:val="000000" w:themeColor="text1"/>
              </w:rPr>
              <w:t>1</w:t>
            </w:r>
            <w:r w:rsidR="00796A7A" w:rsidRPr="00CE4275">
              <w:rPr>
                <w:rFonts w:cstheme="minorBidi"/>
                <w:b w:val="0"/>
                <w:bCs w:val="0"/>
                <w:caps w:val="0"/>
                <w:noProof/>
                <w:color w:val="000000" w:themeColor="text1"/>
                <w:sz w:val="22"/>
                <w:szCs w:val="22"/>
                <w:lang w:eastAsia="en-US"/>
              </w:rPr>
              <w:tab/>
            </w:r>
            <w:r w:rsidR="00796A7A" w:rsidRPr="00CE4275">
              <w:rPr>
                <w:rStyle w:val="Hyperlink"/>
                <w:noProof/>
                <w:color w:val="000000" w:themeColor="text1"/>
              </w:rPr>
              <w:t>Project Overview</w:t>
            </w:r>
            <w:r w:rsidR="00796A7A" w:rsidRPr="00CE4275">
              <w:rPr>
                <w:noProof/>
                <w:webHidden/>
                <w:color w:val="000000" w:themeColor="text1"/>
              </w:rPr>
              <w:tab/>
            </w:r>
            <w:r w:rsidR="00796A7A" w:rsidRPr="00CE4275">
              <w:rPr>
                <w:noProof/>
                <w:webHidden/>
                <w:color w:val="000000" w:themeColor="text1"/>
              </w:rPr>
              <w:fldChar w:fldCharType="begin"/>
            </w:r>
            <w:r w:rsidR="00796A7A" w:rsidRPr="00CE4275">
              <w:rPr>
                <w:noProof/>
                <w:webHidden/>
                <w:color w:val="000000" w:themeColor="text1"/>
              </w:rPr>
              <w:instrText xml:space="preserve"> PAGEREF _Toc64441351 \h </w:instrText>
            </w:r>
            <w:r w:rsidR="00796A7A" w:rsidRPr="00CE4275">
              <w:rPr>
                <w:noProof/>
                <w:webHidden/>
                <w:color w:val="000000" w:themeColor="text1"/>
              </w:rPr>
            </w:r>
            <w:r w:rsidR="00796A7A" w:rsidRPr="00CE4275">
              <w:rPr>
                <w:noProof/>
                <w:webHidden/>
                <w:color w:val="000000" w:themeColor="text1"/>
              </w:rPr>
              <w:fldChar w:fldCharType="separate"/>
            </w:r>
            <w:r w:rsidR="00796A7A" w:rsidRPr="00CE4275">
              <w:rPr>
                <w:noProof/>
                <w:webHidden/>
                <w:color w:val="000000" w:themeColor="text1"/>
              </w:rPr>
              <w:t>4</w:t>
            </w:r>
            <w:r w:rsidR="00796A7A" w:rsidRPr="00CE4275">
              <w:rPr>
                <w:noProof/>
                <w:webHidden/>
                <w:color w:val="000000" w:themeColor="text1"/>
              </w:rPr>
              <w:fldChar w:fldCharType="end"/>
            </w:r>
          </w:hyperlink>
        </w:p>
        <w:p w14:paraId="1D9FEB7C" w14:textId="77777777" w:rsidR="00796A7A" w:rsidRPr="00CE4275"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352" w:history="1">
            <w:r w:rsidR="00796A7A" w:rsidRPr="00C5017C">
              <w:rPr>
                <w:rStyle w:val="Hyperlink"/>
                <w:noProof/>
                <w:color w:val="000000" w:themeColor="text1"/>
              </w:rPr>
              <w:t>1.1</w:t>
            </w:r>
            <w:r w:rsidR="00796A7A" w:rsidRPr="00C5017C">
              <w:rPr>
                <w:rFonts w:cstheme="minorBidi"/>
                <w:smallCaps w:val="0"/>
                <w:noProof/>
                <w:color w:val="000000" w:themeColor="text1"/>
                <w:sz w:val="22"/>
                <w:szCs w:val="22"/>
                <w:lang w:eastAsia="en-US"/>
              </w:rPr>
              <w:tab/>
            </w:r>
            <w:r w:rsidR="00796A7A" w:rsidRPr="00C5017C">
              <w:rPr>
                <w:rStyle w:val="Hyperlink"/>
                <w:noProof/>
                <w:color w:val="000000" w:themeColor="text1"/>
              </w:rPr>
              <w:t>Executive summary</w:t>
            </w:r>
            <w:r w:rsidR="00796A7A" w:rsidRPr="00C5017C">
              <w:rPr>
                <w:noProof/>
                <w:webHidden/>
                <w:color w:val="000000" w:themeColor="text1"/>
              </w:rPr>
              <w:tab/>
            </w:r>
            <w:r w:rsidR="00796A7A" w:rsidRPr="00C5017C">
              <w:rPr>
                <w:noProof/>
                <w:webHidden/>
                <w:color w:val="000000" w:themeColor="text1"/>
              </w:rPr>
              <w:fldChar w:fldCharType="begin"/>
            </w:r>
            <w:r w:rsidR="00796A7A" w:rsidRPr="00C5017C">
              <w:rPr>
                <w:noProof/>
                <w:webHidden/>
                <w:color w:val="000000" w:themeColor="text1"/>
              </w:rPr>
              <w:instrText xml:space="preserve"> PAGEREF _Toc64441352 \h </w:instrText>
            </w:r>
            <w:r w:rsidR="00796A7A" w:rsidRPr="00C5017C">
              <w:rPr>
                <w:noProof/>
                <w:webHidden/>
                <w:color w:val="000000" w:themeColor="text1"/>
              </w:rPr>
            </w:r>
            <w:r w:rsidR="00796A7A" w:rsidRPr="00C5017C">
              <w:rPr>
                <w:noProof/>
                <w:webHidden/>
                <w:color w:val="000000" w:themeColor="text1"/>
              </w:rPr>
              <w:fldChar w:fldCharType="separate"/>
            </w:r>
            <w:r w:rsidR="00796A7A" w:rsidRPr="00C5017C">
              <w:rPr>
                <w:noProof/>
                <w:webHidden/>
                <w:color w:val="000000" w:themeColor="text1"/>
              </w:rPr>
              <w:t>4</w:t>
            </w:r>
            <w:r w:rsidR="00796A7A" w:rsidRPr="00C5017C">
              <w:rPr>
                <w:noProof/>
                <w:webHidden/>
                <w:color w:val="000000" w:themeColor="text1"/>
              </w:rPr>
              <w:fldChar w:fldCharType="end"/>
            </w:r>
          </w:hyperlink>
        </w:p>
        <w:p w14:paraId="1B19BDC7"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354" w:history="1">
            <w:r w:rsidR="00796A7A" w:rsidRPr="00C95498">
              <w:rPr>
                <w:rStyle w:val="Hyperlink"/>
                <w:noProof/>
                <w:color w:val="000000" w:themeColor="text1"/>
              </w:rPr>
              <w:t>1.2</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Business Requirement</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_Toc64441354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4</w:t>
            </w:r>
            <w:r w:rsidR="00796A7A" w:rsidRPr="00C95498">
              <w:rPr>
                <w:noProof/>
                <w:webHidden/>
                <w:color w:val="000000" w:themeColor="text1"/>
              </w:rPr>
              <w:fldChar w:fldCharType="end"/>
            </w:r>
          </w:hyperlink>
        </w:p>
        <w:p w14:paraId="45924AF1"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355" w:history="1">
            <w:r w:rsidR="00796A7A" w:rsidRPr="00C95498">
              <w:rPr>
                <w:rStyle w:val="Hyperlink"/>
                <w:noProof/>
                <w:color w:val="000000" w:themeColor="text1"/>
                <w:lang w:val="en-GB"/>
              </w:rPr>
              <w:t>1.3</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lang w:val="en-GB"/>
              </w:rPr>
              <w:t>Pain Points / Challenges in the current environment</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_Toc64441355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5</w:t>
            </w:r>
            <w:r w:rsidR="00796A7A" w:rsidRPr="00C95498">
              <w:rPr>
                <w:noProof/>
                <w:webHidden/>
                <w:color w:val="000000" w:themeColor="text1"/>
              </w:rPr>
              <w:fldChar w:fldCharType="end"/>
            </w:r>
          </w:hyperlink>
        </w:p>
        <w:p w14:paraId="1851DC9D"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13" w:history="1">
            <w:r w:rsidR="00796A7A" w:rsidRPr="00C95498">
              <w:rPr>
                <w:rStyle w:val="Hyperlink"/>
                <w:noProof/>
                <w:color w:val="000000" w:themeColor="text1"/>
              </w:rPr>
              <w:t>1.4</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 xml:space="preserve">Project Success </w:t>
            </w:r>
            <w:r w:rsidR="00796A7A" w:rsidRPr="00C95498">
              <w:rPr>
                <w:rStyle w:val="Hyperlink"/>
                <w:noProof/>
                <w:color w:val="000000" w:themeColor="text1"/>
                <w:lang w:val="en-GB"/>
              </w:rPr>
              <w:t>Criteria</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_Toc64441413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5</w:t>
            </w:r>
            <w:r w:rsidR="00796A7A" w:rsidRPr="00C95498">
              <w:rPr>
                <w:noProof/>
                <w:webHidden/>
                <w:color w:val="000000" w:themeColor="text1"/>
              </w:rPr>
              <w:fldChar w:fldCharType="end"/>
            </w:r>
          </w:hyperlink>
        </w:p>
        <w:p w14:paraId="17893D71"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16" w:history="1">
            <w:r w:rsidR="00796A7A" w:rsidRPr="00C95498">
              <w:rPr>
                <w:rStyle w:val="Hyperlink"/>
                <w:noProof/>
                <w:color w:val="000000" w:themeColor="text1"/>
              </w:rPr>
              <w:t>1.5</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Pre-Requisites</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_Toc64441416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6</w:t>
            </w:r>
            <w:r w:rsidR="00796A7A" w:rsidRPr="00C95498">
              <w:rPr>
                <w:noProof/>
                <w:webHidden/>
                <w:color w:val="000000" w:themeColor="text1"/>
              </w:rPr>
              <w:fldChar w:fldCharType="end"/>
            </w:r>
          </w:hyperlink>
        </w:p>
        <w:p w14:paraId="0706D9B1"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17" w:history="1">
            <w:r w:rsidR="00796A7A" w:rsidRPr="00C95498">
              <w:rPr>
                <w:rStyle w:val="Hyperlink"/>
                <w:noProof/>
                <w:color w:val="000000" w:themeColor="text1"/>
                <w:lang w:val="en-GB"/>
              </w:rPr>
              <w:t>1.6</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lang w:val="en-GB"/>
              </w:rPr>
              <w:t>Dependencies</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_Toc64441417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6</w:t>
            </w:r>
            <w:r w:rsidR="00796A7A" w:rsidRPr="00C95498">
              <w:rPr>
                <w:noProof/>
                <w:webHidden/>
                <w:color w:val="000000" w:themeColor="text1"/>
              </w:rPr>
              <w:fldChar w:fldCharType="end"/>
            </w:r>
          </w:hyperlink>
        </w:p>
        <w:p w14:paraId="2CDA1346"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19" w:history="1">
            <w:r w:rsidR="00796A7A" w:rsidRPr="00C95498">
              <w:rPr>
                <w:rStyle w:val="Hyperlink"/>
                <w:noProof/>
                <w:color w:val="000000" w:themeColor="text1"/>
              </w:rPr>
              <w:t>1.7</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Assumptions</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_Toc64441419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6</w:t>
            </w:r>
            <w:r w:rsidR="00796A7A" w:rsidRPr="00C95498">
              <w:rPr>
                <w:noProof/>
                <w:webHidden/>
                <w:color w:val="000000" w:themeColor="text1"/>
              </w:rPr>
              <w:fldChar w:fldCharType="end"/>
            </w:r>
          </w:hyperlink>
        </w:p>
        <w:p w14:paraId="45223235"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20" w:history="1">
            <w:r w:rsidR="00796A7A" w:rsidRPr="00C95498">
              <w:rPr>
                <w:rStyle w:val="Hyperlink"/>
                <w:noProof/>
                <w:color w:val="000000" w:themeColor="text1"/>
              </w:rPr>
              <w:t>1.8</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In-scope</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_Toc64441420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7</w:t>
            </w:r>
            <w:r w:rsidR="00796A7A" w:rsidRPr="00C95498">
              <w:rPr>
                <w:noProof/>
                <w:webHidden/>
                <w:color w:val="000000" w:themeColor="text1"/>
              </w:rPr>
              <w:fldChar w:fldCharType="end"/>
            </w:r>
          </w:hyperlink>
        </w:p>
        <w:p w14:paraId="4BECE38F"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21" w:history="1">
            <w:r w:rsidR="00796A7A" w:rsidRPr="00C95498">
              <w:rPr>
                <w:rStyle w:val="Hyperlink"/>
                <w:noProof/>
                <w:color w:val="000000" w:themeColor="text1"/>
              </w:rPr>
              <w:t>1.9</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Out of Scope</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_Toc64441421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7</w:t>
            </w:r>
            <w:r w:rsidR="00796A7A" w:rsidRPr="00C95498">
              <w:rPr>
                <w:noProof/>
                <w:webHidden/>
                <w:color w:val="000000" w:themeColor="text1"/>
              </w:rPr>
              <w:fldChar w:fldCharType="end"/>
            </w:r>
          </w:hyperlink>
        </w:p>
        <w:p w14:paraId="59E2C9A7"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22" w:history="1">
            <w:r w:rsidR="00796A7A" w:rsidRPr="00C95498">
              <w:rPr>
                <w:rStyle w:val="Hyperlink"/>
                <w:noProof/>
                <w:color w:val="000000" w:themeColor="text1"/>
              </w:rPr>
              <w:t>1.10</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Risks and Mitigation</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_Toc64441422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9</w:t>
            </w:r>
            <w:r w:rsidR="00796A7A" w:rsidRPr="00C95498">
              <w:rPr>
                <w:noProof/>
                <w:webHidden/>
                <w:color w:val="000000" w:themeColor="text1"/>
              </w:rPr>
              <w:fldChar w:fldCharType="end"/>
            </w:r>
          </w:hyperlink>
        </w:p>
        <w:p w14:paraId="6C5EEA4D"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25" w:history="1">
            <w:r w:rsidR="00796A7A" w:rsidRPr="00C95498">
              <w:rPr>
                <w:rStyle w:val="Hyperlink"/>
                <w:noProof/>
                <w:color w:val="000000" w:themeColor="text1"/>
              </w:rPr>
              <w:t>1.11</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Raci Matrix</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_Toc64441425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10</w:t>
            </w:r>
            <w:r w:rsidR="00796A7A" w:rsidRPr="00C95498">
              <w:rPr>
                <w:noProof/>
                <w:webHidden/>
                <w:color w:val="000000" w:themeColor="text1"/>
              </w:rPr>
              <w:fldChar w:fldCharType="end"/>
            </w:r>
          </w:hyperlink>
        </w:p>
        <w:p w14:paraId="104F75A0" w14:textId="77777777" w:rsidR="00796A7A" w:rsidRPr="00C95498" w:rsidRDefault="00246CC0" w:rsidP="00796A7A">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76" w:history="1">
            <w:r w:rsidR="00796A7A" w:rsidRPr="00C95498">
              <w:rPr>
                <w:rStyle w:val="Hyperlink"/>
                <w:noProof/>
                <w:color w:val="000000" w:themeColor="text1"/>
              </w:rPr>
              <w:t>2</w:t>
            </w:r>
            <w:r w:rsidR="00796A7A" w:rsidRPr="00C95498">
              <w:rPr>
                <w:rFonts w:cstheme="minorBidi"/>
                <w:b w:val="0"/>
                <w:bCs w:val="0"/>
                <w:caps w:val="0"/>
                <w:noProof/>
                <w:color w:val="000000" w:themeColor="text1"/>
                <w:sz w:val="22"/>
                <w:szCs w:val="22"/>
                <w:lang w:eastAsia="en-US"/>
              </w:rPr>
              <w:tab/>
            </w:r>
            <w:r w:rsidR="00796A7A" w:rsidRPr="00C95498">
              <w:rPr>
                <w:rStyle w:val="Hyperlink"/>
                <w:noProof/>
                <w:color w:val="000000" w:themeColor="text1"/>
              </w:rPr>
              <w:t>Solution Architecture Diagram</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_Toc64441476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11</w:t>
            </w:r>
            <w:r w:rsidR="00796A7A" w:rsidRPr="00C95498">
              <w:rPr>
                <w:noProof/>
                <w:webHidden/>
                <w:color w:val="000000" w:themeColor="text1"/>
              </w:rPr>
              <w:fldChar w:fldCharType="end"/>
            </w:r>
          </w:hyperlink>
        </w:p>
        <w:p w14:paraId="53603318"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77" w:history="1">
            <w:r w:rsidR="00796A7A" w:rsidRPr="00C95498">
              <w:rPr>
                <w:rStyle w:val="Hyperlink"/>
                <w:noProof/>
                <w:color w:val="000000" w:themeColor="text1"/>
                <w:lang w:val="en-GB"/>
              </w:rPr>
              <w:t>2.1</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lang w:val="en-GB"/>
              </w:rPr>
              <w:t>Architecture on AWS</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_Toc64441477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11</w:t>
            </w:r>
            <w:r w:rsidR="00796A7A" w:rsidRPr="00C95498">
              <w:rPr>
                <w:noProof/>
                <w:webHidden/>
                <w:color w:val="000000" w:themeColor="text1"/>
              </w:rPr>
              <w:fldChar w:fldCharType="end"/>
            </w:r>
          </w:hyperlink>
        </w:p>
        <w:p w14:paraId="2C9513DC"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82" w:history="1">
            <w:r w:rsidR="00796A7A" w:rsidRPr="00C95498">
              <w:rPr>
                <w:rStyle w:val="Hyperlink"/>
                <w:noProof/>
                <w:color w:val="000000" w:themeColor="text1"/>
                <w:lang w:val="en-GB"/>
              </w:rPr>
              <w:t>2.2</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lang w:val="en-GB"/>
              </w:rPr>
              <w:t>Overview of the Architecture</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_Toc64441482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12</w:t>
            </w:r>
            <w:r w:rsidR="00796A7A" w:rsidRPr="00C95498">
              <w:rPr>
                <w:noProof/>
                <w:webHidden/>
                <w:color w:val="000000" w:themeColor="text1"/>
              </w:rPr>
              <w:fldChar w:fldCharType="end"/>
            </w:r>
          </w:hyperlink>
        </w:p>
        <w:p w14:paraId="6E27A73A" w14:textId="77777777" w:rsidR="00796A7A" w:rsidRPr="00C95498" w:rsidRDefault="00246CC0" w:rsidP="00796A7A">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3" w:history="1">
            <w:r w:rsidR="00796A7A" w:rsidRPr="00C95498">
              <w:rPr>
                <w:rStyle w:val="Hyperlink"/>
                <w:noProof/>
                <w:color w:val="000000" w:themeColor="text1"/>
              </w:rPr>
              <w:t>3</w:t>
            </w:r>
            <w:r w:rsidR="00796A7A" w:rsidRPr="00C95498">
              <w:rPr>
                <w:rFonts w:cstheme="minorBidi"/>
                <w:b w:val="0"/>
                <w:bCs w:val="0"/>
                <w:caps w:val="0"/>
                <w:noProof/>
                <w:color w:val="000000" w:themeColor="text1"/>
                <w:sz w:val="22"/>
                <w:szCs w:val="22"/>
                <w:lang w:eastAsia="en-US"/>
              </w:rPr>
              <w:tab/>
            </w:r>
            <w:r w:rsidR="00796A7A" w:rsidRPr="00C95498">
              <w:rPr>
                <w:rStyle w:val="Hyperlink"/>
                <w:noProof/>
                <w:color w:val="000000" w:themeColor="text1"/>
              </w:rPr>
              <w:t>Project Execution / summary of milestones &amp; deliverables</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_Toc64441483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14</w:t>
            </w:r>
            <w:r w:rsidR="00796A7A" w:rsidRPr="00C95498">
              <w:rPr>
                <w:noProof/>
                <w:webHidden/>
                <w:color w:val="000000" w:themeColor="text1"/>
              </w:rPr>
              <w:fldChar w:fldCharType="end"/>
            </w:r>
          </w:hyperlink>
        </w:p>
        <w:p w14:paraId="024740C7"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84" w:history="1">
            <w:r w:rsidR="00796A7A" w:rsidRPr="00C95498">
              <w:rPr>
                <w:rStyle w:val="Hyperlink"/>
                <w:noProof/>
                <w:color w:val="000000" w:themeColor="text1"/>
              </w:rPr>
              <w:t>3.1</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Expected AWS Cost Breakdown by Services</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_Toc64441484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14</w:t>
            </w:r>
            <w:r w:rsidR="00796A7A" w:rsidRPr="00C95498">
              <w:rPr>
                <w:noProof/>
                <w:webHidden/>
                <w:color w:val="000000" w:themeColor="text1"/>
              </w:rPr>
              <w:fldChar w:fldCharType="end"/>
            </w:r>
          </w:hyperlink>
        </w:p>
        <w:p w14:paraId="028CCA91"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85" w:history="1">
            <w:r w:rsidR="00796A7A" w:rsidRPr="00C95498">
              <w:rPr>
                <w:rStyle w:val="Hyperlink"/>
                <w:noProof/>
                <w:color w:val="000000" w:themeColor="text1"/>
              </w:rPr>
              <w:t>3.2</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Acceptance</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_Toc64441485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15</w:t>
            </w:r>
            <w:r w:rsidR="00796A7A" w:rsidRPr="00C95498">
              <w:rPr>
                <w:noProof/>
                <w:webHidden/>
                <w:color w:val="000000" w:themeColor="text1"/>
              </w:rPr>
              <w:fldChar w:fldCharType="end"/>
            </w:r>
          </w:hyperlink>
        </w:p>
        <w:p w14:paraId="6E43DFF6" w14:textId="77777777" w:rsidR="00796A7A" w:rsidRPr="00C95498" w:rsidRDefault="00246CC0" w:rsidP="00796A7A">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6" w:history="1">
            <w:r w:rsidR="00796A7A" w:rsidRPr="00C95498">
              <w:rPr>
                <w:rStyle w:val="Hyperlink"/>
                <w:noProof/>
                <w:color w:val="000000" w:themeColor="text1"/>
              </w:rPr>
              <w:t>4</w:t>
            </w:r>
            <w:r w:rsidR="00796A7A" w:rsidRPr="00C95498">
              <w:rPr>
                <w:rFonts w:cstheme="minorBidi"/>
                <w:b w:val="0"/>
                <w:bCs w:val="0"/>
                <w:caps w:val="0"/>
                <w:noProof/>
                <w:color w:val="000000" w:themeColor="text1"/>
                <w:sz w:val="22"/>
                <w:szCs w:val="22"/>
                <w:lang w:eastAsia="en-US"/>
              </w:rPr>
              <w:tab/>
            </w:r>
            <w:r w:rsidR="00796A7A" w:rsidRPr="00C95498">
              <w:rPr>
                <w:rStyle w:val="Hyperlink"/>
                <w:noProof/>
                <w:color w:val="000000" w:themeColor="text1"/>
              </w:rPr>
              <w:t>Resources &amp; Cost Estimates</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_Toc64441486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16</w:t>
            </w:r>
            <w:r w:rsidR="00796A7A" w:rsidRPr="00C95498">
              <w:rPr>
                <w:noProof/>
                <w:webHidden/>
                <w:color w:val="000000" w:themeColor="text1"/>
              </w:rPr>
              <w:fldChar w:fldCharType="end"/>
            </w:r>
          </w:hyperlink>
        </w:p>
        <w:p w14:paraId="3CF3D58D" w14:textId="77777777" w:rsidR="00796A7A" w:rsidRPr="00C95498" w:rsidRDefault="00246CC0" w:rsidP="00796A7A">
          <w:pPr>
            <w:pStyle w:val="TOC2"/>
            <w:tabs>
              <w:tab w:val="left" w:pos="880"/>
              <w:tab w:val="right" w:leader="dot" w:pos="10790"/>
            </w:tabs>
            <w:rPr>
              <w:rFonts w:cstheme="minorBidi"/>
              <w:smallCaps w:val="0"/>
              <w:noProof/>
              <w:color w:val="000000" w:themeColor="text1"/>
              <w:sz w:val="22"/>
              <w:szCs w:val="22"/>
              <w:lang w:eastAsia="en-US"/>
            </w:rPr>
          </w:pPr>
          <w:hyperlink w:anchor="_Toc64441487" w:history="1">
            <w:r w:rsidR="00796A7A" w:rsidRPr="00C95498">
              <w:rPr>
                <w:rStyle w:val="Hyperlink"/>
                <w:noProof/>
                <w:color w:val="000000" w:themeColor="text1"/>
              </w:rPr>
              <w:t>4.1</w:t>
            </w:r>
            <w:r w:rsidR="00796A7A" w:rsidRPr="00C95498">
              <w:rPr>
                <w:rFonts w:cstheme="minorBidi"/>
                <w:smallCaps w:val="0"/>
                <w:noProof/>
                <w:color w:val="000000" w:themeColor="text1"/>
                <w:sz w:val="22"/>
                <w:szCs w:val="22"/>
                <w:lang w:eastAsia="en-US"/>
              </w:rPr>
              <w:tab/>
            </w:r>
            <w:r w:rsidR="00796A7A" w:rsidRPr="00C95498">
              <w:rPr>
                <w:rStyle w:val="Hyperlink"/>
                <w:noProof/>
                <w:color w:val="000000" w:themeColor="text1"/>
              </w:rPr>
              <w:t>Project Sponsor(s) / Stakeholder(s) / Project Team</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_Toc64441487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19</w:t>
            </w:r>
            <w:r w:rsidR="00796A7A" w:rsidRPr="00C95498">
              <w:rPr>
                <w:noProof/>
                <w:webHidden/>
                <w:color w:val="000000" w:themeColor="text1"/>
              </w:rPr>
              <w:fldChar w:fldCharType="end"/>
            </w:r>
          </w:hyperlink>
        </w:p>
        <w:p w14:paraId="715457DD" w14:textId="77777777" w:rsidR="00796A7A" w:rsidRPr="00C95498" w:rsidRDefault="00246CC0" w:rsidP="00796A7A">
          <w:pPr>
            <w:pStyle w:val="TOC1"/>
            <w:tabs>
              <w:tab w:val="right" w:leader="dot" w:pos="10790"/>
            </w:tabs>
            <w:rPr>
              <w:rFonts w:cstheme="minorBidi"/>
              <w:b w:val="0"/>
              <w:bCs w:val="0"/>
              <w:caps w:val="0"/>
              <w:noProof/>
              <w:color w:val="000000" w:themeColor="text1"/>
              <w:sz w:val="22"/>
              <w:szCs w:val="22"/>
              <w:lang w:eastAsia="en-US"/>
            </w:rPr>
          </w:pPr>
          <w:hyperlink w:anchor="_Toc64441488" w:history="1">
            <w:r w:rsidR="00796A7A" w:rsidRPr="00C95498">
              <w:rPr>
                <w:rStyle w:val="Hyperlink"/>
                <w:noProof/>
                <w:color w:val="000000" w:themeColor="text1"/>
              </w:rPr>
              <w:t>Appendix A – technical project plan for migration project</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_Toc64441488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20</w:t>
            </w:r>
            <w:r w:rsidR="00796A7A" w:rsidRPr="00C95498">
              <w:rPr>
                <w:noProof/>
                <w:webHidden/>
                <w:color w:val="000000" w:themeColor="text1"/>
              </w:rPr>
              <w:fldChar w:fldCharType="end"/>
            </w:r>
          </w:hyperlink>
        </w:p>
        <w:p w14:paraId="4BBBAABA" w14:textId="77777777" w:rsidR="00796A7A" w:rsidRPr="00C95498" w:rsidRDefault="00246CC0" w:rsidP="00796A7A">
          <w:pPr>
            <w:pStyle w:val="TOC1"/>
            <w:tabs>
              <w:tab w:val="right" w:leader="dot" w:pos="10790"/>
            </w:tabs>
            <w:rPr>
              <w:rFonts w:cstheme="minorBidi"/>
              <w:b w:val="0"/>
              <w:bCs w:val="0"/>
              <w:caps w:val="0"/>
              <w:noProof/>
              <w:color w:val="000000" w:themeColor="text1"/>
              <w:sz w:val="22"/>
              <w:szCs w:val="22"/>
              <w:lang w:eastAsia="en-US"/>
            </w:rPr>
          </w:pPr>
          <w:hyperlink w:anchor="_Toc64441489" w:history="1">
            <w:r w:rsidR="00796A7A" w:rsidRPr="00C95498">
              <w:rPr>
                <w:rStyle w:val="Hyperlink"/>
                <w:noProof/>
                <w:color w:val="000000" w:themeColor="text1"/>
              </w:rPr>
              <w:t>Appendix B – Pilot Migrations in Mobilize phase</w:t>
            </w:r>
            <w:r w:rsidR="00796A7A" w:rsidRPr="00C95498">
              <w:rPr>
                <w:noProof/>
                <w:webHidden/>
                <w:color w:val="000000" w:themeColor="text1"/>
              </w:rPr>
              <w:tab/>
            </w:r>
            <w:r w:rsidR="00796A7A" w:rsidRPr="00C95498">
              <w:rPr>
                <w:noProof/>
                <w:webHidden/>
                <w:color w:val="000000" w:themeColor="text1"/>
              </w:rPr>
              <w:fldChar w:fldCharType="begin"/>
            </w:r>
            <w:r w:rsidR="00796A7A" w:rsidRPr="00C95498">
              <w:rPr>
                <w:noProof/>
                <w:webHidden/>
                <w:color w:val="000000" w:themeColor="text1"/>
              </w:rPr>
              <w:instrText xml:space="preserve"> PAGEREF _Toc64441489 \h </w:instrText>
            </w:r>
            <w:r w:rsidR="00796A7A" w:rsidRPr="00C95498">
              <w:rPr>
                <w:noProof/>
                <w:webHidden/>
                <w:color w:val="000000" w:themeColor="text1"/>
              </w:rPr>
            </w:r>
            <w:r w:rsidR="00796A7A" w:rsidRPr="00C95498">
              <w:rPr>
                <w:noProof/>
                <w:webHidden/>
                <w:color w:val="000000" w:themeColor="text1"/>
              </w:rPr>
              <w:fldChar w:fldCharType="separate"/>
            </w:r>
            <w:r w:rsidR="00796A7A" w:rsidRPr="00C95498">
              <w:rPr>
                <w:noProof/>
                <w:webHidden/>
                <w:color w:val="000000" w:themeColor="text1"/>
              </w:rPr>
              <w:t>22</w:t>
            </w:r>
            <w:r w:rsidR="00796A7A" w:rsidRPr="00C95498">
              <w:rPr>
                <w:noProof/>
                <w:webHidden/>
                <w:color w:val="000000" w:themeColor="text1"/>
              </w:rPr>
              <w:fldChar w:fldCharType="end"/>
            </w:r>
          </w:hyperlink>
        </w:p>
        <w:p w14:paraId="14425862" w14:textId="3773C236" w:rsidR="008E68D9" w:rsidRPr="00D84614" w:rsidRDefault="00796A7A" w:rsidP="00796A7A">
          <w:pPr>
            <w:pStyle w:val="TOC1"/>
            <w:tabs>
              <w:tab w:val="left" w:pos="440"/>
              <w:tab w:val="right" w:leader="dot" w:pos="10790"/>
            </w:tabs>
            <w:rPr>
              <w:rFonts w:cstheme="minorBidi"/>
              <w:b w:val="0"/>
              <w:bCs w:val="0"/>
              <w:caps w:val="0"/>
              <w:noProof/>
              <w:sz w:val="22"/>
              <w:szCs w:val="22"/>
              <w:lang w:eastAsia="en-US"/>
            </w:rPr>
          </w:pPr>
          <w:r w:rsidRPr="00C95498">
            <w:rPr>
              <w:rFonts w:cstheme="minorBidi"/>
              <w:b w:val="0"/>
              <w:bCs w:val="0"/>
              <w:caps w:val="0"/>
              <w:noProof/>
              <w:sz w:val="22"/>
              <w:szCs w:val="22"/>
              <w:lang w:eastAsia="en-US"/>
            </w:rPr>
            <w:t>l</w:t>
          </w:r>
        </w:p>
        <w:p w14:paraId="1D4DC1E8" w14:textId="77777777" w:rsidR="00842668" w:rsidRPr="00D84614" w:rsidRDefault="00C94107">
          <w:pPr>
            <w:rPr>
              <w:rFonts w:cstheme="minorHAnsi"/>
              <w:b/>
              <w:bCs/>
              <w:i/>
              <w:iCs/>
              <w:caps/>
              <w:szCs w:val="20"/>
              <w:u w:val="single"/>
            </w:rPr>
          </w:pPr>
          <w:r w:rsidRPr="00D84614">
            <w:rPr>
              <w:rFonts w:cstheme="minorHAnsi"/>
              <w:b/>
              <w:bCs/>
              <w:i/>
              <w:iCs/>
              <w:caps/>
              <w:szCs w:val="20"/>
              <w:u w:val="single"/>
            </w:rPr>
            <w:fldChar w:fldCharType="end"/>
          </w:r>
        </w:p>
        <w:p w14:paraId="7034014B" w14:textId="77777777" w:rsidR="00842668" w:rsidRPr="00D84614" w:rsidRDefault="00842668">
          <w:pPr>
            <w:rPr>
              <w:rFonts w:cstheme="minorHAnsi"/>
              <w:b/>
              <w:bCs/>
              <w:i/>
              <w:iCs/>
              <w:caps/>
              <w:szCs w:val="20"/>
              <w:u w:val="single"/>
            </w:rPr>
          </w:pPr>
          <w:r w:rsidRPr="00D84614">
            <w:rPr>
              <w:rFonts w:cstheme="minorHAnsi"/>
              <w:b/>
              <w:bCs/>
              <w:i/>
              <w:iCs/>
              <w:caps/>
              <w:szCs w:val="20"/>
              <w:u w:val="single"/>
            </w:rPr>
            <w:br w:type="page"/>
          </w:r>
        </w:p>
        <w:p w14:paraId="72F789E3" w14:textId="77777777" w:rsidR="000E4D3E" w:rsidRPr="00D84614" w:rsidRDefault="000E4D3E" w:rsidP="00842668">
          <w:pPr>
            <w:jc w:val="both"/>
            <w:rPr>
              <w:b/>
            </w:rPr>
          </w:pPr>
        </w:p>
        <w:p w14:paraId="422F25FA" w14:textId="77777777" w:rsidR="000E4D3E" w:rsidRPr="00D84614" w:rsidRDefault="000E4D3E" w:rsidP="00842668">
          <w:pPr>
            <w:jc w:val="both"/>
            <w:rPr>
              <w:b/>
            </w:rPr>
          </w:pPr>
        </w:p>
        <w:p w14:paraId="3EE3E5C3" w14:textId="2A455DE0" w:rsidR="00842668" w:rsidRPr="00D84614" w:rsidRDefault="00842668" w:rsidP="00842668">
          <w:pPr>
            <w:jc w:val="both"/>
            <w:rPr>
              <w:b/>
            </w:rPr>
          </w:pPr>
          <w:r w:rsidRPr="00D84614">
            <w:rPr>
              <w:b/>
            </w:rPr>
            <w:t>Disclaimer</w:t>
          </w:r>
        </w:p>
        <w:p w14:paraId="359E50FE" w14:textId="77777777" w:rsidR="000D59FC" w:rsidRPr="00D84614" w:rsidRDefault="000D59FC" w:rsidP="000D59FC">
          <w:pPr>
            <w:jc w:val="both"/>
          </w:pPr>
        </w:p>
        <w:p w14:paraId="1595F219" w14:textId="563C4342" w:rsidR="000D59FC" w:rsidRPr="00D84614" w:rsidRDefault="000D59FC" w:rsidP="000D59FC">
          <w:pPr>
            <w:jc w:val="both"/>
          </w:pPr>
          <w:r w:rsidRPr="00D84614">
            <w:t>This deck outlines general guidance from AWS on what expectations we have to cover broader base of customer requirements. The intent is to make it easier for APN partners to work on funding requirements and reduce the cycle time. With sample text to refer, this is helpful for partners in building comprehensive SoW</w:t>
          </w:r>
          <w:r w:rsidR="00325962" w:rsidRPr="00D84614">
            <w:t xml:space="preserve"> (Statement of Work)</w:t>
          </w:r>
          <w:r w:rsidRPr="00D84614">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D84614" w:rsidRDefault="000D59FC" w:rsidP="000D59FC">
          <w:pPr>
            <w:jc w:val="both"/>
          </w:pPr>
        </w:p>
        <w:p w14:paraId="17721458" w14:textId="77777777" w:rsidR="000D59FC" w:rsidRPr="00D84614" w:rsidRDefault="000D59FC" w:rsidP="000D59FC">
          <w:pPr>
            <w:jc w:val="both"/>
          </w:pPr>
          <w:r w:rsidRPr="00D84614">
            <w:t>Please seek your own legal advice when writing SoW for customers</w:t>
          </w:r>
        </w:p>
        <w:p w14:paraId="3F6A6B9F" w14:textId="26810295" w:rsidR="00C94107" w:rsidRPr="00D84614" w:rsidRDefault="00246CC0" w:rsidP="00842668">
          <w:pPr>
            <w:jc w:val="both"/>
          </w:pPr>
        </w:p>
        <w:customXmlDelRangeStart w:id="35" w:author="Pande, Amitkumar" w:date="2020-11-09T15:47:00Z"/>
      </w:sdtContent>
    </w:sdt>
    <w:customXmlDelRangeEnd w:id="35"/>
    <w:p w14:paraId="70AF95BD" w14:textId="77777777" w:rsidR="00577B82" w:rsidRPr="00D84614" w:rsidRDefault="00577B82">
      <w:pPr>
        <w:rPr>
          <w:rFonts w:asciiTheme="majorHAnsi" w:eastAsiaTheme="majorEastAsia" w:hAnsiTheme="majorHAnsi" w:cstheme="majorBidi"/>
        </w:rPr>
      </w:pPr>
      <w:r w:rsidRPr="00D84614">
        <w:br w:type="page"/>
      </w:r>
    </w:p>
    <w:p w14:paraId="1B1071D8" w14:textId="77777777" w:rsidR="009A4919" w:rsidRPr="00D84614" w:rsidRDefault="009A4919" w:rsidP="00C94107">
      <w:pPr>
        <w:pStyle w:val="Heading1"/>
        <w:rPr>
          <w:color w:val="auto"/>
        </w:rPr>
      </w:pPr>
      <w:bookmarkStart w:id="36" w:name="_Toc64441351"/>
      <w:r w:rsidRPr="00D84614">
        <w:rPr>
          <w:color w:val="auto"/>
        </w:rPr>
        <w:lastRenderedPageBreak/>
        <w:t>Project Overview</w:t>
      </w:r>
      <w:bookmarkEnd w:id="36"/>
    </w:p>
    <w:p w14:paraId="60EC1A72" w14:textId="462F3486" w:rsidR="00C94107" w:rsidRPr="00D84614" w:rsidRDefault="009719B8">
      <w:pPr>
        <w:pStyle w:val="Heading2"/>
        <w:jc w:val="both"/>
        <w:rPr>
          <w:color w:val="auto"/>
        </w:rPr>
        <w:pPrChange w:id="37" w:author="Pande, Amitkumar" w:date="2021-01-18T11:12:00Z">
          <w:pPr>
            <w:pStyle w:val="Heading2"/>
          </w:pPr>
        </w:pPrChange>
      </w:pPr>
      <w:bookmarkStart w:id="38" w:name="_Toc64441352"/>
      <w:r w:rsidRPr="00D84614">
        <w:rPr>
          <w:color w:val="auto"/>
        </w:rPr>
        <w:t>E</w:t>
      </w:r>
      <w:r w:rsidR="005A1B1B" w:rsidRPr="00D84614">
        <w:rPr>
          <w:color w:val="auto"/>
        </w:rPr>
        <w:t>xecutive summary</w:t>
      </w:r>
      <w:bookmarkEnd w:id="38"/>
    </w:p>
    <w:p w14:paraId="1E3109ED" w14:textId="77777777" w:rsidR="00246CC0" w:rsidRPr="00223B72" w:rsidRDefault="00246CC0" w:rsidP="00246CC0">
      <w:pPr>
        <w:spacing w:before="240" w:after="240"/>
        <w:jc w:val="both"/>
        <w:rPr>
          <w:rFonts w:cstheme="minorHAnsi"/>
          <w:color w:val="000000" w:themeColor="text1"/>
          <w:shd w:val="clear" w:color="auto" w:fill="FFFFFF"/>
        </w:rPr>
      </w:pPr>
      <w:proofErr w:type="spellStart"/>
      <w:r w:rsidRPr="00223B72">
        <w:rPr>
          <w:rFonts w:cstheme="minorHAnsi"/>
          <w:color w:val="000000" w:themeColor="text1"/>
          <w:shd w:val="clear" w:color="auto" w:fill="FFFFFF"/>
        </w:rPr>
        <w:t>MothersonSumi</w:t>
      </w:r>
      <w:proofErr w:type="spellEnd"/>
      <w:r w:rsidRPr="00223B72">
        <w:rPr>
          <w:rFonts w:cstheme="minorHAnsi"/>
          <w:color w:val="000000" w:themeColor="text1"/>
          <w:shd w:val="clear" w:color="auto" w:fill="FFFFFF"/>
        </w:rPr>
        <w:t xml:space="preserve"> </w:t>
      </w:r>
      <w:proofErr w:type="spellStart"/>
      <w:r w:rsidRPr="00223B72">
        <w:rPr>
          <w:rFonts w:cstheme="minorHAnsi"/>
          <w:color w:val="000000" w:themeColor="text1"/>
          <w:shd w:val="clear" w:color="auto" w:fill="FFFFFF"/>
        </w:rPr>
        <w:t>INfotech</w:t>
      </w:r>
      <w:proofErr w:type="spellEnd"/>
      <w:r w:rsidRPr="00223B72">
        <w:rPr>
          <w:rFonts w:cstheme="minorHAnsi"/>
          <w:color w:val="000000" w:themeColor="text1"/>
          <w:shd w:val="clear" w:color="auto" w:fill="FFFFFF"/>
        </w:rPr>
        <w:t xml:space="preserve"> &amp; Designs Ltd. (MIND) is a part of Joint venture between </w:t>
      </w:r>
      <w:proofErr w:type="spellStart"/>
      <w:r w:rsidRPr="00223B72">
        <w:rPr>
          <w:rFonts w:cstheme="minorHAnsi"/>
          <w:b/>
          <w:color w:val="000000" w:themeColor="text1"/>
          <w:shd w:val="clear" w:color="auto" w:fill="FFFFFF"/>
        </w:rPr>
        <w:t>Samvardhana</w:t>
      </w:r>
      <w:proofErr w:type="spellEnd"/>
      <w:r w:rsidRPr="00223B72">
        <w:rPr>
          <w:rFonts w:cstheme="minorHAnsi"/>
          <w:b/>
          <w:color w:val="000000" w:themeColor="text1"/>
          <w:shd w:val="clear" w:color="auto" w:fill="FFFFFF"/>
        </w:rPr>
        <w:t xml:space="preserve"> </w:t>
      </w:r>
      <w:proofErr w:type="spellStart"/>
      <w:r w:rsidRPr="00223B72">
        <w:rPr>
          <w:rFonts w:cstheme="minorHAnsi"/>
          <w:b/>
          <w:color w:val="000000" w:themeColor="text1"/>
          <w:shd w:val="clear" w:color="auto" w:fill="FFFFFF"/>
        </w:rPr>
        <w:t>Motherson</w:t>
      </w:r>
      <w:proofErr w:type="spellEnd"/>
      <w:r w:rsidRPr="00223B72">
        <w:rPr>
          <w:rFonts w:cstheme="minorHAnsi"/>
          <w:b/>
          <w:color w:val="000000" w:themeColor="text1"/>
          <w:shd w:val="clear" w:color="auto" w:fill="FFFFFF"/>
        </w:rPr>
        <w:t xml:space="preserve"> Group</w:t>
      </w:r>
      <w:r w:rsidRPr="00223B72">
        <w:rPr>
          <w:rFonts w:cstheme="minorHAnsi"/>
          <w:color w:val="000000" w:themeColor="text1"/>
          <w:shd w:val="clear" w:color="auto" w:fill="FFFFFF"/>
        </w:rPr>
        <w:t xml:space="preserve"> (SMG) of India and </w:t>
      </w:r>
      <w:r w:rsidRPr="00223B72">
        <w:rPr>
          <w:rFonts w:cstheme="minorHAnsi"/>
          <w:b/>
          <w:color w:val="000000" w:themeColor="text1"/>
          <w:shd w:val="clear" w:color="auto" w:fill="FFFFFF"/>
        </w:rPr>
        <w:t>Sumitomo Wiring Systems</w:t>
      </w:r>
      <w:r w:rsidRPr="00223B72">
        <w:rPr>
          <w:rFonts w:cstheme="minorHAnsi"/>
          <w:color w:val="000000" w:themeColor="text1"/>
          <w:shd w:val="clear" w:color="auto" w:fill="FFFFFF"/>
        </w:rPr>
        <w:t xml:space="preserve"> of Japan (SWS). </w:t>
      </w:r>
    </w:p>
    <w:p w14:paraId="5A567C6D" w14:textId="77777777" w:rsidR="00246CC0" w:rsidRPr="00223B72" w:rsidRDefault="00246CC0" w:rsidP="00246CC0">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223B72">
        <w:rPr>
          <w:rFonts w:cstheme="minorHAnsi"/>
          <w:color w:val="000000" w:themeColor="text1"/>
          <w:shd w:val="clear" w:color="auto" w:fill="FFFFFF"/>
        </w:rPr>
        <w:t>Samvardhana</w:t>
      </w:r>
      <w:proofErr w:type="spellEnd"/>
      <w:r w:rsidRPr="00223B72">
        <w:rPr>
          <w:rFonts w:cstheme="minorHAnsi"/>
          <w:color w:val="000000" w:themeColor="text1"/>
          <w:shd w:val="clear" w:color="auto" w:fill="FFFFFF"/>
        </w:rPr>
        <w:t xml:space="preserve"> </w:t>
      </w:r>
      <w:proofErr w:type="spellStart"/>
      <w:r w:rsidRPr="00223B72">
        <w:rPr>
          <w:rFonts w:cstheme="minorHAnsi"/>
          <w:color w:val="000000" w:themeColor="text1"/>
          <w:shd w:val="clear" w:color="auto" w:fill="FFFFFF"/>
        </w:rPr>
        <w:t>Motherson</w:t>
      </w:r>
      <w:proofErr w:type="spellEnd"/>
      <w:r w:rsidRPr="00223B72">
        <w:rPr>
          <w:rFonts w:cstheme="minorHAnsi"/>
          <w:color w:val="000000" w:themeColor="text1"/>
          <w:shd w:val="clear" w:color="auto" w:fill="FFFFFF"/>
        </w:rPr>
        <w:t xml:space="preserve"> Group and Sumitomo Wiring Systems worldwide. MIND has further ventured into European and American Market to customers who are non-SWS and SMG to expand our services. </w:t>
      </w:r>
    </w:p>
    <w:p w14:paraId="42F03C56" w14:textId="77777777" w:rsidR="00246CC0" w:rsidRPr="00223B72" w:rsidRDefault="00246CC0" w:rsidP="00246CC0">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MIND's headquarters and development centers are in Noida (near New Delhi), India. MIND is a </w:t>
      </w:r>
      <w:proofErr w:type="spellStart"/>
      <w:r w:rsidRPr="00223B72">
        <w:rPr>
          <w:rFonts w:cstheme="minorHAnsi"/>
          <w:color w:val="000000" w:themeColor="text1"/>
          <w:shd w:val="clear" w:color="auto" w:fill="FFFFFF"/>
        </w:rPr>
        <w:t>CMMi</w:t>
      </w:r>
      <w:proofErr w:type="spellEnd"/>
      <w:r w:rsidRPr="00223B72">
        <w:rPr>
          <w:rFonts w:cstheme="minorHAnsi"/>
          <w:color w:val="000000" w:themeColor="text1"/>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154787CF" w14:textId="77777777" w:rsidR="00246CC0" w:rsidRPr="00223B72" w:rsidRDefault="00246CC0" w:rsidP="00246CC0">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 is a Microsoft Gold Certified Partner, AWS, Azure &amp; Google Cloud Service Provider, Oracle GOLD OPN partner and partner with other big IT brands.</w:t>
      </w:r>
    </w:p>
    <w:p w14:paraId="7431DE7F" w14:textId="417354F5" w:rsidR="00246CC0" w:rsidRDefault="00246CC0" w:rsidP="00246CC0">
      <w:pPr>
        <w:jc w:val="both"/>
        <w:rPr>
          <w:rFonts w:cstheme="minorHAnsi"/>
          <w:color w:val="000000" w:themeColor="text1"/>
          <w:shd w:val="clear" w:color="auto" w:fill="FFFFFF"/>
        </w:rPr>
      </w:pPr>
      <w:r w:rsidRPr="00223B72">
        <w:rPr>
          <w:rFonts w:cstheme="minorHAnsi"/>
          <w:color w:val="000000" w:themeColor="text1"/>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008F00EB" w14:textId="195F48E2" w:rsidR="00246CC0" w:rsidRPr="00246CC0" w:rsidRDefault="00246CC0" w:rsidP="00246CC0">
      <w:pPr>
        <w:jc w:val="both"/>
        <w:rPr>
          <w:rFonts w:cstheme="minorHAnsi"/>
        </w:rPr>
      </w:pPr>
      <w:proofErr w:type="spellStart"/>
      <w:r w:rsidRPr="00246CC0">
        <w:rPr>
          <w:rFonts w:cstheme="minorHAnsi"/>
          <w:shd w:val="clear" w:color="auto" w:fill="FFFFFF"/>
        </w:rPr>
        <w:t>HostBooks</w:t>
      </w:r>
      <w:proofErr w:type="spellEnd"/>
      <w:r w:rsidRPr="00246CC0">
        <w:rPr>
          <w:rFonts w:cstheme="minorHAnsi"/>
          <w:shd w:val="clear" w:color="auto" w:fill="FFFFFF"/>
        </w:rPr>
        <w:t xml:space="preserve"> provides a comprehensive cloud-based platform for all the major accounting solutions like GST, E-Way Bill, TDS, Point of Sale(POS), Payroll, and Accounting. With the perfect blend of Accounting and Cutting-edge Technology, it aims at minimizing the compliance time with seamless user experience. Be it filing GST/TDS returns, E-way Bill generation or managing your business finances, it boosts up productivity and cuts down the operational costs by keeping everything intact.</w:t>
      </w:r>
    </w:p>
    <w:p w14:paraId="1043200E" w14:textId="1E012219" w:rsidR="00A86CD1" w:rsidRPr="00D84614" w:rsidDel="00913DB4" w:rsidRDefault="00A86CD1">
      <w:pPr>
        <w:jc w:val="both"/>
        <w:rPr>
          <w:del w:id="39" w:author="Pande, Amitkumar" w:date="2021-01-18T11:07:00Z"/>
          <w:i/>
          <w:highlight w:val="yellow"/>
          <w:rPrChange w:id="40" w:author="Pande, Amitkumar" w:date="2021-01-18T16:42:00Z">
            <w:rPr>
              <w:del w:id="41" w:author="Pande, Amitkumar" w:date="2021-01-18T11:07:00Z"/>
              <w:i/>
              <w:color w:val="808080" w:themeColor="background1" w:themeShade="80"/>
            </w:rPr>
          </w:rPrChange>
        </w:rPr>
        <w:pPrChange w:id="42" w:author="Pande, Amitkumar" w:date="2021-01-18T11:12:00Z">
          <w:pPr/>
        </w:pPrChange>
      </w:pPr>
    </w:p>
    <w:p w14:paraId="3A1EB171" w14:textId="5D0AEB6D" w:rsidR="00B64563" w:rsidRPr="00D84614" w:rsidRDefault="00C848CD">
      <w:pPr>
        <w:jc w:val="both"/>
        <w:rPr>
          <w:i/>
        </w:rPr>
        <w:pPrChange w:id="43" w:author="Pande, Amitkumar" w:date="2021-01-18T11:12:00Z">
          <w:pPr/>
        </w:pPrChange>
      </w:pPr>
      <w:del w:id="44" w:author="Pande, Amitkumar" w:date="2021-01-18T11:07:00Z">
        <w:r w:rsidRPr="00D84614" w:rsidDel="00913DB4">
          <w:rPr>
            <w:i/>
            <w:highlight w:val="yellow"/>
          </w:rPr>
          <w:delText>Note: please complete the POC form within the ‘APN Fund Request and Claim Toolkit’ excel file.</w:delText>
        </w:r>
        <w:r w:rsidRPr="00D84614" w:rsidDel="00913DB4">
          <w:rPr>
            <w:i/>
          </w:rPr>
          <w:delText xml:space="preserve"> </w:delText>
        </w:r>
      </w:del>
    </w:p>
    <w:p w14:paraId="7CB88A68" w14:textId="00B30C70" w:rsidR="00F34D75" w:rsidRPr="00D84614" w:rsidDel="00703DC7" w:rsidRDefault="00F34D75">
      <w:pPr>
        <w:jc w:val="both"/>
        <w:rPr>
          <w:moveFrom w:id="45" w:author="Pande, Amitkumar" w:date="2020-10-02T16:51:00Z"/>
        </w:rPr>
        <w:pPrChange w:id="46" w:author="Pande, Amitkumar" w:date="2021-01-18T11:12:00Z">
          <w:pPr/>
        </w:pPrChange>
      </w:pPr>
      <w:moveFromRangeStart w:id="47" w:author="Pande, Amitkumar" w:date="2020-10-02T16:51:00Z" w:name="move52549920"/>
      <w:moveFrom w:id="48" w:author="Pande, Amitkumar" w:date="2020-10-02T16:51:00Z">
        <w:r w:rsidRPr="00D84614" w:rsidDel="00703DC7">
          <w:rPr>
            <w:highlight w:val="yellow"/>
          </w:rPr>
          <w:t>Good to have</w:t>
        </w:r>
        <w:bookmarkStart w:id="49" w:name="_Toc52555900"/>
        <w:bookmarkStart w:id="50" w:name="_Toc52555990"/>
        <w:bookmarkStart w:id="51" w:name="_Toc55829170"/>
        <w:bookmarkStart w:id="52" w:name="_Toc55829260"/>
        <w:bookmarkStart w:id="53" w:name="_Toc62133117"/>
        <w:bookmarkStart w:id="54" w:name="_Toc63181990"/>
        <w:bookmarkStart w:id="55" w:name="_Toc63937006"/>
        <w:bookmarkStart w:id="56" w:name="_Toc64441214"/>
        <w:bookmarkStart w:id="57" w:name="_Toc64441353"/>
        <w:bookmarkEnd w:id="49"/>
        <w:bookmarkEnd w:id="50"/>
        <w:bookmarkEnd w:id="51"/>
        <w:bookmarkEnd w:id="52"/>
        <w:bookmarkEnd w:id="53"/>
        <w:bookmarkEnd w:id="54"/>
        <w:bookmarkEnd w:id="55"/>
        <w:bookmarkEnd w:id="56"/>
        <w:bookmarkEnd w:id="57"/>
      </w:moveFrom>
    </w:p>
    <w:p w14:paraId="5BED5135" w14:textId="7C25D8E0" w:rsidR="00703DC7" w:rsidRPr="00D84614" w:rsidRDefault="00AF610A" w:rsidP="00455235">
      <w:pPr>
        <w:pStyle w:val="Heading2"/>
        <w:rPr>
          <w:color w:val="auto"/>
        </w:rPr>
      </w:pPr>
      <w:bookmarkStart w:id="58" w:name="_Toc38020753"/>
      <w:bookmarkStart w:id="59" w:name="_Toc64441354"/>
      <w:moveFromRangeEnd w:id="47"/>
      <w:ins w:id="60" w:author="Pande, Amitkumar" w:date="2020-09-14T11:50:00Z">
        <w:r w:rsidRPr="00D84614">
          <w:rPr>
            <w:color w:val="auto"/>
          </w:rPr>
          <w:t xml:space="preserve">Business </w:t>
        </w:r>
      </w:ins>
      <w:del w:id="61" w:author="Pande, Amitkumar" w:date="2020-10-02T16:53:00Z">
        <w:r w:rsidR="00F34D75" w:rsidRPr="00D84614" w:rsidDel="00703DC7">
          <w:rPr>
            <w:color w:val="auto"/>
          </w:rPr>
          <w:delText>Customer</w:delText>
        </w:r>
      </w:del>
      <w:del w:id="62" w:author="Pande, Amitkumar" w:date="2020-10-02T16:54:00Z">
        <w:r w:rsidR="00F34D75" w:rsidRPr="00D84614" w:rsidDel="00703DC7">
          <w:rPr>
            <w:color w:val="auto"/>
          </w:rPr>
          <w:delText xml:space="preserve"> </w:delText>
        </w:r>
      </w:del>
      <w:r w:rsidR="00F34D75" w:rsidRPr="00D84614">
        <w:rPr>
          <w:color w:val="auto"/>
        </w:rPr>
        <w:t>Requirement</w:t>
      </w:r>
      <w:bookmarkStart w:id="63" w:name="_Toc488387949"/>
      <w:bookmarkStart w:id="64" w:name="_Toc38020754"/>
      <w:bookmarkEnd w:id="58"/>
      <w:bookmarkEnd w:id="59"/>
      <w:moveToRangeStart w:id="65" w:author="Pande, Amitkumar" w:date="2020-10-02T16:51:00Z" w:name="move52549920"/>
      <w:moveTo w:id="66" w:author="Pande, Amitkumar" w:date="2020-10-02T16:51:00Z">
        <w:del w:id="67" w:author="Pande, Amitkumar" w:date="2020-10-02T18:36:00Z">
          <w:r w:rsidR="00703DC7" w:rsidRPr="00D84614" w:rsidDel="00A53FD6">
            <w:rPr>
              <w:color w:val="auto"/>
              <w:highlight w:val="yellow"/>
            </w:rPr>
            <w:delText>Good to have</w:delText>
          </w:r>
        </w:del>
      </w:moveTo>
    </w:p>
    <w:p w14:paraId="52FDFC9D" w14:textId="77777777" w:rsidR="00455235" w:rsidRPr="00D84614" w:rsidDel="00A53FD6" w:rsidRDefault="00455235">
      <w:pPr>
        <w:rPr>
          <w:del w:id="68" w:author="Pande, Amitkumar" w:date="2020-10-02T18:36:00Z"/>
          <w:moveTo w:id="69" w:author="Pande, Amitkumar" w:date="2020-10-02T16:51:00Z"/>
          <w:rPrChange w:id="70" w:author="Pande, Amitkumar" w:date="2020-12-02T06:48:00Z">
            <w:rPr>
              <w:del w:id="71" w:author="Pande, Amitkumar" w:date="2020-10-02T18:36:00Z"/>
              <w:moveTo w:id="72" w:author="Pande, Amitkumar" w:date="2020-10-02T16:51:00Z"/>
              <w:color w:val="000000" w:themeColor="text1"/>
            </w:rPr>
          </w:rPrChange>
        </w:rPr>
      </w:pPr>
    </w:p>
    <w:bookmarkEnd w:id="63"/>
    <w:bookmarkEnd w:id="64"/>
    <w:moveToRangeEnd w:id="65"/>
    <w:p w14:paraId="6B7211EF" w14:textId="77777777" w:rsidR="009C2032" w:rsidRPr="000A5107" w:rsidRDefault="009C2032" w:rsidP="009C2032">
      <w:pPr>
        <w:spacing w:before="240"/>
        <w:jc w:val="both"/>
        <w:rPr>
          <w:rFonts w:eastAsiaTheme="minorHAnsi" w:cstheme="minorHAnsi"/>
          <w:sz w:val="21"/>
          <w:szCs w:val="21"/>
        </w:rPr>
      </w:pPr>
      <w:proofErr w:type="spellStart"/>
      <w:r w:rsidRPr="000A5107">
        <w:rPr>
          <w:rFonts w:eastAsiaTheme="minorHAnsi" w:cstheme="minorHAnsi"/>
          <w:sz w:val="21"/>
          <w:szCs w:val="21"/>
        </w:rPr>
        <w:t>HostBooks</w:t>
      </w:r>
      <w:proofErr w:type="spellEnd"/>
      <w:r w:rsidRPr="000A5107">
        <w:rPr>
          <w:rFonts w:eastAsiaTheme="minorHAnsi" w:cstheme="minorHAnsi"/>
          <w:sz w:val="21"/>
          <w:szCs w:val="21"/>
        </w:rPr>
        <w:t xml:space="preserve"> has an online portal, used by accountants and commerce professionals. They use the portal to use services like GST filing and E-way bill payments.  </w:t>
      </w:r>
    </w:p>
    <w:p w14:paraId="1226F1D1" w14:textId="77777777" w:rsidR="009C2032" w:rsidRPr="000A5107" w:rsidRDefault="009C2032" w:rsidP="009C2032">
      <w:pPr>
        <w:spacing w:before="240"/>
        <w:jc w:val="both"/>
        <w:rPr>
          <w:rFonts w:eastAsiaTheme="minorHAnsi" w:cstheme="minorHAnsi"/>
          <w:sz w:val="21"/>
          <w:szCs w:val="21"/>
        </w:rPr>
      </w:pPr>
      <w:r w:rsidRPr="000A5107">
        <w:rPr>
          <w:rFonts w:eastAsiaTheme="minorHAnsi" w:cstheme="minorHAnsi"/>
          <w:sz w:val="21"/>
          <w:szCs w:val="21"/>
        </w:rPr>
        <w:t>Though they had an on-premise firewall in place, but the customer was facing multiple challenges in analyzing the logs generated by the firewalls deployed at multiple locations. AWS cloud service WAF can consolidate firewall data from multiple regions at one place.</w:t>
      </w:r>
    </w:p>
    <w:p w14:paraId="7B17994B" w14:textId="77777777" w:rsidR="009C2032" w:rsidRPr="000A5107" w:rsidRDefault="009C2032" w:rsidP="009C2032">
      <w:pPr>
        <w:spacing w:before="240"/>
        <w:jc w:val="both"/>
        <w:rPr>
          <w:rFonts w:eastAsiaTheme="minorHAnsi" w:cstheme="minorHAnsi"/>
          <w:sz w:val="21"/>
          <w:szCs w:val="21"/>
        </w:rPr>
      </w:pPr>
      <w:r w:rsidRPr="000A5107">
        <w:rPr>
          <w:rFonts w:eastAsiaTheme="minorHAnsi" w:cstheme="minorHAnsi"/>
          <w:sz w:val="21"/>
          <w:szCs w:val="21"/>
        </w:rPr>
        <w:t>The biggest challenge here is the collection of WAF firewall logs from client website for analysis and then combining these insights to be displayed together in a single dashboard as a one-stop solution.</w:t>
      </w:r>
    </w:p>
    <w:p w14:paraId="5360BF31" w14:textId="77777777" w:rsidR="009C2032" w:rsidRPr="000A5107" w:rsidRDefault="009C2032" w:rsidP="009C2032">
      <w:pPr>
        <w:spacing w:before="240"/>
        <w:jc w:val="both"/>
        <w:rPr>
          <w:rFonts w:eastAsiaTheme="minorHAnsi" w:cstheme="minorHAnsi"/>
          <w:sz w:val="21"/>
          <w:szCs w:val="21"/>
        </w:rPr>
      </w:pPr>
      <w:r w:rsidRPr="000A5107">
        <w:rPr>
          <w:rFonts w:eastAsiaTheme="minorHAnsi" w:cstheme="minorHAnsi"/>
          <w:sz w:val="21"/>
          <w:szCs w:val="21"/>
        </w:rPr>
        <w:t xml:space="preserve">The next challenge is performing log analysis which is critical for understanding the effectiveness of any solution offered, it is valuable for day-to-day troubleshooting and also for long-term understanding of how the application is performing. </w:t>
      </w:r>
    </w:p>
    <w:p w14:paraId="428FBC05" w14:textId="1B25AC95" w:rsidR="00406B5B" w:rsidRPr="00246CC0" w:rsidRDefault="009C2032" w:rsidP="00246CC0">
      <w:pPr>
        <w:spacing w:before="240"/>
        <w:jc w:val="both"/>
        <w:rPr>
          <w:rFonts w:cstheme="minorHAnsi"/>
        </w:rPr>
      </w:pPr>
      <w:r w:rsidRPr="000A5107">
        <w:rPr>
          <w:rFonts w:eastAsiaTheme="minorHAnsi" w:cstheme="minorHAnsi"/>
          <w:sz w:val="21"/>
          <w:szCs w:val="21"/>
        </w:rPr>
        <w:lastRenderedPageBreak/>
        <w:t>Also, while troubleshooting logs from multiple regions, how to perform root cause analysis for exceptional cases like IP repudiation, BOT Requests, 403 error, Firewall blocking is a difficult task</w:t>
      </w:r>
      <w:r>
        <w:rPr>
          <w:rFonts w:eastAsiaTheme="minorHAnsi" w:cstheme="minorHAnsi"/>
          <w:sz w:val="21"/>
          <w:szCs w:val="21"/>
        </w:rPr>
        <w:t>.</w:t>
      </w:r>
    </w:p>
    <w:p w14:paraId="74EFB089" w14:textId="77777777" w:rsidR="00900140" w:rsidRPr="00D84614" w:rsidDel="00CD76F8" w:rsidRDefault="00900140" w:rsidP="00900140">
      <w:pPr>
        <w:jc w:val="both"/>
        <w:rPr>
          <w:del w:id="73" w:author="Pande, Amitkumar" w:date="2020-10-02T16:58:00Z"/>
          <w:lang w:val="en-GB"/>
        </w:rPr>
      </w:pPr>
    </w:p>
    <w:p w14:paraId="2A547AF8" w14:textId="77777777" w:rsidR="00900140" w:rsidRPr="00D84614" w:rsidRDefault="00900140" w:rsidP="00900140">
      <w:pPr>
        <w:jc w:val="both"/>
      </w:pPr>
      <w:del w:id="74" w:author="Pande, Amitkumar" w:date="2020-09-14T11:51:00Z">
        <w:r w:rsidRPr="00D84614" w:rsidDel="00AF610A">
          <w:rPr>
            <w:highlight w:val="yellow"/>
          </w:rPr>
          <w:delText>Good to have</w:delText>
        </w:r>
      </w:del>
    </w:p>
    <w:p w14:paraId="05FE5809" w14:textId="77777777" w:rsidR="00900140" w:rsidRPr="00B40E4C" w:rsidRDefault="00900140" w:rsidP="00900140">
      <w:pPr>
        <w:pStyle w:val="Heading2"/>
        <w:spacing w:after="240"/>
        <w:rPr>
          <w:color w:val="auto"/>
          <w:lang w:val="en-GB"/>
        </w:rPr>
        <w:pPrChange w:id="75" w:author="Pande, Amitkumar" w:date="2021-01-18T11:22:00Z">
          <w:pPr>
            <w:pStyle w:val="Heading2"/>
          </w:pPr>
        </w:pPrChange>
      </w:pPr>
      <w:r w:rsidRPr="00B40E4C">
        <w:rPr>
          <w:color w:val="auto"/>
          <w:lang w:val="en-GB"/>
        </w:rPr>
        <w:t xml:space="preserve">Pain Points in the current environment </w:t>
      </w:r>
    </w:p>
    <w:p w14:paraId="0983FFE1" w14:textId="77777777" w:rsidR="00900140" w:rsidRPr="00D84614" w:rsidRDefault="00900140" w:rsidP="00900140">
      <w:pPr>
        <w:rPr>
          <w:lang w:val="en-GB"/>
        </w:rPr>
      </w:pPr>
      <w:r w:rsidRPr="00D84614">
        <w:rPr>
          <w:lang w:val="en-GB"/>
        </w:rPr>
        <w:t xml:space="preserve">Challenges faced by the </w:t>
      </w:r>
      <w:del w:id="76" w:author="Pande, Amitkumar" w:date="2020-10-02T16:58:00Z">
        <w:r w:rsidRPr="00D84614" w:rsidDel="00CD76F8">
          <w:rPr>
            <w:lang w:val="en-GB"/>
          </w:rPr>
          <w:delText>end_</w:delText>
        </w:r>
      </w:del>
      <w:del w:id="77" w:author="Pande, Amitkumar" w:date="2020-10-02T16:53:00Z">
        <w:r w:rsidRPr="00D84614" w:rsidDel="00703DC7">
          <w:rPr>
            <w:lang w:val="en-GB"/>
          </w:rPr>
          <w:delText>customer</w:delText>
        </w:r>
      </w:del>
      <w:ins w:id="78" w:author="Pande, Amitkumar" w:date="2020-10-02T16:53:00Z">
        <w:r w:rsidRPr="00D84614">
          <w:rPr>
            <w:i/>
            <w:lang w:val="en-GB"/>
          </w:rPr>
          <w:t>CUSTOMER</w:t>
        </w:r>
      </w:ins>
      <w:del w:id="79" w:author="Pande, Amitkumar" w:date="2020-10-02T16:54:00Z">
        <w:r w:rsidRPr="00D84614" w:rsidDel="00703DC7">
          <w:rPr>
            <w:lang w:val="en-GB"/>
          </w:rPr>
          <w:delText xml:space="preserve"> </w:delText>
        </w:r>
      </w:del>
      <w:ins w:id="80" w:author="Pande, Amitkumar" w:date="2020-10-02T16:54:00Z">
        <w:r w:rsidRPr="00D84614">
          <w:rPr>
            <w:i/>
            <w:lang w:val="en-GB"/>
          </w:rPr>
          <w:t xml:space="preserve"> </w:t>
        </w:r>
      </w:ins>
      <w:r w:rsidRPr="00D84614">
        <w:rPr>
          <w:lang w:val="en-GB"/>
        </w:rPr>
        <w:t xml:space="preserve">in the current </w:t>
      </w:r>
      <w:r w:rsidRPr="00D84614">
        <w:t>environment</w:t>
      </w:r>
      <w:r w:rsidRPr="00D84614">
        <w:rPr>
          <w:lang w:val="en-GB"/>
        </w:rPr>
        <w:t xml:space="preserve"> include </w:t>
      </w:r>
    </w:p>
    <w:p w14:paraId="27FC0D77" w14:textId="77777777" w:rsidR="00900140" w:rsidRPr="00D84614" w:rsidRDefault="00900140" w:rsidP="00900140">
      <w:pPr>
        <w:numPr>
          <w:ilvl w:val="0"/>
          <w:numId w:val="32"/>
        </w:numPr>
        <w:rPr>
          <w:lang w:val="en-GB"/>
        </w:rPr>
      </w:pPr>
      <w:r w:rsidRPr="00D84614">
        <w:rPr>
          <w:lang w:val="en-GB"/>
        </w:rPr>
        <w:t>Performance bottlenecks during peak hours of the day/week/month/at the time of running batch jobs</w:t>
      </w:r>
    </w:p>
    <w:p w14:paraId="0B9D66F3" w14:textId="4C0D9316" w:rsidR="00900140" w:rsidRPr="00D84614" w:rsidRDefault="00900140" w:rsidP="00900140">
      <w:pPr>
        <w:numPr>
          <w:ilvl w:val="0"/>
          <w:numId w:val="32"/>
        </w:numPr>
        <w:rPr>
          <w:lang w:val="en-GB"/>
        </w:rPr>
      </w:pPr>
      <w:r w:rsidRPr="00D84614">
        <w:rPr>
          <w:lang w:val="en-GB"/>
        </w:rPr>
        <w:t>Increased load times, application response time</w:t>
      </w:r>
    </w:p>
    <w:p w14:paraId="30832E27" w14:textId="77777777" w:rsidR="00900140" w:rsidRPr="00D84614" w:rsidRDefault="00900140" w:rsidP="00900140">
      <w:pPr>
        <w:numPr>
          <w:ilvl w:val="0"/>
          <w:numId w:val="32"/>
        </w:numPr>
        <w:rPr>
          <w:lang w:val="en-GB"/>
        </w:rPr>
      </w:pPr>
      <w:r w:rsidRPr="00D84614">
        <w:rPr>
          <w:lang w:val="en-GB"/>
        </w:rPr>
        <w:t>Wide variety of skills required to manage tech stack</w:t>
      </w:r>
    </w:p>
    <w:p w14:paraId="338E58A6" w14:textId="64BBDC23" w:rsidR="00900140" w:rsidRPr="00725B74" w:rsidRDefault="00900140" w:rsidP="00900140">
      <w:pPr>
        <w:numPr>
          <w:ilvl w:val="0"/>
          <w:numId w:val="32"/>
        </w:numPr>
        <w:rPr>
          <w:lang w:val="en-GB"/>
        </w:rPr>
      </w:pPr>
      <w:r>
        <w:rPr>
          <w:rFonts w:eastAsiaTheme="minorHAnsi" w:cstheme="minorHAnsi"/>
          <w:sz w:val="21"/>
          <w:szCs w:val="21"/>
        </w:rPr>
        <w:t>C</w:t>
      </w:r>
      <w:r w:rsidRPr="00D84614">
        <w:rPr>
          <w:rFonts w:eastAsiaTheme="minorHAnsi" w:cstheme="minorHAnsi"/>
          <w:sz w:val="21"/>
          <w:szCs w:val="21"/>
        </w:rPr>
        <w:t xml:space="preserve">apturing and processing </w:t>
      </w:r>
      <w:r>
        <w:rPr>
          <w:rFonts w:eastAsiaTheme="minorHAnsi" w:cstheme="minorHAnsi"/>
          <w:sz w:val="21"/>
          <w:szCs w:val="21"/>
        </w:rPr>
        <w:t xml:space="preserve">WAF logs </w:t>
      </w:r>
      <w:r w:rsidRPr="00D84614">
        <w:rPr>
          <w:rFonts w:eastAsiaTheme="minorHAnsi" w:cstheme="minorHAnsi"/>
          <w:sz w:val="21"/>
          <w:szCs w:val="21"/>
        </w:rPr>
        <w:t>in real time</w:t>
      </w:r>
    </w:p>
    <w:p w14:paraId="76EBA0E8" w14:textId="1DCF6D5B" w:rsidR="00900140" w:rsidRPr="00D84614" w:rsidRDefault="00900140" w:rsidP="00900140">
      <w:pPr>
        <w:numPr>
          <w:ilvl w:val="0"/>
          <w:numId w:val="32"/>
        </w:numPr>
        <w:rPr>
          <w:lang w:val="en-GB"/>
        </w:rPr>
      </w:pPr>
      <w:r>
        <w:rPr>
          <w:rFonts w:eastAsiaTheme="minorHAnsi" w:cstheme="minorHAnsi"/>
          <w:sz w:val="21"/>
          <w:szCs w:val="21"/>
        </w:rPr>
        <w:t xml:space="preserve">Analysis of </w:t>
      </w:r>
      <w:r>
        <w:rPr>
          <w:rFonts w:eastAsiaTheme="minorHAnsi" w:cstheme="minorHAnsi"/>
          <w:sz w:val="21"/>
          <w:szCs w:val="21"/>
        </w:rPr>
        <w:t>WAF</w:t>
      </w:r>
      <w:r>
        <w:rPr>
          <w:rFonts w:eastAsiaTheme="minorHAnsi" w:cstheme="minorHAnsi"/>
          <w:sz w:val="21"/>
          <w:szCs w:val="21"/>
        </w:rPr>
        <w:t xml:space="preserve"> logs is time consuming</w:t>
      </w:r>
    </w:p>
    <w:p w14:paraId="4888E4DC" w14:textId="77777777" w:rsidR="00900140" w:rsidRPr="00D84614" w:rsidDel="00CD76F8" w:rsidRDefault="00900140" w:rsidP="00900140">
      <w:pPr>
        <w:rPr>
          <w:del w:id="81" w:author="Pande, Amitkumar" w:date="2020-10-02T16:59:00Z"/>
        </w:rPr>
      </w:pPr>
    </w:p>
    <w:p w14:paraId="46C09A12" w14:textId="77777777" w:rsidR="00900140" w:rsidRPr="00D84614" w:rsidDel="00344188" w:rsidRDefault="00900140" w:rsidP="00900140">
      <w:pPr>
        <w:pStyle w:val="Heading2"/>
        <w:rPr>
          <w:del w:id="82" w:author="Pande, Amitkumar" w:date="2020-09-14T11:46:00Z"/>
          <w:color w:val="auto"/>
        </w:rPr>
      </w:pPr>
      <w:del w:id="83" w:author="Pande, Amitkumar" w:date="2020-09-14T11:46:00Z">
        <w:r w:rsidRPr="00D84614" w:rsidDel="00344188">
          <w:rPr>
            <w:color w:val="auto"/>
          </w:rPr>
          <w:delText>Project Sponsor(s) / Stakeholder(s) / Project Team</w:delText>
        </w:r>
      </w:del>
    </w:p>
    <w:p w14:paraId="65E38FAF" w14:textId="77777777" w:rsidR="00900140" w:rsidRPr="00D84614" w:rsidDel="00344188" w:rsidRDefault="00900140" w:rsidP="00900140">
      <w:pPr>
        <w:rPr>
          <w:del w:id="84" w:author="Pande, Amitkumar" w:date="2020-09-14T11:46:00Z"/>
          <w:i/>
        </w:rPr>
      </w:pPr>
      <w:del w:id="85" w:author="Pande, Amitkumar" w:date="2020-09-14T11:46:00Z">
        <w:r w:rsidRPr="00D84614" w:rsidDel="00344188">
          <w:rPr>
            <w:i/>
          </w:rPr>
          <w:delText xml:space="preserve">[Identify and list the customer’s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  Project stakeholders are entities that have an interest in a given project, and usually represent a business group or organization] </w:delText>
        </w:r>
      </w:del>
    </w:p>
    <w:p w14:paraId="660C2309" w14:textId="77777777" w:rsidR="00900140" w:rsidRPr="00D84614" w:rsidDel="00344188" w:rsidRDefault="00900140" w:rsidP="00900140">
      <w:pPr>
        <w:rPr>
          <w:del w:id="86" w:author="Pande, Amitkumar" w:date="2020-09-14T11:46:00Z"/>
          <w:rStyle w:val="Strong"/>
          <w:color w:val="auto"/>
        </w:rPr>
      </w:pPr>
      <w:del w:id="87" w:author="Pande, Amitkumar" w:date="2020-09-14T11:46:00Z">
        <w:r w:rsidRPr="00D84614" w:rsidDel="00344188">
          <w:rPr>
            <w:rStyle w:val="Strong"/>
            <w:color w:val="auto"/>
          </w:rPr>
          <w:delText>Partner Executive Sponsor</w:delText>
        </w:r>
      </w:del>
    </w:p>
    <w:tbl>
      <w:tblPr>
        <w:tblStyle w:val="TableGrid"/>
        <w:tblW w:w="0" w:type="auto"/>
        <w:tblLook w:val="04A0" w:firstRow="1" w:lastRow="0" w:firstColumn="1" w:lastColumn="0" w:noHBand="0" w:noVBand="1"/>
      </w:tblPr>
      <w:tblGrid>
        <w:gridCol w:w="2065"/>
        <w:gridCol w:w="2340"/>
        <w:gridCol w:w="3240"/>
        <w:gridCol w:w="2790"/>
      </w:tblGrid>
      <w:tr w:rsidR="00900140" w:rsidRPr="00D84614" w:rsidDel="00CD76F8" w14:paraId="681DFD49" w14:textId="77777777" w:rsidTr="00A9570E">
        <w:trPr>
          <w:del w:id="88" w:author="Pande, Amitkumar" w:date="2020-10-02T16:59:00Z"/>
        </w:trPr>
        <w:tc>
          <w:tcPr>
            <w:tcW w:w="2065" w:type="dxa"/>
            <w:shd w:val="clear" w:color="auto" w:fill="E7E6E6" w:themeFill="background2"/>
          </w:tcPr>
          <w:p w14:paraId="7AA8F0C6" w14:textId="77777777" w:rsidR="00900140" w:rsidRPr="00D84614" w:rsidDel="00CD76F8" w:rsidRDefault="00900140" w:rsidP="00A9570E">
            <w:pPr>
              <w:rPr>
                <w:del w:id="89" w:author="Pande, Amitkumar" w:date="2020-09-14T11:46:00Z"/>
              </w:rPr>
            </w:pPr>
            <w:del w:id="90" w:author="Pande, Amitkumar" w:date="2020-09-14T11:46:00Z">
              <w:r w:rsidRPr="00D84614" w:rsidDel="00CD76F8">
                <w:delText>Name</w:delText>
              </w:r>
            </w:del>
          </w:p>
        </w:tc>
        <w:tc>
          <w:tcPr>
            <w:tcW w:w="2340" w:type="dxa"/>
            <w:shd w:val="clear" w:color="auto" w:fill="E7E6E6" w:themeFill="background2"/>
          </w:tcPr>
          <w:p w14:paraId="3E29DA56" w14:textId="77777777" w:rsidR="00900140" w:rsidRPr="00D84614" w:rsidDel="00CD76F8" w:rsidRDefault="00900140" w:rsidP="00A9570E">
            <w:pPr>
              <w:rPr>
                <w:del w:id="91" w:author="Pande, Amitkumar" w:date="2020-09-14T11:46:00Z"/>
              </w:rPr>
            </w:pPr>
            <w:del w:id="92" w:author="Pande, Amitkumar" w:date="2020-09-14T11:46:00Z">
              <w:r w:rsidRPr="00D84614" w:rsidDel="00CD76F8">
                <w:delText>Title</w:delText>
              </w:r>
            </w:del>
          </w:p>
        </w:tc>
        <w:tc>
          <w:tcPr>
            <w:tcW w:w="3240" w:type="dxa"/>
            <w:shd w:val="clear" w:color="auto" w:fill="E7E6E6" w:themeFill="background2"/>
          </w:tcPr>
          <w:p w14:paraId="66A9D933" w14:textId="77777777" w:rsidR="00900140" w:rsidRPr="00D84614" w:rsidDel="00CD76F8" w:rsidRDefault="00900140" w:rsidP="00A9570E">
            <w:pPr>
              <w:rPr>
                <w:del w:id="93" w:author="Pande, Amitkumar" w:date="2020-09-14T11:46:00Z"/>
              </w:rPr>
            </w:pPr>
            <w:del w:id="94" w:author="Pande, Amitkumar" w:date="2020-09-14T11:46:00Z">
              <w:r w:rsidRPr="00D84614" w:rsidDel="00CD76F8">
                <w:delText>Description</w:delText>
              </w:r>
            </w:del>
          </w:p>
        </w:tc>
        <w:tc>
          <w:tcPr>
            <w:tcW w:w="2790" w:type="dxa"/>
            <w:shd w:val="clear" w:color="auto" w:fill="E7E6E6" w:themeFill="background2"/>
          </w:tcPr>
          <w:p w14:paraId="1CFE7011" w14:textId="77777777" w:rsidR="00900140" w:rsidRPr="00D84614" w:rsidDel="00CD76F8" w:rsidRDefault="00900140" w:rsidP="00A9570E">
            <w:pPr>
              <w:rPr>
                <w:del w:id="95" w:author="Pande, Amitkumar" w:date="2020-09-14T11:46:00Z"/>
              </w:rPr>
            </w:pPr>
            <w:del w:id="96" w:author="Pande, Amitkumar" w:date="2020-09-14T11:46:00Z">
              <w:r w:rsidRPr="00D84614" w:rsidDel="00CD76F8">
                <w:delText>Email / Contact Info</w:delText>
              </w:r>
            </w:del>
          </w:p>
        </w:tc>
      </w:tr>
      <w:tr w:rsidR="00900140" w:rsidRPr="00D84614" w:rsidDel="00CD76F8" w14:paraId="004707A9" w14:textId="77777777" w:rsidTr="00A9570E">
        <w:trPr>
          <w:del w:id="97" w:author="Pande, Amitkumar" w:date="2020-10-02T16:59:00Z"/>
        </w:trPr>
        <w:tc>
          <w:tcPr>
            <w:tcW w:w="2065" w:type="dxa"/>
          </w:tcPr>
          <w:p w14:paraId="618AD3CD" w14:textId="77777777" w:rsidR="00900140" w:rsidRPr="00D84614" w:rsidDel="00CD76F8" w:rsidRDefault="00900140" w:rsidP="00A9570E">
            <w:pPr>
              <w:rPr>
                <w:del w:id="98" w:author="Pande, Amitkumar" w:date="2020-09-14T11:46:00Z"/>
              </w:rPr>
            </w:pPr>
          </w:p>
        </w:tc>
        <w:tc>
          <w:tcPr>
            <w:tcW w:w="2340" w:type="dxa"/>
          </w:tcPr>
          <w:p w14:paraId="25EC4A19" w14:textId="77777777" w:rsidR="00900140" w:rsidRPr="00D84614" w:rsidDel="00CD76F8" w:rsidRDefault="00900140" w:rsidP="00A9570E">
            <w:pPr>
              <w:rPr>
                <w:del w:id="99" w:author="Pande, Amitkumar" w:date="2020-09-14T11:46:00Z"/>
              </w:rPr>
            </w:pPr>
          </w:p>
        </w:tc>
        <w:tc>
          <w:tcPr>
            <w:tcW w:w="3240" w:type="dxa"/>
          </w:tcPr>
          <w:p w14:paraId="74E366C3" w14:textId="77777777" w:rsidR="00900140" w:rsidRPr="00D84614" w:rsidDel="00CD76F8" w:rsidRDefault="00900140" w:rsidP="00A9570E">
            <w:pPr>
              <w:rPr>
                <w:del w:id="100" w:author="Pande, Amitkumar" w:date="2020-09-14T11:46:00Z"/>
              </w:rPr>
            </w:pPr>
          </w:p>
        </w:tc>
        <w:tc>
          <w:tcPr>
            <w:tcW w:w="2790" w:type="dxa"/>
          </w:tcPr>
          <w:p w14:paraId="52EA4432" w14:textId="77777777" w:rsidR="00900140" w:rsidRPr="00D84614" w:rsidDel="00CD76F8" w:rsidRDefault="00900140" w:rsidP="00A9570E">
            <w:pPr>
              <w:rPr>
                <w:del w:id="101" w:author="Pande, Amitkumar" w:date="2020-09-14T11:46:00Z"/>
              </w:rPr>
            </w:pPr>
          </w:p>
        </w:tc>
      </w:tr>
    </w:tbl>
    <w:p w14:paraId="3FFD9B89" w14:textId="77777777" w:rsidR="00900140" w:rsidRPr="00D84614" w:rsidDel="00CD76F8" w:rsidRDefault="00900140" w:rsidP="00900140">
      <w:pPr>
        <w:pStyle w:val="NoSpacing"/>
        <w:tabs>
          <w:tab w:val="left" w:pos="2160"/>
          <w:tab w:val="left" w:pos="4500"/>
        </w:tabs>
        <w:ind w:left="90"/>
        <w:rPr>
          <w:del w:id="102" w:author="Pande, Amitkumar" w:date="2020-09-14T11:46:00Z"/>
          <w:rStyle w:val="Strong"/>
          <w:b w:val="0"/>
          <w:i/>
          <w:color w:val="auto"/>
        </w:rPr>
      </w:pPr>
      <w:del w:id="103" w:author="Pande, Amitkumar" w:date="2020-09-14T11:46:00Z">
        <w:r w:rsidRPr="00D84614" w:rsidDel="00CD76F8">
          <w:rPr>
            <w:rStyle w:val="Strong"/>
            <w:b w:val="0"/>
            <w:i/>
            <w:color w:val="auto"/>
          </w:rPr>
          <w:delText>John Doe</w:delText>
        </w:r>
        <w:r w:rsidRPr="00D84614" w:rsidDel="00CD76F8">
          <w:rPr>
            <w:rStyle w:val="Strong"/>
            <w:b w:val="0"/>
            <w:i/>
            <w:color w:val="auto"/>
          </w:rPr>
          <w:tab/>
          <w:delText>SVP Finance</w:delText>
        </w:r>
        <w:r w:rsidRPr="00D84614" w:rsidDel="00CD76F8">
          <w:rPr>
            <w:rStyle w:val="Strong"/>
            <w:b w:val="0"/>
            <w:i/>
            <w:color w:val="auto"/>
          </w:rPr>
          <w:tab/>
          <w:delText xml:space="preserve"> Head of Financial Services</w:delText>
        </w:r>
      </w:del>
    </w:p>
    <w:p w14:paraId="7F44B900" w14:textId="77777777" w:rsidR="00900140" w:rsidRPr="00D84614" w:rsidDel="00CD76F8" w:rsidRDefault="00900140" w:rsidP="00900140">
      <w:pPr>
        <w:spacing w:before="240"/>
        <w:rPr>
          <w:del w:id="104" w:author="Pande, Amitkumar" w:date="2020-09-14T11:46:00Z"/>
          <w:rStyle w:val="Strong"/>
          <w:color w:val="auto"/>
        </w:rPr>
      </w:pPr>
      <w:del w:id="105" w:author="Pande, Amitkumar" w:date="2020-09-14T11:46:00Z">
        <w:r w:rsidRPr="00D84614" w:rsidDel="00CD76F8">
          <w:rPr>
            <w:rStyle w:val="Strong"/>
            <w:color w:val="auto"/>
          </w:rPr>
          <w:delText>Project Stakeholders</w:delText>
        </w:r>
      </w:del>
    </w:p>
    <w:tbl>
      <w:tblPr>
        <w:tblStyle w:val="TableGrid"/>
        <w:tblW w:w="0" w:type="auto"/>
        <w:tblLook w:val="04A0" w:firstRow="1" w:lastRow="0" w:firstColumn="1" w:lastColumn="0" w:noHBand="0" w:noVBand="1"/>
      </w:tblPr>
      <w:tblGrid>
        <w:gridCol w:w="2065"/>
        <w:gridCol w:w="2340"/>
        <w:gridCol w:w="3240"/>
        <w:gridCol w:w="2790"/>
      </w:tblGrid>
      <w:tr w:rsidR="00900140" w:rsidRPr="00D84614" w:rsidDel="00CD76F8" w14:paraId="73A57233" w14:textId="77777777" w:rsidTr="00A9570E">
        <w:trPr>
          <w:del w:id="106" w:author="Pande, Amitkumar" w:date="2020-10-02T16:59:00Z"/>
        </w:trPr>
        <w:tc>
          <w:tcPr>
            <w:tcW w:w="2065" w:type="dxa"/>
            <w:shd w:val="clear" w:color="auto" w:fill="E7E6E6" w:themeFill="background2"/>
          </w:tcPr>
          <w:p w14:paraId="0A7A2240" w14:textId="77777777" w:rsidR="00900140" w:rsidRPr="00D84614" w:rsidDel="00CD76F8" w:rsidRDefault="00900140" w:rsidP="00A9570E">
            <w:pPr>
              <w:rPr>
                <w:del w:id="107" w:author="Pande, Amitkumar" w:date="2020-09-14T11:46:00Z"/>
              </w:rPr>
            </w:pPr>
            <w:del w:id="108" w:author="Pande, Amitkumar" w:date="2020-09-14T11:46:00Z">
              <w:r w:rsidRPr="00D84614" w:rsidDel="00CD76F8">
                <w:delText>Name</w:delText>
              </w:r>
            </w:del>
          </w:p>
        </w:tc>
        <w:tc>
          <w:tcPr>
            <w:tcW w:w="2340" w:type="dxa"/>
            <w:shd w:val="clear" w:color="auto" w:fill="E7E6E6" w:themeFill="background2"/>
          </w:tcPr>
          <w:p w14:paraId="0A809E6F" w14:textId="77777777" w:rsidR="00900140" w:rsidRPr="00D84614" w:rsidDel="00CD76F8" w:rsidRDefault="00900140" w:rsidP="00A9570E">
            <w:pPr>
              <w:rPr>
                <w:del w:id="109" w:author="Pande, Amitkumar" w:date="2020-09-14T11:46:00Z"/>
              </w:rPr>
            </w:pPr>
            <w:del w:id="110" w:author="Pande, Amitkumar" w:date="2020-09-14T11:46:00Z">
              <w:r w:rsidRPr="00D84614" w:rsidDel="00CD76F8">
                <w:delText>Title</w:delText>
              </w:r>
            </w:del>
          </w:p>
        </w:tc>
        <w:tc>
          <w:tcPr>
            <w:tcW w:w="3240" w:type="dxa"/>
            <w:shd w:val="clear" w:color="auto" w:fill="E7E6E6" w:themeFill="background2"/>
          </w:tcPr>
          <w:p w14:paraId="034AD01C" w14:textId="77777777" w:rsidR="00900140" w:rsidRPr="00D84614" w:rsidDel="00CD76F8" w:rsidRDefault="00900140" w:rsidP="00A9570E">
            <w:pPr>
              <w:rPr>
                <w:del w:id="111" w:author="Pande, Amitkumar" w:date="2020-09-14T11:46:00Z"/>
              </w:rPr>
            </w:pPr>
            <w:del w:id="112" w:author="Pande, Amitkumar" w:date="2020-09-14T11:46:00Z">
              <w:r w:rsidRPr="00D84614" w:rsidDel="00CD76F8">
                <w:delText>Stakeholder for</w:delText>
              </w:r>
            </w:del>
          </w:p>
        </w:tc>
        <w:tc>
          <w:tcPr>
            <w:tcW w:w="2790" w:type="dxa"/>
            <w:shd w:val="clear" w:color="auto" w:fill="E7E6E6" w:themeFill="background2"/>
          </w:tcPr>
          <w:p w14:paraId="681E7618" w14:textId="77777777" w:rsidR="00900140" w:rsidRPr="00D84614" w:rsidDel="00CD76F8" w:rsidRDefault="00900140" w:rsidP="00A9570E">
            <w:pPr>
              <w:rPr>
                <w:del w:id="113" w:author="Pande, Amitkumar" w:date="2020-09-14T11:46:00Z"/>
              </w:rPr>
            </w:pPr>
            <w:del w:id="114" w:author="Pande, Amitkumar" w:date="2020-09-14T11:46:00Z">
              <w:r w:rsidRPr="00D84614" w:rsidDel="00CD76F8">
                <w:delText>Email / Contact Info</w:delText>
              </w:r>
            </w:del>
          </w:p>
        </w:tc>
      </w:tr>
      <w:tr w:rsidR="00900140" w:rsidRPr="00D84614" w:rsidDel="00CD76F8" w14:paraId="5998E412" w14:textId="77777777" w:rsidTr="00A9570E">
        <w:trPr>
          <w:del w:id="115" w:author="Pande, Amitkumar" w:date="2020-10-02T16:59:00Z"/>
        </w:trPr>
        <w:tc>
          <w:tcPr>
            <w:tcW w:w="2065" w:type="dxa"/>
          </w:tcPr>
          <w:p w14:paraId="2D1B0C8F" w14:textId="77777777" w:rsidR="00900140" w:rsidRPr="00D84614" w:rsidDel="00CD76F8" w:rsidRDefault="00900140" w:rsidP="00A9570E">
            <w:pPr>
              <w:rPr>
                <w:del w:id="116" w:author="Pande, Amitkumar" w:date="2020-09-14T11:46:00Z"/>
              </w:rPr>
            </w:pPr>
          </w:p>
        </w:tc>
        <w:tc>
          <w:tcPr>
            <w:tcW w:w="2340" w:type="dxa"/>
          </w:tcPr>
          <w:p w14:paraId="01BD9183" w14:textId="77777777" w:rsidR="00900140" w:rsidRPr="00D84614" w:rsidDel="00CD76F8" w:rsidRDefault="00900140" w:rsidP="00A9570E">
            <w:pPr>
              <w:rPr>
                <w:del w:id="117" w:author="Pande, Amitkumar" w:date="2020-09-14T11:46:00Z"/>
              </w:rPr>
            </w:pPr>
          </w:p>
        </w:tc>
        <w:tc>
          <w:tcPr>
            <w:tcW w:w="3240" w:type="dxa"/>
          </w:tcPr>
          <w:p w14:paraId="6083ED9C" w14:textId="77777777" w:rsidR="00900140" w:rsidRPr="00D84614" w:rsidDel="00CD76F8" w:rsidRDefault="00900140" w:rsidP="00A9570E">
            <w:pPr>
              <w:rPr>
                <w:del w:id="118" w:author="Pande, Amitkumar" w:date="2020-09-14T11:46:00Z"/>
              </w:rPr>
            </w:pPr>
          </w:p>
        </w:tc>
        <w:tc>
          <w:tcPr>
            <w:tcW w:w="2790" w:type="dxa"/>
          </w:tcPr>
          <w:p w14:paraId="403F5B28" w14:textId="77777777" w:rsidR="00900140" w:rsidRPr="00D84614" w:rsidDel="00CD76F8" w:rsidRDefault="00900140" w:rsidP="00A9570E">
            <w:pPr>
              <w:rPr>
                <w:del w:id="119" w:author="Pande, Amitkumar" w:date="2020-09-14T11:46:00Z"/>
              </w:rPr>
            </w:pPr>
          </w:p>
        </w:tc>
      </w:tr>
    </w:tbl>
    <w:p w14:paraId="59727EDF" w14:textId="77777777" w:rsidR="00900140" w:rsidRPr="00D84614" w:rsidDel="00CD76F8" w:rsidRDefault="00900140" w:rsidP="00900140">
      <w:pPr>
        <w:pStyle w:val="NoSpacing"/>
        <w:tabs>
          <w:tab w:val="left" w:pos="2160"/>
          <w:tab w:val="left" w:pos="4500"/>
        </w:tabs>
        <w:ind w:left="90"/>
        <w:rPr>
          <w:del w:id="120" w:author="Pande, Amitkumar" w:date="2020-09-14T11:46:00Z"/>
          <w:rStyle w:val="Strong"/>
          <w:b w:val="0"/>
          <w:i/>
          <w:color w:val="auto"/>
        </w:rPr>
      </w:pPr>
      <w:del w:id="121" w:author="Pande, Amitkumar" w:date="2020-09-14T11:46:00Z">
        <w:r w:rsidRPr="00D84614" w:rsidDel="00CD76F8">
          <w:rPr>
            <w:rStyle w:val="Strong"/>
            <w:b w:val="0"/>
            <w:i/>
            <w:color w:val="auto"/>
          </w:rPr>
          <w:delText>Ivan Doctorow</w:delText>
        </w:r>
        <w:r w:rsidRPr="00D84614" w:rsidDel="00CD76F8">
          <w:rPr>
            <w:rStyle w:val="Strong"/>
            <w:b w:val="0"/>
            <w:i/>
            <w:color w:val="auto"/>
          </w:rPr>
          <w:tab/>
          <w:delText xml:space="preserve">Sr. Manager, QA </w:delText>
        </w:r>
        <w:r w:rsidRPr="00D84614" w:rsidDel="00CD76F8">
          <w:rPr>
            <w:rStyle w:val="Strong"/>
            <w:b w:val="0"/>
            <w:i/>
            <w:color w:val="auto"/>
          </w:rPr>
          <w:tab/>
          <w:delText xml:space="preserve"> IT – Testing / QA</w:delText>
        </w:r>
      </w:del>
    </w:p>
    <w:p w14:paraId="187A2647" w14:textId="77777777" w:rsidR="00900140" w:rsidRPr="00D84614" w:rsidDel="00CD76F8" w:rsidRDefault="00900140" w:rsidP="00900140">
      <w:pPr>
        <w:pStyle w:val="NoSpacing"/>
        <w:tabs>
          <w:tab w:val="left" w:pos="2160"/>
          <w:tab w:val="left" w:pos="4500"/>
        </w:tabs>
        <w:ind w:left="90"/>
        <w:rPr>
          <w:del w:id="122" w:author="Pande, Amitkumar" w:date="2020-09-14T11:46:00Z"/>
          <w:rStyle w:val="Strong"/>
          <w:b w:val="0"/>
          <w:i/>
          <w:color w:val="auto"/>
        </w:rPr>
      </w:pPr>
      <w:del w:id="123" w:author="Pande, Amitkumar" w:date="2020-09-14T11:46:00Z">
        <w:r w:rsidRPr="00D84614" w:rsidDel="00CD76F8">
          <w:rPr>
            <w:rStyle w:val="Strong"/>
            <w:b w:val="0"/>
            <w:i/>
            <w:color w:val="auto"/>
          </w:rPr>
          <w:delText>Jane Smith</w:delText>
        </w:r>
        <w:r w:rsidRPr="00D84614" w:rsidDel="00CD76F8">
          <w:rPr>
            <w:rStyle w:val="Strong"/>
            <w:b w:val="0"/>
            <w:i/>
            <w:color w:val="auto"/>
          </w:rPr>
          <w:tab/>
          <w:delText>Director, PMO</w:delText>
        </w:r>
        <w:r w:rsidRPr="00D84614" w:rsidDel="00CD76F8">
          <w:rPr>
            <w:rStyle w:val="Strong"/>
            <w:b w:val="0"/>
            <w:i/>
            <w:color w:val="auto"/>
          </w:rPr>
          <w:tab/>
          <w:delText xml:space="preserve"> Program Management Office</w:delText>
        </w:r>
      </w:del>
    </w:p>
    <w:p w14:paraId="211B2F89" w14:textId="77777777" w:rsidR="00900140" w:rsidRPr="00D84614" w:rsidDel="00CD76F8" w:rsidRDefault="00900140" w:rsidP="00900140">
      <w:pPr>
        <w:pStyle w:val="NoSpacing"/>
        <w:tabs>
          <w:tab w:val="left" w:pos="2160"/>
          <w:tab w:val="left" w:pos="4500"/>
        </w:tabs>
        <w:ind w:left="90"/>
        <w:rPr>
          <w:del w:id="124" w:author="Pande, Amitkumar" w:date="2020-09-14T11:46:00Z"/>
          <w:rStyle w:val="Strong"/>
          <w:b w:val="0"/>
          <w:i/>
          <w:color w:val="auto"/>
        </w:rPr>
      </w:pPr>
      <w:del w:id="125" w:author="Pande, Amitkumar" w:date="2020-09-14T11:46:00Z">
        <w:r w:rsidRPr="00D84614" w:rsidDel="00CD76F8">
          <w:rPr>
            <w:rStyle w:val="Strong"/>
            <w:b w:val="0"/>
            <w:i/>
            <w:color w:val="auto"/>
          </w:rPr>
          <w:delText>Dan Jacobs</w:delText>
        </w:r>
        <w:r w:rsidRPr="00D84614" w:rsidDel="00CD76F8">
          <w:rPr>
            <w:rStyle w:val="Strong"/>
            <w:b w:val="0"/>
            <w:i/>
            <w:color w:val="auto"/>
          </w:rPr>
          <w:tab/>
          <w:delText>VP, IT Operations</w:delText>
        </w:r>
        <w:r w:rsidRPr="00D84614" w:rsidDel="00CD76F8">
          <w:rPr>
            <w:rStyle w:val="Strong"/>
            <w:b w:val="0"/>
            <w:i/>
            <w:color w:val="auto"/>
          </w:rPr>
          <w:tab/>
          <w:delText xml:space="preserve">IT Operations – Networking </w:delText>
        </w:r>
      </w:del>
    </w:p>
    <w:p w14:paraId="2AFB6806" w14:textId="77777777" w:rsidR="00900140" w:rsidRPr="00D84614" w:rsidDel="00CD76F8" w:rsidRDefault="00900140" w:rsidP="00900140">
      <w:pPr>
        <w:spacing w:before="240"/>
        <w:rPr>
          <w:del w:id="126" w:author="Pande, Amitkumar" w:date="2020-09-14T11:46:00Z"/>
          <w:rStyle w:val="Strong"/>
          <w:color w:val="auto"/>
        </w:rPr>
      </w:pPr>
      <w:del w:id="127" w:author="Pande, Amitkumar" w:date="2020-09-14T11:46:00Z">
        <w:r w:rsidRPr="00D84614" w:rsidDel="00CD76F8">
          <w:rPr>
            <w:rStyle w:val="Strong"/>
            <w:color w:val="auto"/>
          </w:rPr>
          <w:delText>Partner Project Team</w:delText>
        </w:r>
      </w:del>
    </w:p>
    <w:tbl>
      <w:tblPr>
        <w:tblStyle w:val="TableGrid"/>
        <w:tblW w:w="0" w:type="auto"/>
        <w:tblLook w:val="04A0" w:firstRow="1" w:lastRow="0" w:firstColumn="1" w:lastColumn="0" w:noHBand="0" w:noVBand="1"/>
      </w:tblPr>
      <w:tblGrid>
        <w:gridCol w:w="2065"/>
        <w:gridCol w:w="2340"/>
        <w:gridCol w:w="3240"/>
        <w:gridCol w:w="2790"/>
      </w:tblGrid>
      <w:tr w:rsidR="00900140" w:rsidRPr="00D84614" w:rsidDel="00CD76F8" w14:paraId="2CB59125" w14:textId="77777777" w:rsidTr="00A9570E">
        <w:trPr>
          <w:del w:id="128" w:author="Pande, Amitkumar" w:date="2020-10-02T16:59:00Z"/>
        </w:trPr>
        <w:tc>
          <w:tcPr>
            <w:tcW w:w="2065" w:type="dxa"/>
            <w:shd w:val="clear" w:color="auto" w:fill="E7E6E6" w:themeFill="background2"/>
          </w:tcPr>
          <w:p w14:paraId="09D26C13" w14:textId="77777777" w:rsidR="00900140" w:rsidRPr="00D84614" w:rsidDel="00CD76F8" w:rsidRDefault="00900140" w:rsidP="00A9570E">
            <w:pPr>
              <w:rPr>
                <w:del w:id="129" w:author="Pande, Amitkumar" w:date="2020-09-14T11:46:00Z"/>
              </w:rPr>
            </w:pPr>
            <w:del w:id="130" w:author="Pande, Amitkumar" w:date="2020-09-14T11:46:00Z">
              <w:r w:rsidRPr="00D84614" w:rsidDel="00CD76F8">
                <w:delText>Name</w:delText>
              </w:r>
            </w:del>
          </w:p>
        </w:tc>
        <w:tc>
          <w:tcPr>
            <w:tcW w:w="2340" w:type="dxa"/>
            <w:shd w:val="clear" w:color="auto" w:fill="E7E6E6" w:themeFill="background2"/>
          </w:tcPr>
          <w:p w14:paraId="6888C9BA" w14:textId="77777777" w:rsidR="00900140" w:rsidRPr="00D84614" w:rsidDel="00CD76F8" w:rsidRDefault="00900140" w:rsidP="00A9570E">
            <w:pPr>
              <w:rPr>
                <w:del w:id="131" w:author="Pande, Amitkumar" w:date="2020-09-14T11:46:00Z"/>
              </w:rPr>
            </w:pPr>
            <w:del w:id="132" w:author="Pande, Amitkumar" w:date="2020-09-14T11:46:00Z">
              <w:r w:rsidRPr="00D84614" w:rsidDel="00CD76F8">
                <w:delText>Title</w:delText>
              </w:r>
            </w:del>
          </w:p>
        </w:tc>
        <w:tc>
          <w:tcPr>
            <w:tcW w:w="3240" w:type="dxa"/>
            <w:shd w:val="clear" w:color="auto" w:fill="E7E6E6" w:themeFill="background2"/>
          </w:tcPr>
          <w:p w14:paraId="62AFC095" w14:textId="77777777" w:rsidR="00900140" w:rsidRPr="00D84614" w:rsidDel="00CD76F8" w:rsidRDefault="00900140" w:rsidP="00A9570E">
            <w:pPr>
              <w:rPr>
                <w:del w:id="133" w:author="Pande, Amitkumar" w:date="2020-09-14T11:46:00Z"/>
              </w:rPr>
            </w:pPr>
            <w:del w:id="134" w:author="Pande, Amitkumar" w:date="2020-09-14T11:46:00Z">
              <w:r w:rsidRPr="00D84614" w:rsidDel="00CD76F8">
                <w:delText>Role</w:delText>
              </w:r>
            </w:del>
          </w:p>
        </w:tc>
        <w:tc>
          <w:tcPr>
            <w:tcW w:w="2790" w:type="dxa"/>
            <w:shd w:val="clear" w:color="auto" w:fill="E7E6E6" w:themeFill="background2"/>
          </w:tcPr>
          <w:p w14:paraId="0B7BF012" w14:textId="77777777" w:rsidR="00900140" w:rsidRPr="00D84614" w:rsidDel="00CD76F8" w:rsidRDefault="00900140" w:rsidP="00A9570E">
            <w:pPr>
              <w:rPr>
                <w:del w:id="135" w:author="Pande, Amitkumar" w:date="2020-09-14T11:46:00Z"/>
              </w:rPr>
            </w:pPr>
            <w:del w:id="136" w:author="Pande, Amitkumar" w:date="2020-09-14T11:46:00Z">
              <w:r w:rsidRPr="00D84614" w:rsidDel="00CD76F8">
                <w:delText>Email / Contact Info</w:delText>
              </w:r>
            </w:del>
          </w:p>
        </w:tc>
      </w:tr>
      <w:tr w:rsidR="00900140" w:rsidRPr="00D84614" w:rsidDel="00CD76F8" w14:paraId="3463D54B" w14:textId="77777777" w:rsidTr="00A9570E">
        <w:trPr>
          <w:del w:id="137" w:author="Pande, Amitkumar" w:date="2020-10-02T16:59:00Z"/>
        </w:trPr>
        <w:tc>
          <w:tcPr>
            <w:tcW w:w="2065" w:type="dxa"/>
          </w:tcPr>
          <w:p w14:paraId="4C8E1188" w14:textId="77777777" w:rsidR="00900140" w:rsidRPr="00D84614" w:rsidDel="00CD76F8" w:rsidRDefault="00900140" w:rsidP="00A9570E">
            <w:pPr>
              <w:rPr>
                <w:del w:id="138" w:author="Pande, Amitkumar" w:date="2020-09-14T11:46:00Z"/>
              </w:rPr>
            </w:pPr>
          </w:p>
        </w:tc>
        <w:tc>
          <w:tcPr>
            <w:tcW w:w="2340" w:type="dxa"/>
          </w:tcPr>
          <w:p w14:paraId="01436720" w14:textId="77777777" w:rsidR="00900140" w:rsidRPr="00D84614" w:rsidDel="00CD76F8" w:rsidRDefault="00900140" w:rsidP="00A9570E">
            <w:pPr>
              <w:rPr>
                <w:del w:id="139" w:author="Pande, Amitkumar" w:date="2020-09-14T11:46:00Z"/>
              </w:rPr>
            </w:pPr>
          </w:p>
        </w:tc>
        <w:tc>
          <w:tcPr>
            <w:tcW w:w="3240" w:type="dxa"/>
          </w:tcPr>
          <w:p w14:paraId="11D7EC80" w14:textId="77777777" w:rsidR="00900140" w:rsidRPr="00D84614" w:rsidDel="00CD76F8" w:rsidRDefault="00900140" w:rsidP="00A9570E">
            <w:pPr>
              <w:rPr>
                <w:del w:id="140" w:author="Pande, Amitkumar" w:date="2020-09-14T11:46:00Z"/>
              </w:rPr>
            </w:pPr>
          </w:p>
        </w:tc>
        <w:tc>
          <w:tcPr>
            <w:tcW w:w="2790" w:type="dxa"/>
          </w:tcPr>
          <w:p w14:paraId="2398B4FB" w14:textId="77777777" w:rsidR="00900140" w:rsidRPr="00D84614" w:rsidDel="00CD76F8" w:rsidRDefault="00900140" w:rsidP="00A9570E">
            <w:pPr>
              <w:rPr>
                <w:del w:id="141" w:author="Pande, Amitkumar" w:date="2020-09-14T11:46:00Z"/>
              </w:rPr>
            </w:pPr>
          </w:p>
        </w:tc>
      </w:tr>
    </w:tbl>
    <w:p w14:paraId="74FA60BE" w14:textId="77777777" w:rsidR="00900140" w:rsidRPr="00D84614" w:rsidDel="00CD76F8" w:rsidRDefault="00900140" w:rsidP="00900140">
      <w:pPr>
        <w:pStyle w:val="NoSpacing"/>
        <w:tabs>
          <w:tab w:val="left" w:pos="2160"/>
          <w:tab w:val="left" w:pos="4500"/>
        </w:tabs>
        <w:ind w:left="90"/>
        <w:rPr>
          <w:del w:id="142" w:author="Pande, Amitkumar" w:date="2020-09-14T11:46:00Z"/>
          <w:rStyle w:val="Strong"/>
          <w:b w:val="0"/>
          <w:i/>
          <w:color w:val="auto"/>
        </w:rPr>
      </w:pPr>
      <w:del w:id="143" w:author="Pande, Amitkumar" w:date="2020-09-14T11:46:00Z">
        <w:r w:rsidRPr="00D84614" w:rsidDel="00CD76F8">
          <w:rPr>
            <w:rStyle w:val="Strong"/>
            <w:b w:val="0"/>
            <w:i/>
            <w:color w:val="auto"/>
          </w:rPr>
          <w:delText>Steve Jones</w:delText>
        </w:r>
        <w:r w:rsidRPr="00D84614" w:rsidDel="00CD76F8">
          <w:rPr>
            <w:rStyle w:val="Strong"/>
            <w:b w:val="0"/>
            <w:i/>
            <w:color w:val="auto"/>
          </w:rPr>
          <w:tab/>
          <w:delText>Delivery Manager</w:delText>
        </w:r>
        <w:r w:rsidRPr="00D84614" w:rsidDel="00CD76F8">
          <w:rPr>
            <w:rStyle w:val="Strong"/>
            <w:b w:val="0"/>
            <w:i/>
            <w:color w:val="auto"/>
          </w:rPr>
          <w:tab/>
          <w:delText>Project Manager</w:delText>
        </w:r>
      </w:del>
    </w:p>
    <w:p w14:paraId="445E4DF3" w14:textId="77777777" w:rsidR="00900140" w:rsidRPr="00D84614" w:rsidDel="00CD76F8" w:rsidRDefault="00900140" w:rsidP="00900140">
      <w:pPr>
        <w:pStyle w:val="NoSpacing"/>
        <w:tabs>
          <w:tab w:val="left" w:pos="2160"/>
          <w:tab w:val="left" w:pos="4500"/>
        </w:tabs>
        <w:ind w:left="90"/>
        <w:rPr>
          <w:del w:id="144" w:author="Pande, Amitkumar" w:date="2020-09-14T11:46:00Z"/>
          <w:rStyle w:val="Strong"/>
          <w:b w:val="0"/>
          <w:i/>
          <w:color w:val="auto"/>
        </w:rPr>
      </w:pPr>
      <w:del w:id="145" w:author="Pande, Amitkumar" w:date="2020-09-14T11:46:00Z">
        <w:r w:rsidRPr="00D84614" w:rsidDel="00CD76F8">
          <w:rPr>
            <w:rStyle w:val="Strong"/>
            <w:b w:val="0"/>
            <w:i/>
            <w:color w:val="auto"/>
          </w:rPr>
          <w:delText>Philip McDaniels</w:delText>
        </w:r>
        <w:r w:rsidRPr="00D84614" w:rsidDel="00CD76F8">
          <w:rPr>
            <w:rStyle w:val="Strong"/>
            <w:b w:val="0"/>
            <w:i/>
            <w:color w:val="auto"/>
          </w:rPr>
          <w:tab/>
          <w:delText>Sr. Solutions Architect</w:delText>
        </w:r>
        <w:r w:rsidRPr="00D84614" w:rsidDel="00CD76F8">
          <w:rPr>
            <w:rStyle w:val="Strong"/>
            <w:b w:val="0"/>
            <w:i/>
            <w:color w:val="auto"/>
          </w:rPr>
          <w:tab/>
          <w:delText>Architect; Technical Lead</w:delText>
        </w:r>
      </w:del>
    </w:p>
    <w:p w14:paraId="70E13B51" w14:textId="77777777" w:rsidR="00900140" w:rsidRPr="00D84614" w:rsidDel="00CD76F8" w:rsidRDefault="00900140" w:rsidP="00900140">
      <w:pPr>
        <w:spacing w:before="240"/>
        <w:rPr>
          <w:del w:id="146" w:author="Pande, Amitkumar" w:date="2020-09-14T11:46:00Z"/>
          <w:rStyle w:val="Strong"/>
          <w:color w:val="auto"/>
        </w:rPr>
      </w:pPr>
      <w:del w:id="147" w:author="Pande, Amitkumar" w:date="2020-09-14T11:46:00Z">
        <w:r w:rsidRPr="00D84614" w:rsidDel="00CD76F8">
          <w:rPr>
            <w:rStyle w:val="Strong"/>
            <w:color w:val="auto"/>
          </w:rPr>
          <w:delText>Project Escalation Contacts</w:delText>
        </w:r>
      </w:del>
    </w:p>
    <w:tbl>
      <w:tblPr>
        <w:tblStyle w:val="TableGrid"/>
        <w:tblW w:w="0" w:type="auto"/>
        <w:tblLook w:val="04A0" w:firstRow="1" w:lastRow="0" w:firstColumn="1" w:lastColumn="0" w:noHBand="0" w:noVBand="1"/>
      </w:tblPr>
      <w:tblGrid>
        <w:gridCol w:w="2065"/>
        <w:gridCol w:w="2340"/>
        <w:gridCol w:w="3240"/>
        <w:gridCol w:w="2790"/>
      </w:tblGrid>
      <w:tr w:rsidR="00900140" w:rsidRPr="00D84614" w:rsidDel="00CD76F8" w14:paraId="2C29EC81" w14:textId="77777777" w:rsidTr="00A9570E">
        <w:trPr>
          <w:del w:id="148" w:author="Pande, Amitkumar" w:date="2020-10-02T16:59:00Z"/>
        </w:trPr>
        <w:tc>
          <w:tcPr>
            <w:tcW w:w="2065" w:type="dxa"/>
            <w:shd w:val="clear" w:color="auto" w:fill="E7E6E6" w:themeFill="background2"/>
          </w:tcPr>
          <w:p w14:paraId="0BAD7CAD" w14:textId="77777777" w:rsidR="00900140" w:rsidRPr="00D84614" w:rsidDel="00CD76F8" w:rsidRDefault="00900140" w:rsidP="00A9570E">
            <w:pPr>
              <w:rPr>
                <w:del w:id="149" w:author="Pande, Amitkumar" w:date="2020-09-14T11:46:00Z"/>
              </w:rPr>
            </w:pPr>
            <w:del w:id="150" w:author="Pande, Amitkumar" w:date="2020-09-14T11:46:00Z">
              <w:r w:rsidRPr="00D84614" w:rsidDel="00CD76F8">
                <w:delText>Name</w:delText>
              </w:r>
            </w:del>
          </w:p>
        </w:tc>
        <w:tc>
          <w:tcPr>
            <w:tcW w:w="2340" w:type="dxa"/>
            <w:shd w:val="clear" w:color="auto" w:fill="E7E6E6" w:themeFill="background2"/>
          </w:tcPr>
          <w:p w14:paraId="1994C235" w14:textId="77777777" w:rsidR="00900140" w:rsidRPr="00D84614" w:rsidDel="00CD76F8" w:rsidRDefault="00900140" w:rsidP="00A9570E">
            <w:pPr>
              <w:rPr>
                <w:del w:id="151" w:author="Pande, Amitkumar" w:date="2020-09-14T11:46:00Z"/>
              </w:rPr>
            </w:pPr>
            <w:del w:id="152" w:author="Pande, Amitkumar" w:date="2020-09-14T11:46:00Z">
              <w:r w:rsidRPr="00D84614" w:rsidDel="00CD76F8">
                <w:delText>Title</w:delText>
              </w:r>
            </w:del>
          </w:p>
        </w:tc>
        <w:tc>
          <w:tcPr>
            <w:tcW w:w="3240" w:type="dxa"/>
            <w:shd w:val="clear" w:color="auto" w:fill="E7E6E6" w:themeFill="background2"/>
          </w:tcPr>
          <w:p w14:paraId="7AEB180F" w14:textId="77777777" w:rsidR="00900140" w:rsidRPr="00D84614" w:rsidDel="00CD76F8" w:rsidRDefault="00900140" w:rsidP="00A9570E">
            <w:pPr>
              <w:rPr>
                <w:del w:id="153" w:author="Pande, Amitkumar" w:date="2020-09-14T11:46:00Z"/>
              </w:rPr>
            </w:pPr>
            <w:del w:id="154" w:author="Pande, Amitkumar" w:date="2020-09-14T11:46:00Z">
              <w:r w:rsidRPr="00D84614" w:rsidDel="00CD76F8">
                <w:delText>Role</w:delText>
              </w:r>
            </w:del>
          </w:p>
        </w:tc>
        <w:tc>
          <w:tcPr>
            <w:tcW w:w="2790" w:type="dxa"/>
            <w:shd w:val="clear" w:color="auto" w:fill="E7E6E6" w:themeFill="background2"/>
          </w:tcPr>
          <w:p w14:paraId="2806E91E" w14:textId="77777777" w:rsidR="00900140" w:rsidRPr="00D84614" w:rsidDel="00CD76F8" w:rsidRDefault="00900140" w:rsidP="00A9570E">
            <w:pPr>
              <w:rPr>
                <w:del w:id="155" w:author="Pande, Amitkumar" w:date="2020-09-14T11:46:00Z"/>
              </w:rPr>
            </w:pPr>
            <w:del w:id="156" w:author="Pande, Amitkumar" w:date="2020-09-14T11:46:00Z">
              <w:r w:rsidRPr="00D84614" w:rsidDel="00CD76F8">
                <w:delText>Email / Contact Info</w:delText>
              </w:r>
            </w:del>
          </w:p>
        </w:tc>
      </w:tr>
      <w:tr w:rsidR="00900140" w:rsidRPr="00D84614" w:rsidDel="00CD76F8" w14:paraId="7E2E4C3C" w14:textId="77777777" w:rsidTr="00A9570E">
        <w:trPr>
          <w:del w:id="157" w:author="Pande, Amitkumar" w:date="2020-10-02T16:59:00Z"/>
        </w:trPr>
        <w:tc>
          <w:tcPr>
            <w:tcW w:w="2065" w:type="dxa"/>
          </w:tcPr>
          <w:p w14:paraId="5F62EB13" w14:textId="77777777" w:rsidR="00900140" w:rsidRPr="00D84614" w:rsidDel="00CD76F8" w:rsidRDefault="00900140" w:rsidP="00A9570E">
            <w:pPr>
              <w:rPr>
                <w:del w:id="158" w:author="Pande, Amitkumar" w:date="2020-09-14T11:46:00Z"/>
              </w:rPr>
            </w:pPr>
          </w:p>
        </w:tc>
        <w:tc>
          <w:tcPr>
            <w:tcW w:w="2340" w:type="dxa"/>
          </w:tcPr>
          <w:p w14:paraId="70E12C6A" w14:textId="77777777" w:rsidR="00900140" w:rsidRPr="00D84614" w:rsidDel="00CD76F8" w:rsidRDefault="00900140" w:rsidP="00A9570E">
            <w:pPr>
              <w:rPr>
                <w:del w:id="159" w:author="Pande, Amitkumar" w:date="2020-09-14T11:46:00Z"/>
              </w:rPr>
            </w:pPr>
          </w:p>
        </w:tc>
        <w:tc>
          <w:tcPr>
            <w:tcW w:w="3240" w:type="dxa"/>
          </w:tcPr>
          <w:p w14:paraId="0971C9A9" w14:textId="77777777" w:rsidR="00900140" w:rsidRPr="00D84614" w:rsidDel="00CD76F8" w:rsidRDefault="00900140" w:rsidP="00A9570E">
            <w:pPr>
              <w:rPr>
                <w:del w:id="160" w:author="Pande, Amitkumar" w:date="2020-09-14T11:46:00Z"/>
              </w:rPr>
            </w:pPr>
          </w:p>
        </w:tc>
        <w:tc>
          <w:tcPr>
            <w:tcW w:w="2790" w:type="dxa"/>
          </w:tcPr>
          <w:p w14:paraId="6D520247" w14:textId="77777777" w:rsidR="00900140" w:rsidRPr="00D84614" w:rsidDel="00CD76F8" w:rsidRDefault="00900140" w:rsidP="00A9570E">
            <w:pPr>
              <w:rPr>
                <w:del w:id="161" w:author="Pande, Amitkumar" w:date="2020-09-14T11:46:00Z"/>
              </w:rPr>
            </w:pPr>
          </w:p>
        </w:tc>
      </w:tr>
    </w:tbl>
    <w:p w14:paraId="512F901C" w14:textId="77777777" w:rsidR="00900140" w:rsidRPr="00725B74" w:rsidDel="00011E2B" w:rsidRDefault="00900140" w:rsidP="00900140">
      <w:pPr>
        <w:pStyle w:val="NoSpacing"/>
        <w:tabs>
          <w:tab w:val="left" w:pos="2160"/>
          <w:tab w:val="left" w:pos="4500"/>
        </w:tabs>
        <w:ind w:left="90"/>
        <w:rPr>
          <w:del w:id="162" w:author="Pande, Amitkumar" w:date="2020-09-14T11:46:00Z"/>
          <w:rStyle w:val="Strong"/>
          <w:b w:val="0"/>
          <w:i/>
          <w:color w:val="auto"/>
        </w:rPr>
      </w:pPr>
      <w:del w:id="163" w:author="Pande, Amitkumar" w:date="2020-09-14T11:46:00Z">
        <w:r w:rsidRPr="00725B74" w:rsidDel="00011E2B">
          <w:rPr>
            <w:rStyle w:val="Strong"/>
            <w:b w:val="0"/>
            <w:i/>
            <w:color w:val="auto"/>
          </w:rPr>
          <w:delText>Steve Jones</w:delText>
        </w:r>
        <w:r w:rsidRPr="00725B74" w:rsidDel="00011E2B">
          <w:rPr>
            <w:rStyle w:val="Strong"/>
            <w:b w:val="0"/>
            <w:i/>
            <w:color w:val="auto"/>
          </w:rPr>
          <w:tab/>
          <w:delText>Delivery Manager</w:delText>
        </w:r>
        <w:r w:rsidRPr="00725B74" w:rsidDel="00011E2B">
          <w:rPr>
            <w:rStyle w:val="Strong"/>
            <w:b w:val="0"/>
            <w:i/>
            <w:color w:val="auto"/>
          </w:rPr>
          <w:tab/>
          <w:delText>Project Manager</w:delText>
        </w:r>
      </w:del>
    </w:p>
    <w:p w14:paraId="28B854D2" w14:textId="77777777" w:rsidR="00900140" w:rsidRPr="00725B74" w:rsidDel="00011E2B" w:rsidRDefault="00900140" w:rsidP="00900140">
      <w:pPr>
        <w:pStyle w:val="NoSpacing"/>
        <w:tabs>
          <w:tab w:val="left" w:pos="2160"/>
          <w:tab w:val="left" w:pos="4500"/>
        </w:tabs>
        <w:ind w:left="90"/>
        <w:rPr>
          <w:del w:id="164" w:author="Pande, Amitkumar" w:date="2020-09-14T11:46:00Z"/>
          <w:rStyle w:val="Strong"/>
          <w:b w:val="0"/>
          <w:i/>
          <w:color w:val="auto"/>
        </w:rPr>
      </w:pPr>
    </w:p>
    <w:p w14:paraId="429ABD2D" w14:textId="77777777" w:rsidR="00900140" w:rsidRPr="00725B74" w:rsidDel="00344188" w:rsidRDefault="00900140" w:rsidP="00900140">
      <w:pPr>
        <w:pStyle w:val="NoSpacing"/>
        <w:tabs>
          <w:tab w:val="left" w:pos="2160"/>
          <w:tab w:val="left" w:pos="4500"/>
        </w:tabs>
        <w:ind w:left="90"/>
        <w:rPr>
          <w:ins w:id="165" w:author="Pande, Amitkumar" w:date="2020-09-22T20:14:00Z"/>
          <w:del w:id="166" w:author="Pande, Amitkumar" w:date="2020-09-14T11:46:00Z"/>
          <w:rStyle w:val="Strong"/>
          <w:b w:val="0"/>
          <w:i/>
          <w:color w:val="auto"/>
        </w:rPr>
      </w:pPr>
      <w:del w:id="167" w:author="Pande, Amitkumar" w:date="2020-09-22T20:14:00Z">
        <w:r w:rsidRPr="00725B74" w:rsidDel="00011E2B">
          <w:delText xml:space="preserve">PROJECT </w:delText>
        </w:r>
      </w:del>
      <w:ins w:id="168" w:author="Pande, Amitkumar" w:date="2020-09-22T20:14:00Z">
        <w:del w:id="169" w:author="Pande, Amitkumar" w:date="2020-09-14T11:46:00Z">
          <w:r w:rsidRPr="00725B74" w:rsidDel="00344188">
            <w:rPr>
              <w:rStyle w:val="Strong"/>
              <w:b w:val="0"/>
              <w:i/>
              <w:color w:val="auto"/>
            </w:rPr>
            <w:delText>Steve Jones</w:delText>
          </w:r>
          <w:r w:rsidRPr="00725B74" w:rsidDel="00344188">
            <w:rPr>
              <w:rStyle w:val="Strong"/>
              <w:b w:val="0"/>
              <w:i/>
              <w:color w:val="auto"/>
            </w:rPr>
            <w:tab/>
            <w:delText>Delivery Manager</w:delText>
          </w:r>
          <w:r w:rsidRPr="00725B74" w:rsidDel="00344188">
            <w:rPr>
              <w:rStyle w:val="Strong"/>
              <w:b w:val="0"/>
              <w:i/>
              <w:color w:val="auto"/>
            </w:rPr>
            <w:tab/>
            <w:delText>Project Manager</w:delText>
          </w:r>
        </w:del>
      </w:ins>
    </w:p>
    <w:p w14:paraId="45584CBA" w14:textId="77777777" w:rsidR="00900140" w:rsidRPr="00725B74" w:rsidDel="00344188" w:rsidRDefault="00900140" w:rsidP="00900140">
      <w:pPr>
        <w:pStyle w:val="NoSpacing"/>
        <w:tabs>
          <w:tab w:val="left" w:pos="2160"/>
          <w:tab w:val="left" w:pos="4500"/>
        </w:tabs>
        <w:ind w:left="90"/>
        <w:rPr>
          <w:ins w:id="170" w:author="Pande, Amitkumar" w:date="2020-09-22T20:14:00Z"/>
          <w:del w:id="171" w:author="Pande, Amitkumar" w:date="2020-09-14T11:46:00Z"/>
          <w:rStyle w:val="Strong"/>
          <w:b w:val="0"/>
          <w:i/>
          <w:color w:val="auto"/>
        </w:rPr>
      </w:pPr>
    </w:p>
    <w:p w14:paraId="67844C31" w14:textId="77777777" w:rsidR="00900140" w:rsidRPr="00725B74" w:rsidRDefault="00900140" w:rsidP="00900140">
      <w:pPr>
        <w:pStyle w:val="Heading2"/>
        <w:spacing w:after="240"/>
        <w:rPr>
          <w:ins w:id="172" w:author="Pande, Amitkumar" w:date="2020-09-14T12:05:00Z"/>
          <w:color w:val="auto"/>
        </w:rPr>
        <w:pPrChange w:id="173" w:author="Pande, Amitkumar" w:date="2021-01-18T11:22:00Z">
          <w:pPr>
            <w:pStyle w:val="Heading2"/>
          </w:pPr>
        </w:pPrChange>
      </w:pPr>
      <w:ins w:id="174" w:author="Pande, Amitkumar" w:date="2020-09-22T20:14:00Z">
        <w:r w:rsidRPr="00725B74">
          <w:rPr>
            <w:color w:val="auto"/>
          </w:rPr>
          <w:t xml:space="preserve">Project </w:t>
        </w:r>
      </w:ins>
      <w:r w:rsidRPr="00725B74">
        <w:rPr>
          <w:color w:val="auto"/>
        </w:rPr>
        <w:t>S</w:t>
      </w:r>
      <w:del w:id="175" w:author="Pande, Amitkumar" w:date="2020-09-22T20:14:00Z">
        <w:r w:rsidRPr="00725B74" w:rsidDel="00011E2B">
          <w:rPr>
            <w:color w:val="auto"/>
          </w:rPr>
          <w:delText>UCCESS CRITERIA</w:delText>
        </w:r>
      </w:del>
      <w:ins w:id="176" w:author="Pande, Amitkumar" w:date="2020-09-22T20:14:00Z">
        <w:r w:rsidRPr="00725B74">
          <w:rPr>
            <w:color w:val="auto"/>
          </w:rPr>
          <w:t xml:space="preserve">uccess </w:t>
        </w:r>
        <w:r w:rsidRPr="00725B74">
          <w:rPr>
            <w:color w:val="auto"/>
            <w:lang w:val="en-GB"/>
            <w:rPrChange w:id="177" w:author="Pande, Amitkumar" w:date="2021-01-18T11:22:00Z">
              <w:rPr/>
            </w:rPrChange>
          </w:rPr>
          <w:t>Criteria</w:t>
        </w:r>
      </w:ins>
      <w:ins w:id="178" w:author="Pande, Amitkumar" w:date="2020-09-14T11:51:00Z">
        <w:r w:rsidRPr="00725B74">
          <w:rPr>
            <w:color w:val="auto"/>
          </w:rPr>
          <w:t xml:space="preserve"> </w:t>
        </w:r>
      </w:ins>
    </w:p>
    <w:p w14:paraId="596BDEB9" w14:textId="77777777" w:rsidR="00900140" w:rsidRPr="00D84614" w:rsidDel="00193408" w:rsidRDefault="00900140" w:rsidP="00900140">
      <w:pPr>
        <w:rPr>
          <w:del w:id="179" w:author="Pande, Amitkumar" w:date="2021-01-18T11:22:00Z"/>
          <w:i/>
          <w:highlight w:val="lightGray"/>
          <w:rPrChange w:id="180" w:author="Pande, Amitkumar" w:date="2020-09-14T12:05:00Z">
            <w:rPr>
              <w:del w:id="181" w:author="Pande, Amitkumar" w:date="2021-01-18T11:22:00Z"/>
            </w:rPr>
          </w:rPrChange>
        </w:rPr>
        <w:pPrChange w:id="182" w:author="Pande, Amitkumar" w:date="2020-09-14T12:05:00Z">
          <w:pPr>
            <w:pStyle w:val="Heading2"/>
          </w:pPr>
        </w:pPrChange>
      </w:pPr>
    </w:p>
    <w:p w14:paraId="1A4C40C4" w14:textId="77C95B44" w:rsidR="00900140" w:rsidRPr="00D84614" w:rsidRDefault="00900140" w:rsidP="00900140">
      <w:pPr>
        <w:numPr>
          <w:ilvl w:val="0"/>
          <w:numId w:val="32"/>
        </w:numPr>
        <w:rPr>
          <w:lang w:val="en-GB"/>
        </w:rPr>
      </w:pPr>
      <w:r>
        <w:t xml:space="preserve">WAF centralized logging </w:t>
      </w:r>
      <w:r w:rsidRPr="00D84614">
        <w:rPr>
          <w:lang w:val="en-GB"/>
        </w:rPr>
        <w:t>under test environment will define the success</w:t>
      </w:r>
    </w:p>
    <w:p w14:paraId="7A5D65B5" w14:textId="77777777" w:rsidR="00900140" w:rsidRPr="00D84614" w:rsidRDefault="00900140" w:rsidP="00900140">
      <w:pPr>
        <w:numPr>
          <w:ilvl w:val="0"/>
          <w:numId w:val="32"/>
        </w:numPr>
        <w:rPr>
          <w:lang w:val="en-GB"/>
        </w:rPr>
      </w:pPr>
      <w:r w:rsidRPr="00D84614">
        <w:rPr>
          <w:lang w:val="en-GB"/>
        </w:rPr>
        <w:t>Implementing the infrastructure setup of the proposed solution in development environment</w:t>
      </w:r>
    </w:p>
    <w:p w14:paraId="6C13CE08" w14:textId="45193884" w:rsidR="00900140" w:rsidRDefault="00900140" w:rsidP="00900140">
      <w:pPr>
        <w:numPr>
          <w:ilvl w:val="0"/>
          <w:numId w:val="32"/>
        </w:numPr>
        <w:rPr>
          <w:lang w:val="en-GB"/>
        </w:rPr>
      </w:pPr>
      <w:r>
        <w:rPr>
          <w:lang w:val="en-GB"/>
        </w:rPr>
        <w:t xml:space="preserve">Unified access to WAF logs </w:t>
      </w:r>
      <w:r>
        <w:rPr>
          <w:lang w:val="en-GB"/>
        </w:rPr>
        <w:t>on</w:t>
      </w:r>
      <w:r w:rsidRPr="00D84614">
        <w:rPr>
          <w:lang w:val="en-GB"/>
        </w:rPr>
        <w:t xml:space="preserve"> AWS</w:t>
      </w:r>
    </w:p>
    <w:p w14:paraId="4ED3FDB8" w14:textId="17EB9545" w:rsidR="00900140" w:rsidRDefault="00900140" w:rsidP="00900140">
      <w:pPr>
        <w:numPr>
          <w:ilvl w:val="0"/>
          <w:numId w:val="32"/>
        </w:numPr>
        <w:rPr>
          <w:lang w:val="en-GB"/>
        </w:rPr>
      </w:pPr>
      <w:r>
        <w:rPr>
          <w:lang w:val="en-GB"/>
        </w:rPr>
        <w:t>Access to client application</w:t>
      </w:r>
    </w:p>
    <w:p w14:paraId="35B95C94" w14:textId="77777777" w:rsidR="00900140" w:rsidRPr="00D84614" w:rsidRDefault="00900140" w:rsidP="00900140">
      <w:pPr>
        <w:numPr>
          <w:ilvl w:val="0"/>
          <w:numId w:val="32"/>
        </w:numPr>
        <w:rPr>
          <w:lang w:val="en-GB"/>
        </w:rPr>
      </w:pPr>
      <w:r>
        <w:rPr>
          <w:lang w:val="en-GB"/>
        </w:rPr>
        <w:t>Lower cost and robust architecture</w:t>
      </w:r>
    </w:p>
    <w:p w14:paraId="2321605A" w14:textId="77777777" w:rsidR="00900140" w:rsidRPr="00D84614" w:rsidRDefault="00900140" w:rsidP="00900140"/>
    <w:p w14:paraId="527A1437" w14:textId="77777777" w:rsidR="00900140" w:rsidRPr="00D84614" w:rsidDel="000E6E0C" w:rsidRDefault="00900140" w:rsidP="00900140">
      <w:pPr>
        <w:numPr>
          <w:ilvl w:val="0"/>
          <w:numId w:val="27"/>
        </w:numPr>
        <w:rPr>
          <w:del w:id="183" w:author="Pande, Amitkumar" w:date="2020-10-02T17:30:00Z"/>
        </w:rPr>
      </w:pPr>
      <w:del w:id="184" w:author="Pande, Amitkumar" w:date="2020-10-02T17:30:00Z">
        <w:r w:rsidRPr="00D84614" w:rsidDel="000E6E0C">
          <w:delText xml:space="preserve">Help </w:delText>
        </w:r>
      </w:del>
      <w:del w:id="185" w:author="Pande, Amitkumar" w:date="2020-10-02T16:53:00Z">
        <w:r w:rsidRPr="00D84614" w:rsidDel="00703DC7">
          <w:delText>customer</w:delText>
        </w:r>
      </w:del>
      <w:del w:id="186" w:author="Pande, Amitkumar" w:date="2020-10-02T16:54:00Z">
        <w:r w:rsidRPr="00D84614" w:rsidDel="00703DC7">
          <w:delText xml:space="preserve"> </w:delText>
        </w:r>
      </w:del>
      <w:del w:id="187" w:author="Pande, Amitkumar" w:date="2020-10-02T17:30:00Z">
        <w:r w:rsidRPr="00D84614" w:rsidDel="000E6E0C">
          <w:delText>implement use of managed services to replace some always running EC2 instances. Example: Transcoding application</w:delText>
        </w:r>
      </w:del>
    </w:p>
    <w:p w14:paraId="306672AD" w14:textId="77777777" w:rsidR="00900140" w:rsidRPr="00D84614" w:rsidDel="000E6E0C" w:rsidRDefault="00900140" w:rsidP="00900140">
      <w:pPr>
        <w:numPr>
          <w:ilvl w:val="0"/>
          <w:numId w:val="27"/>
        </w:numPr>
        <w:rPr>
          <w:del w:id="188" w:author="Pande, Amitkumar" w:date="2020-10-02T17:30:00Z"/>
        </w:rPr>
      </w:pPr>
      <w:del w:id="189" w:author="Pande, Amitkumar" w:date="2020-10-02T17:30:00Z">
        <w:r w:rsidRPr="00D84614" w:rsidDel="000E6E0C">
          <w:delText xml:space="preserve">Understand and help the </w:delText>
        </w:r>
      </w:del>
      <w:del w:id="190" w:author="Pande, Amitkumar" w:date="2020-10-02T16:53:00Z">
        <w:r w:rsidRPr="00D84614" w:rsidDel="00703DC7">
          <w:delText>customer</w:delText>
        </w:r>
      </w:del>
      <w:del w:id="191" w:author="Pande, Amitkumar" w:date="2020-10-02T16:54:00Z">
        <w:r w:rsidRPr="00D84614" w:rsidDel="00703DC7">
          <w:delText xml:space="preserve"> </w:delText>
        </w:r>
      </w:del>
      <w:del w:id="192" w:author="Pande, Amitkumar" w:date="2020-10-02T17:30:00Z">
        <w:r w:rsidRPr="00D84614" w:rsidDel="000E6E0C">
          <w:delText>on implementing best practices on automation of DevOps process.</w:delText>
        </w:r>
      </w:del>
    </w:p>
    <w:p w14:paraId="654A1184" w14:textId="77777777" w:rsidR="00900140" w:rsidRPr="00D84614" w:rsidRDefault="00900140" w:rsidP="00900140">
      <w:pPr>
        <w:pStyle w:val="Heading2"/>
        <w:spacing w:after="240"/>
        <w:rPr>
          <w:ins w:id="193" w:author="Pande, Amitkumar" w:date="2020-09-14T11:25:00Z"/>
        </w:rPr>
      </w:pPr>
      <w:ins w:id="194" w:author="Pande, Amitkumar" w:date="2020-09-14T11:22:00Z">
        <w:r w:rsidRPr="00D84614">
          <w:rPr>
            <w:color w:val="auto"/>
          </w:rPr>
          <w:t>Pre-</w:t>
        </w:r>
      </w:ins>
      <w:ins w:id="195" w:author="Pande, Amitkumar" w:date="2020-09-17T19:43:00Z">
        <w:r w:rsidRPr="00D84614">
          <w:rPr>
            <w:color w:val="auto"/>
          </w:rPr>
          <w:t>R</w:t>
        </w:r>
      </w:ins>
      <w:ins w:id="196" w:author="Pande, Amitkumar" w:date="2020-09-14T11:22:00Z">
        <w:r w:rsidRPr="00D84614">
          <w:rPr>
            <w:color w:val="auto"/>
          </w:rPr>
          <w:t>equisites</w:t>
        </w:r>
      </w:ins>
    </w:p>
    <w:p w14:paraId="658ED768" w14:textId="77777777" w:rsidR="00900140" w:rsidRPr="00D84614" w:rsidRDefault="00900140" w:rsidP="00900140">
      <w:pPr>
        <w:numPr>
          <w:ilvl w:val="0"/>
          <w:numId w:val="32"/>
        </w:numPr>
        <w:rPr>
          <w:lang w:val="en-GB"/>
        </w:rPr>
      </w:pPr>
      <w:r w:rsidRPr="00D84614">
        <w:t xml:space="preserve">Architecture diagram, </w:t>
      </w:r>
      <w:r w:rsidRPr="00D84614">
        <w:rPr>
          <w:lang w:val="en-GB"/>
        </w:rPr>
        <w:t>documentation, inventory and performance details of the existing environment will be made available</w:t>
      </w:r>
    </w:p>
    <w:p w14:paraId="33EAA48C" w14:textId="77777777" w:rsidR="00900140" w:rsidRPr="00D84614" w:rsidRDefault="00900140" w:rsidP="00900140">
      <w:pPr>
        <w:numPr>
          <w:ilvl w:val="0"/>
          <w:numId w:val="32"/>
        </w:numPr>
        <w:rPr>
          <w:lang w:val="en-GB"/>
        </w:rPr>
      </w:pPr>
      <w:r w:rsidRPr="00D84614">
        <w:rPr>
          <w:lang w:val="en-GB"/>
        </w:rPr>
        <w:t>AWS Administrator/necessary access to AWS Partner to start and work on the project</w:t>
      </w:r>
    </w:p>
    <w:p w14:paraId="4BB75AB0" w14:textId="77777777" w:rsidR="00900140" w:rsidRPr="00D84614" w:rsidRDefault="00900140" w:rsidP="00900140">
      <w:pPr>
        <w:numPr>
          <w:ilvl w:val="0"/>
          <w:numId w:val="32"/>
        </w:numPr>
        <w:rPr>
          <w:lang w:val="en-GB"/>
        </w:rPr>
      </w:pPr>
      <w:r w:rsidRPr="00D84614">
        <w:rPr>
          <w:lang w:val="en-GB"/>
        </w:rPr>
        <w:t xml:space="preserve">Customer to provide </w:t>
      </w:r>
      <w:r>
        <w:rPr>
          <w:lang w:val="en-GB"/>
        </w:rPr>
        <w:t>access to clickstream logs</w:t>
      </w:r>
    </w:p>
    <w:p w14:paraId="541EE4E2" w14:textId="77777777" w:rsidR="00900140" w:rsidRPr="00D84614" w:rsidRDefault="00900140" w:rsidP="00900140">
      <w:pPr>
        <w:numPr>
          <w:ilvl w:val="0"/>
          <w:numId w:val="32"/>
        </w:numPr>
        <w:pPrChange w:id="197" w:author="Pande, Amitkumar" w:date="2020-09-14T11:23:00Z">
          <w:pPr/>
        </w:pPrChange>
      </w:pPr>
      <w:r w:rsidRPr="00D84614">
        <w:rPr>
          <w:lang w:val="en-GB"/>
        </w:rPr>
        <w:t>Assign an executive to</w:t>
      </w:r>
      <w:r w:rsidRPr="00D84614">
        <w:t xml:space="preserve"> work collaboratively with joint accountability of the program</w:t>
      </w:r>
    </w:p>
    <w:p w14:paraId="0AE1F4C8" w14:textId="5DFCC4A2" w:rsidR="00F34D75" w:rsidRPr="00D84614" w:rsidDel="00CD76F8" w:rsidRDefault="00F34D75" w:rsidP="008C38D4">
      <w:pPr>
        <w:jc w:val="both"/>
        <w:rPr>
          <w:del w:id="198" w:author="Pande, Amitkumar" w:date="2020-10-02T16:58:00Z"/>
          <w:lang w:val="en-GB"/>
        </w:rPr>
      </w:pPr>
    </w:p>
    <w:p w14:paraId="60D4322C" w14:textId="00D94B32" w:rsidR="009F231B" w:rsidRPr="00D84614" w:rsidRDefault="00F34D75" w:rsidP="00900140">
      <w:pPr>
        <w:jc w:val="both"/>
      </w:pPr>
      <w:del w:id="199" w:author="Pande, Amitkumar" w:date="2020-09-14T11:51:00Z">
        <w:r w:rsidRPr="00D84614" w:rsidDel="00AF610A">
          <w:rPr>
            <w:highlight w:val="yellow"/>
          </w:rPr>
          <w:delText>Good to have</w:delText>
        </w:r>
      </w:del>
    </w:p>
    <w:p w14:paraId="1D2ED088" w14:textId="77777777" w:rsidR="006720A9" w:rsidRPr="00D84614" w:rsidRDefault="006720A9" w:rsidP="006720A9">
      <w:pPr>
        <w:pStyle w:val="Heading2"/>
        <w:rPr>
          <w:color w:val="auto"/>
          <w:lang w:val="en-GB"/>
        </w:rPr>
      </w:pPr>
      <w:bookmarkStart w:id="200" w:name="_Toc64441417"/>
      <w:r w:rsidRPr="00D84614">
        <w:rPr>
          <w:color w:val="auto"/>
          <w:lang w:val="en-GB"/>
        </w:rPr>
        <w:t>Dependencies</w:t>
      </w:r>
      <w:bookmarkEnd w:id="200"/>
    </w:p>
    <w:p w14:paraId="2802ACAD" w14:textId="77777777" w:rsidR="006720A9" w:rsidRPr="00D84614" w:rsidDel="00F217D3" w:rsidRDefault="006720A9" w:rsidP="006720A9">
      <w:pPr>
        <w:jc w:val="both"/>
        <w:rPr>
          <w:del w:id="201" w:author="Pande, Amitkumar" w:date="2020-10-02T18:12:00Z"/>
          <w:i/>
          <w:highlight w:val="lightGray"/>
        </w:rPr>
      </w:pPr>
      <w:del w:id="202" w:author="Pande, Amitkumar" w:date="2020-10-02T18:12:00Z">
        <w:r w:rsidRPr="00D84614" w:rsidDel="00F217D3">
          <w:rPr>
            <w:i/>
            <w:highlight w:val="lightGray"/>
          </w:rPr>
          <w:delText>Sample:</w:delText>
        </w:r>
      </w:del>
    </w:p>
    <w:p w14:paraId="0451991B" w14:textId="183D46E0" w:rsidR="006720A9" w:rsidRPr="00D84614" w:rsidRDefault="006720A9" w:rsidP="006720A9">
      <w:pPr>
        <w:rPr>
          <w:ins w:id="203" w:author="Pande, Amitkumar" w:date="2020-10-08T22:51:00Z"/>
        </w:rPr>
      </w:pPr>
      <w:del w:id="204" w:author="Pande, Amitkumar" w:date="2020-09-09T18:39:00Z">
        <w:r w:rsidRPr="00D84614" w:rsidDel="00594EFE">
          <w:br w:type="page"/>
        </w:r>
      </w:del>
    </w:p>
    <w:p w14:paraId="6FA23EA2" w14:textId="1472975D" w:rsidR="00C31298" w:rsidRPr="00D84614" w:rsidRDefault="00C31298" w:rsidP="00C31298">
      <w:pPr>
        <w:numPr>
          <w:ilvl w:val="0"/>
          <w:numId w:val="32"/>
        </w:numPr>
        <w:rPr>
          <w:lang w:val="en-GB"/>
        </w:rPr>
      </w:pPr>
      <w:r w:rsidRPr="00D84614">
        <w:t xml:space="preserve">Project </w:t>
      </w:r>
      <w:r w:rsidRPr="00D84614">
        <w:rPr>
          <w:lang w:val="en-GB"/>
        </w:rPr>
        <w:t xml:space="preserve">is bound by timelines due to license/data </w:t>
      </w:r>
      <w:proofErr w:type="spellStart"/>
      <w:r w:rsidRPr="00D84614">
        <w:rPr>
          <w:lang w:val="en-GB"/>
        </w:rPr>
        <w:t>center</w:t>
      </w:r>
      <w:proofErr w:type="spellEnd"/>
      <w:r w:rsidRPr="00D84614">
        <w:rPr>
          <w:lang w:val="en-GB"/>
        </w:rPr>
        <w:t xml:space="preserve"> contract expiration</w:t>
      </w:r>
    </w:p>
    <w:p w14:paraId="2F273106" w14:textId="77777777" w:rsidR="00C31298" w:rsidRPr="00D84614" w:rsidRDefault="00C31298" w:rsidP="00C31298">
      <w:pPr>
        <w:numPr>
          <w:ilvl w:val="0"/>
          <w:numId w:val="32"/>
        </w:numPr>
        <w:rPr>
          <w:lang w:val="en-GB"/>
        </w:rPr>
      </w:pPr>
      <w:r w:rsidRPr="00D84614">
        <w:rPr>
          <w:lang w:val="en-GB"/>
        </w:rPr>
        <w:t>Network bandwidth requirement for end user connectivity to AWS</w:t>
      </w:r>
    </w:p>
    <w:p w14:paraId="7E39A214" w14:textId="5BCBF437" w:rsidR="00C31298" w:rsidRPr="00D84614" w:rsidRDefault="00C31298" w:rsidP="00C31298">
      <w:pPr>
        <w:numPr>
          <w:ilvl w:val="0"/>
          <w:numId w:val="32"/>
        </w:numPr>
        <w:rPr>
          <w:lang w:val="en-GB"/>
        </w:rPr>
      </w:pPr>
      <w:r w:rsidRPr="00D84614">
        <w:rPr>
          <w:lang w:val="en-GB"/>
        </w:rPr>
        <w:t xml:space="preserve">Site-to-site VPN between customer </w:t>
      </w:r>
      <w:r w:rsidR="007C6B54">
        <w:rPr>
          <w:lang w:val="en-GB"/>
        </w:rPr>
        <w:t>application and</w:t>
      </w:r>
      <w:r w:rsidRPr="00D84614">
        <w:rPr>
          <w:lang w:val="en-GB"/>
        </w:rPr>
        <w:t xml:space="preserve"> AWS region </w:t>
      </w:r>
    </w:p>
    <w:p w14:paraId="55AB4207" w14:textId="6A540517" w:rsidR="00C31298" w:rsidRPr="00D84614" w:rsidRDefault="00C31298" w:rsidP="00C31298">
      <w:pPr>
        <w:numPr>
          <w:ilvl w:val="0"/>
          <w:numId w:val="32"/>
        </w:numPr>
        <w:rPr>
          <w:lang w:val="en-GB"/>
        </w:rPr>
      </w:pPr>
      <w:r w:rsidRPr="00D84614">
        <w:rPr>
          <w:lang w:val="en-GB"/>
        </w:rPr>
        <w:lastRenderedPageBreak/>
        <w:t xml:space="preserve">Integration between AWS Managed Microsoft AD with on </w:t>
      </w:r>
      <w:r w:rsidR="007C6B54">
        <w:rPr>
          <w:lang w:val="en-GB"/>
        </w:rPr>
        <w:t xml:space="preserve">prem </w:t>
      </w:r>
      <w:r w:rsidRPr="00D84614">
        <w:rPr>
          <w:lang w:val="en-GB"/>
        </w:rPr>
        <w:t xml:space="preserve">Data </w:t>
      </w:r>
      <w:proofErr w:type="spellStart"/>
      <w:r w:rsidRPr="00D84614">
        <w:rPr>
          <w:lang w:val="en-GB"/>
        </w:rPr>
        <w:t>center</w:t>
      </w:r>
      <w:proofErr w:type="spellEnd"/>
    </w:p>
    <w:p w14:paraId="69228187" w14:textId="70A7FF55" w:rsidR="006720A9" w:rsidRPr="00D84614" w:rsidRDefault="00C31298">
      <w:pPr>
        <w:numPr>
          <w:ilvl w:val="0"/>
          <w:numId w:val="32"/>
        </w:numPr>
        <w:rPr>
          <w:ins w:id="205" w:author="Pande, Amitkumar" w:date="2020-10-08T22:52:00Z"/>
        </w:rPr>
        <w:pPrChange w:id="206" w:author="Pande, Amitkumar" w:date="2020-10-08T22:52:00Z">
          <w:pPr/>
        </w:pPrChange>
      </w:pPr>
      <w:r w:rsidRPr="00D84614">
        <w:rPr>
          <w:lang w:val="en-GB"/>
        </w:rPr>
        <w:t>Dependencies</w:t>
      </w:r>
      <w:r w:rsidRPr="00D84614">
        <w:t xml:space="preserve"> from on-premises data center on file server, license server and antivirus server</w:t>
      </w:r>
    </w:p>
    <w:p w14:paraId="1BF7598A" w14:textId="77777777" w:rsidR="006720A9" w:rsidRPr="00D84614" w:rsidRDefault="006720A9">
      <w:pPr>
        <w:rPr>
          <w:ins w:id="207" w:author="Pande, Amitkumar" w:date="2020-09-17T18:59:00Z"/>
        </w:rPr>
      </w:pPr>
    </w:p>
    <w:p w14:paraId="098B3C7B" w14:textId="4E68FBB9" w:rsidR="00F85A0A" w:rsidRPr="00D84614" w:rsidDel="000E6E0C" w:rsidRDefault="00F85A0A">
      <w:pPr>
        <w:rPr>
          <w:del w:id="208" w:author="Pande, Amitkumar" w:date="2020-10-02T17:32:00Z"/>
        </w:rPr>
      </w:pPr>
      <w:bookmarkStart w:id="209" w:name="_Toc52555964"/>
      <w:bookmarkStart w:id="210" w:name="_Toc52556054"/>
      <w:bookmarkStart w:id="211" w:name="_Toc55829234"/>
      <w:bookmarkStart w:id="212" w:name="_Toc55829324"/>
      <w:bookmarkStart w:id="213" w:name="_Toc62133181"/>
      <w:bookmarkStart w:id="214" w:name="_Toc63182054"/>
      <w:bookmarkStart w:id="215" w:name="_Toc63937070"/>
      <w:bookmarkStart w:id="216" w:name="_Toc64441279"/>
      <w:bookmarkStart w:id="217" w:name="_Toc64441418"/>
      <w:bookmarkEnd w:id="209"/>
      <w:bookmarkEnd w:id="210"/>
      <w:bookmarkEnd w:id="211"/>
      <w:bookmarkEnd w:id="212"/>
      <w:bookmarkEnd w:id="213"/>
      <w:bookmarkEnd w:id="214"/>
      <w:bookmarkEnd w:id="215"/>
      <w:bookmarkEnd w:id="216"/>
      <w:bookmarkEnd w:id="217"/>
    </w:p>
    <w:p w14:paraId="03E95D04" w14:textId="15BC208E" w:rsidR="005B2A10" w:rsidRPr="00D84614" w:rsidRDefault="005B2A10" w:rsidP="005B2A10">
      <w:pPr>
        <w:pStyle w:val="Heading2"/>
        <w:rPr>
          <w:color w:val="auto"/>
        </w:rPr>
      </w:pPr>
      <w:del w:id="218" w:author="Pande, Amitkumar" w:date="2020-09-22T20:15:00Z">
        <w:r w:rsidRPr="00D84614" w:rsidDel="00011E2B">
          <w:rPr>
            <w:color w:val="auto"/>
          </w:rPr>
          <w:delText>ASSUMPTIONS</w:delText>
        </w:r>
      </w:del>
      <w:bookmarkStart w:id="219" w:name="_Toc64441419"/>
      <w:ins w:id="220" w:author="Pande, Amitkumar" w:date="2020-09-22T20:15:00Z">
        <w:r w:rsidR="00011E2B" w:rsidRPr="00D84614">
          <w:rPr>
            <w:color w:val="auto"/>
          </w:rPr>
          <w:t>Assumptions</w:t>
        </w:r>
      </w:ins>
      <w:bookmarkEnd w:id="219"/>
    </w:p>
    <w:p w14:paraId="2FA17F33" w14:textId="77777777" w:rsidR="00E10969" w:rsidRPr="00D84614" w:rsidRDefault="00E10969" w:rsidP="00E10969">
      <w:pPr>
        <w:pStyle w:val="ListParagraph"/>
        <w:numPr>
          <w:ilvl w:val="0"/>
          <w:numId w:val="72"/>
        </w:numPr>
        <w:spacing w:before="240" w:after="0" w:line="240" w:lineRule="auto"/>
        <w:jc w:val="both"/>
        <w:rPr>
          <w:rFonts w:eastAsiaTheme="minorHAnsi" w:cstheme="minorHAnsi"/>
          <w:kern w:val="36"/>
          <w:szCs w:val="78"/>
        </w:rPr>
      </w:pPr>
      <w:bookmarkStart w:id="221" w:name="_Toc64441420"/>
      <w:r w:rsidRPr="00D84614">
        <w:rPr>
          <w:rFonts w:cstheme="minorHAnsi"/>
        </w:rPr>
        <w:t>Logs are near real time and without any delay.</w:t>
      </w:r>
    </w:p>
    <w:p w14:paraId="6A141C7D" w14:textId="65FCAC3F" w:rsidR="00E129AD" w:rsidRPr="00246CC0" w:rsidRDefault="00E129AD" w:rsidP="00E129AD">
      <w:pPr>
        <w:pStyle w:val="Heading2"/>
        <w:rPr>
          <w:color w:val="auto"/>
        </w:rPr>
      </w:pPr>
      <w:r w:rsidRPr="00246CC0">
        <w:rPr>
          <w:smallCaps w:val="0"/>
          <w:color w:val="auto"/>
        </w:rPr>
        <w:t>In-</w:t>
      </w:r>
      <w:r w:rsidRPr="00246CC0">
        <w:rPr>
          <w:color w:val="auto"/>
        </w:rPr>
        <w:t>scope</w:t>
      </w:r>
      <w:bookmarkEnd w:id="221"/>
    </w:p>
    <w:p w14:paraId="2095D02A" w14:textId="2B00D8B3" w:rsidR="00E129AD" w:rsidRDefault="00E129AD" w:rsidP="000B4A7B">
      <w:del w:id="222" w:author="Pande, Amitkumar" w:date="2021-01-14T12:42:00Z">
        <w:r w:rsidRPr="00D84614" w:rsidDel="00227BD0">
          <w:delText>Sample:</w:delText>
        </w:r>
      </w:del>
    </w:p>
    <w:p w14:paraId="5A861FEB" w14:textId="77777777" w:rsidR="000B4A7B" w:rsidRPr="00D84614" w:rsidDel="00227BD0" w:rsidRDefault="000B4A7B" w:rsidP="00E129AD">
      <w:pPr>
        <w:rPr>
          <w:del w:id="223" w:author="Pande, Amitkumar" w:date="2021-01-14T12:42:00Z"/>
        </w:rPr>
      </w:pPr>
    </w:p>
    <w:p w14:paraId="3EF0EEC0" w14:textId="77777777" w:rsidR="00DB658F" w:rsidRPr="000A5107" w:rsidRDefault="00DB658F" w:rsidP="00DB658F">
      <w:pPr>
        <w:rPr>
          <w:rFonts w:cstheme="minorHAnsi"/>
          <w:lang w:val="en-IN"/>
        </w:rPr>
      </w:pPr>
      <w:bookmarkStart w:id="224" w:name="_Toc64441421"/>
      <w:r w:rsidRPr="000A5107">
        <w:rPr>
          <w:rFonts w:cstheme="minorHAnsi"/>
          <w:lang w:val="en-IN"/>
        </w:rPr>
        <w:t xml:space="preserve">MIND discussed the problem with the customer and after </w:t>
      </w:r>
      <w:proofErr w:type="spellStart"/>
      <w:r w:rsidRPr="000A5107">
        <w:rPr>
          <w:rFonts w:cstheme="minorHAnsi"/>
          <w:lang w:val="en-IN"/>
        </w:rPr>
        <w:t>analyzing</w:t>
      </w:r>
      <w:proofErr w:type="spellEnd"/>
      <w:r w:rsidRPr="000A5107">
        <w:rPr>
          <w:rFonts w:cstheme="minorHAnsi"/>
          <w:lang w:val="en-IN"/>
        </w:rPr>
        <w:t xml:space="preserve"> the business problem, it was determined that Amazon Kinesis Data Firehose would fit the business problem. Solution flow proposed consisted of the following steps.</w:t>
      </w:r>
    </w:p>
    <w:p w14:paraId="3C041BE2" w14:textId="77777777" w:rsidR="00DB658F" w:rsidRPr="000A5107" w:rsidRDefault="00DB658F" w:rsidP="00DB658F">
      <w:pPr>
        <w:pStyle w:val="ListParagraph"/>
        <w:rPr>
          <w:rFonts w:cstheme="minorHAnsi"/>
          <w:lang w:val="en-IN"/>
        </w:rPr>
      </w:pPr>
    </w:p>
    <w:p w14:paraId="04AE88AB"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 xml:space="preserve">With the access to full AWS WAF logs, we currently have the ability to </w:t>
      </w:r>
      <w:proofErr w:type="spellStart"/>
      <w:r w:rsidRPr="000A5107">
        <w:rPr>
          <w:rFonts w:cstheme="minorHAnsi"/>
          <w:lang w:val="en-IN"/>
        </w:rPr>
        <w:t>analyze</w:t>
      </w:r>
      <w:proofErr w:type="spellEnd"/>
      <w:r w:rsidRPr="000A5107">
        <w:rPr>
          <w:rFonts w:cstheme="minorHAnsi"/>
          <w:lang w:val="en-IN"/>
        </w:rPr>
        <w:t xml:space="preserve"> all the logs generated by AWS WAF while it’s protects the web applications. In addition, Amazon Kinesis Data Firehose is used to forward these logs to Amazon Simple Storage Service (Amazon S3) for the purpose of archival, and to Amazon Elasticsearch Service for further analysis which is then represented in Kibana as dashboard.</w:t>
      </w:r>
    </w:p>
    <w:p w14:paraId="36BDBA40"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 xml:space="preserve">This allows us to find out in near-real time that which AWS WAF rules are getting triggered, the reason why are they being triggered, and by which request. </w:t>
      </w:r>
    </w:p>
    <w:p w14:paraId="279EF095"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Long-term analysis is also done by creating a historical view of previous logs.</w:t>
      </w:r>
    </w:p>
    <w:p w14:paraId="17805AF9"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 xml:space="preserve">The Centralized Logging solution offering enables organizations to collect, </w:t>
      </w:r>
      <w:proofErr w:type="spellStart"/>
      <w:r w:rsidRPr="000A5107">
        <w:rPr>
          <w:rFonts w:cstheme="minorHAnsi"/>
          <w:lang w:val="en-IN"/>
        </w:rPr>
        <w:t>analyze</w:t>
      </w:r>
      <w:proofErr w:type="spellEnd"/>
      <w:r w:rsidRPr="000A5107">
        <w:rPr>
          <w:rFonts w:cstheme="minorHAnsi"/>
          <w:lang w:val="en-IN"/>
        </w:rPr>
        <w:t>, and display Amazon WAF logs in a single dashboard.</w:t>
      </w:r>
    </w:p>
    <w:p w14:paraId="322EC9F1"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 xml:space="preserve">These collected logs provide troubleshooting and root-cause analysis for any kind of exception for say Blacklist IP, IP repudiation, BOT Requests, 403 error, Firewall blocking, IP repudiation limit cross etc. </w:t>
      </w:r>
    </w:p>
    <w:p w14:paraId="4805E0F7"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The offering contains a suite of infrastructure services that deploy a centralized logging solution.</w:t>
      </w:r>
    </w:p>
    <w:p w14:paraId="24944956"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It uses Amazon Elasticsearch Service (Amazon ES) and Kibana, an analytics and visualization platform that is integrated with Amazon ES, which together results in a unified view of all the log events.</w:t>
      </w:r>
    </w:p>
    <w:p w14:paraId="67CE2768"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Amazon Kinesis Data Firehose streams the data coming from WAF to Amazon Elasticsearch Service and concurrently stores the data to S3.</w:t>
      </w:r>
    </w:p>
    <w:p w14:paraId="6ACA9F57" w14:textId="77777777" w:rsidR="00DB658F" w:rsidRPr="000A5107" w:rsidRDefault="00DB658F" w:rsidP="00DB658F">
      <w:pPr>
        <w:pStyle w:val="ListParagraph"/>
        <w:numPr>
          <w:ilvl w:val="0"/>
          <w:numId w:val="93"/>
        </w:numPr>
        <w:spacing w:after="0" w:line="240" w:lineRule="auto"/>
        <w:rPr>
          <w:rFonts w:cstheme="minorHAnsi"/>
          <w:lang w:val="en-IN"/>
        </w:rPr>
      </w:pPr>
      <w:r w:rsidRPr="000A5107">
        <w:rPr>
          <w:rFonts w:cstheme="minorHAnsi"/>
          <w:lang w:val="en-IN"/>
        </w:rPr>
        <w:t>Then these errors are visualized in Kibana which will use streamed data to perform real-time root cause analysis for exceptions in a customizable, user-friendly dashboard.</w:t>
      </w:r>
    </w:p>
    <w:p w14:paraId="7F8925C2" w14:textId="3EEB6751" w:rsidR="00543F47" w:rsidRDefault="00543F47" w:rsidP="00BB4FE7">
      <w:pPr>
        <w:pStyle w:val="Heading2"/>
        <w:rPr>
          <w:color w:val="auto"/>
        </w:rPr>
      </w:pPr>
      <w:r w:rsidRPr="007C6B54">
        <w:rPr>
          <w:color w:val="auto"/>
        </w:rPr>
        <w:t>O</w:t>
      </w:r>
      <w:del w:id="225" w:author="Pande, Amitkumar" w:date="2020-09-22T20:15:00Z">
        <w:r w:rsidRPr="007C6B54" w:rsidDel="00011E2B">
          <w:rPr>
            <w:color w:val="auto"/>
          </w:rPr>
          <w:delText>UT OF SCOPE</w:delText>
        </w:r>
      </w:del>
      <w:ins w:id="226" w:author="Pande, Amitkumar" w:date="2020-09-22T20:15:00Z">
        <w:r w:rsidR="00011E2B" w:rsidRPr="007C6B54">
          <w:rPr>
            <w:color w:val="auto"/>
          </w:rPr>
          <w:t>ut of Scope</w:t>
        </w:r>
      </w:ins>
      <w:bookmarkEnd w:id="224"/>
    </w:p>
    <w:p w14:paraId="67E77287" w14:textId="77777777" w:rsidR="007C6B54" w:rsidRPr="007C6B54" w:rsidRDefault="007C6B54" w:rsidP="007C6B54"/>
    <w:p w14:paraId="461AC541" w14:textId="77777777" w:rsidR="00C31298" w:rsidRPr="00D84614" w:rsidRDefault="00C31298" w:rsidP="00C31298">
      <w:pPr>
        <w:pStyle w:val="ListParagraph"/>
        <w:numPr>
          <w:ilvl w:val="0"/>
          <w:numId w:val="67"/>
        </w:numPr>
        <w:spacing w:after="120" w:line="300" w:lineRule="auto"/>
      </w:pPr>
      <w:r w:rsidRPr="00D84614">
        <w:t>Issues related to application configuration, setup, and stability along with application testing</w:t>
      </w:r>
    </w:p>
    <w:p w14:paraId="0C0E2B9A" w14:textId="77777777" w:rsidR="00C31298" w:rsidRPr="00D84614" w:rsidRDefault="00C31298" w:rsidP="00C31298">
      <w:pPr>
        <w:pStyle w:val="ListParagraph"/>
        <w:numPr>
          <w:ilvl w:val="0"/>
          <w:numId w:val="67"/>
        </w:numPr>
        <w:spacing w:after="120" w:line="300" w:lineRule="auto"/>
      </w:pPr>
      <w:r w:rsidRPr="00D84614">
        <w:t>Any third-party components deployment or third party software solution configuration</w:t>
      </w:r>
    </w:p>
    <w:p w14:paraId="16AB7662" w14:textId="77777777" w:rsidR="00C31298" w:rsidRPr="00D84614" w:rsidRDefault="00C31298" w:rsidP="00C31298">
      <w:pPr>
        <w:pStyle w:val="ListParagraph"/>
        <w:numPr>
          <w:ilvl w:val="0"/>
          <w:numId w:val="67"/>
        </w:numPr>
        <w:spacing w:after="120" w:line="300" w:lineRule="auto"/>
      </w:pPr>
      <w:r w:rsidRPr="00D84614">
        <w:t>Any report generation</w:t>
      </w:r>
    </w:p>
    <w:p w14:paraId="4AE9535C" w14:textId="77777777" w:rsidR="00C31298" w:rsidRPr="00D84614" w:rsidRDefault="00C31298" w:rsidP="00C31298">
      <w:pPr>
        <w:pStyle w:val="ListParagraph"/>
        <w:numPr>
          <w:ilvl w:val="0"/>
          <w:numId w:val="67"/>
        </w:numPr>
        <w:spacing w:after="120" w:line="300" w:lineRule="auto"/>
      </w:pPr>
      <w:r w:rsidRPr="00D84614">
        <w:t>Any production deployment related activity including DevOps pipeline and infrastructure</w:t>
      </w:r>
    </w:p>
    <w:p w14:paraId="742FCE61" w14:textId="77777777" w:rsidR="00C31298" w:rsidRPr="00D84614" w:rsidRDefault="00C31298" w:rsidP="00C31298">
      <w:pPr>
        <w:pStyle w:val="ListParagraph"/>
        <w:numPr>
          <w:ilvl w:val="0"/>
          <w:numId w:val="67"/>
        </w:numPr>
        <w:spacing w:after="120" w:line="300" w:lineRule="auto"/>
      </w:pPr>
      <w:r w:rsidRPr="00D84614">
        <w:t>Performance testing on production volume data</w:t>
      </w:r>
    </w:p>
    <w:p w14:paraId="690D56E6" w14:textId="77777777" w:rsidR="00C31298" w:rsidRPr="00D84614" w:rsidRDefault="00C31298" w:rsidP="00C31298">
      <w:pPr>
        <w:pStyle w:val="ListParagraph"/>
        <w:numPr>
          <w:ilvl w:val="0"/>
          <w:numId w:val="67"/>
        </w:numPr>
        <w:spacing w:after="120" w:line="300" w:lineRule="auto"/>
      </w:pPr>
      <w:r w:rsidRPr="00D84614">
        <w:t>Procurement of any software, tools or pertinent licenses unless specifically mentioned in this SOW</w:t>
      </w:r>
    </w:p>
    <w:p w14:paraId="3FCB928B" w14:textId="77777777" w:rsidR="00C31298" w:rsidRPr="00D84614" w:rsidRDefault="00C31298" w:rsidP="00C31298">
      <w:pPr>
        <w:pStyle w:val="ListParagraph"/>
        <w:numPr>
          <w:ilvl w:val="0"/>
          <w:numId w:val="67"/>
        </w:numPr>
        <w:spacing w:after="120" w:line="300" w:lineRule="auto"/>
      </w:pPr>
      <w:r w:rsidRPr="00D84614">
        <w:t>Any upgrades required to other systems to enable them to work with the new setup</w:t>
      </w:r>
    </w:p>
    <w:p w14:paraId="7FC1A1EE" w14:textId="77777777" w:rsidR="00C31298" w:rsidRPr="00D84614" w:rsidRDefault="00C31298" w:rsidP="00C31298">
      <w:pPr>
        <w:pStyle w:val="ListParagraph"/>
        <w:numPr>
          <w:ilvl w:val="0"/>
          <w:numId w:val="67"/>
        </w:numPr>
        <w:spacing w:after="120" w:line="300" w:lineRule="auto"/>
      </w:pPr>
      <w:r w:rsidRPr="00D84614">
        <w:t>Training for clients’ team</w:t>
      </w:r>
    </w:p>
    <w:p w14:paraId="426E1395" w14:textId="77777777" w:rsidR="00C31298" w:rsidRPr="00D84614" w:rsidRDefault="00C31298" w:rsidP="00C31298">
      <w:pPr>
        <w:pStyle w:val="ListParagraph"/>
        <w:numPr>
          <w:ilvl w:val="0"/>
          <w:numId w:val="67"/>
        </w:numPr>
        <w:spacing w:after="120" w:line="300" w:lineRule="auto"/>
      </w:pPr>
      <w:r w:rsidRPr="00D84614">
        <w:t xml:space="preserve">Non-functional requirements like application load testing, benchmarking is responsibility of the customer </w:t>
      </w:r>
    </w:p>
    <w:p w14:paraId="13F2192B" w14:textId="77777777" w:rsidR="00C31298" w:rsidRPr="00D84614" w:rsidRDefault="00C31298" w:rsidP="00C31298">
      <w:pPr>
        <w:pStyle w:val="ListParagraph"/>
        <w:numPr>
          <w:ilvl w:val="0"/>
          <w:numId w:val="67"/>
        </w:numPr>
        <w:spacing w:after="120" w:line="300" w:lineRule="auto"/>
      </w:pPr>
      <w:r w:rsidRPr="00D84614">
        <w:lastRenderedPageBreak/>
        <w:t>No SLAs are defined in terms of application up-time, page load time, throughput estimates, and availability</w:t>
      </w:r>
    </w:p>
    <w:p w14:paraId="49BC3886" w14:textId="77777777" w:rsidR="00C31298" w:rsidRPr="00D84614" w:rsidRDefault="00C31298" w:rsidP="00C31298">
      <w:pPr>
        <w:pStyle w:val="ListParagraph"/>
        <w:numPr>
          <w:ilvl w:val="0"/>
          <w:numId w:val="67"/>
        </w:numPr>
        <w:spacing w:after="120" w:line="300" w:lineRule="auto"/>
      </w:pPr>
      <w:r w:rsidRPr="00D84614">
        <w:t>Issues arising out of DoS attacks (Denial of Service), malware, virus and security related issues. However, these will be attended by partner on a best effort basis and charged on actual efforts</w:t>
      </w:r>
    </w:p>
    <w:p w14:paraId="54D14578" w14:textId="77777777" w:rsidR="00C31298" w:rsidRPr="00D84614" w:rsidRDefault="00C31298" w:rsidP="00C31298">
      <w:pPr>
        <w:pStyle w:val="ListParagraph"/>
        <w:numPr>
          <w:ilvl w:val="0"/>
          <w:numId w:val="67"/>
        </w:numPr>
        <w:spacing w:after="120" w:line="300" w:lineRule="auto"/>
      </w:pPr>
      <w:r w:rsidRPr="00D84614">
        <w:t>Any unplanned changes to the AWS design, new technology stack support, deployment or infrastructure will be out of scope. If and when so desired, these must go under a Change Management process</w:t>
      </w:r>
    </w:p>
    <w:p w14:paraId="7B62EFCC" w14:textId="77777777" w:rsidR="00C31298" w:rsidRPr="00D84614" w:rsidRDefault="00C31298" w:rsidP="00C31298">
      <w:pPr>
        <w:pStyle w:val="ListParagraph"/>
        <w:numPr>
          <w:ilvl w:val="0"/>
          <w:numId w:val="67"/>
        </w:numPr>
        <w:spacing w:after="120" w:line="300" w:lineRule="auto"/>
      </w:pPr>
      <w:r w:rsidRPr="00D84614">
        <w:t>Any licenses / tools cost not specified in this proposal will be customer ’s responsibility</w:t>
      </w:r>
    </w:p>
    <w:p w14:paraId="7EF7AD53" w14:textId="1D9651D5" w:rsidR="0071666D" w:rsidRPr="00D84614" w:rsidRDefault="00C31298">
      <w:pPr>
        <w:pStyle w:val="ListParagraph"/>
        <w:numPr>
          <w:ilvl w:val="0"/>
          <w:numId w:val="67"/>
        </w:numPr>
        <w:spacing w:after="120" w:line="300" w:lineRule="auto"/>
        <w:pPrChange w:id="227" w:author="Pande, Amitkumar" w:date="2021-01-18T11:35:00Z">
          <w:pPr>
            <w:pStyle w:val="ListParagraph"/>
            <w:numPr>
              <w:numId w:val="67"/>
            </w:numPr>
            <w:spacing w:after="120"/>
            <w:ind w:hanging="360"/>
          </w:pPr>
        </w:pPrChange>
      </w:pPr>
      <w:r w:rsidRPr="00D84614">
        <w:t>Any security / legal / compliance audits</w:t>
      </w:r>
    </w:p>
    <w:p w14:paraId="26DCAF0E" w14:textId="24A73D67" w:rsidR="00A53FD6" w:rsidRPr="00D84614" w:rsidRDefault="00A53FD6">
      <w:pPr>
        <w:rPr>
          <w:rFonts w:asciiTheme="majorHAnsi" w:eastAsiaTheme="majorEastAsia" w:hAnsiTheme="majorHAnsi" w:cstheme="majorBidi"/>
          <w:b/>
          <w:bCs/>
          <w:smallCaps/>
          <w:sz w:val="28"/>
          <w:szCs w:val="28"/>
        </w:rPr>
      </w:pPr>
    </w:p>
    <w:p w14:paraId="323FFE3C" w14:textId="02A3F739" w:rsidR="003329BE" w:rsidRPr="007C6B54" w:rsidRDefault="00F40C3D">
      <w:pPr>
        <w:pStyle w:val="Heading2"/>
        <w:pPrChange w:id="228" w:author="Pande, Amitkumar" w:date="2020-09-14T11:30:00Z">
          <w:pPr/>
        </w:pPrChange>
      </w:pPr>
      <w:r w:rsidRPr="00D84614">
        <w:rPr>
          <w:color w:val="auto"/>
        </w:rPr>
        <w:t xml:space="preserve"> </w:t>
      </w:r>
      <w:bookmarkStart w:id="229" w:name="_Toc64441422"/>
      <w:r w:rsidR="003329BE" w:rsidRPr="007C6B54">
        <w:rPr>
          <w:color w:val="auto"/>
        </w:rPr>
        <w:t>Risks and Mitigation</w:t>
      </w:r>
      <w:bookmarkEnd w:id="229"/>
    </w:p>
    <w:p w14:paraId="0234B35D" w14:textId="1E244F81" w:rsidR="00227BD0" w:rsidRPr="00D84614" w:rsidRDefault="00227BD0" w:rsidP="00227BD0"/>
    <w:tbl>
      <w:tblPr>
        <w:tblStyle w:val="TableGrid1"/>
        <w:tblW w:w="10520" w:type="dxa"/>
        <w:tblLook w:val="04A0" w:firstRow="1" w:lastRow="0" w:firstColumn="1" w:lastColumn="0" w:noHBand="0" w:noVBand="1"/>
      </w:tblPr>
      <w:tblGrid>
        <w:gridCol w:w="3225"/>
        <w:gridCol w:w="7295"/>
      </w:tblGrid>
      <w:tr w:rsidR="00D84614" w:rsidRPr="00D84614" w14:paraId="72F037BC" w14:textId="77777777" w:rsidTr="00C31298">
        <w:trPr>
          <w:trHeight w:val="352"/>
        </w:trPr>
        <w:tc>
          <w:tcPr>
            <w:tcW w:w="3225" w:type="dxa"/>
            <w:hideMark/>
          </w:tcPr>
          <w:p w14:paraId="15173249" w14:textId="77777777" w:rsidR="00C31298" w:rsidRPr="00D84614" w:rsidRDefault="00C31298" w:rsidP="00C31298">
            <w:pPr>
              <w:spacing w:after="160" w:line="259" w:lineRule="auto"/>
              <w:jc w:val="center"/>
            </w:pPr>
            <w:r w:rsidRPr="00D84614">
              <w:rPr>
                <w:b/>
                <w:bCs/>
              </w:rPr>
              <w:t>Risk</w:t>
            </w:r>
          </w:p>
        </w:tc>
        <w:tc>
          <w:tcPr>
            <w:tcW w:w="7295" w:type="dxa"/>
            <w:hideMark/>
          </w:tcPr>
          <w:p w14:paraId="35F0D38A" w14:textId="77777777" w:rsidR="00C31298" w:rsidRPr="00D84614" w:rsidRDefault="00C31298" w:rsidP="00C31298">
            <w:pPr>
              <w:spacing w:after="160" w:line="259" w:lineRule="auto"/>
              <w:jc w:val="center"/>
            </w:pPr>
            <w:r w:rsidRPr="00D84614">
              <w:rPr>
                <w:b/>
                <w:bCs/>
              </w:rPr>
              <w:t>Mitigation</w:t>
            </w:r>
          </w:p>
        </w:tc>
      </w:tr>
      <w:tr w:rsidR="00D84614" w:rsidRPr="00D84614" w14:paraId="77D52D85" w14:textId="77777777" w:rsidTr="00C31298">
        <w:trPr>
          <w:trHeight w:val="352"/>
        </w:trPr>
        <w:tc>
          <w:tcPr>
            <w:tcW w:w="3225" w:type="dxa"/>
            <w:hideMark/>
          </w:tcPr>
          <w:p w14:paraId="25EB9801" w14:textId="77777777" w:rsidR="00C31298" w:rsidRPr="00D84614" w:rsidRDefault="00C31298" w:rsidP="00C31298">
            <w:pPr>
              <w:spacing w:after="160" w:line="259" w:lineRule="auto"/>
            </w:pPr>
            <w:r w:rsidRPr="00D84614">
              <w:rPr>
                <w:b/>
                <w:bCs/>
              </w:rPr>
              <w:t>Single AZ setup</w:t>
            </w:r>
          </w:p>
        </w:tc>
        <w:tc>
          <w:tcPr>
            <w:tcW w:w="7295" w:type="dxa"/>
            <w:hideMark/>
          </w:tcPr>
          <w:p w14:paraId="5A3329BD" w14:textId="77777777" w:rsidR="00C31298" w:rsidRPr="00D84614" w:rsidRDefault="00C31298" w:rsidP="00C31298">
            <w:pPr>
              <w:spacing w:after="160" w:line="259" w:lineRule="auto"/>
            </w:pPr>
            <w:r w:rsidRPr="00D84614">
              <w:t>Educate and sensitize the customer highlighting the potential of business impact; customer owns the risk</w:t>
            </w:r>
          </w:p>
        </w:tc>
      </w:tr>
      <w:tr w:rsidR="00D84614" w:rsidRPr="00D84614" w14:paraId="60FFBEEF" w14:textId="77777777" w:rsidTr="00C31298">
        <w:trPr>
          <w:trHeight w:val="352"/>
        </w:trPr>
        <w:tc>
          <w:tcPr>
            <w:tcW w:w="3225" w:type="dxa"/>
            <w:hideMark/>
          </w:tcPr>
          <w:p w14:paraId="48403CCE" w14:textId="77777777" w:rsidR="00C31298" w:rsidRPr="00D84614" w:rsidRDefault="00C31298" w:rsidP="00C31298">
            <w:pPr>
              <w:spacing w:after="160" w:line="259" w:lineRule="auto"/>
            </w:pPr>
            <w:r w:rsidRPr="00D84614">
              <w:rPr>
                <w:b/>
                <w:bCs/>
              </w:rPr>
              <w:t>Change of architecture</w:t>
            </w:r>
          </w:p>
        </w:tc>
        <w:tc>
          <w:tcPr>
            <w:tcW w:w="7295" w:type="dxa"/>
            <w:hideMark/>
          </w:tcPr>
          <w:p w14:paraId="63697D7B" w14:textId="77777777" w:rsidR="00C31298" w:rsidRPr="00D84614" w:rsidRDefault="00C31298" w:rsidP="00C31298">
            <w:pPr>
              <w:spacing w:after="160" w:line="259" w:lineRule="auto"/>
            </w:pPr>
            <w:r w:rsidRPr="00D84614">
              <w:t xml:space="preserve">While moving from </w:t>
            </w:r>
            <w:proofErr w:type="spellStart"/>
            <w:r w:rsidRPr="00D84614">
              <w:t>PoC</w:t>
            </w:r>
            <w:proofErr w:type="spellEnd"/>
            <w:r w:rsidRPr="00D84614">
              <w:t xml:space="preserve"> to production there can be change of the architecture which may lead to change in cost</w:t>
            </w:r>
          </w:p>
        </w:tc>
      </w:tr>
      <w:tr w:rsidR="00D84614" w:rsidRPr="00D84614" w14:paraId="65AA7783" w14:textId="77777777" w:rsidTr="00C31298">
        <w:trPr>
          <w:trHeight w:val="497"/>
        </w:trPr>
        <w:tc>
          <w:tcPr>
            <w:tcW w:w="3225" w:type="dxa"/>
            <w:hideMark/>
          </w:tcPr>
          <w:p w14:paraId="4E4CBC34" w14:textId="77777777" w:rsidR="00C31298" w:rsidRPr="00D84614" w:rsidRDefault="00C31298" w:rsidP="00C31298">
            <w:pPr>
              <w:spacing w:after="160" w:line="259" w:lineRule="auto"/>
            </w:pPr>
            <w:r w:rsidRPr="00D84614">
              <w:rPr>
                <w:b/>
                <w:bCs/>
              </w:rPr>
              <w:t>Stringent timelines, any delay will have a cascading effect</w:t>
            </w:r>
          </w:p>
        </w:tc>
        <w:tc>
          <w:tcPr>
            <w:tcW w:w="7295" w:type="dxa"/>
            <w:hideMark/>
          </w:tcPr>
          <w:p w14:paraId="70DCE783" w14:textId="77777777" w:rsidR="00C31298" w:rsidRPr="00D84614" w:rsidRDefault="00C31298" w:rsidP="00C31298">
            <w:pPr>
              <w:spacing w:after="160" w:line="259" w:lineRule="auto"/>
            </w:pPr>
            <w:r w:rsidRPr="00D84614">
              <w:t>Requested artefacts should be provided within 2 business days. Also, a dedicated PM from customer would be required for governance activities</w:t>
            </w:r>
          </w:p>
        </w:tc>
      </w:tr>
      <w:tr w:rsidR="00D84614" w:rsidRPr="00D84614" w14:paraId="6EF450D5" w14:textId="77777777" w:rsidTr="00C31298">
        <w:trPr>
          <w:trHeight w:val="619"/>
        </w:trPr>
        <w:tc>
          <w:tcPr>
            <w:tcW w:w="3225" w:type="dxa"/>
            <w:hideMark/>
          </w:tcPr>
          <w:p w14:paraId="57B7BE38" w14:textId="77777777" w:rsidR="00C31298" w:rsidRPr="00D84614" w:rsidRDefault="00C31298" w:rsidP="00C31298">
            <w:pPr>
              <w:spacing w:after="160" w:line="259" w:lineRule="auto"/>
            </w:pPr>
            <w:r w:rsidRPr="00D84614">
              <w:rPr>
                <w:b/>
                <w:bCs/>
              </w:rPr>
              <w:t>Performance bottlenecks impacting overall SLA</w:t>
            </w:r>
          </w:p>
        </w:tc>
        <w:tc>
          <w:tcPr>
            <w:tcW w:w="7295" w:type="dxa"/>
            <w:hideMark/>
          </w:tcPr>
          <w:p w14:paraId="3F095E2F" w14:textId="77777777" w:rsidR="00C31298" w:rsidRPr="00D84614" w:rsidRDefault="00C31298" w:rsidP="00C31298">
            <w:pPr>
              <w:spacing w:after="160" w:line="259" w:lineRule="auto"/>
            </w:pPr>
            <w:r w:rsidRPr="00D84614">
              <w:t xml:space="preserve">Performance testing to be done by </w:t>
            </w:r>
            <w:r w:rsidRPr="00D84614">
              <w:rPr>
                <w:i/>
                <w:iCs/>
              </w:rPr>
              <w:t>customer</w:t>
            </w:r>
            <w:r w:rsidRPr="00D84614">
              <w:t xml:space="preserve"> during the implementation phase with production-like data in a separate environment.</w:t>
            </w:r>
          </w:p>
          <w:p w14:paraId="656F03DE" w14:textId="77777777" w:rsidR="00C31298" w:rsidRPr="00D84614" w:rsidRDefault="00C31298" w:rsidP="00C31298">
            <w:pPr>
              <w:spacing w:after="160" w:line="259" w:lineRule="auto"/>
            </w:pPr>
            <w:r w:rsidRPr="00D84614">
              <w:t>Observations to be shared with development team for required course corrections.</w:t>
            </w:r>
          </w:p>
        </w:tc>
      </w:tr>
      <w:tr w:rsidR="00D84614" w:rsidRPr="00D84614" w14:paraId="709428EB" w14:textId="77777777" w:rsidTr="00C31298">
        <w:trPr>
          <w:trHeight w:val="497"/>
        </w:trPr>
        <w:tc>
          <w:tcPr>
            <w:tcW w:w="3225" w:type="dxa"/>
            <w:hideMark/>
          </w:tcPr>
          <w:p w14:paraId="2DCDFEE1" w14:textId="77777777" w:rsidR="00C31298" w:rsidRPr="00D84614" w:rsidRDefault="00C31298" w:rsidP="00C31298">
            <w:pPr>
              <w:spacing w:after="160" w:line="259" w:lineRule="auto"/>
            </w:pPr>
            <w:r w:rsidRPr="00D84614">
              <w:rPr>
                <w:b/>
                <w:bCs/>
              </w:rPr>
              <w:t>Lack of support from business, existing partner</w:t>
            </w:r>
          </w:p>
        </w:tc>
        <w:tc>
          <w:tcPr>
            <w:tcW w:w="7295" w:type="dxa"/>
            <w:hideMark/>
          </w:tcPr>
          <w:p w14:paraId="52B7CF2F" w14:textId="77777777" w:rsidR="00C31298" w:rsidRPr="00D84614" w:rsidRDefault="00C31298" w:rsidP="00C31298">
            <w:pPr>
              <w:spacing w:after="160" w:line="259" w:lineRule="auto"/>
            </w:pPr>
            <w:r w:rsidRPr="00D84614">
              <w:t>Manage project timelines through regular governance agreed mutually by partner and customer at the time of project initiation. Escalate in timely fashion in case of any issues/risks</w:t>
            </w:r>
          </w:p>
        </w:tc>
      </w:tr>
      <w:tr w:rsidR="00D84614" w:rsidRPr="00D84614" w14:paraId="564C8125" w14:textId="77777777" w:rsidTr="00C31298">
        <w:trPr>
          <w:trHeight w:val="497"/>
        </w:trPr>
        <w:tc>
          <w:tcPr>
            <w:tcW w:w="3225" w:type="dxa"/>
            <w:hideMark/>
          </w:tcPr>
          <w:p w14:paraId="7EF2C052" w14:textId="77777777" w:rsidR="00C31298" w:rsidRPr="00D84614" w:rsidRDefault="00C31298" w:rsidP="00C31298">
            <w:pPr>
              <w:spacing w:after="160" w:line="259" w:lineRule="auto"/>
            </w:pPr>
            <w:r w:rsidRPr="00D84614">
              <w:rPr>
                <w:b/>
                <w:bCs/>
              </w:rPr>
              <w:t>Lack of testing assets and tools to validate the implementations</w:t>
            </w:r>
          </w:p>
        </w:tc>
        <w:tc>
          <w:tcPr>
            <w:tcW w:w="7295" w:type="dxa"/>
            <w:hideMark/>
          </w:tcPr>
          <w:p w14:paraId="41C8FADB" w14:textId="77777777" w:rsidR="00C31298" w:rsidRPr="00D84614" w:rsidRDefault="00C31298" w:rsidP="00C31298">
            <w:pPr>
              <w:spacing w:after="160" w:line="259" w:lineRule="auto"/>
            </w:pPr>
            <w:r w:rsidRPr="00D84614">
              <w:t>customer to provide the input &amp; output for comparison testing from their existing application</w:t>
            </w:r>
          </w:p>
        </w:tc>
      </w:tr>
      <w:tr w:rsidR="00C31298" w:rsidRPr="00D84614" w14:paraId="0F9D08BC" w14:textId="77777777" w:rsidTr="00C31298">
        <w:trPr>
          <w:trHeight w:val="352"/>
        </w:trPr>
        <w:tc>
          <w:tcPr>
            <w:tcW w:w="3225" w:type="dxa"/>
            <w:hideMark/>
          </w:tcPr>
          <w:p w14:paraId="50033D42" w14:textId="77777777" w:rsidR="00C31298" w:rsidRPr="00D84614" w:rsidRDefault="00C31298" w:rsidP="00C31298">
            <w:pPr>
              <w:spacing w:after="160" w:line="259" w:lineRule="auto"/>
            </w:pPr>
            <w:r w:rsidRPr="00D84614">
              <w:rPr>
                <w:b/>
                <w:bCs/>
              </w:rPr>
              <w:t>Technical issues while executing the migration to AWS</w:t>
            </w:r>
          </w:p>
        </w:tc>
        <w:tc>
          <w:tcPr>
            <w:tcW w:w="7295" w:type="dxa"/>
            <w:hideMark/>
          </w:tcPr>
          <w:p w14:paraId="2751FE7F" w14:textId="77777777" w:rsidR="00C31298" w:rsidRPr="00D84614" w:rsidRDefault="00C31298" w:rsidP="00C31298">
            <w:pPr>
              <w:spacing w:after="160" w:line="259" w:lineRule="auto"/>
            </w:pPr>
            <w:r w:rsidRPr="00D84614">
              <w:t>AWS Business support plan will be purchased</w:t>
            </w:r>
          </w:p>
        </w:tc>
      </w:tr>
    </w:tbl>
    <w:p w14:paraId="7C0349E0" w14:textId="720AD556" w:rsidR="00E129AD" w:rsidRPr="00D84614" w:rsidRDefault="00E129AD">
      <w:pPr>
        <w:rPr>
          <w:rFonts w:asciiTheme="majorHAnsi" w:eastAsiaTheme="majorEastAsia" w:hAnsiTheme="majorHAnsi" w:cstheme="majorBidi"/>
          <w:b/>
          <w:bCs/>
          <w:smallCaps/>
          <w:sz w:val="28"/>
          <w:szCs w:val="28"/>
        </w:rPr>
      </w:pPr>
      <w:bookmarkStart w:id="230" w:name="_Toc51764520"/>
      <w:bookmarkStart w:id="231" w:name="_Toc52549670"/>
      <w:bookmarkStart w:id="232" w:name="_Toc52555968"/>
      <w:bookmarkStart w:id="233" w:name="_Toc52556058"/>
      <w:bookmarkStart w:id="234" w:name="_Toc55829238"/>
      <w:bookmarkStart w:id="235" w:name="_Toc55829328"/>
      <w:bookmarkStart w:id="236" w:name="_Toc62133185"/>
      <w:bookmarkStart w:id="237" w:name="_Toc63182058"/>
      <w:bookmarkStart w:id="238" w:name="_Toc63937074"/>
      <w:bookmarkEnd w:id="230"/>
      <w:bookmarkEnd w:id="231"/>
      <w:bookmarkEnd w:id="232"/>
      <w:bookmarkEnd w:id="233"/>
      <w:bookmarkEnd w:id="234"/>
      <w:bookmarkEnd w:id="235"/>
      <w:bookmarkEnd w:id="236"/>
      <w:bookmarkEnd w:id="237"/>
      <w:bookmarkEnd w:id="238"/>
    </w:p>
    <w:p w14:paraId="06E76B19" w14:textId="77777777" w:rsidR="003329BE" w:rsidRPr="00D84614" w:rsidDel="00530BB7" w:rsidRDefault="003329BE" w:rsidP="00581E27">
      <w:pPr>
        <w:rPr>
          <w:del w:id="239" w:author="Pande, Amitkumar" w:date="2020-09-14T11:54:00Z"/>
        </w:rPr>
      </w:pPr>
      <w:bookmarkStart w:id="240" w:name="_Toc64441284"/>
      <w:bookmarkStart w:id="241" w:name="_Toc64441423"/>
      <w:bookmarkEnd w:id="240"/>
      <w:bookmarkEnd w:id="241"/>
    </w:p>
    <w:p w14:paraId="5436EDF2" w14:textId="121B7119" w:rsidR="009F61A1" w:rsidRPr="00D84614" w:rsidDel="00530BB7" w:rsidRDefault="009F61A1" w:rsidP="009F61A1">
      <w:pPr>
        <w:rPr>
          <w:del w:id="242" w:author="Pande, Amitkumar" w:date="2020-09-14T11:54:00Z"/>
        </w:rPr>
      </w:pPr>
      <w:del w:id="243" w:author="Pande, Amitkumar" w:date="2020-09-14T11:54:00Z">
        <w:r w:rsidRPr="00D84614" w:rsidDel="00530BB7">
          <w:rPr>
            <w:highlight w:val="yellow"/>
          </w:rPr>
          <w:delText>Good to have</w:delText>
        </w:r>
        <w:bookmarkStart w:id="244" w:name="_Toc51764521"/>
        <w:bookmarkStart w:id="245" w:name="_Toc52549671"/>
        <w:bookmarkStart w:id="246" w:name="_Toc52555969"/>
        <w:bookmarkStart w:id="247" w:name="_Toc52556059"/>
        <w:bookmarkStart w:id="248" w:name="_Toc55829239"/>
        <w:bookmarkStart w:id="249" w:name="_Toc55829329"/>
        <w:bookmarkStart w:id="250" w:name="_Toc62133186"/>
        <w:bookmarkStart w:id="251" w:name="_Toc63182059"/>
        <w:bookmarkStart w:id="252" w:name="_Toc63937075"/>
        <w:bookmarkStart w:id="253" w:name="_Toc64441285"/>
        <w:bookmarkStart w:id="254" w:name="_Toc64441424"/>
        <w:bookmarkEnd w:id="244"/>
        <w:bookmarkEnd w:id="245"/>
        <w:bookmarkEnd w:id="246"/>
        <w:bookmarkEnd w:id="247"/>
        <w:bookmarkEnd w:id="248"/>
        <w:bookmarkEnd w:id="249"/>
        <w:bookmarkEnd w:id="250"/>
        <w:bookmarkEnd w:id="251"/>
        <w:bookmarkEnd w:id="252"/>
        <w:bookmarkEnd w:id="253"/>
        <w:bookmarkEnd w:id="254"/>
      </w:del>
    </w:p>
    <w:p w14:paraId="476DD1FF" w14:textId="15B09441" w:rsidR="00581E27" w:rsidRDefault="00581E27" w:rsidP="00581E27">
      <w:pPr>
        <w:pStyle w:val="Heading2"/>
        <w:rPr>
          <w:color w:val="auto"/>
        </w:rPr>
      </w:pPr>
      <w:bookmarkStart w:id="255" w:name="_Toc38020772"/>
      <w:del w:id="256" w:author="Pande, Amitkumar" w:date="2020-09-17T19:45:00Z">
        <w:r w:rsidRPr="00D84614" w:rsidDel="002E2C23">
          <w:rPr>
            <w:color w:val="auto"/>
          </w:rPr>
          <w:delText>Responsibility</w:delText>
        </w:r>
      </w:del>
      <w:bookmarkStart w:id="257" w:name="_Toc64441425"/>
      <w:proofErr w:type="spellStart"/>
      <w:ins w:id="258" w:author="Pande, Amitkumar" w:date="2020-09-17T19:45:00Z">
        <w:r w:rsidR="002E2C23" w:rsidRPr="00D84614">
          <w:rPr>
            <w:color w:val="auto"/>
          </w:rPr>
          <w:t>R</w:t>
        </w:r>
      </w:ins>
      <w:ins w:id="259" w:author="Pande, Amitkumar" w:date="2020-09-22T20:15:00Z">
        <w:r w:rsidR="00011E2B" w:rsidRPr="00D84614">
          <w:rPr>
            <w:color w:val="auto"/>
          </w:rPr>
          <w:t>aci</w:t>
        </w:r>
      </w:ins>
      <w:proofErr w:type="spellEnd"/>
      <w:r w:rsidRPr="00D84614">
        <w:rPr>
          <w:color w:val="auto"/>
        </w:rPr>
        <w:t xml:space="preserve"> Matrix</w:t>
      </w:r>
      <w:bookmarkEnd w:id="255"/>
      <w:bookmarkEnd w:id="257"/>
    </w:p>
    <w:p w14:paraId="323431DE" w14:textId="1769EA97" w:rsidR="0086763F" w:rsidRDefault="0086763F" w:rsidP="0086763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4"/>
        <w:gridCol w:w="1334"/>
        <w:gridCol w:w="1356"/>
        <w:gridCol w:w="1893"/>
        <w:gridCol w:w="1893"/>
      </w:tblGrid>
      <w:tr w:rsidR="0086763F" w:rsidRPr="00223B72" w14:paraId="3415B653" w14:textId="77777777" w:rsidTr="00A9570E">
        <w:trPr>
          <w:trHeight w:val="407"/>
          <w:jc w:val="center"/>
          <w:ins w:id="260" w:author="Pande, Amitkumar" w:date="2020-10-02T17:57:00Z"/>
        </w:trPr>
        <w:tc>
          <w:tcPr>
            <w:tcW w:w="0" w:type="auto"/>
            <w:shd w:val="clear" w:color="auto" w:fill="auto"/>
            <w:tcMar>
              <w:top w:w="0" w:type="dxa"/>
              <w:left w:w="108" w:type="dxa"/>
              <w:bottom w:w="0" w:type="dxa"/>
              <w:right w:w="108" w:type="dxa"/>
            </w:tcMar>
            <w:hideMark/>
          </w:tcPr>
          <w:p w14:paraId="62CFC454" w14:textId="77777777" w:rsidR="0086763F" w:rsidRPr="00223B72" w:rsidRDefault="0086763F" w:rsidP="00A9570E">
            <w:pPr>
              <w:jc w:val="center"/>
              <w:rPr>
                <w:ins w:id="261" w:author="Pande, Amitkumar" w:date="2020-10-02T17:57:00Z"/>
                <w:b/>
                <w:color w:val="000000" w:themeColor="text1"/>
              </w:rPr>
              <w:pPrChange w:id="262" w:author="Pande, Amitkumar" w:date="2020-10-20T17:19:00Z">
                <w:pPr/>
              </w:pPrChange>
            </w:pPr>
            <w:ins w:id="263" w:author="Pande, Amitkumar" w:date="2020-12-01T17:55:00Z">
              <w:r w:rsidRPr="00223B72">
                <w:rPr>
                  <w:b/>
                  <w:color w:val="000000" w:themeColor="text1"/>
                </w:rPr>
                <w:t>Tasks/Activities</w:t>
              </w:r>
            </w:ins>
          </w:p>
        </w:tc>
        <w:tc>
          <w:tcPr>
            <w:tcW w:w="0" w:type="auto"/>
            <w:shd w:val="clear" w:color="auto" w:fill="auto"/>
            <w:tcMar>
              <w:top w:w="0" w:type="dxa"/>
              <w:left w:w="108" w:type="dxa"/>
              <w:bottom w:w="0" w:type="dxa"/>
              <w:right w:w="108" w:type="dxa"/>
            </w:tcMar>
            <w:hideMark/>
          </w:tcPr>
          <w:p w14:paraId="57ABBA9B" w14:textId="77777777" w:rsidR="0086763F" w:rsidRPr="00223B72" w:rsidRDefault="0086763F" w:rsidP="00A9570E">
            <w:pPr>
              <w:rPr>
                <w:ins w:id="264" w:author="Pande, Amitkumar" w:date="2020-10-02T17:57:00Z"/>
                <w:b/>
                <w:color w:val="000000" w:themeColor="text1"/>
              </w:rPr>
            </w:pPr>
            <w:ins w:id="265" w:author="Pande, Amitkumar" w:date="2020-10-02T17:57:00Z">
              <w:r w:rsidRPr="00223B72">
                <w:rPr>
                  <w:b/>
                  <w:color w:val="000000" w:themeColor="text1"/>
                </w:rPr>
                <w:t>Responsible</w:t>
              </w:r>
            </w:ins>
          </w:p>
        </w:tc>
        <w:tc>
          <w:tcPr>
            <w:tcW w:w="0" w:type="auto"/>
            <w:shd w:val="clear" w:color="auto" w:fill="auto"/>
            <w:tcMar>
              <w:top w:w="0" w:type="dxa"/>
              <w:left w:w="108" w:type="dxa"/>
              <w:bottom w:w="0" w:type="dxa"/>
              <w:right w:w="108" w:type="dxa"/>
            </w:tcMar>
            <w:hideMark/>
          </w:tcPr>
          <w:p w14:paraId="7222C251" w14:textId="77777777" w:rsidR="0086763F" w:rsidRPr="00223B72" w:rsidRDefault="0086763F" w:rsidP="00A9570E">
            <w:pPr>
              <w:rPr>
                <w:ins w:id="266" w:author="Pande, Amitkumar" w:date="2020-10-02T17:57:00Z"/>
                <w:b/>
                <w:color w:val="000000" w:themeColor="text1"/>
              </w:rPr>
            </w:pPr>
            <w:ins w:id="267" w:author="Pande, Amitkumar" w:date="2020-10-02T17:57:00Z">
              <w:r w:rsidRPr="00223B72">
                <w:rPr>
                  <w:b/>
                  <w:color w:val="000000" w:themeColor="text1"/>
                </w:rPr>
                <w:t>Accountable</w:t>
              </w:r>
            </w:ins>
          </w:p>
        </w:tc>
        <w:tc>
          <w:tcPr>
            <w:tcW w:w="0" w:type="auto"/>
            <w:shd w:val="clear" w:color="auto" w:fill="auto"/>
            <w:tcMar>
              <w:top w:w="0" w:type="dxa"/>
              <w:left w:w="108" w:type="dxa"/>
              <w:bottom w:w="0" w:type="dxa"/>
              <w:right w:w="108" w:type="dxa"/>
            </w:tcMar>
            <w:hideMark/>
          </w:tcPr>
          <w:p w14:paraId="3A85A0DA" w14:textId="77777777" w:rsidR="0086763F" w:rsidRPr="00223B72" w:rsidRDefault="0086763F" w:rsidP="00A9570E">
            <w:pPr>
              <w:rPr>
                <w:ins w:id="268" w:author="Pande, Amitkumar" w:date="2020-10-02T17:57:00Z"/>
                <w:b/>
                <w:color w:val="000000" w:themeColor="text1"/>
              </w:rPr>
            </w:pPr>
            <w:ins w:id="269" w:author="Pande, Amitkumar" w:date="2020-10-02T17:57:00Z">
              <w:r w:rsidRPr="00223B72">
                <w:rPr>
                  <w:b/>
                  <w:color w:val="000000" w:themeColor="text1"/>
                </w:rPr>
                <w:t>Consulted</w:t>
              </w:r>
            </w:ins>
          </w:p>
        </w:tc>
        <w:tc>
          <w:tcPr>
            <w:tcW w:w="0" w:type="auto"/>
            <w:shd w:val="clear" w:color="auto" w:fill="auto"/>
            <w:tcMar>
              <w:top w:w="0" w:type="dxa"/>
              <w:left w:w="108" w:type="dxa"/>
              <w:bottom w:w="0" w:type="dxa"/>
              <w:right w:w="108" w:type="dxa"/>
            </w:tcMar>
            <w:hideMark/>
          </w:tcPr>
          <w:p w14:paraId="337895C0" w14:textId="77777777" w:rsidR="0086763F" w:rsidRPr="00223B72" w:rsidRDefault="0086763F" w:rsidP="00A9570E">
            <w:pPr>
              <w:rPr>
                <w:ins w:id="270" w:author="Pande, Amitkumar" w:date="2020-10-02T17:57:00Z"/>
                <w:b/>
                <w:color w:val="000000" w:themeColor="text1"/>
              </w:rPr>
            </w:pPr>
            <w:ins w:id="271" w:author="Pande, Amitkumar" w:date="2020-10-02T17:57:00Z">
              <w:r w:rsidRPr="00223B72">
                <w:rPr>
                  <w:b/>
                  <w:color w:val="000000" w:themeColor="text1"/>
                </w:rPr>
                <w:t>Informed</w:t>
              </w:r>
            </w:ins>
          </w:p>
        </w:tc>
      </w:tr>
      <w:tr w:rsidR="0086763F" w:rsidRPr="00223B72" w14:paraId="72C5B1D4" w14:textId="77777777" w:rsidTr="00A9570E">
        <w:trPr>
          <w:trHeight w:val="407"/>
          <w:jc w:val="center"/>
          <w:ins w:id="272" w:author="Pande, Amitkumar" w:date="2020-10-02T17:57:00Z"/>
        </w:trPr>
        <w:tc>
          <w:tcPr>
            <w:tcW w:w="0" w:type="auto"/>
            <w:shd w:val="clear" w:color="auto" w:fill="auto"/>
            <w:tcMar>
              <w:top w:w="0" w:type="dxa"/>
              <w:left w:w="108" w:type="dxa"/>
              <w:bottom w:w="0" w:type="dxa"/>
              <w:right w:w="108" w:type="dxa"/>
            </w:tcMar>
            <w:hideMark/>
          </w:tcPr>
          <w:p w14:paraId="4000643F" w14:textId="77777777" w:rsidR="0086763F" w:rsidRPr="00223B72" w:rsidRDefault="0086763F" w:rsidP="00A9570E">
            <w:pPr>
              <w:rPr>
                <w:ins w:id="273" w:author="Pande, Amitkumar" w:date="2020-10-02T17:57:00Z"/>
                <w:color w:val="000000" w:themeColor="text1"/>
                <w:lang w:val="en-IN"/>
              </w:rPr>
            </w:pPr>
            <w:ins w:id="274" w:author="Pande, Amitkumar" w:date="2020-10-02T17:57:00Z">
              <w:r w:rsidRPr="00223B72">
                <w:rPr>
                  <w:bCs/>
                  <w:color w:val="000000" w:themeColor="text1"/>
                  <w:lang w:val="en-IN"/>
                  <w:rPrChange w:id="275"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6A129369" w14:textId="77777777" w:rsidR="0086763F" w:rsidRPr="00223B72" w:rsidRDefault="0086763F" w:rsidP="00A9570E">
            <w:pPr>
              <w:rPr>
                <w:ins w:id="276"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65AE0AC5" w14:textId="441E81E0" w:rsidR="0086763F" w:rsidRPr="00223B72" w:rsidRDefault="0086763F" w:rsidP="00A9570E">
            <w:pPr>
              <w:rPr>
                <w:ins w:id="277" w:author="Pande, Amitkumar" w:date="2020-10-02T17:57:00Z"/>
                <w:color w:val="000000" w:themeColor="text1"/>
                <w:lang w:val="en-IN"/>
              </w:rPr>
            </w:pPr>
            <w:r>
              <w:rPr>
                <w:color w:val="000000" w:themeColor="text1"/>
                <w:lang w:val="en-IN"/>
              </w:rPr>
              <w:t>HOSTBOOKS</w:t>
            </w:r>
          </w:p>
        </w:tc>
        <w:tc>
          <w:tcPr>
            <w:tcW w:w="0" w:type="auto"/>
            <w:shd w:val="clear" w:color="auto" w:fill="auto"/>
            <w:tcMar>
              <w:top w:w="0" w:type="dxa"/>
              <w:left w:w="108" w:type="dxa"/>
              <w:bottom w:w="0" w:type="dxa"/>
              <w:right w:w="108" w:type="dxa"/>
            </w:tcMar>
            <w:hideMark/>
          </w:tcPr>
          <w:p w14:paraId="60E0096C" w14:textId="77777777" w:rsidR="0086763F" w:rsidRPr="00223B72" w:rsidRDefault="0086763F" w:rsidP="00A9570E">
            <w:pPr>
              <w:rPr>
                <w:ins w:id="278" w:author="Pande, Amitkumar" w:date="2020-10-02T17:57:00Z"/>
                <w:color w:val="000000" w:themeColor="text1"/>
                <w:lang w:val="en-IN"/>
              </w:rPr>
            </w:pPr>
            <w:ins w:id="279"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0DD6569E" w14:textId="1F99B0EE" w:rsidR="0086763F" w:rsidRPr="00223B72" w:rsidRDefault="0086763F" w:rsidP="00A9570E">
            <w:pPr>
              <w:rPr>
                <w:ins w:id="280" w:author="Pande, Amitkumar" w:date="2020-10-02T17:57:00Z"/>
                <w:color w:val="000000" w:themeColor="text1"/>
                <w:lang w:val="en-IN"/>
              </w:rPr>
            </w:pPr>
            <w:r>
              <w:rPr>
                <w:color w:val="000000" w:themeColor="text1"/>
                <w:lang w:val="en-IN"/>
              </w:rPr>
              <w:t>HOSTBOOKS</w:t>
            </w:r>
          </w:p>
        </w:tc>
      </w:tr>
      <w:tr w:rsidR="0086763F" w:rsidRPr="00223B72" w14:paraId="26B84A92" w14:textId="77777777" w:rsidTr="00A9570E">
        <w:trPr>
          <w:trHeight w:val="407"/>
          <w:jc w:val="center"/>
          <w:ins w:id="281" w:author="Pande, Amitkumar" w:date="2020-10-02T17:57:00Z"/>
        </w:trPr>
        <w:tc>
          <w:tcPr>
            <w:tcW w:w="0" w:type="auto"/>
            <w:shd w:val="clear" w:color="auto" w:fill="auto"/>
            <w:tcMar>
              <w:top w:w="0" w:type="dxa"/>
              <w:left w:w="108" w:type="dxa"/>
              <w:bottom w:w="0" w:type="dxa"/>
              <w:right w:w="108" w:type="dxa"/>
            </w:tcMar>
            <w:hideMark/>
          </w:tcPr>
          <w:p w14:paraId="25440854" w14:textId="77777777" w:rsidR="0086763F" w:rsidRPr="00223B72" w:rsidRDefault="0086763F" w:rsidP="00A9570E">
            <w:pPr>
              <w:rPr>
                <w:ins w:id="282" w:author="Pande, Amitkumar" w:date="2020-10-02T17:57:00Z"/>
                <w:color w:val="000000" w:themeColor="text1"/>
                <w:lang w:val="en-IN"/>
              </w:rPr>
            </w:pPr>
            <w:ins w:id="283" w:author="Pande, Amitkumar" w:date="2020-10-02T17:57:00Z">
              <w:r w:rsidRPr="00223B72">
                <w:rPr>
                  <w:bCs/>
                  <w:color w:val="000000" w:themeColor="text1"/>
                  <w:lang w:val="en-IN"/>
                  <w:rPrChange w:id="284"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3E005129" w14:textId="77777777" w:rsidR="0086763F" w:rsidRPr="00223B72" w:rsidRDefault="0086763F" w:rsidP="00A9570E">
            <w:pPr>
              <w:rPr>
                <w:ins w:id="285"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D367926" w14:textId="427BE738" w:rsidR="0086763F" w:rsidRPr="00223B72" w:rsidRDefault="0086763F" w:rsidP="00A9570E">
            <w:pPr>
              <w:rPr>
                <w:ins w:id="286" w:author="Pande, Amitkumar" w:date="2020-10-02T17:57:00Z"/>
                <w:color w:val="000000" w:themeColor="text1"/>
                <w:lang w:val="en-IN"/>
              </w:rPr>
            </w:pPr>
            <w:r>
              <w:rPr>
                <w:color w:val="000000" w:themeColor="text1"/>
                <w:lang w:val="en-IN"/>
              </w:rPr>
              <w:t>HOSTBOOKS</w:t>
            </w:r>
          </w:p>
        </w:tc>
        <w:tc>
          <w:tcPr>
            <w:tcW w:w="0" w:type="auto"/>
            <w:shd w:val="clear" w:color="auto" w:fill="auto"/>
            <w:tcMar>
              <w:top w:w="0" w:type="dxa"/>
              <w:left w:w="108" w:type="dxa"/>
              <w:bottom w:w="0" w:type="dxa"/>
              <w:right w:w="108" w:type="dxa"/>
            </w:tcMar>
            <w:hideMark/>
          </w:tcPr>
          <w:p w14:paraId="1DD265D2" w14:textId="77777777" w:rsidR="0086763F" w:rsidRPr="00223B72" w:rsidRDefault="0086763F" w:rsidP="00A9570E">
            <w:pPr>
              <w:rPr>
                <w:ins w:id="287" w:author="Pande, Amitkumar" w:date="2020-10-02T17:57:00Z"/>
                <w:color w:val="000000" w:themeColor="text1"/>
                <w:lang w:val="en-IN"/>
              </w:rPr>
            </w:pPr>
            <w:ins w:id="288"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2B98F9EA" w14:textId="1E03CB0F" w:rsidR="0086763F" w:rsidRPr="00223B72" w:rsidRDefault="0086763F" w:rsidP="00A9570E">
            <w:pPr>
              <w:rPr>
                <w:ins w:id="289" w:author="Pande, Amitkumar" w:date="2020-10-02T17:57:00Z"/>
                <w:color w:val="000000" w:themeColor="text1"/>
                <w:lang w:val="en-IN"/>
              </w:rPr>
            </w:pPr>
            <w:r>
              <w:rPr>
                <w:color w:val="000000" w:themeColor="text1"/>
                <w:lang w:val="en-IN"/>
              </w:rPr>
              <w:t>HOSTBOOKS</w:t>
            </w:r>
          </w:p>
        </w:tc>
      </w:tr>
      <w:tr w:rsidR="0086763F" w:rsidRPr="00223B72" w14:paraId="6E6C8892" w14:textId="77777777" w:rsidTr="00A9570E">
        <w:trPr>
          <w:trHeight w:val="407"/>
          <w:jc w:val="center"/>
          <w:ins w:id="290" w:author="Pande, Amitkumar" w:date="2020-10-02T17:57:00Z"/>
        </w:trPr>
        <w:tc>
          <w:tcPr>
            <w:tcW w:w="0" w:type="auto"/>
            <w:shd w:val="clear" w:color="auto" w:fill="auto"/>
            <w:tcMar>
              <w:top w:w="0" w:type="dxa"/>
              <w:left w:w="108" w:type="dxa"/>
              <w:bottom w:w="0" w:type="dxa"/>
              <w:right w:w="108" w:type="dxa"/>
            </w:tcMar>
            <w:hideMark/>
          </w:tcPr>
          <w:p w14:paraId="07117E3C" w14:textId="77777777" w:rsidR="0086763F" w:rsidRPr="00223B72" w:rsidRDefault="0086763F" w:rsidP="00A9570E">
            <w:pPr>
              <w:rPr>
                <w:ins w:id="291" w:author="Pande, Amitkumar" w:date="2020-10-02T17:57:00Z"/>
                <w:color w:val="000000" w:themeColor="text1"/>
                <w:lang w:val="en-IN"/>
              </w:rPr>
            </w:pPr>
            <w:ins w:id="292" w:author="Pande, Amitkumar" w:date="2020-10-02T17:57:00Z">
              <w:r w:rsidRPr="00223B72">
                <w:rPr>
                  <w:bCs/>
                  <w:color w:val="000000" w:themeColor="text1"/>
                  <w:lang w:val="en-IN"/>
                  <w:rPrChange w:id="293" w:author="Pande, Amitkumar" w:date="2020-10-20T17:19:00Z">
                    <w:rPr>
                      <w:b/>
                      <w:bCs/>
                      <w:lang w:val="en-IN"/>
                    </w:rPr>
                  </w:rPrChange>
                </w:rPr>
                <w:lastRenderedPageBreak/>
                <w:t>Discovery</w:t>
              </w:r>
            </w:ins>
          </w:p>
        </w:tc>
        <w:tc>
          <w:tcPr>
            <w:tcW w:w="0" w:type="auto"/>
            <w:shd w:val="clear" w:color="auto" w:fill="auto"/>
            <w:tcMar>
              <w:top w:w="0" w:type="dxa"/>
              <w:left w:w="108" w:type="dxa"/>
              <w:bottom w:w="0" w:type="dxa"/>
              <w:right w:w="108" w:type="dxa"/>
            </w:tcMar>
            <w:hideMark/>
          </w:tcPr>
          <w:p w14:paraId="45248A4E" w14:textId="77777777" w:rsidR="0086763F" w:rsidRPr="00223B72" w:rsidRDefault="0086763F" w:rsidP="00A9570E">
            <w:pPr>
              <w:rPr>
                <w:ins w:id="294"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5DAA941" w14:textId="77777777" w:rsidR="0086763F" w:rsidRPr="00223B72" w:rsidRDefault="0086763F" w:rsidP="00A9570E">
            <w:pPr>
              <w:rPr>
                <w:ins w:id="295"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509BF110" w14:textId="7E8B32EA" w:rsidR="0086763F" w:rsidRPr="00223B72" w:rsidRDefault="0086763F" w:rsidP="00A9570E">
            <w:pPr>
              <w:rPr>
                <w:ins w:id="296" w:author="Pande, Amitkumar" w:date="2020-10-02T17:57:00Z"/>
                <w:color w:val="000000" w:themeColor="text1"/>
                <w:lang w:val="en-IN"/>
              </w:rPr>
            </w:pPr>
            <w:ins w:id="297"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c>
          <w:tcPr>
            <w:tcW w:w="0" w:type="auto"/>
            <w:shd w:val="clear" w:color="auto" w:fill="auto"/>
            <w:tcMar>
              <w:top w:w="0" w:type="dxa"/>
              <w:left w:w="108" w:type="dxa"/>
              <w:bottom w:w="0" w:type="dxa"/>
              <w:right w:w="108" w:type="dxa"/>
            </w:tcMar>
            <w:hideMark/>
          </w:tcPr>
          <w:p w14:paraId="097BD379" w14:textId="0CA9C855" w:rsidR="0086763F" w:rsidRPr="00223B72" w:rsidRDefault="0086763F" w:rsidP="00A9570E">
            <w:pPr>
              <w:rPr>
                <w:ins w:id="298" w:author="Pande, Amitkumar" w:date="2020-10-02T17:57:00Z"/>
                <w:color w:val="000000" w:themeColor="text1"/>
                <w:lang w:val="en-IN"/>
              </w:rPr>
            </w:pPr>
            <w:ins w:id="299"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r>
      <w:tr w:rsidR="0086763F" w:rsidRPr="00223B72" w14:paraId="72DECBE3" w14:textId="77777777" w:rsidTr="00A9570E">
        <w:trPr>
          <w:trHeight w:val="407"/>
          <w:jc w:val="center"/>
        </w:trPr>
        <w:tc>
          <w:tcPr>
            <w:tcW w:w="0" w:type="auto"/>
            <w:shd w:val="clear" w:color="auto" w:fill="auto"/>
            <w:tcMar>
              <w:top w:w="0" w:type="dxa"/>
              <w:left w:w="108" w:type="dxa"/>
              <w:bottom w:w="0" w:type="dxa"/>
              <w:right w:w="108" w:type="dxa"/>
            </w:tcMar>
          </w:tcPr>
          <w:p w14:paraId="54C02B0B" w14:textId="77777777" w:rsidR="0086763F" w:rsidRPr="00223B72" w:rsidRDefault="0086763F" w:rsidP="00A9570E">
            <w:pPr>
              <w:rPr>
                <w:bCs/>
                <w:color w:val="000000" w:themeColor="text1"/>
                <w:lang w:val="en-IN"/>
              </w:rPr>
            </w:pPr>
            <w:ins w:id="300" w:author="Pande, Amitkumar" w:date="2020-10-02T17:57:00Z">
              <w:r w:rsidRPr="00223B72">
                <w:rPr>
                  <w:bCs/>
                  <w:color w:val="000000" w:themeColor="text1"/>
                  <w:lang w:val="en-IN"/>
                  <w:rPrChange w:id="301"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6B403550" w14:textId="77777777" w:rsidR="0086763F" w:rsidRPr="00223B72" w:rsidRDefault="0086763F"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194A229E" w14:textId="77777777" w:rsidR="0086763F" w:rsidRPr="00223B72" w:rsidRDefault="0086763F"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4C1ED83F" w14:textId="3B10D6B0" w:rsidR="0086763F" w:rsidRPr="00223B72" w:rsidRDefault="0086763F" w:rsidP="00A9570E">
            <w:pPr>
              <w:rPr>
                <w:color w:val="000000" w:themeColor="text1"/>
                <w:lang w:val="en-IN"/>
              </w:rPr>
            </w:pPr>
            <w:ins w:id="302"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c>
          <w:tcPr>
            <w:tcW w:w="0" w:type="auto"/>
            <w:shd w:val="clear" w:color="auto" w:fill="auto"/>
            <w:tcMar>
              <w:top w:w="0" w:type="dxa"/>
              <w:left w:w="108" w:type="dxa"/>
              <w:bottom w:w="0" w:type="dxa"/>
              <w:right w:w="108" w:type="dxa"/>
            </w:tcMar>
          </w:tcPr>
          <w:p w14:paraId="565AC25A" w14:textId="4494ADC4" w:rsidR="0086763F" w:rsidRPr="00223B72" w:rsidRDefault="0086763F" w:rsidP="00A9570E">
            <w:pPr>
              <w:rPr>
                <w:color w:val="000000" w:themeColor="text1"/>
                <w:lang w:val="en-IN"/>
              </w:rPr>
            </w:pPr>
            <w:ins w:id="303"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r>
      <w:tr w:rsidR="0086763F" w:rsidRPr="00223B72" w14:paraId="212B2C0D" w14:textId="77777777" w:rsidTr="00A9570E">
        <w:trPr>
          <w:trHeight w:val="407"/>
          <w:jc w:val="center"/>
        </w:trPr>
        <w:tc>
          <w:tcPr>
            <w:tcW w:w="0" w:type="auto"/>
            <w:shd w:val="clear" w:color="auto" w:fill="auto"/>
            <w:tcMar>
              <w:top w:w="0" w:type="dxa"/>
              <w:left w:w="108" w:type="dxa"/>
              <w:bottom w:w="0" w:type="dxa"/>
              <w:right w:w="108" w:type="dxa"/>
            </w:tcMar>
          </w:tcPr>
          <w:p w14:paraId="6840B175" w14:textId="77777777" w:rsidR="0086763F" w:rsidRPr="00223B72" w:rsidRDefault="0086763F" w:rsidP="00A9570E">
            <w:pPr>
              <w:rPr>
                <w:bCs/>
                <w:color w:val="000000" w:themeColor="text1"/>
                <w:lang w:val="en-IN"/>
              </w:rPr>
            </w:pPr>
            <w:ins w:id="304" w:author="Pande, Amitkumar" w:date="2020-10-02T17:57:00Z">
              <w:r w:rsidRPr="00223B72">
                <w:rPr>
                  <w:bCs/>
                  <w:color w:val="000000" w:themeColor="text1"/>
                  <w:lang w:val="en-IN"/>
                  <w:rPrChange w:id="305"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14E4C839" w14:textId="77777777" w:rsidR="0086763F" w:rsidRPr="00223B72" w:rsidRDefault="0086763F"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27E1E9B5" w14:textId="77777777" w:rsidR="0086763F" w:rsidRPr="00223B72" w:rsidRDefault="0086763F"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20CF84AC" w14:textId="6B983574" w:rsidR="0086763F" w:rsidRPr="00223B72" w:rsidRDefault="0086763F" w:rsidP="00A9570E">
            <w:pPr>
              <w:rPr>
                <w:color w:val="000000" w:themeColor="text1"/>
                <w:lang w:val="en-IN"/>
              </w:rPr>
            </w:pPr>
            <w:ins w:id="306"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c>
          <w:tcPr>
            <w:tcW w:w="0" w:type="auto"/>
            <w:shd w:val="clear" w:color="auto" w:fill="auto"/>
            <w:tcMar>
              <w:top w:w="0" w:type="dxa"/>
              <w:left w:w="108" w:type="dxa"/>
              <w:bottom w:w="0" w:type="dxa"/>
              <w:right w:w="108" w:type="dxa"/>
            </w:tcMar>
          </w:tcPr>
          <w:p w14:paraId="54216BA3" w14:textId="59023ECA" w:rsidR="0086763F" w:rsidRPr="00223B72" w:rsidRDefault="0086763F" w:rsidP="00A9570E">
            <w:pPr>
              <w:rPr>
                <w:color w:val="000000" w:themeColor="text1"/>
                <w:lang w:val="en-IN"/>
              </w:rPr>
            </w:pPr>
            <w:ins w:id="307"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r>
      <w:tr w:rsidR="0086763F" w:rsidRPr="00223B72" w14:paraId="5BB72BF8" w14:textId="77777777" w:rsidTr="00A9570E">
        <w:trPr>
          <w:trHeight w:val="407"/>
          <w:jc w:val="center"/>
        </w:trPr>
        <w:tc>
          <w:tcPr>
            <w:tcW w:w="0" w:type="auto"/>
            <w:shd w:val="clear" w:color="auto" w:fill="auto"/>
            <w:tcMar>
              <w:top w:w="0" w:type="dxa"/>
              <w:left w:w="108" w:type="dxa"/>
              <w:bottom w:w="0" w:type="dxa"/>
              <w:right w:w="108" w:type="dxa"/>
            </w:tcMar>
          </w:tcPr>
          <w:p w14:paraId="1045AE6A" w14:textId="77777777" w:rsidR="0086763F" w:rsidRPr="00223B72" w:rsidRDefault="0086763F" w:rsidP="00A9570E">
            <w:pPr>
              <w:rPr>
                <w:bCs/>
                <w:color w:val="000000" w:themeColor="text1"/>
                <w:lang w:val="en-IN"/>
              </w:rPr>
            </w:pPr>
            <w:r w:rsidRPr="00223B72">
              <w:rPr>
                <w:bCs/>
                <w:color w:val="000000" w:themeColor="text1"/>
                <w:lang w:val="en-IN"/>
              </w:rPr>
              <w:t>Code Build</w:t>
            </w:r>
          </w:p>
        </w:tc>
        <w:tc>
          <w:tcPr>
            <w:tcW w:w="0" w:type="auto"/>
            <w:shd w:val="clear" w:color="auto" w:fill="auto"/>
            <w:tcMar>
              <w:top w:w="0" w:type="dxa"/>
              <w:left w:w="108" w:type="dxa"/>
              <w:bottom w:w="0" w:type="dxa"/>
              <w:right w:w="108" w:type="dxa"/>
            </w:tcMar>
          </w:tcPr>
          <w:p w14:paraId="5C40DB1E" w14:textId="77777777" w:rsidR="0086763F" w:rsidRPr="00223B72" w:rsidRDefault="0086763F"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F22FA18" w14:textId="77777777" w:rsidR="0086763F" w:rsidRPr="00223B72" w:rsidRDefault="0086763F"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BE14FA6" w14:textId="30C7C081" w:rsidR="0086763F" w:rsidRPr="00223B72" w:rsidRDefault="0086763F" w:rsidP="00A9570E">
            <w:pPr>
              <w:rPr>
                <w:color w:val="000000" w:themeColor="text1"/>
                <w:lang w:val="en-IN"/>
              </w:rPr>
            </w:pPr>
            <w:ins w:id="308"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c>
          <w:tcPr>
            <w:tcW w:w="0" w:type="auto"/>
            <w:shd w:val="clear" w:color="auto" w:fill="auto"/>
            <w:tcMar>
              <w:top w:w="0" w:type="dxa"/>
              <w:left w:w="108" w:type="dxa"/>
              <w:bottom w:w="0" w:type="dxa"/>
              <w:right w:w="108" w:type="dxa"/>
            </w:tcMar>
          </w:tcPr>
          <w:p w14:paraId="4DB9607B" w14:textId="409BB413" w:rsidR="0086763F" w:rsidRPr="00223B72" w:rsidRDefault="0086763F" w:rsidP="00A9570E">
            <w:pPr>
              <w:rPr>
                <w:color w:val="000000" w:themeColor="text1"/>
                <w:lang w:val="en-IN"/>
              </w:rPr>
            </w:pPr>
            <w:ins w:id="309"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HOSTBOOKS</w:t>
            </w:r>
          </w:p>
        </w:tc>
      </w:tr>
      <w:tr w:rsidR="0086763F" w:rsidRPr="00223B72" w14:paraId="64FE444E" w14:textId="77777777" w:rsidTr="00A9570E">
        <w:trPr>
          <w:trHeight w:val="407"/>
          <w:jc w:val="center"/>
        </w:trPr>
        <w:tc>
          <w:tcPr>
            <w:tcW w:w="0" w:type="auto"/>
            <w:shd w:val="clear" w:color="auto" w:fill="auto"/>
            <w:tcMar>
              <w:top w:w="0" w:type="dxa"/>
              <w:left w:w="108" w:type="dxa"/>
              <w:bottom w:w="0" w:type="dxa"/>
              <w:right w:w="108" w:type="dxa"/>
            </w:tcMar>
          </w:tcPr>
          <w:p w14:paraId="1D1EA868" w14:textId="77777777" w:rsidR="0086763F" w:rsidRPr="00223B72" w:rsidRDefault="0086763F" w:rsidP="00A9570E">
            <w:pPr>
              <w:rPr>
                <w:bCs/>
                <w:color w:val="000000" w:themeColor="text1"/>
                <w:lang w:val="en-IN"/>
              </w:rPr>
            </w:pPr>
            <w:r w:rsidRPr="00223B72">
              <w:rPr>
                <w:bCs/>
                <w:color w:val="000000" w:themeColor="text1"/>
                <w:lang w:val="en-IN"/>
              </w:rPr>
              <w:t>Code Review</w:t>
            </w:r>
          </w:p>
        </w:tc>
        <w:tc>
          <w:tcPr>
            <w:tcW w:w="0" w:type="auto"/>
            <w:shd w:val="clear" w:color="auto" w:fill="auto"/>
            <w:tcMar>
              <w:top w:w="0" w:type="dxa"/>
              <w:left w:w="108" w:type="dxa"/>
              <w:bottom w:w="0" w:type="dxa"/>
              <w:right w:w="108" w:type="dxa"/>
            </w:tcMar>
          </w:tcPr>
          <w:p w14:paraId="3C2F530E" w14:textId="3D2B572E" w:rsidR="0086763F" w:rsidRPr="00223B72" w:rsidRDefault="0086763F" w:rsidP="00A9570E">
            <w:pPr>
              <w:rPr>
                <w:color w:val="000000" w:themeColor="text1"/>
                <w:lang w:val="en-IN"/>
              </w:rPr>
            </w:pPr>
            <w:r>
              <w:rPr>
                <w:color w:val="000000" w:themeColor="text1"/>
                <w:lang w:val="en-IN"/>
              </w:rPr>
              <w:t>HOSTBOOKS</w:t>
            </w:r>
          </w:p>
        </w:tc>
        <w:tc>
          <w:tcPr>
            <w:tcW w:w="0" w:type="auto"/>
            <w:shd w:val="clear" w:color="auto" w:fill="auto"/>
            <w:tcMar>
              <w:top w:w="0" w:type="dxa"/>
              <w:left w:w="108" w:type="dxa"/>
              <w:bottom w:w="0" w:type="dxa"/>
              <w:right w:w="108" w:type="dxa"/>
            </w:tcMar>
          </w:tcPr>
          <w:p w14:paraId="7E921F8B" w14:textId="4EE1069A" w:rsidR="0086763F" w:rsidRPr="00223B72" w:rsidRDefault="0086763F" w:rsidP="00A9570E">
            <w:pPr>
              <w:rPr>
                <w:color w:val="000000" w:themeColor="text1"/>
                <w:lang w:val="en-IN"/>
              </w:rPr>
            </w:pPr>
            <w:r>
              <w:rPr>
                <w:color w:val="000000" w:themeColor="text1"/>
                <w:lang w:val="en-IN"/>
              </w:rPr>
              <w:t>HOSTBOOKS</w:t>
            </w:r>
          </w:p>
        </w:tc>
        <w:tc>
          <w:tcPr>
            <w:tcW w:w="0" w:type="auto"/>
            <w:shd w:val="clear" w:color="auto" w:fill="auto"/>
            <w:tcMar>
              <w:top w:w="0" w:type="dxa"/>
              <w:left w:w="108" w:type="dxa"/>
              <w:bottom w:w="0" w:type="dxa"/>
              <w:right w:w="108" w:type="dxa"/>
            </w:tcMar>
          </w:tcPr>
          <w:p w14:paraId="46D10112" w14:textId="77777777" w:rsidR="0086763F" w:rsidRPr="00223B72" w:rsidRDefault="0086763F" w:rsidP="00A9570E">
            <w:pPr>
              <w:rPr>
                <w:color w:val="000000" w:themeColor="text1"/>
                <w:lang w:val="en-IN"/>
              </w:rPr>
            </w:pPr>
            <w:r w:rsidRPr="00223B72">
              <w:rPr>
                <w:color w:val="000000" w:themeColor="text1"/>
                <w:lang w:val="en-IN"/>
              </w:rPr>
              <w:t>AWS</w:t>
            </w:r>
          </w:p>
        </w:tc>
        <w:tc>
          <w:tcPr>
            <w:tcW w:w="0" w:type="auto"/>
            <w:shd w:val="clear" w:color="auto" w:fill="auto"/>
            <w:tcMar>
              <w:top w:w="0" w:type="dxa"/>
              <w:left w:w="108" w:type="dxa"/>
              <w:bottom w:w="0" w:type="dxa"/>
              <w:right w:w="108" w:type="dxa"/>
            </w:tcMar>
          </w:tcPr>
          <w:p w14:paraId="5B22E6D4" w14:textId="77777777" w:rsidR="0086763F" w:rsidRPr="00223B72" w:rsidRDefault="0086763F" w:rsidP="00A9570E">
            <w:pPr>
              <w:rPr>
                <w:color w:val="000000" w:themeColor="text1"/>
                <w:lang w:val="en-IN"/>
              </w:rPr>
            </w:pPr>
            <w:r w:rsidRPr="00223B72">
              <w:rPr>
                <w:color w:val="000000" w:themeColor="text1"/>
                <w:lang w:val="en-IN"/>
              </w:rPr>
              <w:t>AWS</w:t>
            </w:r>
          </w:p>
        </w:tc>
      </w:tr>
      <w:tr w:rsidR="0086763F" w:rsidRPr="00223B72" w14:paraId="5B3D49FA" w14:textId="77777777" w:rsidTr="00A9570E">
        <w:trPr>
          <w:trHeight w:val="407"/>
          <w:jc w:val="center"/>
          <w:ins w:id="310" w:author="Pande, Amitkumar" w:date="2020-10-02T17:57:00Z"/>
        </w:trPr>
        <w:tc>
          <w:tcPr>
            <w:tcW w:w="0" w:type="auto"/>
            <w:shd w:val="clear" w:color="auto" w:fill="auto"/>
            <w:tcMar>
              <w:top w:w="0" w:type="dxa"/>
              <w:left w:w="108" w:type="dxa"/>
              <w:bottom w:w="0" w:type="dxa"/>
              <w:right w:w="108" w:type="dxa"/>
            </w:tcMar>
            <w:hideMark/>
          </w:tcPr>
          <w:p w14:paraId="098F56C1" w14:textId="77777777" w:rsidR="0086763F" w:rsidRPr="00223B72" w:rsidRDefault="0086763F" w:rsidP="00A9570E">
            <w:pPr>
              <w:rPr>
                <w:ins w:id="311" w:author="Pande, Amitkumar" w:date="2020-10-02T17:57:00Z"/>
                <w:color w:val="000000" w:themeColor="text1"/>
                <w:lang w:val="en-IN"/>
              </w:rPr>
            </w:pPr>
            <w:ins w:id="312" w:author="Pande, Amitkumar" w:date="2020-10-02T17:57:00Z">
              <w:r w:rsidRPr="00223B72">
                <w:rPr>
                  <w:bCs/>
                  <w:color w:val="000000" w:themeColor="text1"/>
                  <w:lang w:val="en-IN"/>
                  <w:rPrChange w:id="313"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5AFFEB99" w14:textId="77777777" w:rsidR="0086763F" w:rsidRPr="00223B72" w:rsidRDefault="0086763F" w:rsidP="00A9570E">
            <w:pPr>
              <w:rPr>
                <w:ins w:id="314"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6FE4358" w14:textId="56034561" w:rsidR="0086763F" w:rsidRPr="00223B72" w:rsidRDefault="0086763F" w:rsidP="00A9570E">
            <w:pPr>
              <w:rPr>
                <w:ins w:id="315" w:author="Pande, Amitkumar" w:date="2020-10-02T17:57:00Z"/>
                <w:color w:val="000000" w:themeColor="text1"/>
                <w:lang w:val="en-IN"/>
              </w:rPr>
            </w:pPr>
            <w:r>
              <w:rPr>
                <w:color w:val="000000" w:themeColor="text1"/>
                <w:lang w:val="en-IN"/>
              </w:rPr>
              <w:t>HOSTBOOKS</w:t>
            </w:r>
          </w:p>
        </w:tc>
        <w:tc>
          <w:tcPr>
            <w:tcW w:w="0" w:type="auto"/>
            <w:shd w:val="clear" w:color="auto" w:fill="auto"/>
            <w:tcMar>
              <w:top w:w="0" w:type="dxa"/>
              <w:left w:w="108" w:type="dxa"/>
              <w:bottom w:w="0" w:type="dxa"/>
              <w:right w:w="108" w:type="dxa"/>
            </w:tcMar>
            <w:hideMark/>
          </w:tcPr>
          <w:p w14:paraId="036A5CFE" w14:textId="77777777" w:rsidR="0086763F" w:rsidRPr="00223B72" w:rsidRDefault="0086763F" w:rsidP="00A9570E">
            <w:pPr>
              <w:rPr>
                <w:ins w:id="316"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27E1D78" w14:textId="77777777" w:rsidR="0086763F" w:rsidRPr="00223B72" w:rsidRDefault="0086763F" w:rsidP="00A9570E">
            <w:pPr>
              <w:rPr>
                <w:ins w:id="317" w:author="Pande, Amitkumar" w:date="2020-10-02T17:57:00Z"/>
                <w:color w:val="000000" w:themeColor="text1"/>
                <w:lang w:val="en-IN"/>
              </w:rPr>
            </w:pPr>
            <w:ins w:id="318" w:author="Pande, Amitkumar" w:date="2020-10-02T17:57:00Z">
              <w:r w:rsidRPr="00223B72">
                <w:rPr>
                  <w:color w:val="000000" w:themeColor="text1"/>
                  <w:lang w:val="en-IN"/>
                </w:rPr>
                <w:t>AWS</w:t>
              </w:r>
            </w:ins>
          </w:p>
        </w:tc>
      </w:tr>
      <w:tr w:rsidR="0086763F" w:rsidRPr="00223B72" w14:paraId="341586EB" w14:textId="77777777" w:rsidTr="00A9570E">
        <w:trPr>
          <w:trHeight w:val="407"/>
          <w:jc w:val="center"/>
          <w:ins w:id="319" w:author="Pande, Amitkumar" w:date="2020-10-02T17:57:00Z"/>
        </w:trPr>
        <w:tc>
          <w:tcPr>
            <w:tcW w:w="0" w:type="auto"/>
            <w:shd w:val="clear" w:color="auto" w:fill="auto"/>
            <w:tcMar>
              <w:top w:w="0" w:type="dxa"/>
              <w:left w:w="108" w:type="dxa"/>
              <w:bottom w:w="0" w:type="dxa"/>
              <w:right w:w="108" w:type="dxa"/>
            </w:tcMar>
            <w:hideMark/>
          </w:tcPr>
          <w:p w14:paraId="594BDD4D" w14:textId="77777777" w:rsidR="0086763F" w:rsidRPr="00223B72" w:rsidRDefault="0086763F" w:rsidP="00A9570E">
            <w:pPr>
              <w:rPr>
                <w:ins w:id="320" w:author="Pande, Amitkumar" w:date="2020-10-02T17:57:00Z"/>
                <w:color w:val="000000" w:themeColor="text1"/>
                <w:lang w:val="en-IN"/>
              </w:rPr>
            </w:pPr>
            <w:ins w:id="321" w:author="Pande, Amitkumar" w:date="2020-10-02T17:57:00Z">
              <w:r w:rsidRPr="00223B72">
                <w:rPr>
                  <w:bCs/>
                  <w:color w:val="000000" w:themeColor="text1"/>
                  <w:lang w:val="en-IN"/>
                  <w:rPrChange w:id="322"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4E75B8E0" w14:textId="7653059A" w:rsidR="0086763F" w:rsidRPr="00223B72" w:rsidRDefault="0086763F" w:rsidP="00A9570E">
            <w:pPr>
              <w:rPr>
                <w:ins w:id="323" w:author="Pande, Amitkumar" w:date="2020-10-02T17:57:00Z"/>
                <w:color w:val="000000" w:themeColor="text1"/>
                <w:lang w:val="en-IN"/>
              </w:rPr>
            </w:pPr>
            <w:r>
              <w:rPr>
                <w:color w:val="000000" w:themeColor="text1"/>
                <w:lang w:val="en-IN"/>
              </w:rPr>
              <w:t>HOSTBOOKS</w:t>
            </w:r>
          </w:p>
        </w:tc>
        <w:tc>
          <w:tcPr>
            <w:tcW w:w="0" w:type="auto"/>
            <w:shd w:val="clear" w:color="auto" w:fill="auto"/>
            <w:tcMar>
              <w:top w:w="0" w:type="dxa"/>
              <w:left w:w="108" w:type="dxa"/>
              <w:bottom w:w="0" w:type="dxa"/>
              <w:right w:w="108" w:type="dxa"/>
            </w:tcMar>
            <w:hideMark/>
          </w:tcPr>
          <w:p w14:paraId="1542446A" w14:textId="3D22CA47" w:rsidR="0086763F" w:rsidRPr="00223B72" w:rsidRDefault="0086763F" w:rsidP="00A9570E">
            <w:pPr>
              <w:rPr>
                <w:ins w:id="324" w:author="Pande, Amitkumar" w:date="2020-10-02T17:57:00Z"/>
                <w:color w:val="000000" w:themeColor="text1"/>
                <w:lang w:val="en-IN"/>
              </w:rPr>
            </w:pPr>
            <w:r>
              <w:rPr>
                <w:color w:val="000000" w:themeColor="text1"/>
                <w:lang w:val="en-IN"/>
              </w:rPr>
              <w:t>HOSTBOOKS</w:t>
            </w:r>
          </w:p>
        </w:tc>
        <w:tc>
          <w:tcPr>
            <w:tcW w:w="0" w:type="auto"/>
            <w:shd w:val="clear" w:color="auto" w:fill="auto"/>
            <w:tcMar>
              <w:top w:w="0" w:type="dxa"/>
              <w:left w:w="108" w:type="dxa"/>
              <w:bottom w:w="0" w:type="dxa"/>
              <w:right w:w="108" w:type="dxa"/>
            </w:tcMar>
            <w:hideMark/>
          </w:tcPr>
          <w:p w14:paraId="2A476496" w14:textId="77777777" w:rsidR="0086763F" w:rsidRPr="00223B72" w:rsidRDefault="0086763F" w:rsidP="00A9570E">
            <w:pPr>
              <w:rPr>
                <w:ins w:id="325" w:author="Pande, Amitkumar" w:date="2020-10-02T17:57:00Z"/>
                <w:color w:val="000000" w:themeColor="text1"/>
                <w:lang w:val="en-IN"/>
              </w:rPr>
            </w:pPr>
            <w:ins w:id="326" w:author="Pande, Amitkumar" w:date="2020-10-02T17:57:00Z">
              <w:r w:rsidRPr="00223B72">
                <w:rPr>
                  <w:color w:val="000000" w:themeColor="text1"/>
                  <w:lang w:val="en-IN"/>
                </w:rPr>
                <w:t>AWS/</w:t>
              </w:r>
            </w:ins>
            <w:r w:rsidRPr="00223B72">
              <w:rPr>
                <w:color w:val="000000" w:themeColor="text1"/>
                <w:lang w:val="en-IN"/>
              </w:rPr>
              <w:t xml:space="preserve"> MIND</w:t>
            </w:r>
          </w:p>
        </w:tc>
        <w:tc>
          <w:tcPr>
            <w:tcW w:w="0" w:type="auto"/>
            <w:shd w:val="clear" w:color="auto" w:fill="auto"/>
            <w:tcMar>
              <w:top w:w="0" w:type="dxa"/>
              <w:left w:w="108" w:type="dxa"/>
              <w:bottom w:w="0" w:type="dxa"/>
              <w:right w:w="108" w:type="dxa"/>
            </w:tcMar>
            <w:hideMark/>
          </w:tcPr>
          <w:p w14:paraId="0FEA8C50" w14:textId="77777777" w:rsidR="0086763F" w:rsidRPr="00223B72" w:rsidRDefault="0086763F" w:rsidP="00A9570E">
            <w:pPr>
              <w:rPr>
                <w:ins w:id="327" w:author="Pande, Amitkumar" w:date="2020-10-02T17:57:00Z"/>
                <w:color w:val="000000" w:themeColor="text1"/>
                <w:lang w:val="en-IN"/>
              </w:rPr>
            </w:pPr>
            <w:ins w:id="328" w:author="Pande, Amitkumar" w:date="2020-10-02T17:57:00Z">
              <w:r w:rsidRPr="00223B72">
                <w:rPr>
                  <w:color w:val="000000" w:themeColor="text1"/>
                  <w:lang w:val="en-IN"/>
                </w:rPr>
                <w:t>AWS/</w:t>
              </w:r>
            </w:ins>
            <w:r w:rsidRPr="00223B72">
              <w:rPr>
                <w:color w:val="000000" w:themeColor="text1"/>
                <w:lang w:val="en-IN"/>
              </w:rPr>
              <w:t xml:space="preserve"> MIND</w:t>
            </w:r>
          </w:p>
        </w:tc>
      </w:tr>
    </w:tbl>
    <w:p w14:paraId="4CEF4460" w14:textId="77777777" w:rsidR="0086763F" w:rsidRPr="00D84614" w:rsidRDefault="0086763F"/>
    <w:p w14:paraId="709C68B5" w14:textId="4ACDA0CC" w:rsidR="00530BB7" w:rsidRPr="00D84614" w:rsidDel="00530BB7" w:rsidRDefault="00530BB7">
      <w:pPr>
        <w:rPr>
          <w:del w:id="329" w:author="Pande, Amitkumar" w:date="2020-09-14T11:55:00Z"/>
        </w:rPr>
        <w:pPrChange w:id="330" w:author="Pande, Amitkumar" w:date="2020-09-14T11:53:00Z">
          <w:pPr>
            <w:pStyle w:val="Heading2"/>
          </w:pPr>
        </w:pPrChange>
      </w:pPr>
      <w:bookmarkStart w:id="331" w:name="_Toc62133188"/>
      <w:bookmarkStart w:id="332" w:name="_Toc63182061"/>
      <w:bookmarkStart w:id="333" w:name="_Toc63937077"/>
      <w:bookmarkStart w:id="334" w:name="_Toc64441287"/>
      <w:bookmarkStart w:id="335" w:name="_Toc64441426"/>
      <w:bookmarkEnd w:id="331"/>
      <w:bookmarkEnd w:id="332"/>
      <w:bookmarkEnd w:id="333"/>
      <w:bookmarkEnd w:id="334"/>
      <w:bookmarkEnd w:id="335"/>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D84614" w:rsidRPr="00D84614" w:rsidDel="00D23F1E" w14:paraId="63F2E3CB" w14:textId="77777777" w:rsidTr="003558C9">
        <w:trPr>
          <w:trHeight w:val="300"/>
          <w:del w:id="336"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D84614" w:rsidDel="00D23F1E" w:rsidRDefault="00581E27" w:rsidP="00581E27">
            <w:pPr>
              <w:rPr>
                <w:del w:id="337" w:author="Pande, Amitkumar" w:date="2020-10-02T18:00:00Z"/>
                <w:b/>
                <w:bCs/>
                <w:lang w:val="en-IN"/>
              </w:rPr>
            </w:pPr>
            <w:del w:id="338" w:author="Pande, Amitkumar" w:date="2020-10-02T18:00:00Z">
              <w:r w:rsidRPr="00D84614" w:rsidDel="00D23F1E">
                <w:rPr>
                  <w:b/>
                  <w:bCs/>
                  <w:lang w:val="en-IN"/>
                </w:rPr>
                <w:delText>Steps</w:delText>
              </w:r>
              <w:bookmarkStart w:id="339" w:name="_Toc62133189"/>
              <w:bookmarkStart w:id="340" w:name="_Toc63182062"/>
              <w:bookmarkStart w:id="341" w:name="_Toc63937078"/>
              <w:bookmarkStart w:id="342" w:name="_Toc64441288"/>
              <w:bookmarkStart w:id="343" w:name="_Toc64441427"/>
              <w:bookmarkEnd w:id="339"/>
              <w:bookmarkEnd w:id="340"/>
              <w:bookmarkEnd w:id="341"/>
              <w:bookmarkEnd w:id="342"/>
              <w:bookmarkEnd w:id="343"/>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D84614" w:rsidDel="00D23F1E" w:rsidRDefault="00581E27">
            <w:pPr>
              <w:rPr>
                <w:del w:id="344" w:author="Pande, Amitkumar" w:date="2020-10-02T18:00:00Z"/>
                <w:b/>
                <w:bCs/>
                <w:lang w:val="en-IN"/>
              </w:rPr>
            </w:pPr>
            <w:del w:id="345" w:author="Pande, Amitkumar" w:date="2020-09-14T11:53:00Z">
              <w:r w:rsidRPr="00D84614" w:rsidDel="00961252">
                <w:rPr>
                  <w:b/>
                  <w:bCs/>
                  <w:lang w:val="en-IN"/>
                </w:rPr>
                <w:delText>Project Initiation</w:delText>
              </w:r>
            </w:del>
            <w:bookmarkStart w:id="346" w:name="_Toc62133190"/>
            <w:bookmarkStart w:id="347" w:name="_Toc63182063"/>
            <w:bookmarkStart w:id="348" w:name="_Toc63937079"/>
            <w:bookmarkStart w:id="349" w:name="_Toc64441289"/>
            <w:bookmarkStart w:id="350" w:name="_Toc64441428"/>
            <w:bookmarkEnd w:id="346"/>
            <w:bookmarkEnd w:id="347"/>
            <w:bookmarkEnd w:id="348"/>
            <w:bookmarkEnd w:id="349"/>
            <w:bookmarkEnd w:id="350"/>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D84614" w:rsidDel="00D23F1E" w:rsidRDefault="00581E27" w:rsidP="00581E27">
            <w:pPr>
              <w:rPr>
                <w:del w:id="351" w:author="Pande, Amitkumar" w:date="2020-10-02T18:00:00Z"/>
                <w:b/>
                <w:bCs/>
                <w:lang w:val="en-IN"/>
              </w:rPr>
            </w:pPr>
            <w:del w:id="352" w:author="Pande, Amitkumar" w:date="2020-09-14T11:53:00Z">
              <w:r w:rsidRPr="00D84614" w:rsidDel="00961252">
                <w:rPr>
                  <w:b/>
                  <w:bCs/>
                  <w:lang w:val="en-IN"/>
                </w:rPr>
                <w:delText>Sr. Cloud Engineer</w:delText>
              </w:r>
            </w:del>
            <w:bookmarkStart w:id="353" w:name="_Toc62133191"/>
            <w:bookmarkStart w:id="354" w:name="_Toc63182064"/>
            <w:bookmarkStart w:id="355" w:name="_Toc63937080"/>
            <w:bookmarkStart w:id="356" w:name="_Toc64441290"/>
            <w:bookmarkStart w:id="357" w:name="_Toc64441429"/>
            <w:bookmarkEnd w:id="353"/>
            <w:bookmarkEnd w:id="354"/>
            <w:bookmarkEnd w:id="355"/>
            <w:bookmarkEnd w:id="356"/>
            <w:bookmarkEnd w:id="357"/>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D84614" w:rsidDel="00D23F1E" w:rsidRDefault="00581E27" w:rsidP="00581E27">
            <w:pPr>
              <w:rPr>
                <w:del w:id="358" w:author="Pande, Amitkumar" w:date="2020-10-02T18:00:00Z"/>
                <w:b/>
                <w:bCs/>
                <w:lang w:val="en-IN"/>
              </w:rPr>
            </w:pPr>
            <w:del w:id="359" w:author="Pande, Amitkumar" w:date="2020-09-14T11:53:00Z">
              <w:r w:rsidRPr="00D84614" w:rsidDel="00961252">
                <w:rPr>
                  <w:b/>
                  <w:bCs/>
                  <w:lang w:val="en-IN"/>
                </w:rPr>
                <w:delText>Cloud Engineer</w:delText>
              </w:r>
            </w:del>
            <w:bookmarkStart w:id="360" w:name="_Toc62133192"/>
            <w:bookmarkStart w:id="361" w:name="_Toc63182065"/>
            <w:bookmarkStart w:id="362" w:name="_Toc63937081"/>
            <w:bookmarkStart w:id="363" w:name="_Toc64441291"/>
            <w:bookmarkStart w:id="364" w:name="_Toc64441430"/>
            <w:bookmarkEnd w:id="360"/>
            <w:bookmarkEnd w:id="361"/>
            <w:bookmarkEnd w:id="362"/>
            <w:bookmarkEnd w:id="363"/>
            <w:bookmarkEnd w:id="364"/>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D84614" w:rsidDel="00D23F1E" w:rsidRDefault="00581E27" w:rsidP="00581E27">
            <w:pPr>
              <w:rPr>
                <w:del w:id="365" w:author="Pande, Amitkumar" w:date="2020-10-02T18:00:00Z"/>
                <w:b/>
                <w:bCs/>
                <w:lang w:val="en-IN"/>
              </w:rPr>
            </w:pPr>
            <w:del w:id="366" w:author="Pande, Amitkumar" w:date="2020-09-14T11:53:00Z">
              <w:r w:rsidRPr="00D84614" w:rsidDel="00961252">
                <w:rPr>
                  <w:b/>
                  <w:bCs/>
                  <w:lang w:val="en-IN"/>
                </w:rPr>
                <w:delText>Database Engineer</w:delText>
              </w:r>
            </w:del>
            <w:bookmarkStart w:id="367" w:name="_Toc62133193"/>
            <w:bookmarkStart w:id="368" w:name="_Toc63182066"/>
            <w:bookmarkStart w:id="369" w:name="_Toc63937082"/>
            <w:bookmarkStart w:id="370" w:name="_Toc64441292"/>
            <w:bookmarkStart w:id="371" w:name="_Toc64441431"/>
            <w:bookmarkEnd w:id="367"/>
            <w:bookmarkEnd w:id="368"/>
            <w:bookmarkEnd w:id="369"/>
            <w:bookmarkEnd w:id="370"/>
            <w:bookmarkEnd w:id="371"/>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D84614" w:rsidDel="00D23F1E" w:rsidRDefault="00581E27" w:rsidP="00581E27">
            <w:pPr>
              <w:rPr>
                <w:del w:id="372" w:author="Pande, Amitkumar" w:date="2020-10-02T18:00:00Z"/>
                <w:b/>
                <w:bCs/>
                <w:lang w:val="en-IN"/>
              </w:rPr>
            </w:pPr>
            <w:del w:id="373" w:author="Pande, Amitkumar" w:date="2020-09-14T11:53:00Z">
              <w:r w:rsidRPr="00D84614" w:rsidDel="00961252">
                <w:rPr>
                  <w:b/>
                  <w:bCs/>
                  <w:lang w:val="en-IN"/>
                </w:rPr>
                <w:delText>Project Manager</w:delText>
              </w:r>
            </w:del>
            <w:bookmarkStart w:id="374" w:name="_Toc62133194"/>
            <w:bookmarkStart w:id="375" w:name="_Toc63182067"/>
            <w:bookmarkStart w:id="376" w:name="_Toc63937083"/>
            <w:bookmarkStart w:id="377" w:name="_Toc64441293"/>
            <w:bookmarkStart w:id="378" w:name="_Toc64441432"/>
            <w:bookmarkEnd w:id="374"/>
            <w:bookmarkEnd w:id="375"/>
            <w:bookmarkEnd w:id="376"/>
            <w:bookmarkEnd w:id="377"/>
            <w:bookmarkEnd w:id="378"/>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D84614" w:rsidDel="00D23F1E" w:rsidRDefault="00581E27" w:rsidP="00581E27">
            <w:pPr>
              <w:rPr>
                <w:del w:id="379" w:author="Pande, Amitkumar" w:date="2020-10-02T18:00:00Z"/>
                <w:b/>
                <w:bCs/>
                <w:lang w:val="en-IN"/>
              </w:rPr>
            </w:pPr>
            <w:del w:id="380" w:author="Pande, Amitkumar" w:date="2020-09-14T11:53:00Z">
              <w:r w:rsidRPr="00D84614" w:rsidDel="00961252">
                <w:rPr>
                  <w:b/>
                  <w:bCs/>
                  <w:lang w:val="en-IN"/>
                </w:rPr>
                <w:delText>Solution Architect</w:delText>
              </w:r>
            </w:del>
            <w:bookmarkStart w:id="381" w:name="_Toc62133195"/>
            <w:bookmarkStart w:id="382" w:name="_Toc63182068"/>
            <w:bookmarkStart w:id="383" w:name="_Toc63937084"/>
            <w:bookmarkStart w:id="384" w:name="_Toc64441294"/>
            <w:bookmarkStart w:id="385" w:name="_Toc64441433"/>
            <w:bookmarkEnd w:id="381"/>
            <w:bookmarkEnd w:id="382"/>
            <w:bookmarkEnd w:id="383"/>
            <w:bookmarkEnd w:id="384"/>
            <w:bookmarkEnd w:id="385"/>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D84614" w:rsidDel="00D23F1E" w:rsidRDefault="00581E27" w:rsidP="00581E27">
            <w:pPr>
              <w:rPr>
                <w:del w:id="386" w:author="Pande, Amitkumar" w:date="2020-10-02T18:00:00Z"/>
                <w:b/>
                <w:bCs/>
                <w:lang w:val="en-IN"/>
              </w:rPr>
            </w:pPr>
            <w:del w:id="387" w:author="Pande, Amitkumar" w:date="2020-10-02T16:53:00Z">
              <w:r w:rsidRPr="00D84614" w:rsidDel="00703DC7">
                <w:rPr>
                  <w:b/>
                  <w:bCs/>
                  <w:i/>
                  <w:lang w:val="en-IN"/>
                </w:rPr>
                <w:delText>CUSTOMER</w:delText>
              </w:r>
            </w:del>
            <w:del w:id="388" w:author="Pande, Amitkumar" w:date="2020-10-02T16:54:00Z">
              <w:r w:rsidRPr="00D84614" w:rsidDel="00703DC7">
                <w:rPr>
                  <w:b/>
                  <w:bCs/>
                  <w:i/>
                  <w:lang w:val="en-IN"/>
                </w:rPr>
                <w:delText xml:space="preserve"> </w:delText>
              </w:r>
            </w:del>
            <w:bookmarkStart w:id="389" w:name="_Toc62133196"/>
            <w:bookmarkStart w:id="390" w:name="_Toc63182069"/>
            <w:bookmarkStart w:id="391" w:name="_Toc63937085"/>
            <w:bookmarkStart w:id="392" w:name="_Toc64441295"/>
            <w:bookmarkStart w:id="393" w:name="_Toc64441434"/>
            <w:bookmarkEnd w:id="389"/>
            <w:bookmarkEnd w:id="390"/>
            <w:bookmarkEnd w:id="391"/>
            <w:bookmarkEnd w:id="392"/>
            <w:bookmarkEnd w:id="393"/>
          </w:p>
        </w:tc>
        <w:bookmarkStart w:id="394" w:name="_Toc62133197"/>
        <w:bookmarkStart w:id="395" w:name="_Toc63182070"/>
        <w:bookmarkStart w:id="396" w:name="_Toc63937086"/>
        <w:bookmarkStart w:id="397" w:name="_Toc64441296"/>
        <w:bookmarkStart w:id="398" w:name="_Toc64441435"/>
        <w:bookmarkEnd w:id="394"/>
        <w:bookmarkEnd w:id="395"/>
        <w:bookmarkEnd w:id="396"/>
        <w:bookmarkEnd w:id="397"/>
        <w:bookmarkEnd w:id="398"/>
      </w:tr>
      <w:tr w:rsidR="00D84614" w:rsidRPr="00D84614" w:rsidDel="00D23F1E" w14:paraId="7819CB58" w14:textId="77777777" w:rsidTr="003558C9">
        <w:trPr>
          <w:trHeight w:val="300"/>
          <w:del w:id="399"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D84614" w:rsidDel="00D23F1E" w:rsidRDefault="00581E27" w:rsidP="00581E27">
            <w:pPr>
              <w:rPr>
                <w:del w:id="400" w:author="Pande, Amitkumar" w:date="2020-10-02T18:00:00Z"/>
                <w:lang w:val="en-IN"/>
              </w:rPr>
            </w:pPr>
            <w:del w:id="401" w:author="Pande, Amitkumar" w:date="2020-10-02T18:00:00Z">
              <w:r w:rsidRPr="00D84614" w:rsidDel="00D23F1E">
                <w:rPr>
                  <w:lang w:val="en-IN"/>
                </w:rPr>
                <w:delText>1</w:delText>
              </w:r>
              <w:bookmarkStart w:id="402" w:name="_Toc62133198"/>
              <w:bookmarkStart w:id="403" w:name="_Toc63182071"/>
              <w:bookmarkStart w:id="404" w:name="_Toc63937087"/>
              <w:bookmarkStart w:id="405" w:name="_Toc64441297"/>
              <w:bookmarkStart w:id="406" w:name="_Toc64441436"/>
              <w:bookmarkEnd w:id="402"/>
              <w:bookmarkEnd w:id="403"/>
              <w:bookmarkEnd w:id="404"/>
              <w:bookmarkEnd w:id="405"/>
              <w:bookmarkEnd w:id="406"/>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D84614" w:rsidDel="00D23F1E" w:rsidRDefault="00581E27" w:rsidP="00581E27">
            <w:pPr>
              <w:rPr>
                <w:del w:id="407" w:author="Pande, Amitkumar" w:date="2020-10-02T18:00:00Z"/>
                <w:lang w:val="en-IN"/>
              </w:rPr>
            </w:pPr>
            <w:del w:id="408" w:author="Pande, Amitkumar" w:date="2020-10-02T18:00:00Z">
              <w:r w:rsidRPr="00D84614" w:rsidDel="00D23F1E">
                <w:rPr>
                  <w:lang w:val="en-IN"/>
                </w:rPr>
                <w:delText>Infra Deployment</w:delText>
              </w:r>
              <w:bookmarkStart w:id="409" w:name="_Toc62133199"/>
              <w:bookmarkStart w:id="410" w:name="_Toc63182072"/>
              <w:bookmarkStart w:id="411" w:name="_Toc63937088"/>
              <w:bookmarkStart w:id="412" w:name="_Toc64441298"/>
              <w:bookmarkStart w:id="413" w:name="_Toc64441437"/>
              <w:bookmarkEnd w:id="409"/>
              <w:bookmarkEnd w:id="410"/>
              <w:bookmarkEnd w:id="411"/>
              <w:bookmarkEnd w:id="412"/>
              <w:bookmarkEnd w:id="413"/>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D84614" w:rsidDel="00D23F1E" w:rsidRDefault="00581E27" w:rsidP="00581E27">
            <w:pPr>
              <w:rPr>
                <w:del w:id="414" w:author="Pande, Amitkumar" w:date="2020-10-02T18:00:00Z"/>
                <w:lang w:val="en-IN"/>
              </w:rPr>
            </w:pPr>
            <w:del w:id="415" w:author="Pande, Amitkumar" w:date="2020-10-02T18:00:00Z">
              <w:r w:rsidRPr="00D84614" w:rsidDel="00D23F1E">
                <w:rPr>
                  <w:lang w:val="en-IN"/>
                </w:rPr>
                <w:delText>A</w:delText>
              </w:r>
              <w:bookmarkStart w:id="416" w:name="_Toc62133200"/>
              <w:bookmarkStart w:id="417" w:name="_Toc63182073"/>
              <w:bookmarkStart w:id="418" w:name="_Toc63937089"/>
              <w:bookmarkStart w:id="419" w:name="_Toc64441299"/>
              <w:bookmarkStart w:id="420" w:name="_Toc64441438"/>
              <w:bookmarkEnd w:id="416"/>
              <w:bookmarkEnd w:id="417"/>
              <w:bookmarkEnd w:id="418"/>
              <w:bookmarkEnd w:id="419"/>
              <w:bookmarkEnd w:id="420"/>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D84614" w:rsidDel="00D23F1E" w:rsidRDefault="00581E27" w:rsidP="00581E27">
            <w:pPr>
              <w:rPr>
                <w:del w:id="421" w:author="Pande, Amitkumar" w:date="2020-10-02T18:00:00Z"/>
                <w:lang w:val="en-IN"/>
              </w:rPr>
            </w:pPr>
            <w:del w:id="422" w:author="Pande, Amitkumar" w:date="2020-10-02T18:00:00Z">
              <w:r w:rsidRPr="00D84614" w:rsidDel="00D23F1E">
                <w:rPr>
                  <w:lang w:val="en-IN"/>
                </w:rPr>
                <w:delText>A/R</w:delText>
              </w:r>
              <w:bookmarkStart w:id="423" w:name="_Toc62133201"/>
              <w:bookmarkStart w:id="424" w:name="_Toc63182074"/>
              <w:bookmarkStart w:id="425" w:name="_Toc63937090"/>
              <w:bookmarkStart w:id="426" w:name="_Toc64441300"/>
              <w:bookmarkStart w:id="427" w:name="_Toc64441439"/>
              <w:bookmarkEnd w:id="423"/>
              <w:bookmarkEnd w:id="424"/>
              <w:bookmarkEnd w:id="425"/>
              <w:bookmarkEnd w:id="426"/>
              <w:bookmarkEnd w:id="427"/>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D84614" w:rsidDel="00D23F1E" w:rsidRDefault="00581E27" w:rsidP="00581E27">
            <w:pPr>
              <w:rPr>
                <w:del w:id="428" w:author="Pande, Amitkumar" w:date="2020-10-02T18:00:00Z"/>
                <w:lang w:val="en-IN"/>
              </w:rPr>
            </w:pPr>
            <w:del w:id="429" w:author="Pande, Amitkumar" w:date="2020-10-02T18:00:00Z">
              <w:r w:rsidRPr="00D84614" w:rsidDel="00D23F1E">
                <w:rPr>
                  <w:lang w:val="en-IN"/>
                </w:rPr>
                <w:delText>I/R</w:delText>
              </w:r>
              <w:bookmarkStart w:id="430" w:name="_Toc62133202"/>
              <w:bookmarkStart w:id="431" w:name="_Toc63182075"/>
              <w:bookmarkStart w:id="432" w:name="_Toc63937091"/>
              <w:bookmarkStart w:id="433" w:name="_Toc64441301"/>
              <w:bookmarkStart w:id="434" w:name="_Toc64441440"/>
              <w:bookmarkEnd w:id="430"/>
              <w:bookmarkEnd w:id="431"/>
              <w:bookmarkEnd w:id="432"/>
              <w:bookmarkEnd w:id="433"/>
              <w:bookmarkEnd w:id="434"/>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D84614" w:rsidDel="00D23F1E" w:rsidRDefault="00581E27" w:rsidP="00581E27">
            <w:pPr>
              <w:rPr>
                <w:del w:id="435" w:author="Pande, Amitkumar" w:date="2020-10-02T18:00:00Z"/>
                <w:lang w:val="en-IN"/>
              </w:rPr>
            </w:pPr>
            <w:del w:id="436" w:author="Pande, Amitkumar" w:date="2020-10-02T18:00:00Z">
              <w:r w:rsidRPr="00D84614" w:rsidDel="00D23F1E">
                <w:rPr>
                  <w:lang w:val="en-IN"/>
                </w:rPr>
                <w:delText>A</w:delText>
              </w:r>
              <w:bookmarkStart w:id="437" w:name="_Toc62133203"/>
              <w:bookmarkStart w:id="438" w:name="_Toc63182076"/>
              <w:bookmarkStart w:id="439" w:name="_Toc63937092"/>
              <w:bookmarkStart w:id="440" w:name="_Toc64441302"/>
              <w:bookmarkStart w:id="441" w:name="_Toc64441441"/>
              <w:bookmarkEnd w:id="437"/>
              <w:bookmarkEnd w:id="438"/>
              <w:bookmarkEnd w:id="439"/>
              <w:bookmarkEnd w:id="440"/>
              <w:bookmarkEnd w:id="441"/>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D84614" w:rsidDel="00D23F1E" w:rsidRDefault="00581E27" w:rsidP="00581E27">
            <w:pPr>
              <w:rPr>
                <w:del w:id="442" w:author="Pande, Amitkumar" w:date="2020-10-02T18:00:00Z"/>
                <w:lang w:val="en-IN"/>
              </w:rPr>
            </w:pPr>
            <w:del w:id="443" w:author="Pande, Amitkumar" w:date="2020-10-02T18:00:00Z">
              <w:r w:rsidRPr="00D84614" w:rsidDel="00D23F1E">
                <w:rPr>
                  <w:lang w:val="en-IN"/>
                </w:rPr>
                <w:delText>C</w:delText>
              </w:r>
              <w:bookmarkStart w:id="444" w:name="_Toc62133204"/>
              <w:bookmarkStart w:id="445" w:name="_Toc63182077"/>
              <w:bookmarkStart w:id="446" w:name="_Toc63937093"/>
              <w:bookmarkStart w:id="447" w:name="_Toc64441303"/>
              <w:bookmarkStart w:id="448" w:name="_Toc64441442"/>
              <w:bookmarkEnd w:id="444"/>
              <w:bookmarkEnd w:id="445"/>
              <w:bookmarkEnd w:id="446"/>
              <w:bookmarkEnd w:id="447"/>
              <w:bookmarkEnd w:id="448"/>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D84614" w:rsidDel="00D23F1E" w:rsidRDefault="00581E27" w:rsidP="00581E27">
            <w:pPr>
              <w:rPr>
                <w:del w:id="449" w:author="Pande, Amitkumar" w:date="2020-10-02T18:00:00Z"/>
                <w:lang w:val="en-IN"/>
              </w:rPr>
            </w:pPr>
            <w:del w:id="450" w:author="Pande, Amitkumar" w:date="2020-10-02T18:00:00Z">
              <w:r w:rsidRPr="00D84614" w:rsidDel="00D23F1E">
                <w:rPr>
                  <w:lang w:val="en-IN"/>
                </w:rPr>
                <w:delText>I</w:delText>
              </w:r>
              <w:bookmarkStart w:id="451" w:name="_Toc62133205"/>
              <w:bookmarkStart w:id="452" w:name="_Toc63182078"/>
              <w:bookmarkStart w:id="453" w:name="_Toc63937094"/>
              <w:bookmarkStart w:id="454" w:name="_Toc64441304"/>
              <w:bookmarkStart w:id="455" w:name="_Toc64441443"/>
              <w:bookmarkEnd w:id="451"/>
              <w:bookmarkEnd w:id="452"/>
              <w:bookmarkEnd w:id="453"/>
              <w:bookmarkEnd w:id="454"/>
              <w:bookmarkEnd w:id="455"/>
            </w:del>
          </w:p>
        </w:tc>
        <w:bookmarkStart w:id="456" w:name="_Toc62133206"/>
        <w:bookmarkStart w:id="457" w:name="_Toc63182079"/>
        <w:bookmarkStart w:id="458" w:name="_Toc63937095"/>
        <w:bookmarkStart w:id="459" w:name="_Toc64441305"/>
        <w:bookmarkStart w:id="460" w:name="_Toc64441444"/>
        <w:bookmarkEnd w:id="456"/>
        <w:bookmarkEnd w:id="457"/>
        <w:bookmarkEnd w:id="458"/>
        <w:bookmarkEnd w:id="459"/>
        <w:bookmarkEnd w:id="460"/>
      </w:tr>
      <w:tr w:rsidR="00D84614" w:rsidRPr="00D84614" w:rsidDel="00D23F1E" w14:paraId="109ADEB1" w14:textId="77777777" w:rsidTr="003558C9">
        <w:trPr>
          <w:trHeight w:val="300"/>
          <w:del w:id="461"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D84614" w:rsidDel="00D23F1E" w:rsidRDefault="00581E27" w:rsidP="00581E27">
            <w:pPr>
              <w:rPr>
                <w:del w:id="462" w:author="Pande, Amitkumar" w:date="2020-10-02T18:00:00Z"/>
                <w:lang w:val="en-IN"/>
              </w:rPr>
            </w:pPr>
            <w:del w:id="463" w:author="Pande, Amitkumar" w:date="2020-10-02T18:00:00Z">
              <w:r w:rsidRPr="00D84614" w:rsidDel="00D23F1E">
                <w:rPr>
                  <w:lang w:val="en-IN"/>
                </w:rPr>
                <w:delText>2</w:delText>
              </w:r>
              <w:bookmarkStart w:id="464" w:name="_Toc62133207"/>
              <w:bookmarkStart w:id="465" w:name="_Toc63182080"/>
              <w:bookmarkStart w:id="466" w:name="_Toc63937096"/>
              <w:bookmarkStart w:id="467" w:name="_Toc64441306"/>
              <w:bookmarkStart w:id="468" w:name="_Toc64441445"/>
              <w:bookmarkEnd w:id="464"/>
              <w:bookmarkEnd w:id="465"/>
              <w:bookmarkEnd w:id="466"/>
              <w:bookmarkEnd w:id="467"/>
              <w:bookmarkEnd w:id="468"/>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D84614" w:rsidDel="00D23F1E" w:rsidRDefault="00581E27" w:rsidP="00581E27">
            <w:pPr>
              <w:rPr>
                <w:del w:id="469" w:author="Pande, Amitkumar" w:date="2020-10-02T18:00:00Z"/>
                <w:lang w:val="en-IN"/>
              </w:rPr>
            </w:pPr>
            <w:del w:id="470" w:author="Pande, Amitkumar" w:date="2020-10-02T18:00:00Z">
              <w:r w:rsidRPr="00D84614" w:rsidDel="00D23F1E">
                <w:rPr>
                  <w:lang w:val="en-IN"/>
                </w:rPr>
                <w:delText>Application Deployment</w:delText>
              </w:r>
              <w:bookmarkStart w:id="471" w:name="_Toc62133208"/>
              <w:bookmarkStart w:id="472" w:name="_Toc63182081"/>
              <w:bookmarkStart w:id="473" w:name="_Toc63937097"/>
              <w:bookmarkStart w:id="474" w:name="_Toc64441307"/>
              <w:bookmarkStart w:id="475" w:name="_Toc64441446"/>
              <w:bookmarkEnd w:id="471"/>
              <w:bookmarkEnd w:id="472"/>
              <w:bookmarkEnd w:id="473"/>
              <w:bookmarkEnd w:id="474"/>
              <w:bookmarkEnd w:id="475"/>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D84614" w:rsidDel="00D23F1E" w:rsidRDefault="00581E27" w:rsidP="00581E27">
            <w:pPr>
              <w:rPr>
                <w:del w:id="476" w:author="Pande, Amitkumar" w:date="2020-10-02T18:00:00Z"/>
                <w:lang w:val="en-IN"/>
              </w:rPr>
            </w:pPr>
            <w:del w:id="477" w:author="Pande, Amitkumar" w:date="2020-10-02T18:00:00Z">
              <w:r w:rsidRPr="00D84614" w:rsidDel="00D23F1E">
                <w:rPr>
                  <w:lang w:val="en-IN"/>
                </w:rPr>
                <w:delText>I</w:delText>
              </w:r>
              <w:bookmarkStart w:id="478" w:name="_Toc62133209"/>
              <w:bookmarkStart w:id="479" w:name="_Toc63182082"/>
              <w:bookmarkStart w:id="480" w:name="_Toc63937098"/>
              <w:bookmarkStart w:id="481" w:name="_Toc64441308"/>
              <w:bookmarkStart w:id="482" w:name="_Toc64441447"/>
              <w:bookmarkEnd w:id="478"/>
              <w:bookmarkEnd w:id="479"/>
              <w:bookmarkEnd w:id="480"/>
              <w:bookmarkEnd w:id="481"/>
              <w:bookmarkEnd w:id="482"/>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D84614" w:rsidDel="00D23F1E" w:rsidRDefault="00581E27" w:rsidP="00581E27">
            <w:pPr>
              <w:rPr>
                <w:del w:id="483" w:author="Pande, Amitkumar" w:date="2020-10-02T18:00:00Z"/>
                <w:lang w:val="en-IN"/>
              </w:rPr>
            </w:pPr>
            <w:del w:id="484" w:author="Pande, Amitkumar" w:date="2020-10-02T18:00:00Z">
              <w:r w:rsidRPr="00D84614" w:rsidDel="00D23F1E">
                <w:rPr>
                  <w:lang w:val="en-IN"/>
                </w:rPr>
                <w:delText>C</w:delText>
              </w:r>
              <w:bookmarkStart w:id="485" w:name="_Toc62133210"/>
              <w:bookmarkStart w:id="486" w:name="_Toc63182083"/>
              <w:bookmarkStart w:id="487" w:name="_Toc63937099"/>
              <w:bookmarkStart w:id="488" w:name="_Toc64441309"/>
              <w:bookmarkStart w:id="489" w:name="_Toc64441448"/>
              <w:bookmarkEnd w:id="485"/>
              <w:bookmarkEnd w:id="486"/>
              <w:bookmarkEnd w:id="487"/>
              <w:bookmarkEnd w:id="488"/>
              <w:bookmarkEnd w:id="489"/>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D84614" w:rsidDel="00D23F1E" w:rsidRDefault="00581E27" w:rsidP="00581E27">
            <w:pPr>
              <w:rPr>
                <w:del w:id="490" w:author="Pande, Amitkumar" w:date="2020-10-02T18:00:00Z"/>
                <w:lang w:val="en-IN"/>
              </w:rPr>
            </w:pPr>
            <w:del w:id="491" w:author="Pande, Amitkumar" w:date="2020-10-02T18:00:00Z">
              <w:r w:rsidRPr="00D84614" w:rsidDel="00D23F1E">
                <w:rPr>
                  <w:lang w:val="en-IN"/>
                </w:rPr>
                <w:delText>I</w:delText>
              </w:r>
              <w:bookmarkStart w:id="492" w:name="_Toc62133211"/>
              <w:bookmarkStart w:id="493" w:name="_Toc63182084"/>
              <w:bookmarkStart w:id="494" w:name="_Toc63937100"/>
              <w:bookmarkStart w:id="495" w:name="_Toc64441310"/>
              <w:bookmarkStart w:id="496" w:name="_Toc64441449"/>
              <w:bookmarkEnd w:id="492"/>
              <w:bookmarkEnd w:id="493"/>
              <w:bookmarkEnd w:id="494"/>
              <w:bookmarkEnd w:id="495"/>
              <w:bookmarkEnd w:id="496"/>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D84614" w:rsidDel="00D23F1E" w:rsidRDefault="00581E27" w:rsidP="00581E27">
            <w:pPr>
              <w:rPr>
                <w:del w:id="497" w:author="Pande, Amitkumar" w:date="2020-10-02T18:00:00Z"/>
                <w:lang w:val="en-IN"/>
              </w:rPr>
            </w:pPr>
            <w:del w:id="498" w:author="Pande, Amitkumar" w:date="2020-10-02T18:00:00Z">
              <w:r w:rsidRPr="00D84614" w:rsidDel="00D23F1E">
                <w:rPr>
                  <w:lang w:val="en-IN"/>
                </w:rPr>
                <w:delText>I</w:delText>
              </w:r>
              <w:bookmarkStart w:id="499" w:name="_Toc62133212"/>
              <w:bookmarkStart w:id="500" w:name="_Toc63182085"/>
              <w:bookmarkStart w:id="501" w:name="_Toc63937101"/>
              <w:bookmarkStart w:id="502" w:name="_Toc64441311"/>
              <w:bookmarkStart w:id="503" w:name="_Toc64441450"/>
              <w:bookmarkEnd w:id="499"/>
              <w:bookmarkEnd w:id="500"/>
              <w:bookmarkEnd w:id="501"/>
              <w:bookmarkEnd w:id="502"/>
              <w:bookmarkEnd w:id="503"/>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D84614" w:rsidDel="00D23F1E" w:rsidRDefault="00581E27" w:rsidP="00581E27">
            <w:pPr>
              <w:rPr>
                <w:del w:id="504" w:author="Pande, Amitkumar" w:date="2020-10-02T18:00:00Z"/>
                <w:lang w:val="en-IN"/>
              </w:rPr>
            </w:pPr>
            <w:del w:id="505" w:author="Pande, Amitkumar" w:date="2020-10-02T18:00:00Z">
              <w:r w:rsidRPr="00D84614" w:rsidDel="00D23F1E">
                <w:rPr>
                  <w:lang w:val="en-IN"/>
                </w:rPr>
                <w:delText>C</w:delText>
              </w:r>
              <w:bookmarkStart w:id="506" w:name="_Toc62133213"/>
              <w:bookmarkStart w:id="507" w:name="_Toc63182086"/>
              <w:bookmarkStart w:id="508" w:name="_Toc63937102"/>
              <w:bookmarkStart w:id="509" w:name="_Toc64441312"/>
              <w:bookmarkStart w:id="510" w:name="_Toc64441451"/>
              <w:bookmarkEnd w:id="506"/>
              <w:bookmarkEnd w:id="507"/>
              <w:bookmarkEnd w:id="508"/>
              <w:bookmarkEnd w:id="509"/>
              <w:bookmarkEnd w:id="510"/>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D84614" w:rsidDel="00D23F1E" w:rsidRDefault="00581E27" w:rsidP="00581E27">
            <w:pPr>
              <w:rPr>
                <w:del w:id="511" w:author="Pande, Amitkumar" w:date="2020-10-02T18:00:00Z"/>
                <w:lang w:val="en-IN"/>
              </w:rPr>
            </w:pPr>
            <w:del w:id="512" w:author="Pande, Amitkumar" w:date="2020-10-02T18:00:00Z">
              <w:r w:rsidRPr="00D84614" w:rsidDel="00D23F1E">
                <w:rPr>
                  <w:lang w:val="en-IN"/>
                </w:rPr>
                <w:delText>A/R</w:delText>
              </w:r>
              <w:bookmarkStart w:id="513" w:name="_Toc62133214"/>
              <w:bookmarkStart w:id="514" w:name="_Toc63182087"/>
              <w:bookmarkStart w:id="515" w:name="_Toc63937103"/>
              <w:bookmarkStart w:id="516" w:name="_Toc64441313"/>
              <w:bookmarkStart w:id="517" w:name="_Toc64441452"/>
              <w:bookmarkEnd w:id="513"/>
              <w:bookmarkEnd w:id="514"/>
              <w:bookmarkEnd w:id="515"/>
              <w:bookmarkEnd w:id="516"/>
              <w:bookmarkEnd w:id="517"/>
            </w:del>
          </w:p>
        </w:tc>
        <w:bookmarkStart w:id="518" w:name="_Toc62133215"/>
        <w:bookmarkStart w:id="519" w:name="_Toc63182088"/>
        <w:bookmarkStart w:id="520" w:name="_Toc63937104"/>
        <w:bookmarkStart w:id="521" w:name="_Toc64441314"/>
        <w:bookmarkStart w:id="522" w:name="_Toc64441453"/>
        <w:bookmarkEnd w:id="518"/>
        <w:bookmarkEnd w:id="519"/>
        <w:bookmarkEnd w:id="520"/>
        <w:bookmarkEnd w:id="521"/>
        <w:bookmarkEnd w:id="522"/>
      </w:tr>
      <w:tr w:rsidR="00D84614" w:rsidRPr="00D84614" w:rsidDel="00D23F1E" w14:paraId="205DD92F" w14:textId="77777777" w:rsidTr="003558C9">
        <w:trPr>
          <w:trHeight w:val="300"/>
          <w:del w:id="523"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D84614" w:rsidDel="00D23F1E" w:rsidRDefault="00581E27" w:rsidP="00581E27">
            <w:pPr>
              <w:rPr>
                <w:del w:id="524" w:author="Pande, Amitkumar" w:date="2020-10-02T18:00:00Z"/>
                <w:lang w:val="en-IN"/>
              </w:rPr>
            </w:pPr>
            <w:del w:id="525" w:author="Pande, Amitkumar" w:date="2020-10-02T18:00:00Z">
              <w:r w:rsidRPr="00D84614" w:rsidDel="00D23F1E">
                <w:rPr>
                  <w:lang w:val="en-IN"/>
                </w:rPr>
                <w:delText>3</w:delText>
              </w:r>
              <w:bookmarkStart w:id="526" w:name="_Toc62133216"/>
              <w:bookmarkStart w:id="527" w:name="_Toc63182089"/>
              <w:bookmarkStart w:id="528" w:name="_Toc63937105"/>
              <w:bookmarkStart w:id="529" w:name="_Toc64441315"/>
              <w:bookmarkStart w:id="530" w:name="_Toc64441454"/>
              <w:bookmarkEnd w:id="526"/>
              <w:bookmarkEnd w:id="527"/>
              <w:bookmarkEnd w:id="528"/>
              <w:bookmarkEnd w:id="529"/>
              <w:bookmarkEnd w:id="530"/>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D84614" w:rsidDel="00D23F1E" w:rsidRDefault="00581E27" w:rsidP="00581E27">
            <w:pPr>
              <w:rPr>
                <w:del w:id="531" w:author="Pande, Amitkumar" w:date="2020-10-02T18:00:00Z"/>
                <w:lang w:val="en-IN"/>
              </w:rPr>
            </w:pPr>
            <w:del w:id="532" w:author="Pande, Amitkumar" w:date="2020-10-02T18:00:00Z">
              <w:r w:rsidRPr="00D84614" w:rsidDel="00D23F1E">
                <w:rPr>
                  <w:lang w:val="en-IN"/>
                </w:rPr>
                <w:delText>Execution</w:delText>
              </w:r>
              <w:bookmarkStart w:id="533" w:name="_Toc62133217"/>
              <w:bookmarkStart w:id="534" w:name="_Toc63182090"/>
              <w:bookmarkStart w:id="535" w:name="_Toc63937106"/>
              <w:bookmarkStart w:id="536" w:name="_Toc64441316"/>
              <w:bookmarkStart w:id="537" w:name="_Toc64441455"/>
              <w:bookmarkEnd w:id="533"/>
              <w:bookmarkEnd w:id="534"/>
              <w:bookmarkEnd w:id="535"/>
              <w:bookmarkEnd w:id="536"/>
              <w:bookmarkEnd w:id="537"/>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D84614" w:rsidDel="00D23F1E" w:rsidRDefault="00581E27" w:rsidP="00581E27">
            <w:pPr>
              <w:rPr>
                <w:del w:id="538" w:author="Pande, Amitkumar" w:date="2020-10-02T18:00:00Z"/>
                <w:lang w:val="en-IN"/>
              </w:rPr>
            </w:pPr>
            <w:del w:id="539" w:author="Pande, Amitkumar" w:date="2020-10-02T18:00:00Z">
              <w:r w:rsidRPr="00D84614" w:rsidDel="00D23F1E">
                <w:rPr>
                  <w:lang w:val="en-IN"/>
                </w:rPr>
                <w:delText>I</w:delText>
              </w:r>
              <w:bookmarkStart w:id="540" w:name="_Toc62133218"/>
              <w:bookmarkStart w:id="541" w:name="_Toc63182091"/>
              <w:bookmarkStart w:id="542" w:name="_Toc63937107"/>
              <w:bookmarkStart w:id="543" w:name="_Toc64441317"/>
              <w:bookmarkStart w:id="544" w:name="_Toc64441456"/>
              <w:bookmarkEnd w:id="540"/>
              <w:bookmarkEnd w:id="541"/>
              <w:bookmarkEnd w:id="542"/>
              <w:bookmarkEnd w:id="543"/>
              <w:bookmarkEnd w:id="544"/>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D84614" w:rsidDel="00D23F1E" w:rsidRDefault="00581E27" w:rsidP="00581E27">
            <w:pPr>
              <w:rPr>
                <w:del w:id="545" w:author="Pande, Amitkumar" w:date="2020-10-02T18:00:00Z"/>
                <w:lang w:val="en-IN"/>
              </w:rPr>
            </w:pPr>
            <w:del w:id="546" w:author="Pande, Amitkumar" w:date="2020-10-02T18:00:00Z">
              <w:r w:rsidRPr="00D84614" w:rsidDel="00D23F1E">
                <w:rPr>
                  <w:lang w:val="en-IN"/>
                </w:rPr>
                <w:delText>A/R</w:delText>
              </w:r>
              <w:bookmarkStart w:id="547" w:name="_Toc62133219"/>
              <w:bookmarkStart w:id="548" w:name="_Toc63182092"/>
              <w:bookmarkStart w:id="549" w:name="_Toc63937108"/>
              <w:bookmarkStart w:id="550" w:name="_Toc64441318"/>
              <w:bookmarkStart w:id="551" w:name="_Toc64441457"/>
              <w:bookmarkEnd w:id="547"/>
              <w:bookmarkEnd w:id="548"/>
              <w:bookmarkEnd w:id="549"/>
              <w:bookmarkEnd w:id="550"/>
              <w:bookmarkEnd w:id="551"/>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D84614" w:rsidDel="00D23F1E" w:rsidRDefault="00581E27" w:rsidP="00581E27">
            <w:pPr>
              <w:rPr>
                <w:del w:id="552" w:author="Pande, Amitkumar" w:date="2020-10-02T18:00:00Z"/>
                <w:lang w:val="en-IN"/>
              </w:rPr>
            </w:pPr>
            <w:del w:id="553" w:author="Pande, Amitkumar" w:date="2020-10-02T18:00:00Z">
              <w:r w:rsidRPr="00D84614" w:rsidDel="00D23F1E">
                <w:rPr>
                  <w:lang w:val="en-IN"/>
                </w:rPr>
                <w:delText>R</w:delText>
              </w:r>
              <w:bookmarkStart w:id="554" w:name="_Toc62133220"/>
              <w:bookmarkStart w:id="555" w:name="_Toc63182093"/>
              <w:bookmarkStart w:id="556" w:name="_Toc63937109"/>
              <w:bookmarkStart w:id="557" w:name="_Toc64441319"/>
              <w:bookmarkStart w:id="558" w:name="_Toc64441458"/>
              <w:bookmarkEnd w:id="554"/>
              <w:bookmarkEnd w:id="555"/>
              <w:bookmarkEnd w:id="556"/>
              <w:bookmarkEnd w:id="557"/>
              <w:bookmarkEnd w:id="558"/>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D84614" w:rsidDel="00D23F1E" w:rsidRDefault="00581E27" w:rsidP="00581E27">
            <w:pPr>
              <w:rPr>
                <w:del w:id="559" w:author="Pande, Amitkumar" w:date="2020-10-02T18:00:00Z"/>
                <w:lang w:val="en-IN"/>
              </w:rPr>
            </w:pPr>
            <w:del w:id="560" w:author="Pande, Amitkumar" w:date="2020-10-02T18:00:00Z">
              <w:r w:rsidRPr="00D84614" w:rsidDel="00D23F1E">
                <w:rPr>
                  <w:lang w:val="en-IN"/>
                </w:rPr>
                <w:delText>I</w:delText>
              </w:r>
              <w:bookmarkStart w:id="561" w:name="_Toc62133221"/>
              <w:bookmarkStart w:id="562" w:name="_Toc63182094"/>
              <w:bookmarkStart w:id="563" w:name="_Toc63937110"/>
              <w:bookmarkStart w:id="564" w:name="_Toc64441320"/>
              <w:bookmarkStart w:id="565" w:name="_Toc64441459"/>
              <w:bookmarkEnd w:id="561"/>
              <w:bookmarkEnd w:id="562"/>
              <w:bookmarkEnd w:id="563"/>
              <w:bookmarkEnd w:id="564"/>
              <w:bookmarkEnd w:id="565"/>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D84614" w:rsidDel="00D23F1E" w:rsidRDefault="00581E27" w:rsidP="00581E27">
            <w:pPr>
              <w:rPr>
                <w:del w:id="566" w:author="Pande, Amitkumar" w:date="2020-10-02T18:00:00Z"/>
                <w:lang w:val="en-IN"/>
              </w:rPr>
            </w:pPr>
            <w:del w:id="567" w:author="Pande, Amitkumar" w:date="2020-10-02T18:00:00Z">
              <w:r w:rsidRPr="00D84614" w:rsidDel="00D23F1E">
                <w:rPr>
                  <w:lang w:val="en-IN"/>
                </w:rPr>
                <w:delText>C</w:delText>
              </w:r>
              <w:bookmarkStart w:id="568" w:name="_Toc62133222"/>
              <w:bookmarkStart w:id="569" w:name="_Toc63182095"/>
              <w:bookmarkStart w:id="570" w:name="_Toc63937111"/>
              <w:bookmarkStart w:id="571" w:name="_Toc64441321"/>
              <w:bookmarkStart w:id="572" w:name="_Toc64441460"/>
              <w:bookmarkEnd w:id="568"/>
              <w:bookmarkEnd w:id="569"/>
              <w:bookmarkEnd w:id="570"/>
              <w:bookmarkEnd w:id="571"/>
              <w:bookmarkEnd w:id="572"/>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D84614" w:rsidDel="00D23F1E" w:rsidRDefault="00581E27" w:rsidP="00581E27">
            <w:pPr>
              <w:rPr>
                <w:del w:id="573" w:author="Pande, Amitkumar" w:date="2020-10-02T18:00:00Z"/>
                <w:lang w:val="en-IN"/>
              </w:rPr>
            </w:pPr>
            <w:del w:id="574" w:author="Pande, Amitkumar" w:date="2020-10-02T18:00:00Z">
              <w:r w:rsidRPr="00D84614" w:rsidDel="00D23F1E">
                <w:rPr>
                  <w:lang w:val="en-IN"/>
                </w:rPr>
                <w:delText>A</w:delText>
              </w:r>
              <w:bookmarkStart w:id="575" w:name="_Toc62133223"/>
              <w:bookmarkStart w:id="576" w:name="_Toc63182096"/>
              <w:bookmarkStart w:id="577" w:name="_Toc63937112"/>
              <w:bookmarkStart w:id="578" w:name="_Toc64441322"/>
              <w:bookmarkStart w:id="579" w:name="_Toc64441461"/>
              <w:bookmarkEnd w:id="575"/>
              <w:bookmarkEnd w:id="576"/>
              <w:bookmarkEnd w:id="577"/>
              <w:bookmarkEnd w:id="578"/>
              <w:bookmarkEnd w:id="579"/>
            </w:del>
          </w:p>
        </w:tc>
        <w:bookmarkStart w:id="580" w:name="_Toc62133224"/>
        <w:bookmarkStart w:id="581" w:name="_Toc63182097"/>
        <w:bookmarkStart w:id="582" w:name="_Toc63937113"/>
        <w:bookmarkStart w:id="583" w:name="_Toc64441323"/>
        <w:bookmarkStart w:id="584" w:name="_Toc64441462"/>
        <w:bookmarkEnd w:id="580"/>
        <w:bookmarkEnd w:id="581"/>
        <w:bookmarkEnd w:id="582"/>
        <w:bookmarkEnd w:id="583"/>
        <w:bookmarkEnd w:id="584"/>
      </w:tr>
      <w:tr w:rsidR="00D84614" w:rsidRPr="00D84614" w:rsidDel="00D23F1E" w14:paraId="4B61B258" w14:textId="77777777" w:rsidTr="003558C9">
        <w:trPr>
          <w:trHeight w:val="300"/>
          <w:del w:id="585"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D84614" w:rsidDel="00D23F1E" w:rsidRDefault="00581E27" w:rsidP="00581E27">
            <w:pPr>
              <w:rPr>
                <w:del w:id="586" w:author="Pande, Amitkumar" w:date="2020-10-02T18:00:00Z"/>
                <w:lang w:val="en-IN"/>
              </w:rPr>
            </w:pPr>
            <w:del w:id="587" w:author="Pande, Amitkumar" w:date="2020-10-02T18:00:00Z">
              <w:r w:rsidRPr="00D84614" w:rsidDel="00D23F1E">
                <w:rPr>
                  <w:lang w:val="en-IN"/>
                </w:rPr>
                <w:delText>4</w:delText>
              </w:r>
              <w:bookmarkStart w:id="588" w:name="_Toc62133225"/>
              <w:bookmarkStart w:id="589" w:name="_Toc63182098"/>
              <w:bookmarkStart w:id="590" w:name="_Toc63937114"/>
              <w:bookmarkStart w:id="591" w:name="_Toc64441324"/>
              <w:bookmarkStart w:id="592" w:name="_Toc64441463"/>
              <w:bookmarkEnd w:id="588"/>
              <w:bookmarkEnd w:id="589"/>
              <w:bookmarkEnd w:id="590"/>
              <w:bookmarkEnd w:id="591"/>
              <w:bookmarkEnd w:id="592"/>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D84614" w:rsidDel="00D23F1E" w:rsidRDefault="00581E27" w:rsidP="00581E27">
            <w:pPr>
              <w:rPr>
                <w:del w:id="593" w:author="Pande, Amitkumar" w:date="2020-10-02T18:00:00Z"/>
                <w:lang w:val="en-IN"/>
              </w:rPr>
            </w:pPr>
            <w:del w:id="594" w:author="Pande, Amitkumar" w:date="2020-10-02T18:00:00Z">
              <w:r w:rsidRPr="00D84614" w:rsidDel="00D23F1E">
                <w:rPr>
                  <w:lang w:val="en-IN"/>
                </w:rPr>
                <w:delText>Testing &amp; Support</w:delText>
              </w:r>
              <w:bookmarkStart w:id="595" w:name="_Toc62133226"/>
              <w:bookmarkStart w:id="596" w:name="_Toc63182099"/>
              <w:bookmarkStart w:id="597" w:name="_Toc63937115"/>
              <w:bookmarkStart w:id="598" w:name="_Toc64441325"/>
              <w:bookmarkStart w:id="599" w:name="_Toc64441464"/>
              <w:bookmarkEnd w:id="595"/>
              <w:bookmarkEnd w:id="596"/>
              <w:bookmarkEnd w:id="597"/>
              <w:bookmarkEnd w:id="598"/>
              <w:bookmarkEnd w:id="599"/>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D84614" w:rsidDel="00D23F1E" w:rsidRDefault="00581E27" w:rsidP="00581E27">
            <w:pPr>
              <w:rPr>
                <w:del w:id="600" w:author="Pande, Amitkumar" w:date="2020-10-02T18:00:00Z"/>
                <w:lang w:val="en-IN"/>
              </w:rPr>
            </w:pPr>
            <w:del w:id="601" w:author="Pande, Amitkumar" w:date="2020-10-02T18:00:00Z">
              <w:r w:rsidRPr="00D84614" w:rsidDel="00D23F1E">
                <w:rPr>
                  <w:lang w:val="en-IN"/>
                </w:rPr>
                <w:delText>I</w:delText>
              </w:r>
              <w:bookmarkStart w:id="602" w:name="_Toc62133227"/>
              <w:bookmarkStart w:id="603" w:name="_Toc63182100"/>
              <w:bookmarkStart w:id="604" w:name="_Toc63937116"/>
              <w:bookmarkStart w:id="605" w:name="_Toc64441326"/>
              <w:bookmarkStart w:id="606" w:name="_Toc64441465"/>
              <w:bookmarkEnd w:id="602"/>
              <w:bookmarkEnd w:id="603"/>
              <w:bookmarkEnd w:id="604"/>
              <w:bookmarkEnd w:id="605"/>
              <w:bookmarkEnd w:id="606"/>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D84614" w:rsidDel="00D23F1E" w:rsidRDefault="00581E27" w:rsidP="00581E27">
            <w:pPr>
              <w:rPr>
                <w:del w:id="607" w:author="Pande, Amitkumar" w:date="2020-10-02T18:00:00Z"/>
                <w:lang w:val="en-IN"/>
              </w:rPr>
            </w:pPr>
            <w:del w:id="608" w:author="Pande, Amitkumar" w:date="2020-10-02T18:00:00Z">
              <w:r w:rsidRPr="00D84614" w:rsidDel="00D23F1E">
                <w:rPr>
                  <w:lang w:val="en-IN"/>
                </w:rPr>
                <w:delText>R</w:delText>
              </w:r>
              <w:bookmarkStart w:id="609" w:name="_Toc62133228"/>
              <w:bookmarkStart w:id="610" w:name="_Toc63182101"/>
              <w:bookmarkStart w:id="611" w:name="_Toc63937117"/>
              <w:bookmarkStart w:id="612" w:name="_Toc64441327"/>
              <w:bookmarkStart w:id="613" w:name="_Toc64441466"/>
              <w:bookmarkEnd w:id="609"/>
              <w:bookmarkEnd w:id="610"/>
              <w:bookmarkEnd w:id="611"/>
              <w:bookmarkEnd w:id="612"/>
              <w:bookmarkEnd w:id="613"/>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D84614" w:rsidDel="00D23F1E" w:rsidRDefault="00581E27" w:rsidP="00581E27">
            <w:pPr>
              <w:rPr>
                <w:del w:id="614" w:author="Pande, Amitkumar" w:date="2020-10-02T18:00:00Z"/>
                <w:lang w:val="en-IN"/>
              </w:rPr>
            </w:pPr>
            <w:del w:id="615" w:author="Pande, Amitkumar" w:date="2020-10-02T18:00:00Z">
              <w:r w:rsidRPr="00D84614" w:rsidDel="00D23F1E">
                <w:rPr>
                  <w:lang w:val="en-IN"/>
                </w:rPr>
                <w:delText>R</w:delText>
              </w:r>
              <w:bookmarkStart w:id="616" w:name="_Toc62133229"/>
              <w:bookmarkStart w:id="617" w:name="_Toc63182102"/>
              <w:bookmarkStart w:id="618" w:name="_Toc63937118"/>
              <w:bookmarkStart w:id="619" w:name="_Toc64441328"/>
              <w:bookmarkStart w:id="620" w:name="_Toc64441467"/>
              <w:bookmarkEnd w:id="616"/>
              <w:bookmarkEnd w:id="617"/>
              <w:bookmarkEnd w:id="618"/>
              <w:bookmarkEnd w:id="619"/>
              <w:bookmarkEnd w:id="620"/>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D84614" w:rsidDel="00D23F1E" w:rsidRDefault="00581E27" w:rsidP="00581E27">
            <w:pPr>
              <w:rPr>
                <w:del w:id="621" w:author="Pande, Amitkumar" w:date="2020-10-02T18:00:00Z"/>
                <w:lang w:val="en-IN"/>
              </w:rPr>
            </w:pPr>
            <w:del w:id="622" w:author="Pande, Amitkumar" w:date="2020-10-02T18:00:00Z">
              <w:r w:rsidRPr="00D84614" w:rsidDel="00D23F1E">
                <w:rPr>
                  <w:lang w:val="en-IN"/>
                </w:rPr>
                <w:delText>I</w:delText>
              </w:r>
              <w:bookmarkStart w:id="623" w:name="_Toc62133230"/>
              <w:bookmarkStart w:id="624" w:name="_Toc63182103"/>
              <w:bookmarkStart w:id="625" w:name="_Toc63937119"/>
              <w:bookmarkStart w:id="626" w:name="_Toc64441329"/>
              <w:bookmarkStart w:id="627" w:name="_Toc64441468"/>
              <w:bookmarkEnd w:id="623"/>
              <w:bookmarkEnd w:id="624"/>
              <w:bookmarkEnd w:id="625"/>
              <w:bookmarkEnd w:id="626"/>
              <w:bookmarkEnd w:id="627"/>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D84614" w:rsidDel="00D23F1E" w:rsidRDefault="00581E27" w:rsidP="00581E27">
            <w:pPr>
              <w:rPr>
                <w:del w:id="628" w:author="Pande, Amitkumar" w:date="2020-10-02T18:00:00Z"/>
                <w:lang w:val="en-IN"/>
              </w:rPr>
            </w:pPr>
            <w:del w:id="629" w:author="Pande, Amitkumar" w:date="2020-10-02T18:00:00Z">
              <w:r w:rsidRPr="00D84614" w:rsidDel="00D23F1E">
                <w:rPr>
                  <w:lang w:val="en-IN"/>
                </w:rPr>
                <w:delText>I</w:delText>
              </w:r>
              <w:bookmarkStart w:id="630" w:name="_Toc62133231"/>
              <w:bookmarkStart w:id="631" w:name="_Toc63182104"/>
              <w:bookmarkStart w:id="632" w:name="_Toc63937120"/>
              <w:bookmarkStart w:id="633" w:name="_Toc64441330"/>
              <w:bookmarkStart w:id="634" w:name="_Toc64441469"/>
              <w:bookmarkEnd w:id="630"/>
              <w:bookmarkEnd w:id="631"/>
              <w:bookmarkEnd w:id="632"/>
              <w:bookmarkEnd w:id="633"/>
              <w:bookmarkEnd w:id="634"/>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D84614" w:rsidDel="00D23F1E" w:rsidRDefault="00581E27" w:rsidP="00581E27">
            <w:pPr>
              <w:rPr>
                <w:del w:id="635" w:author="Pande, Amitkumar" w:date="2020-10-02T18:00:00Z"/>
                <w:lang w:val="en-IN"/>
              </w:rPr>
            </w:pPr>
            <w:del w:id="636" w:author="Pande, Amitkumar" w:date="2020-10-02T18:00:00Z">
              <w:r w:rsidRPr="00D84614" w:rsidDel="00D23F1E">
                <w:rPr>
                  <w:lang w:val="en-IN"/>
                </w:rPr>
                <w:delText>A/R</w:delText>
              </w:r>
              <w:bookmarkStart w:id="637" w:name="_Toc62133232"/>
              <w:bookmarkStart w:id="638" w:name="_Toc63182105"/>
              <w:bookmarkStart w:id="639" w:name="_Toc63937121"/>
              <w:bookmarkStart w:id="640" w:name="_Toc64441331"/>
              <w:bookmarkStart w:id="641" w:name="_Toc64441470"/>
              <w:bookmarkEnd w:id="637"/>
              <w:bookmarkEnd w:id="638"/>
              <w:bookmarkEnd w:id="639"/>
              <w:bookmarkEnd w:id="640"/>
              <w:bookmarkEnd w:id="641"/>
            </w:del>
          </w:p>
        </w:tc>
        <w:bookmarkStart w:id="642" w:name="_Toc62133233"/>
        <w:bookmarkStart w:id="643" w:name="_Toc63182106"/>
        <w:bookmarkStart w:id="644" w:name="_Toc63937122"/>
        <w:bookmarkStart w:id="645" w:name="_Toc64441332"/>
        <w:bookmarkStart w:id="646" w:name="_Toc64441471"/>
        <w:bookmarkEnd w:id="642"/>
        <w:bookmarkEnd w:id="643"/>
        <w:bookmarkEnd w:id="644"/>
        <w:bookmarkEnd w:id="645"/>
        <w:bookmarkEnd w:id="646"/>
      </w:tr>
    </w:tbl>
    <w:p w14:paraId="46F0485E" w14:textId="0AB3752B" w:rsidR="00581E27" w:rsidRPr="00D84614" w:rsidDel="00B02F29" w:rsidRDefault="00581E27" w:rsidP="00581E27">
      <w:pPr>
        <w:rPr>
          <w:del w:id="647" w:author="Pande, Amitkumar" w:date="2020-09-24T11:41:00Z"/>
          <w:b/>
          <w:i/>
          <w:lang w:val="en-GB"/>
        </w:rPr>
      </w:pPr>
      <w:del w:id="648" w:author="Pande, Amitkumar" w:date="2020-10-02T18:00:00Z">
        <w:r w:rsidRPr="00D84614" w:rsidDel="00D23F1E">
          <w:rPr>
            <w:b/>
            <w:i/>
            <w:lang w:val="en-GB"/>
          </w:rPr>
          <w:delText>*C – Consulted, I – Informed, A – Accountable and R – Responsible</w:delText>
        </w:r>
      </w:del>
      <w:bookmarkStart w:id="649" w:name="_Toc62133234"/>
      <w:bookmarkStart w:id="650" w:name="_Toc63182107"/>
      <w:bookmarkStart w:id="651" w:name="_Toc63937123"/>
      <w:bookmarkStart w:id="652" w:name="_Toc64441333"/>
      <w:bookmarkStart w:id="653" w:name="_Toc64441472"/>
      <w:bookmarkEnd w:id="649"/>
      <w:bookmarkEnd w:id="650"/>
      <w:bookmarkEnd w:id="651"/>
      <w:bookmarkEnd w:id="652"/>
      <w:bookmarkEnd w:id="653"/>
    </w:p>
    <w:p w14:paraId="26EB8A42" w14:textId="03F5482D" w:rsidR="00581E27" w:rsidRPr="00D84614" w:rsidDel="00B02F29" w:rsidRDefault="00581E27" w:rsidP="00581E27">
      <w:pPr>
        <w:rPr>
          <w:del w:id="654" w:author="Pande, Amitkumar" w:date="2020-09-24T11:41:00Z"/>
        </w:rPr>
      </w:pPr>
      <w:bookmarkStart w:id="655" w:name="_Toc62133235"/>
      <w:bookmarkStart w:id="656" w:name="_Toc63182108"/>
      <w:bookmarkStart w:id="657" w:name="_Toc63937124"/>
      <w:bookmarkStart w:id="658" w:name="_Toc64441334"/>
      <w:bookmarkStart w:id="659" w:name="_Toc64441473"/>
      <w:bookmarkEnd w:id="655"/>
      <w:bookmarkEnd w:id="656"/>
      <w:bookmarkEnd w:id="657"/>
      <w:bookmarkEnd w:id="658"/>
      <w:bookmarkEnd w:id="659"/>
    </w:p>
    <w:p w14:paraId="12570567" w14:textId="21A2B04A" w:rsidR="0071666D" w:rsidRPr="00D84614" w:rsidDel="00D23F1E" w:rsidRDefault="0071666D" w:rsidP="003946C2">
      <w:pPr>
        <w:rPr>
          <w:del w:id="660" w:author="Pande, Amitkumar" w:date="2020-10-02T18:00:00Z"/>
        </w:rPr>
      </w:pPr>
      <w:bookmarkStart w:id="661" w:name="_Toc62133236"/>
      <w:bookmarkStart w:id="662" w:name="_Toc63182109"/>
      <w:bookmarkStart w:id="663" w:name="_Toc63937125"/>
      <w:bookmarkStart w:id="664" w:name="_Toc64441335"/>
      <w:bookmarkStart w:id="665" w:name="_Toc64441474"/>
      <w:bookmarkEnd w:id="661"/>
      <w:bookmarkEnd w:id="662"/>
      <w:bookmarkEnd w:id="663"/>
      <w:bookmarkEnd w:id="664"/>
      <w:bookmarkEnd w:id="665"/>
    </w:p>
    <w:p w14:paraId="1BEC8E34" w14:textId="42583BE3" w:rsidR="002B39E4" w:rsidRPr="00D84614" w:rsidDel="00D23F1E" w:rsidRDefault="002B39E4">
      <w:pPr>
        <w:rPr>
          <w:del w:id="666" w:author="Pande, Amitkumar" w:date="2020-10-02T18:00:00Z"/>
          <w:rFonts w:asciiTheme="majorHAnsi" w:eastAsiaTheme="majorEastAsia" w:hAnsiTheme="majorHAnsi" w:cstheme="majorBidi"/>
          <w:b/>
          <w:bCs/>
          <w:smallCaps/>
          <w:sz w:val="36"/>
          <w:szCs w:val="36"/>
        </w:rPr>
      </w:pPr>
      <w:del w:id="667" w:author="Pande, Amitkumar" w:date="2020-10-02T18:00:00Z">
        <w:r w:rsidRPr="00D84614" w:rsidDel="00D23F1E">
          <w:br w:type="page"/>
        </w:r>
      </w:del>
    </w:p>
    <w:p w14:paraId="3F6FE91B" w14:textId="05454E28" w:rsidR="00B13838" w:rsidRPr="00D84614" w:rsidDel="00B13838" w:rsidRDefault="00B13838">
      <w:pPr>
        <w:numPr>
          <w:ilvl w:val="0"/>
          <w:numId w:val="30"/>
        </w:numPr>
        <w:rPr>
          <w:del w:id="668" w:author="Pande, Amitkumar" w:date="2020-10-08T22:52:00Z"/>
          <w:bCs/>
        </w:rPr>
        <w:pPrChange w:id="669" w:author="Pande, Amitkumar" w:date="2020-10-08T22:51:00Z">
          <w:pPr/>
        </w:pPrChange>
      </w:pPr>
      <w:bookmarkStart w:id="670" w:name="_Toc64441336"/>
      <w:bookmarkStart w:id="671" w:name="_Toc64441475"/>
      <w:bookmarkEnd w:id="670"/>
      <w:bookmarkEnd w:id="671"/>
    </w:p>
    <w:p w14:paraId="029410A6" w14:textId="14314707" w:rsidR="00363B7E" w:rsidRPr="00D84614" w:rsidRDefault="00363B7E" w:rsidP="00A0310E">
      <w:pPr>
        <w:pStyle w:val="Heading1"/>
        <w:rPr>
          <w:color w:val="auto"/>
        </w:rPr>
      </w:pPr>
      <w:bookmarkStart w:id="672" w:name="_Toc64441476"/>
      <w:r w:rsidRPr="00D84614">
        <w:rPr>
          <w:color w:val="auto"/>
        </w:rPr>
        <w:t>S</w:t>
      </w:r>
      <w:del w:id="673" w:author="Pande, Amitkumar" w:date="2020-09-22T20:15:00Z">
        <w:r w:rsidRPr="00D84614" w:rsidDel="00011E2B">
          <w:rPr>
            <w:color w:val="auto"/>
          </w:rPr>
          <w:delText xml:space="preserve">OLUTION ARCHITECTURE / ARCHITECTURAL </w:delText>
        </w:r>
      </w:del>
      <w:ins w:id="674" w:author="Pande, Amitkumar" w:date="2020-09-22T20:15:00Z">
        <w:r w:rsidR="00011E2B" w:rsidRPr="00D84614">
          <w:rPr>
            <w:color w:val="auto"/>
          </w:rPr>
          <w:t xml:space="preserve">olution Architecture </w:t>
        </w:r>
      </w:ins>
      <w:del w:id="675" w:author="Pande, Amitkumar" w:date="2020-09-22T20:15:00Z">
        <w:r w:rsidRPr="00D84614" w:rsidDel="00011E2B">
          <w:rPr>
            <w:color w:val="auto"/>
          </w:rPr>
          <w:delText>DIAGRAM</w:delText>
        </w:r>
      </w:del>
      <w:ins w:id="676" w:author="Pande, Amitkumar" w:date="2020-09-22T20:15:00Z">
        <w:r w:rsidR="00011E2B" w:rsidRPr="00D84614">
          <w:rPr>
            <w:color w:val="auto"/>
          </w:rPr>
          <w:t>Diagram</w:t>
        </w:r>
      </w:ins>
      <w:bookmarkEnd w:id="672"/>
    </w:p>
    <w:p w14:paraId="417E9EBA" w14:textId="40B7D727" w:rsidR="00CE4275" w:rsidRPr="00D84614" w:rsidRDefault="00CE4275" w:rsidP="00CE4275"/>
    <w:p w14:paraId="32F3A6D8" w14:textId="2E5F2C3F" w:rsidR="00F34D75" w:rsidRPr="00D84614" w:rsidRDefault="00F34D75" w:rsidP="00F34D75">
      <w:pPr>
        <w:pStyle w:val="Heading2"/>
        <w:rPr>
          <w:color w:val="auto"/>
          <w:lang w:val="en-GB"/>
        </w:rPr>
      </w:pPr>
      <w:bookmarkStart w:id="677" w:name="_Toc488387954"/>
      <w:bookmarkStart w:id="678" w:name="_Toc38020760"/>
      <w:bookmarkStart w:id="679" w:name="_Toc64441477"/>
      <w:r w:rsidRPr="00D84614">
        <w:rPr>
          <w:color w:val="auto"/>
          <w:lang w:val="en-GB"/>
        </w:rPr>
        <w:t>Architecture on AWS</w:t>
      </w:r>
      <w:bookmarkEnd w:id="677"/>
      <w:bookmarkEnd w:id="678"/>
      <w:bookmarkEnd w:id="679"/>
    </w:p>
    <w:p w14:paraId="52B20774" w14:textId="77777777" w:rsidR="00D61DD1" w:rsidRPr="00D84614" w:rsidRDefault="00D61DD1" w:rsidP="00F34D75"/>
    <w:p w14:paraId="6D133D7B" w14:textId="4E802914" w:rsidR="00F34D75" w:rsidRPr="00D84614" w:rsidRDefault="00926672" w:rsidP="00F34D75">
      <w:pPr>
        <w:rPr>
          <w:i/>
        </w:rPr>
      </w:pPr>
      <w:r>
        <w:rPr>
          <w:noProof/>
        </w:rPr>
        <w:drawing>
          <wp:inline distT="0" distB="0" distL="0" distR="0" wp14:anchorId="25B4C8F9" wp14:editId="238EB0BB">
            <wp:extent cx="5731510" cy="3140408"/>
            <wp:effectExtent l="0" t="0" r="254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0408"/>
                    </a:xfrm>
                    <a:prstGeom prst="rect">
                      <a:avLst/>
                    </a:prstGeom>
                  </pic:spPr>
                </pic:pic>
              </a:graphicData>
            </a:graphic>
          </wp:inline>
        </w:drawing>
      </w:r>
    </w:p>
    <w:p w14:paraId="162A93EB" w14:textId="493989D0" w:rsidR="00F34D75" w:rsidRPr="00D84614" w:rsidDel="00E53DB4" w:rsidRDefault="00F34D75" w:rsidP="00F34D75">
      <w:pPr>
        <w:rPr>
          <w:del w:id="680" w:author="Pande, Amitkumar" w:date="2020-10-02T18:23:00Z"/>
          <w:i/>
        </w:rPr>
      </w:pPr>
      <w:del w:id="681" w:author="Pande, Amitkumar" w:date="2020-10-02T18:23:00Z">
        <w:r w:rsidRPr="00D84614" w:rsidDel="00E53DB4">
          <w:rPr>
            <w:i/>
            <w:highlight w:val="yellow"/>
          </w:rPr>
          <w:delText>ARCHITECTURE DIAGRAM</w:delText>
        </w:r>
        <w:bookmarkStart w:id="682" w:name="_Toc52555976"/>
        <w:bookmarkStart w:id="683" w:name="_Toc52556066"/>
        <w:bookmarkStart w:id="684" w:name="_Toc55829246"/>
        <w:bookmarkStart w:id="685" w:name="_Toc55829336"/>
        <w:bookmarkStart w:id="686" w:name="_Toc62133241"/>
        <w:bookmarkStart w:id="687" w:name="_Toc63182114"/>
        <w:bookmarkStart w:id="688" w:name="_Toc63937130"/>
        <w:bookmarkStart w:id="689" w:name="_Toc64441339"/>
        <w:bookmarkStart w:id="690" w:name="_Toc64441478"/>
        <w:bookmarkEnd w:id="682"/>
        <w:bookmarkEnd w:id="683"/>
        <w:bookmarkEnd w:id="684"/>
        <w:bookmarkEnd w:id="685"/>
        <w:bookmarkEnd w:id="686"/>
        <w:bookmarkEnd w:id="687"/>
        <w:bookmarkEnd w:id="688"/>
        <w:bookmarkEnd w:id="689"/>
        <w:bookmarkEnd w:id="690"/>
      </w:del>
    </w:p>
    <w:p w14:paraId="7A795823" w14:textId="7C54E925" w:rsidR="00F34D75" w:rsidRPr="00D84614" w:rsidDel="00E53DB4" w:rsidRDefault="00F34D75" w:rsidP="00F34D75">
      <w:pPr>
        <w:rPr>
          <w:del w:id="691" w:author="Pande, Amitkumar" w:date="2020-10-02T18:23:00Z"/>
          <w:i/>
        </w:rPr>
      </w:pPr>
      <w:bookmarkStart w:id="692" w:name="_Toc52555977"/>
      <w:bookmarkStart w:id="693" w:name="_Toc52556067"/>
      <w:bookmarkStart w:id="694" w:name="_Toc55829247"/>
      <w:bookmarkStart w:id="695" w:name="_Toc55829337"/>
      <w:bookmarkStart w:id="696" w:name="_Toc62133242"/>
      <w:bookmarkStart w:id="697" w:name="_Toc63182115"/>
      <w:bookmarkStart w:id="698" w:name="_Toc63937131"/>
      <w:bookmarkStart w:id="699" w:name="_Toc64441340"/>
      <w:bookmarkStart w:id="700" w:name="_Toc64441479"/>
      <w:bookmarkEnd w:id="692"/>
      <w:bookmarkEnd w:id="693"/>
      <w:bookmarkEnd w:id="694"/>
      <w:bookmarkEnd w:id="695"/>
      <w:bookmarkEnd w:id="696"/>
      <w:bookmarkEnd w:id="697"/>
      <w:bookmarkEnd w:id="698"/>
      <w:bookmarkEnd w:id="699"/>
      <w:bookmarkEnd w:id="700"/>
    </w:p>
    <w:p w14:paraId="1C3738A5" w14:textId="5897B8CC" w:rsidR="00F34D75" w:rsidRPr="00D84614" w:rsidDel="00E53DB4" w:rsidRDefault="00F34D75" w:rsidP="00F34D75">
      <w:pPr>
        <w:rPr>
          <w:del w:id="701" w:author="Pande, Amitkumar" w:date="2020-10-02T18:23:00Z"/>
        </w:rPr>
      </w:pPr>
      <w:del w:id="702" w:author="Pande, Amitkumar" w:date="2020-10-02T18:23:00Z">
        <w:r w:rsidRPr="00D84614" w:rsidDel="00E53DB4">
          <w:delText>The application-1 and application-2 will have its DR at ___ AWS region with RPO and RTO of 6 hours and 8 hours. Application configuration or any change in application to be taken care by prospect and database will be backed up and restored at DR location to be done by AWS PARTNER Team from ___ AWS region to ___ AWS region.</w:delText>
        </w:r>
        <w:bookmarkStart w:id="703" w:name="_Toc52555978"/>
        <w:bookmarkStart w:id="704" w:name="_Toc52556068"/>
        <w:bookmarkStart w:id="705" w:name="_Toc55829248"/>
        <w:bookmarkStart w:id="706" w:name="_Toc55829338"/>
        <w:bookmarkStart w:id="707" w:name="_Toc62133243"/>
        <w:bookmarkStart w:id="708" w:name="_Toc63182116"/>
        <w:bookmarkStart w:id="709" w:name="_Toc63937132"/>
        <w:bookmarkStart w:id="710" w:name="_Toc64441341"/>
        <w:bookmarkStart w:id="711" w:name="_Toc64441480"/>
        <w:bookmarkEnd w:id="703"/>
        <w:bookmarkEnd w:id="704"/>
        <w:bookmarkEnd w:id="705"/>
        <w:bookmarkEnd w:id="706"/>
        <w:bookmarkEnd w:id="707"/>
        <w:bookmarkEnd w:id="708"/>
        <w:bookmarkEnd w:id="709"/>
        <w:bookmarkEnd w:id="710"/>
        <w:bookmarkEnd w:id="711"/>
      </w:del>
    </w:p>
    <w:p w14:paraId="39686D9D" w14:textId="3F68BA24" w:rsidR="00F34D75" w:rsidRPr="00D84614" w:rsidDel="00E53DB4" w:rsidRDefault="00F34D75" w:rsidP="00F34D75">
      <w:pPr>
        <w:rPr>
          <w:del w:id="712" w:author="Pande, Amitkumar" w:date="2020-10-02T18:23:00Z"/>
        </w:rPr>
      </w:pPr>
      <w:del w:id="713" w:author="Pande, Amitkumar" w:date="2020-10-02T18:23:00Z">
        <w:r w:rsidRPr="00D84614" w:rsidDel="00E53DB4">
          <w:delText xml:space="preserve">For DR Activity, applications to be configured and managed by </w:delText>
        </w:r>
      </w:del>
      <w:del w:id="714" w:author="Pande, Amitkumar" w:date="2020-10-02T16:53:00Z">
        <w:r w:rsidRPr="00D84614" w:rsidDel="00703DC7">
          <w:delText>CUSTOMER</w:delText>
        </w:r>
      </w:del>
      <w:del w:id="715" w:author="Pande, Amitkumar" w:date="2020-10-02T16:54:00Z">
        <w:r w:rsidRPr="00D84614" w:rsidDel="00703DC7">
          <w:delText xml:space="preserve"> </w:delText>
        </w:r>
      </w:del>
      <w:del w:id="716" w:author="Pande, Amitkumar" w:date="2020-10-02T18:23:00Z">
        <w:r w:rsidRPr="00D84614" w:rsidDel="00E53DB4">
          <w:delText xml:space="preserve">, </w:delText>
        </w:r>
      </w:del>
      <w:del w:id="717" w:author="Pande, Amitkumar" w:date="2020-10-02T18:21:00Z">
        <w:r w:rsidRPr="00D84614" w:rsidDel="00E53DB4">
          <w:delText xml:space="preserve">Database </w:delText>
        </w:r>
      </w:del>
      <w:del w:id="718" w:author="Pande, Amitkumar" w:date="2020-10-02T18:23:00Z">
        <w:r w:rsidRPr="00D84614" w:rsidDel="00E53DB4">
          <w:delText xml:space="preserve">regular backup every half-an-hour will be taken on S3 at DC Site and to be restored at DR </w:delText>
        </w:r>
        <w:r w:rsidR="003D287E" w:rsidRPr="00D84614" w:rsidDel="00E53DB4">
          <w:delText>site, at the time of DR</w:delText>
        </w:r>
      </w:del>
      <w:del w:id="719" w:author="Pande, Amitkumar" w:date="2020-10-02T18:21:00Z">
        <w:r w:rsidR="003D287E" w:rsidRPr="00D84614" w:rsidDel="00E53DB4">
          <w:delText xml:space="preserve"> invoke.</w:delText>
        </w:r>
      </w:del>
      <w:bookmarkStart w:id="720" w:name="_Toc52555979"/>
      <w:bookmarkStart w:id="721" w:name="_Toc52556069"/>
      <w:bookmarkStart w:id="722" w:name="_Toc55829249"/>
      <w:bookmarkStart w:id="723" w:name="_Toc55829339"/>
      <w:bookmarkStart w:id="724" w:name="_Toc62133244"/>
      <w:bookmarkStart w:id="725" w:name="_Toc63182117"/>
      <w:bookmarkStart w:id="726" w:name="_Toc63937133"/>
      <w:bookmarkStart w:id="727" w:name="_Toc64441342"/>
      <w:bookmarkStart w:id="728" w:name="_Toc64441481"/>
      <w:bookmarkEnd w:id="720"/>
      <w:bookmarkEnd w:id="721"/>
      <w:bookmarkEnd w:id="722"/>
      <w:bookmarkEnd w:id="723"/>
      <w:bookmarkEnd w:id="724"/>
      <w:bookmarkEnd w:id="725"/>
      <w:bookmarkEnd w:id="726"/>
      <w:bookmarkEnd w:id="727"/>
      <w:bookmarkEnd w:id="728"/>
    </w:p>
    <w:p w14:paraId="7641EEA2" w14:textId="6AC1FCBC" w:rsidR="00F34D75" w:rsidRDefault="00F34D75" w:rsidP="00F34D75">
      <w:pPr>
        <w:pStyle w:val="Heading2"/>
        <w:rPr>
          <w:color w:val="auto"/>
          <w:lang w:val="en-GB"/>
        </w:rPr>
      </w:pPr>
      <w:bookmarkStart w:id="729" w:name="_Toc38020761"/>
      <w:bookmarkStart w:id="730" w:name="_Toc64441482"/>
      <w:r w:rsidRPr="00D84614">
        <w:rPr>
          <w:color w:val="auto"/>
          <w:lang w:val="en-GB"/>
        </w:rPr>
        <w:t>Overview of the Architecture</w:t>
      </w:r>
      <w:bookmarkEnd w:id="729"/>
      <w:bookmarkEnd w:id="730"/>
    </w:p>
    <w:p w14:paraId="2F09956F" w14:textId="77777777" w:rsidR="00926672" w:rsidRPr="00926672" w:rsidRDefault="00926672" w:rsidP="00926672">
      <w:pPr>
        <w:rPr>
          <w:lang w:val="en-GB"/>
        </w:rPr>
      </w:pPr>
    </w:p>
    <w:p w14:paraId="012EC291" w14:textId="77777777" w:rsidR="00926672" w:rsidRDefault="00926672" w:rsidP="00926672">
      <w:pPr>
        <w:pStyle w:val="ListParagraph"/>
        <w:numPr>
          <w:ilvl w:val="0"/>
          <w:numId w:val="94"/>
        </w:numPr>
        <w:spacing w:after="0" w:line="240" w:lineRule="auto"/>
        <w:contextualSpacing w:val="0"/>
        <w:rPr>
          <w:rFonts w:cstheme="minorHAnsi"/>
          <w:lang w:val="en-IN"/>
        </w:rPr>
      </w:pPr>
      <w:r w:rsidRPr="0037162B">
        <w:rPr>
          <w:rFonts w:cstheme="minorHAnsi"/>
          <w:lang w:val="en-IN"/>
        </w:rPr>
        <w:t xml:space="preserve">AWS WAF is a web application firewall that </w:t>
      </w:r>
      <w:r>
        <w:rPr>
          <w:rFonts w:cstheme="minorHAnsi"/>
          <w:lang w:val="en-IN"/>
        </w:rPr>
        <w:t xml:space="preserve">is </w:t>
      </w:r>
      <w:r w:rsidRPr="0037162B">
        <w:rPr>
          <w:rFonts w:cstheme="minorHAnsi"/>
          <w:lang w:val="en-IN"/>
        </w:rPr>
        <w:t>monitor</w:t>
      </w:r>
      <w:r>
        <w:rPr>
          <w:rFonts w:cstheme="minorHAnsi"/>
          <w:lang w:val="en-IN"/>
        </w:rPr>
        <w:t>ing</w:t>
      </w:r>
      <w:r w:rsidRPr="0037162B">
        <w:rPr>
          <w:rFonts w:cstheme="minorHAnsi"/>
          <w:lang w:val="en-IN"/>
        </w:rPr>
        <w:t xml:space="preserve"> the HTTP(S) requests </w:t>
      </w:r>
      <w:r>
        <w:rPr>
          <w:rFonts w:cstheme="minorHAnsi"/>
          <w:lang w:val="en-IN"/>
        </w:rPr>
        <w:t xml:space="preserve">from </w:t>
      </w:r>
      <w:proofErr w:type="spellStart"/>
      <w:r>
        <w:rPr>
          <w:rFonts w:cstheme="minorHAnsi"/>
          <w:lang w:val="en-IN"/>
        </w:rPr>
        <w:t>HostBooks</w:t>
      </w:r>
      <w:proofErr w:type="spellEnd"/>
      <w:r>
        <w:rPr>
          <w:rFonts w:cstheme="minorHAnsi"/>
          <w:lang w:val="en-IN"/>
        </w:rPr>
        <w:t xml:space="preserve"> platform.</w:t>
      </w:r>
    </w:p>
    <w:p w14:paraId="79EADAD0" w14:textId="77777777" w:rsidR="00926672" w:rsidRDefault="00926672" w:rsidP="00926672">
      <w:pPr>
        <w:pStyle w:val="ListParagraph"/>
        <w:numPr>
          <w:ilvl w:val="0"/>
          <w:numId w:val="94"/>
        </w:numPr>
        <w:spacing w:after="0" w:line="240" w:lineRule="auto"/>
        <w:contextualSpacing w:val="0"/>
        <w:rPr>
          <w:rFonts w:cstheme="minorHAnsi"/>
          <w:lang w:val="en-IN"/>
        </w:rPr>
      </w:pPr>
      <w:r>
        <w:rPr>
          <w:rFonts w:cstheme="minorHAnsi"/>
          <w:lang w:val="en-IN"/>
        </w:rPr>
        <w:t>WAF</w:t>
      </w:r>
      <w:r w:rsidRPr="00980C1D">
        <w:rPr>
          <w:rFonts w:cstheme="minorHAnsi"/>
          <w:lang w:val="en-IN"/>
        </w:rPr>
        <w:t xml:space="preserve"> collected logs</w:t>
      </w:r>
      <w:r>
        <w:rPr>
          <w:rFonts w:cstheme="minorHAnsi"/>
          <w:lang w:val="en-IN"/>
        </w:rPr>
        <w:t xml:space="preserve"> which will</w:t>
      </w:r>
      <w:r w:rsidRPr="00980C1D">
        <w:rPr>
          <w:rFonts w:cstheme="minorHAnsi"/>
          <w:lang w:val="en-IN"/>
        </w:rPr>
        <w:t xml:space="preserve"> provide troubleshooting and root-cause analysis for any kind of exception</w:t>
      </w:r>
      <w:r>
        <w:rPr>
          <w:rFonts w:cstheme="minorHAnsi"/>
          <w:lang w:val="en-IN"/>
        </w:rPr>
        <w:t>.</w:t>
      </w:r>
      <w:r w:rsidRPr="00980C1D">
        <w:rPr>
          <w:rFonts w:cstheme="minorHAnsi"/>
          <w:lang w:val="en-IN"/>
        </w:rPr>
        <w:t xml:space="preserve"> </w:t>
      </w:r>
      <w:r>
        <w:rPr>
          <w:rFonts w:cstheme="minorHAnsi"/>
          <w:lang w:val="en-IN"/>
        </w:rPr>
        <w:t>F</w:t>
      </w:r>
      <w:r w:rsidRPr="00980C1D">
        <w:rPr>
          <w:rFonts w:cstheme="minorHAnsi"/>
          <w:lang w:val="en-IN"/>
        </w:rPr>
        <w:t>or say</w:t>
      </w:r>
      <w:r>
        <w:rPr>
          <w:rFonts w:cstheme="minorHAnsi"/>
          <w:lang w:val="en-IN"/>
        </w:rPr>
        <w:t>,</w:t>
      </w:r>
    </w:p>
    <w:p w14:paraId="41D948DC" w14:textId="77777777" w:rsidR="00926672" w:rsidRDefault="00926672" w:rsidP="00926672">
      <w:pPr>
        <w:pStyle w:val="ListParagraph"/>
        <w:numPr>
          <w:ilvl w:val="1"/>
          <w:numId w:val="94"/>
        </w:numPr>
        <w:spacing w:after="0" w:line="240" w:lineRule="auto"/>
        <w:contextualSpacing w:val="0"/>
        <w:rPr>
          <w:rFonts w:cstheme="minorHAnsi"/>
          <w:lang w:val="en-IN"/>
        </w:rPr>
      </w:pPr>
      <w:r w:rsidRPr="00980C1D">
        <w:rPr>
          <w:rFonts w:cstheme="minorHAnsi"/>
          <w:lang w:val="en-IN"/>
        </w:rPr>
        <w:t>Blacklist IP</w:t>
      </w:r>
    </w:p>
    <w:p w14:paraId="47CD097F" w14:textId="77777777" w:rsidR="00926672" w:rsidRDefault="00926672" w:rsidP="00926672">
      <w:pPr>
        <w:pStyle w:val="ListParagraph"/>
        <w:numPr>
          <w:ilvl w:val="1"/>
          <w:numId w:val="94"/>
        </w:numPr>
        <w:spacing w:after="0" w:line="240" w:lineRule="auto"/>
        <w:contextualSpacing w:val="0"/>
        <w:rPr>
          <w:rFonts w:cstheme="minorHAnsi"/>
          <w:lang w:val="en-IN"/>
        </w:rPr>
      </w:pPr>
      <w:r w:rsidRPr="00980C1D">
        <w:rPr>
          <w:rFonts w:cstheme="minorHAnsi"/>
          <w:lang w:val="en-IN"/>
        </w:rPr>
        <w:t>IP repudiation</w:t>
      </w:r>
    </w:p>
    <w:p w14:paraId="1FF2245B" w14:textId="77777777" w:rsidR="00926672" w:rsidRDefault="00926672" w:rsidP="00926672">
      <w:pPr>
        <w:pStyle w:val="ListParagraph"/>
        <w:numPr>
          <w:ilvl w:val="1"/>
          <w:numId w:val="94"/>
        </w:numPr>
        <w:spacing w:after="0" w:line="240" w:lineRule="auto"/>
        <w:contextualSpacing w:val="0"/>
        <w:rPr>
          <w:rFonts w:cstheme="minorHAnsi"/>
          <w:lang w:val="en-IN"/>
        </w:rPr>
      </w:pPr>
      <w:r w:rsidRPr="00980C1D">
        <w:rPr>
          <w:rFonts w:cstheme="minorHAnsi"/>
          <w:lang w:val="en-IN"/>
        </w:rPr>
        <w:t>BOT Requests</w:t>
      </w:r>
    </w:p>
    <w:p w14:paraId="27697B05" w14:textId="77777777" w:rsidR="00926672" w:rsidRDefault="00926672" w:rsidP="00926672">
      <w:pPr>
        <w:pStyle w:val="ListParagraph"/>
        <w:numPr>
          <w:ilvl w:val="1"/>
          <w:numId w:val="94"/>
        </w:numPr>
        <w:spacing w:after="0" w:line="240" w:lineRule="auto"/>
        <w:contextualSpacing w:val="0"/>
        <w:rPr>
          <w:rFonts w:cstheme="minorHAnsi"/>
          <w:lang w:val="en-IN"/>
        </w:rPr>
      </w:pPr>
      <w:r w:rsidRPr="00980C1D">
        <w:rPr>
          <w:rFonts w:cstheme="minorHAnsi"/>
          <w:lang w:val="en-IN"/>
        </w:rPr>
        <w:lastRenderedPageBreak/>
        <w:t>403 error</w:t>
      </w:r>
    </w:p>
    <w:p w14:paraId="14A13EFE" w14:textId="77777777" w:rsidR="00926672" w:rsidRDefault="00926672" w:rsidP="00926672">
      <w:pPr>
        <w:pStyle w:val="ListParagraph"/>
        <w:numPr>
          <w:ilvl w:val="1"/>
          <w:numId w:val="94"/>
        </w:numPr>
        <w:spacing w:after="0" w:line="240" w:lineRule="auto"/>
        <w:contextualSpacing w:val="0"/>
        <w:rPr>
          <w:rFonts w:cstheme="minorHAnsi"/>
          <w:lang w:val="en-IN"/>
        </w:rPr>
      </w:pPr>
      <w:r w:rsidRPr="00980C1D">
        <w:rPr>
          <w:rFonts w:cstheme="minorHAnsi"/>
          <w:lang w:val="en-IN"/>
        </w:rPr>
        <w:t>Firewall blocking</w:t>
      </w:r>
    </w:p>
    <w:p w14:paraId="08FA5764" w14:textId="77777777" w:rsidR="00926672" w:rsidRPr="00980C1D" w:rsidRDefault="00926672" w:rsidP="00926672">
      <w:pPr>
        <w:pStyle w:val="ListParagraph"/>
        <w:numPr>
          <w:ilvl w:val="1"/>
          <w:numId w:val="94"/>
        </w:numPr>
        <w:spacing w:after="0" w:line="240" w:lineRule="auto"/>
        <w:contextualSpacing w:val="0"/>
        <w:rPr>
          <w:rFonts w:cstheme="minorHAnsi"/>
          <w:lang w:val="en-IN"/>
        </w:rPr>
      </w:pPr>
      <w:r w:rsidRPr="00980C1D">
        <w:rPr>
          <w:rFonts w:cstheme="minorHAnsi"/>
          <w:lang w:val="en-IN"/>
        </w:rPr>
        <w:t xml:space="preserve">IP repudiation limit cross etc. </w:t>
      </w:r>
    </w:p>
    <w:p w14:paraId="06F744E3" w14:textId="77777777" w:rsidR="00926672" w:rsidRDefault="00926672" w:rsidP="00926672">
      <w:pPr>
        <w:pStyle w:val="ListParagraph"/>
        <w:numPr>
          <w:ilvl w:val="0"/>
          <w:numId w:val="94"/>
        </w:numPr>
        <w:spacing w:after="0" w:line="240" w:lineRule="auto"/>
        <w:contextualSpacing w:val="0"/>
        <w:rPr>
          <w:rFonts w:cstheme="minorHAnsi"/>
          <w:lang w:val="en-IN"/>
        </w:rPr>
      </w:pPr>
      <w:r>
        <w:rPr>
          <w:rFonts w:cstheme="minorHAnsi"/>
          <w:lang w:val="en-IN"/>
        </w:rPr>
        <w:t>The collected logs would be streamed through Amazon Kinesis Data Firehose.</w:t>
      </w:r>
    </w:p>
    <w:p w14:paraId="571A7CB9" w14:textId="77777777" w:rsidR="00926672" w:rsidRPr="0037162B" w:rsidRDefault="00926672" w:rsidP="00926672">
      <w:pPr>
        <w:pStyle w:val="ListParagraph"/>
        <w:numPr>
          <w:ilvl w:val="0"/>
          <w:numId w:val="94"/>
        </w:numPr>
        <w:spacing w:after="0" w:line="240" w:lineRule="auto"/>
        <w:contextualSpacing w:val="0"/>
        <w:rPr>
          <w:rFonts w:cstheme="minorHAnsi"/>
          <w:lang w:val="en-IN"/>
        </w:rPr>
      </w:pPr>
      <w:r>
        <w:rPr>
          <w:rFonts w:cstheme="minorHAnsi"/>
          <w:lang w:val="en-IN"/>
        </w:rPr>
        <w:t>The streamed logs will be stored in S3 which can be later referred for historical analysis.</w:t>
      </w:r>
    </w:p>
    <w:p w14:paraId="2E2FB141" w14:textId="77777777" w:rsidR="00926672" w:rsidRPr="004E459E" w:rsidRDefault="00926672" w:rsidP="00926672">
      <w:pPr>
        <w:pStyle w:val="ListParagraph"/>
        <w:numPr>
          <w:ilvl w:val="0"/>
          <w:numId w:val="94"/>
        </w:numPr>
        <w:spacing w:after="0" w:line="240" w:lineRule="auto"/>
        <w:contextualSpacing w:val="0"/>
        <w:rPr>
          <w:rFonts w:cstheme="minorHAnsi"/>
          <w:lang w:val="en-IN"/>
        </w:rPr>
      </w:pPr>
      <w:r>
        <w:rPr>
          <w:rFonts w:cstheme="minorHAnsi"/>
          <w:lang w:val="en-IN"/>
        </w:rPr>
        <w:t>Simultaneously, these logs are sent to Amazon Elasticsearch service for security related analysis.</w:t>
      </w:r>
    </w:p>
    <w:p w14:paraId="76AFE19A" w14:textId="77777777" w:rsidR="00926672" w:rsidRPr="00980C1D" w:rsidRDefault="00926672" w:rsidP="00926672">
      <w:pPr>
        <w:pStyle w:val="ListParagraph"/>
        <w:numPr>
          <w:ilvl w:val="0"/>
          <w:numId w:val="94"/>
        </w:numPr>
        <w:spacing w:after="0" w:line="240" w:lineRule="auto"/>
        <w:contextualSpacing w:val="0"/>
        <w:rPr>
          <w:rFonts w:cstheme="minorHAnsi"/>
          <w:lang w:val="en-IN"/>
        </w:rPr>
      </w:pPr>
      <w:r>
        <w:rPr>
          <w:rFonts w:cstheme="minorHAnsi"/>
          <w:lang w:val="en-IN"/>
        </w:rPr>
        <w:t>The logs from Elasticsearch service are sent to Kibana for further analysis giving security related insights. It helps to aggregate important findings from multiple regions in a single dashboard.</w:t>
      </w:r>
    </w:p>
    <w:p w14:paraId="5079CC46" w14:textId="77777777" w:rsidR="00B1446B" w:rsidRPr="00D84614" w:rsidRDefault="00B1446B" w:rsidP="00B1446B">
      <w:pPr>
        <w:pStyle w:val="ListParagraph"/>
        <w:numPr>
          <w:ilvl w:val="0"/>
          <w:numId w:val="50"/>
        </w:numPr>
        <w:spacing w:after="0" w:line="240" w:lineRule="auto"/>
        <w:jc w:val="both"/>
        <w:rPr>
          <w:rFonts w:cs="Segoe UI"/>
        </w:rPr>
      </w:pPr>
      <w:r w:rsidRPr="00D84614">
        <w:rPr>
          <w:rFonts w:cs="Segoe UI"/>
        </w:rPr>
        <w:t xml:space="preserve">Simplify your database administration by running your database layer in Amazon RDS using either Aurora or MySQL. </w:t>
      </w:r>
    </w:p>
    <w:p w14:paraId="6B9E7A4F" w14:textId="77777777" w:rsidR="00B1446B" w:rsidRPr="00D84614" w:rsidRDefault="00B1446B" w:rsidP="00B1446B">
      <w:pPr>
        <w:pStyle w:val="ListParagraph"/>
        <w:numPr>
          <w:ilvl w:val="0"/>
          <w:numId w:val="50"/>
        </w:numPr>
        <w:spacing w:after="0" w:line="240" w:lineRule="auto"/>
        <w:jc w:val="both"/>
        <w:rPr>
          <w:rFonts w:cs="Segoe UI"/>
        </w:rPr>
      </w:pPr>
      <w:r w:rsidRPr="00D84614">
        <w:rPr>
          <w:rFonts w:cs="Segoe UI"/>
        </w:rPr>
        <w:t>Amazon EC2 instances access shared WordPress data in an Amazon EFS file system using Mount Targets in each AZ in your VPC.</w:t>
      </w:r>
    </w:p>
    <w:p w14:paraId="03569308" w14:textId="17190883" w:rsidR="00B1446B" w:rsidRPr="00D84614" w:rsidRDefault="00B1446B" w:rsidP="00B1446B">
      <w:pPr>
        <w:pStyle w:val="ListParagraph"/>
        <w:numPr>
          <w:ilvl w:val="0"/>
          <w:numId w:val="50"/>
        </w:numPr>
        <w:spacing w:after="0" w:line="240" w:lineRule="auto"/>
        <w:jc w:val="both"/>
        <w:rPr>
          <w:rFonts w:cs="Segoe UI"/>
        </w:rPr>
      </w:pPr>
      <w:r w:rsidRPr="00D84614">
        <w:rPr>
          <w:rFonts w:cs="Segoe UI"/>
        </w:rPr>
        <w:t xml:space="preserve">Use Amazon EFS, a simple, highly available, and scalable network file system so WordPress instances have access to your shared, unstructured WordPress data, like php files, config, themes, plugins, </w:t>
      </w:r>
      <w:proofErr w:type="spellStart"/>
      <w:r w:rsidRPr="00D84614">
        <w:rPr>
          <w:rFonts w:cs="Segoe UI"/>
        </w:rPr>
        <w:t>etc</w:t>
      </w:r>
      <w:proofErr w:type="spellEnd"/>
    </w:p>
    <w:p w14:paraId="1EC54A01" w14:textId="62003287" w:rsidR="00403032" w:rsidRPr="00D84614" w:rsidRDefault="00403032" w:rsidP="00363B7E">
      <w:pPr>
        <w:rPr>
          <w:i/>
        </w:rPr>
      </w:pPr>
    </w:p>
    <w:p w14:paraId="1F7EDAAB" w14:textId="24A564AF" w:rsidR="001F0B0A" w:rsidRDefault="00344188" w:rsidP="00CE4275">
      <w:pPr>
        <w:pStyle w:val="Heading1"/>
        <w:rPr>
          <w:color w:val="auto"/>
        </w:rPr>
      </w:pPr>
      <w:bookmarkStart w:id="731" w:name="_Toc64441483"/>
      <w:ins w:id="732" w:author="Pande, Amitkumar" w:date="2020-09-14T11:48:00Z">
        <w:r w:rsidRPr="00D84614">
          <w:rPr>
            <w:color w:val="auto"/>
          </w:rPr>
          <w:t xml:space="preserve">Project Execution / </w:t>
        </w:r>
      </w:ins>
      <w:r w:rsidR="00C94107" w:rsidRPr="00D84614">
        <w:rPr>
          <w:color w:val="auto"/>
        </w:rPr>
        <w:t xml:space="preserve">summary of milestones </w:t>
      </w:r>
      <w:r w:rsidR="005D535F" w:rsidRPr="00D84614">
        <w:rPr>
          <w:color w:val="auto"/>
        </w:rPr>
        <w:t>&amp;</w:t>
      </w:r>
      <w:r w:rsidR="00C94107" w:rsidRPr="00D84614">
        <w:rPr>
          <w:color w:val="auto"/>
        </w:rPr>
        <w:t xml:space="preserve"> deliverables</w:t>
      </w:r>
      <w:bookmarkEnd w:id="731"/>
    </w:p>
    <w:tbl>
      <w:tblPr>
        <w:tblW w:w="9275" w:type="dxa"/>
        <w:tblLook w:val="04A0" w:firstRow="1" w:lastRow="0" w:firstColumn="1" w:lastColumn="0" w:noHBand="0" w:noVBand="1"/>
      </w:tblPr>
      <w:tblGrid>
        <w:gridCol w:w="6651"/>
        <w:gridCol w:w="1311"/>
        <w:gridCol w:w="1313"/>
      </w:tblGrid>
      <w:tr w:rsidR="00BD2175" w:rsidRPr="00BA746D" w14:paraId="05E86419" w14:textId="77777777" w:rsidTr="00246CC0">
        <w:trPr>
          <w:trHeight w:val="322"/>
        </w:trPr>
        <w:tc>
          <w:tcPr>
            <w:tcW w:w="9275" w:type="dxa"/>
            <w:gridSpan w:val="3"/>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14EC500" w14:textId="77777777" w:rsidR="00BD2175" w:rsidRPr="00BA746D" w:rsidRDefault="00BD2175" w:rsidP="00246CC0">
            <w:pPr>
              <w:jc w:val="center"/>
              <w:rPr>
                <w:rFonts w:ascii="Calibri" w:hAnsi="Calibri" w:cs="Calibri"/>
                <w:b/>
                <w:bCs/>
                <w:color w:val="000000"/>
                <w:lang w:val="en-IN" w:eastAsia="en-IN"/>
              </w:rPr>
            </w:pPr>
            <w:r w:rsidRPr="00BA746D">
              <w:rPr>
                <w:rFonts w:ascii="Calibri" w:hAnsi="Calibri" w:cs="Calibri"/>
                <w:b/>
                <w:bCs/>
                <w:color w:val="000000"/>
                <w:lang w:eastAsia="en-IN"/>
              </w:rPr>
              <w:t>Scope Schedule</w:t>
            </w:r>
          </w:p>
        </w:tc>
      </w:tr>
      <w:tr w:rsidR="00BD2175" w:rsidRPr="00BA746D" w14:paraId="0FE45205" w14:textId="77777777" w:rsidTr="00246CC0">
        <w:trPr>
          <w:trHeight w:val="322"/>
        </w:trPr>
        <w:tc>
          <w:tcPr>
            <w:tcW w:w="6651" w:type="dxa"/>
            <w:tcBorders>
              <w:top w:val="nil"/>
              <w:left w:val="single" w:sz="4" w:space="0" w:color="auto"/>
              <w:bottom w:val="single" w:sz="4" w:space="0" w:color="auto"/>
              <w:right w:val="single" w:sz="4" w:space="0" w:color="auto"/>
            </w:tcBorders>
            <w:shd w:val="clear" w:color="000000" w:fill="BDD7EE"/>
            <w:noWrap/>
            <w:vAlign w:val="center"/>
            <w:hideMark/>
          </w:tcPr>
          <w:p w14:paraId="3F54D76B" w14:textId="77777777" w:rsidR="00BD2175" w:rsidRPr="00BA746D" w:rsidRDefault="00BD2175" w:rsidP="00246CC0">
            <w:pPr>
              <w:rPr>
                <w:rFonts w:ascii="Calibri" w:hAnsi="Calibri" w:cs="Calibri"/>
                <w:b/>
                <w:bCs/>
                <w:color w:val="000000"/>
                <w:lang w:val="en-IN" w:eastAsia="en-IN"/>
              </w:rPr>
            </w:pPr>
            <w:r w:rsidRPr="00BA746D">
              <w:rPr>
                <w:rFonts w:ascii="Calibri" w:hAnsi="Calibri" w:cs="Calibri"/>
                <w:b/>
                <w:bCs/>
                <w:color w:val="000000"/>
                <w:lang w:eastAsia="en-IN"/>
              </w:rPr>
              <w:t>Activity</w:t>
            </w:r>
          </w:p>
        </w:tc>
        <w:tc>
          <w:tcPr>
            <w:tcW w:w="1311" w:type="dxa"/>
            <w:tcBorders>
              <w:top w:val="nil"/>
              <w:left w:val="nil"/>
              <w:bottom w:val="single" w:sz="4" w:space="0" w:color="auto"/>
              <w:right w:val="single" w:sz="4" w:space="0" w:color="auto"/>
            </w:tcBorders>
            <w:shd w:val="clear" w:color="000000" w:fill="BDD7EE"/>
            <w:noWrap/>
            <w:vAlign w:val="center"/>
            <w:hideMark/>
          </w:tcPr>
          <w:p w14:paraId="34D8F086" w14:textId="77777777" w:rsidR="00BD2175" w:rsidRPr="00BA746D" w:rsidRDefault="00BD2175" w:rsidP="00246CC0">
            <w:pPr>
              <w:rPr>
                <w:rFonts w:ascii="Calibri" w:hAnsi="Calibri" w:cs="Calibri"/>
                <w:b/>
                <w:bCs/>
                <w:color w:val="000000"/>
                <w:lang w:val="en-IN" w:eastAsia="en-IN"/>
              </w:rPr>
            </w:pPr>
            <w:r w:rsidRPr="00BA746D">
              <w:rPr>
                <w:rFonts w:ascii="Calibri" w:hAnsi="Calibri" w:cs="Calibri"/>
                <w:b/>
                <w:bCs/>
                <w:color w:val="000000"/>
                <w:lang w:eastAsia="en-IN"/>
              </w:rPr>
              <w:t>Wk1</w:t>
            </w:r>
          </w:p>
        </w:tc>
        <w:tc>
          <w:tcPr>
            <w:tcW w:w="1311" w:type="dxa"/>
            <w:tcBorders>
              <w:top w:val="nil"/>
              <w:left w:val="nil"/>
              <w:bottom w:val="single" w:sz="4" w:space="0" w:color="auto"/>
              <w:right w:val="single" w:sz="4" w:space="0" w:color="auto"/>
            </w:tcBorders>
            <w:shd w:val="clear" w:color="000000" w:fill="BDD7EE"/>
            <w:noWrap/>
            <w:vAlign w:val="center"/>
            <w:hideMark/>
          </w:tcPr>
          <w:p w14:paraId="0190178E" w14:textId="77777777" w:rsidR="00BD2175" w:rsidRPr="00BA746D" w:rsidRDefault="00BD2175" w:rsidP="00246CC0">
            <w:pPr>
              <w:rPr>
                <w:rFonts w:ascii="Calibri" w:hAnsi="Calibri" w:cs="Calibri"/>
                <w:b/>
                <w:bCs/>
                <w:color w:val="000000"/>
                <w:lang w:val="en-IN" w:eastAsia="en-IN"/>
              </w:rPr>
            </w:pPr>
            <w:r w:rsidRPr="00BA746D">
              <w:rPr>
                <w:rFonts w:ascii="Calibri" w:hAnsi="Calibri" w:cs="Calibri"/>
                <w:b/>
                <w:bCs/>
                <w:color w:val="000000"/>
                <w:lang w:eastAsia="en-IN"/>
              </w:rPr>
              <w:t>Wk2</w:t>
            </w:r>
          </w:p>
        </w:tc>
      </w:tr>
      <w:tr w:rsidR="00BD2175" w:rsidRPr="00BA746D" w14:paraId="7BAB81FC" w14:textId="77777777" w:rsidTr="00246CC0">
        <w:trPr>
          <w:trHeight w:val="322"/>
        </w:trPr>
        <w:tc>
          <w:tcPr>
            <w:tcW w:w="6651" w:type="dxa"/>
            <w:tcBorders>
              <w:top w:val="nil"/>
              <w:left w:val="single" w:sz="4" w:space="0" w:color="auto"/>
              <w:bottom w:val="single" w:sz="4" w:space="0" w:color="auto"/>
              <w:right w:val="single" w:sz="4" w:space="0" w:color="auto"/>
            </w:tcBorders>
            <w:shd w:val="clear" w:color="auto" w:fill="auto"/>
            <w:vAlign w:val="center"/>
            <w:hideMark/>
          </w:tcPr>
          <w:p w14:paraId="452B3C78"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Setting up of Amazon WAF</w:t>
            </w:r>
          </w:p>
        </w:tc>
        <w:tc>
          <w:tcPr>
            <w:tcW w:w="1311" w:type="dxa"/>
            <w:tcBorders>
              <w:top w:val="nil"/>
              <w:left w:val="nil"/>
              <w:bottom w:val="single" w:sz="4" w:space="0" w:color="auto"/>
              <w:right w:val="single" w:sz="4" w:space="0" w:color="auto"/>
            </w:tcBorders>
            <w:shd w:val="clear" w:color="000000" w:fill="92D050"/>
            <w:noWrap/>
            <w:vAlign w:val="center"/>
            <w:hideMark/>
          </w:tcPr>
          <w:p w14:paraId="26BBA4D8"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c>
          <w:tcPr>
            <w:tcW w:w="1311" w:type="dxa"/>
            <w:tcBorders>
              <w:top w:val="nil"/>
              <w:left w:val="nil"/>
              <w:bottom w:val="single" w:sz="4" w:space="0" w:color="auto"/>
              <w:right w:val="single" w:sz="4" w:space="0" w:color="auto"/>
            </w:tcBorders>
            <w:shd w:val="clear" w:color="auto" w:fill="auto"/>
            <w:noWrap/>
            <w:vAlign w:val="center"/>
            <w:hideMark/>
          </w:tcPr>
          <w:p w14:paraId="07AFBB27"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r>
      <w:tr w:rsidR="00BD2175" w:rsidRPr="00BA746D" w14:paraId="3E612483" w14:textId="77777777" w:rsidTr="00246CC0">
        <w:trPr>
          <w:trHeight w:val="644"/>
        </w:trPr>
        <w:tc>
          <w:tcPr>
            <w:tcW w:w="6651" w:type="dxa"/>
            <w:tcBorders>
              <w:top w:val="nil"/>
              <w:left w:val="single" w:sz="4" w:space="0" w:color="auto"/>
              <w:bottom w:val="single" w:sz="4" w:space="0" w:color="auto"/>
              <w:right w:val="single" w:sz="4" w:space="0" w:color="auto"/>
            </w:tcBorders>
            <w:shd w:val="clear" w:color="auto" w:fill="auto"/>
            <w:vAlign w:val="center"/>
            <w:hideMark/>
          </w:tcPr>
          <w:p w14:paraId="7DA690F0"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val="en-IN" w:eastAsia="en-IN"/>
              </w:rPr>
              <w:t>Streamed logs to S3 through Amazon Kinesis Firehose</w:t>
            </w:r>
          </w:p>
        </w:tc>
        <w:tc>
          <w:tcPr>
            <w:tcW w:w="1311" w:type="dxa"/>
            <w:tcBorders>
              <w:top w:val="nil"/>
              <w:left w:val="nil"/>
              <w:bottom w:val="single" w:sz="4" w:space="0" w:color="auto"/>
              <w:right w:val="single" w:sz="4" w:space="0" w:color="auto"/>
            </w:tcBorders>
            <w:shd w:val="clear" w:color="000000" w:fill="92D050"/>
            <w:noWrap/>
            <w:vAlign w:val="center"/>
            <w:hideMark/>
          </w:tcPr>
          <w:p w14:paraId="7A1332B5"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c>
          <w:tcPr>
            <w:tcW w:w="1311" w:type="dxa"/>
            <w:tcBorders>
              <w:top w:val="nil"/>
              <w:left w:val="nil"/>
              <w:bottom w:val="single" w:sz="4" w:space="0" w:color="auto"/>
              <w:right w:val="single" w:sz="4" w:space="0" w:color="auto"/>
            </w:tcBorders>
            <w:shd w:val="clear" w:color="auto" w:fill="auto"/>
            <w:noWrap/>
            <w:vAlign w:val="center"/>
            <w:hideMark/>
          </w:tcPr>
          <w:p w14:paraId="4D8D3CC5"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r>
      <w:tr w:rsidR="00BD2175" w:rsidRPr="00BA746D" w14:paraId="255230A9" w14:textId="77777777" w:rsidTr="00246CC0">
        <w:trPr>
          <w:trHeight w:val="966"/>
        </w:trPr>
        <w:tc>
          <w:tcPr>
            <w:tcW w:w="6651" w:type="dxa"/>
            <w:tcBorders>
              <w:top w:val="nil"/>
              <w:left w:val="single" w:sz="4" w:space="0" w:color="auto"/>
              <w:bottom w:val="single" w:sz="4" w:space="0" w:color="auto"/>
              <w:right w:val="single" w:sz="4" w:space="0" w:color="auto"/>
            </w:tcBorders>
            <w:shd w:val="clear" w:color="auto" w:fill="auto"/>
            <w:vAlign w:val="center"/>
            <w:hideMark/>
          </w:tcPr>
          <w:p w14:paraId="2FC2925A"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val="en-IN" w:eastAsia="en-IN"/>
              </w:rPr>
              <w:t xml:space="preserve">Streamed logs to Amazon </w:t>
            </w:r>
            <w:proofErr w:type="spellStart"/>
            <w:r w:rsidRPr="00BA746D">
              <w:rPr>
                <w:rFonts w:ascii="Calibri" w:hAnsi="Calibri" w:cs="Calibri"/>
                <w:color w:val="000000"/>
                <w:lang w:val="en-IN" w:eastAsia="en-IN"/>
              </w:rPr>
              <w:t>ElastisSearch</w:t>
            </w:r>
            <w:proofErr w:type="spellEnd"/>
            <w:r w:rsidRPr="00BA746D">
              <w:rPr>
                <w:rFonts w:ascii="Calibri" w:hAnsi="Calibri" w:cs="Calibri"/>
                <w:color w:val="000000"/>
                <w:lang w:val="en-IN" w:eastAsia="en-IN"/>
              </w:rPr>
              <w:t xml:space="preserve"> through Amazon Kinesis Firehose</w:t>
            </w:r>
          </w:p>
        </w:tc>
        <w:tc>
          <w:tcPr>
            <w:tcW w:w="1311" w:type="dxa"/>
            <w:tcBorders>
              <w:top w:val="nil"/>
              <w:left w:val="nil"/>
              <w:bottom w:val="single" w:sz="4" w:space="0" w:color="auto"/>
              <w:right w:val="single" w:sz="4" w:space="0" w:color="auto"/>
            </w:tcBorders>
            <w:shd w:val="clear" w:color="auto" w:fill="auto"/>
            <w:noWrap/>
            <w:vAlign w:val="center"/>
            <w:hideMark/>
          </w:tcPr>
          <w:p w14:paraId="56755B97"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c>
          <w:tcPr>
            <w:tcW w:w="1311" w:type="dxa"/>
            <w:tcBorders>
              <w:top w:val="nil"/>
              <w:left w:val="nil"/>
              <w:bottom w:val="single" w:sz="4" w:space="0" w:color="auto"/>
              <w:right w:val="single" w:sz="4" w:space="0" w:color="auto"/>
            </w:tcBorders>
            <w:shd w:val="clear" w:color="000000" w:fill="92D050"/>
            <w:noWrap/>
            <w:vAlign w:val="center"/>
            <w:hideMark/>
          </w:tcPr>
          <w:p w14:paraId="6F4781F9"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r>
      <w:tr w:rsidR="00BD2175" w:rsidRPr="00BA746D" w14:paraId="16D88BA3" w14:textId="77777777" w:rsidTr="00246CC0">
        <w:trPr>
          <w:trHeight w:val="644"/>
        </w:trPr>
        <w:tc>
          <w:tcPr>
            <w:tcW w:w="6651" w:type="dxa"/>
            <w:tcBorders>
              <w:top w:val="nil"/>
              <w:left w:val="single" w:sz="4" w:space="0" w:color="auto"/>
              <w:bottom w:val="single" w:sz="4" w:space="0" w:color="auto"/>
              <w:right w:val="single" w:sz="4" w:space="0" w:color="auto"/>
            </w:tcBorders>
            <w:shd w:val="clear" w:color="auto" w:fill="auto"/>
            <w:vAlign w:val="center"/>
            <w:hideMark/>
          </w:tcPr>
          <w:p w14:paraId="5D2178F8"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val="en-IN" w:eastAsia="en-IN"/>
              </w:rPr>
              <w:t xml:space="preserve">Performed Analytics on </w:t>
            </w:r>
            <w:proofErr w:type="spellStart"/>
            <w:r w:rsidRPr="00BA746D">
              <w:rPr>
                <w:rFonts w:ascii="Calibri" w:hAnsi="Calibri" w:cs="Calibri"/>
                <w:color w:val="000000"/>
                <w:lang w:val="en-IN" w:eastAsia="en-IN"/>
              </w:rPr>
              <w:t>ElastisSearch</w:t>
            </w:r>
            <w:proofErr w:type="spellEnd"/>
            <w:r w:rsidRPr="00BA746D">
              <w:rPr>
                <w:rFonts w:ascii="Calibri" w:hAnsi="Calibri" w:cs="Calibri"/>
                <w:color w:val="000000"/>
                <w:lang w:val="en-IN" w:eastAsia="en-IN"/>
              </w:rPr>
              <w:t xml:space="preserve"> data through Kibana</w:t>
            </w:r>
          </w:p>
        </w:tc>
        <w:tc>
          <w:tcPr>
            <w:tcW w:w="1311" w:type="dxa"/>
            <w:tcBorders>
              <w:top w:val="nil"/>
              <w:left w:val="nil"/>
              <w:bottom w:val="single" w:sz="4" w:space="0" w:color="auto"/>
              <w:right w:val="single" w:sz="4" w:space="0" w:color="auto"/>
            </w:tcBorders>
            <w:shd w:val="clear" w:color="auto" w:fill="auto"/>
            <w:noWrap/>
            <w:vAlign w:val="center"/>
            <w:hideMark/>
          </w:tcPr>
          <w:p w14:paraId="682A970F"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c>
          <w:tcPr>
            <w:tcW w:w="1311" w:type="dxa"/>
            <w:tcBorders>
              <w:top w:val="nil"/>
              <w:left w:val="nil"/>
              <w:bottom w:val="single" w:sz="4" w:space="0" w:color="auto"/>
              <w:right w:val="single" w:sz="4" w:space="0" w:color="auto"/>
            </w:tcBorders>
            <w:shd w:val="clear" w:color="000000" w:fill="92D050"/>
            <w:noWrap/>
            <w:vAlign w:val="center"/>
            <w:hideMark/>
          </w:tcPr>
          <w:p w14:paraId="44F219E7" w14:textId="77777777" w:rsidR="00BD2175" w:rsidRPr="00BA746D" w:rsidRDefault="00BD2175" w:rsidP="00246CC0">
            <w:pPr>
              <w:rPr>
                <w:rFonts w:ascii="Calibri" w:hAnsi="Calibri" w:cs="Calibri"/>
                <w:color w:val="000000"/>
                <w:lang w:val="en-IN" w:eastAsia="en-IN"/>
              </w:rPr>
            </w:pPr>
            <w:r w:rsidRPr="00BA746D">
              <w:rPr>
                <w:rFonts w:ascii="Calibri" w:hAnsi="Calibri" w:cs="Calibri"/>
                <w:color w:val="000000"/>
                <w:lang w:eastAsia="en-IN"/>
              </w:rPr>
              <w:t> </w:t>
            </w:r>
          </w:p>
        </w:tc>
      </w:tr>
    </w:tbl>
    <w:p w14:paraId="7814640A" w14:textId="77777777" w:rsidR="00BD2175" w:rsidRPr="00BD2175" w:rsidRDefault="00BD2175" w:rsidP="00BD2175"/>
    <w:p w14:paraId="609787B1" w14:textId="6A18DE1E" w:rsidR="00E97D13" w:rsidRPr="00D84614" w:rsidRDefault="00E97D13" w:rsidP="00E97D13">
      <w:pPr>
        <w:pStyle w:val="Heading2"/>
        <w:rPr>
          <w:color w:val="auto"/>
        </w:rPr>
      </w:pPr>
      <w:del w:id="733" w:author="Pande, Amitkumar" w:date="2020-09-22T20:18:00Z">
        <w:r w:rsidRPr="00D84614" w:rsidDel="0030777E">
          <w:rPr>
            <w:color w:val="auto"/>
          </w:rPr>
          <w:delText xml:space="preserve">EXPECTED </w:delText>
        </w:r>
      </w:del>
      <w:bookmarkStart w:id="734" w:name="_Toc64441484"/>
      <w:ins w:id="735" w:author="Pande, Amitkumar" w:date="2020-09-22T20:18:00Z">
        <w:r w:rsidR="0030777E" w:rsidRPr="00D84614">
          <w:rPr>
            <w:color w:val="auto"/>
          </w:rPr>
          <w:t xml:space="preserve">Expected </w:t>
        </w:r>
      </w:ins>
      <w:r w:rsidRPr="00D84614">
        <w:rPr>
          <w:color w:val="auto"/>
        </w:rPr>
        <w:t xml:space="preserve">AWS </w:t>
      </w:r>
      <w:del w:id="736" w:author="Pande, Amitkumar" w:date="2020-09-22T20:18:00Z">
        <w:r w:rsidRPr="00D84614" w:rsidDel="0030777E">
          <w:rPr>
            <w:color w:val="auto"/>
          </w:rPr>
          <w:delText xml:space="preserve">COST </w:delText>
        </w:r>
      </w:del>
      <w:ins w:id="737" w:author="Pande, Amitkumar" w:date="2020-09-22T20:18:00Z">
        <w:r w:rsidR="0030777E" w:rsidRPr="00D84614">
          <w:rPr>
            <w:color w:val="auto"/>
          </w:rPr>
          <w:t xml:space="preserve">Cost </w:t>
        </w:r>
      </w:ins>
      <w:del w:id="738" w:author="Pande, Amitkumar" w:date="2020-09-22T20:18:00Z">
        <w:r w:rsidRPr="00D84614" w:rsidDel="0030777E">
          <w:rPr>
            <w:color w:val="auto"/>
          </w:rPr>
          <w:delText xml:space="preserve">BREAKDOWN </w:delText>
        </w:r>
      </w:del>
      <w:ins w:id="739" w:author="Pande, Amitkumar" w:date="2020-09-22T20:18:00Z">
        <w:r w:rsidR="0030777E" w:rsidRPr="00D84614">
          <w:rPr>
            <w:color w:val="auto"/>
          </w:rPr>
          <w:t xml:space="preserve">Breakdown </w:t>
        </w:r>
      </w:ins>
      <w:del w:id="740" w:author="Pande, Amitkumar" w:date="2020-09-22T20:19:00Z">
        <w:r w:rsidRPr="00D84614" w:rsidDel="0030777E">
          <w:rPr>
            <w:color w:val="auto"/>
          </w:rPr>
          <w:delText xml:space="preserve">BY </w:delText>
        </w:r>
      </w:del>
      <w:ins w:id="741" w:author="Pande, Amitkumar" w:date="2020-09-22T20:19:00Z">
        <w:r w:rsidR="0030777E" w:rsidRPr="00D84614">
          <w:rPr>
            <w:color w:val="auto"/>
          </w:rPr>
          <w:t xml:space="preserve">by </w:t>
        </w:r>
      </w:ins>
      <w:del w:id="742" w:author="Pande, Amitkumar" w:date="2020-09-22T20:19:00Z">
        <w:r w:rsidRPr="00D84614" w:rsidDel="0030777E">
          <w:rPr>
            <w:color w:val="auto"/>
          </w:rPr>
          <w:delText>SERVICES</w:delText>
        </w:r>
      </w:del>
      <w:ins w:id="743" w:author="Pande, Amitkumar" w:date="2020-09-22T20:19:00Z">
        <w:r w:rsidR="0030777E" w:rsidRPr="00D84614">
          <w:rPr>
            <w:color w:val="auto"/>
          </w:rPr>
          <w:t>Services</w:t>
        </w:r>
      </w:ins>
      <w:bookmarkEnd w:id="734"/>
    </w:p>
    <w:p w14:paraId="695ACC28" w14:textId="50C805CD" w:rsidR="003E6D48" w:rsidRPr="00D84614" w:rsidRDefault="003E6D48" w:rsidP="003E6D48">
      <w:r w:rsidRPr="00D84614">
        <w:t xml:space="preserve">The monthly estimate for this project can be reviewed by </w:t>
      </w:r>
      <w:commentRangeStart w:id="744"/>
      <w:r w:rsidRPr="00D84614">
        <w:t xml:space="preserve">following </w:t>
      </w:r>
      <w:commentRangeEnd w:id="744"/>
      <w:r w:rsidR="00A77008" w:rsidRPr="00D84614">
        <w:rPr>
          <w:rStyle w:val="CommentReference"/>
        </w:rPr>
        <w:commentReference w:id="744"/>
      </w:r>
      <w:r w:rsidRPr="00D84614">
        <w:t xml:space="preserve">the below link: </w:t>
      </w:r>
    </w:p>
    <w:p w14:paraId="5B5719D5" w14:textId="50716FC8" w:rsidR="003E6D48" w:rsidRPr="00D84614" w:rsidDel="00E53DB4" w:rsidRDefault="00C45F0E" w:rsidP="003E6D48">
      <w:pPr>
        <w:rPr>
          <w:del w:id="745" w:author="Pande, Amitkumar" w:date="2020-10-02T18:27:00Z"/>
          <w:sz w:val="20"/>
          <w:u w:val="single"/>
          <w:rPrChange w:id="746" w:author="Pande, Amitkumar" w:date="2020-10-02T18:27:00Z">
            <w:rPr>
              <w:del w:id="747" w:author="Pande, Amitkumar" w:date="2020-10-02T18:27:00Z"/>
              <w:u w:val="single"/>
            </w:rPr>
          </w:rPrChange>
        </w:rPr>
      </w:pPr>
      <w:del w:id="748" w:author="Pande, Amitkumar" w:date="2020-10-02T18:27:00Z">
        <w:r w:rsidRPr="00D84614" w:rsidDel="00E53DB4">
          <w:rPr>
            <w:sz w:val="20"/>
            <w:rPrChange w:id="749" w:author="Pande, Amitkumar" w:date="2020-10-02T18:27:00Z">
              <w:rPr/>
            </w:rPrChange>
          </w:rPr>
          <w:fldChar w:fldCharType="begin"/>
        </w:r>
        <w:r w:rsidRPr="00D84614" w:rsidDel="00E53DB4">
          <w:rPr>
            <w:sz w:val="20"/>
            <w:rPrChange w:id="750" w:author="Pande, Amitkumar" w:date="2020-10-02T18:27:00Z">
              <w:rPr/>
            </w:rPrChange>
          </w:rPr>
          <w:delInstrText xml:space="preserve"> HYPERLINK "https://calculator.s3.amazonaws.com/index.html" </w:delInstrText>
        </w:r>
        <w:r w:rsidRPr="00D84614" w:rsidDel="00E53DB4">
          <w:rPr>
            <w:sz w:val="20"/>
            <w:rPrChange w:id="751" w:author="Pande, Amitkumar" w:date="2020-10-02T18:27:00Z">
              <w:rPr>
                <w:rStyle w:val="Hyperlink"/>
              </w:rPr>
            </w:rPrChange>
          </w:rPr>
          <w:fldChar w:fldCharType="separate"/>
        </w:r>
        <w:r w:rsidR="003E6D48" w:rsidRPr="00D84614" w:rsidDel="00E53DB4">
          <w:rPr>
            <w:rStyle w:val="Hyperlink"/>
            <w:color w:val="auto"/>
            <w:sz w:val="20"/>
            <w:rPrChange w:id="752" w:author="Pande, Amitkumar" w:date="2020-10-02T18:27:00Z">
              <w:rPr>
                <w:rStyle w:val="Hyperlink"/>
              </w:rPr>
            </w:rPrChange>
          </w:rPr>
          <w:delText>https://calculator.s3.amazonaws.com/index.html</w:delText>
        </w:r>
        <w:r w:rsidRPr="00D84614" w:rsidDel="00E53DB4">
          <w:rPr>
            <w:rStyle w:val="Hyperlink"/>
            <w:color w:val="auto"/>
            <w:sz w:val="20"/>
            <w:rPrChange w:id="753" w:author="Pande, Amitkumar" w:date="2020-10-02T18:27:00Z">
              <w:rPr>
                <w:rStyle w:val="Hyperlink"/>
              </w:rPr>
            </w:rPrChange>
          </w:rPr>
          <w:fldChar w:fldCharType="end"/>
        </w:r>
        <w:r w:rsidR="003E6D48" w:rsidRPr="00D84614" w:rsidDel="00E53DB4">
          <w:rPr>
            <w:sz w:val="20"/>
            <w:u w:val="single"/>
            <w:rPrChange w:id="754" w:author="Pande, Amitkumar" w:date="2020-10-02T18:27:00Z">
              <w:rPr>
                <w:u w:val="single"/>
              </w:rPr>
            </w:rPrChange>
          </w:rPr>
          <w:delText xml:space="preserve"> </w:delText>
        </w:r>
      </w:del>
    </w:p>
    <w:p w14:paraId="3EF62544" w14:textId="6C0A547B" w:rsidR="00363B7E" w:rsidRPr="00D84614" w:rsidRDefault="002E5F6B">
      <w:pPr>
        <w:rPr>
          <w:u w:val="single"/>
        </w:rPr>
      </w:pPr>
      <w:r w:rsidRPr="002E5F6B">
        <w:rPr>
          <w:u w:val="single"/>
        </w:rPr>
        <w:t>https://calculator.aws/#/estimate</w:t>
      </w:r>
      <w:r w:rsidRPr="002E5F6B">
        <w:rPr>
          <w:u w:val="single"/>
        </w:rPr>
        <w:t xml:space="preserve"> </w:t>
      </w:r>
      <w:ins w:id="755" w:author="Pande, Amitkumar" w:date="2021-01-18T11:54:00Z">
        <w:r w:rsidR="006B6DC6" w:rsidRPr="00D84614">
          <w:rPr>
            <w:u w:val="single"/>
          </w:rPr>
          <w:br w:type="page"/>
        </w:r>
      </w:ins>
      <w:del w:id="756" w:author="Pande, Amitkumar" w:date="2020-09-14T11:50:00Z">
        <w:r w:rsidR="00363B7E" w:rsidRPr="00D84614" w:rsidDel="00742455">
          <w:rPr>
            <w:u w:val="single"/>
          </w:rPr>
          <w:br w:type="page"/>
        </w:r>
      </w:del>
    </w:p>
    <w:p w14:paraId="4101D68F" w14:textId="2545AB79" w:rsidR="00A95F79" w:rsidRPr="00D84614" w:rsidRDefault="00A95F79">
      <w:pPr>
        <w:pStyle w:val="Heading2"/>
        <w:rPr>
          <w:color w:val="auto"/>
        </w:rPr>
        <w:pPrChange w:id="757" w:author="Pande, Amitkumar" w:date="2020-09-14T11:49:00Z">
          <w:pPr>
            <w:pStyle w:val="Heading1"/>
          </w:pPr>
        </w:pPrChange>
      </w:pPr>
      <w:bookmarkStart w:id="758" w:name="_Toc27643075"/>
      <w:bookmarkStart w:id="759" w:name="_Toc64441485"/>
      <w:r w:rsidRPr="00D84614">
        <w:rPr>
          <w:color w:val="auto"/>
        </w:rPr>
        <w:lastRenderedPageBreak/>
        <w:t>Acceptance</w:t>
      </w:r>
      <w:bookmarkEnd w:id="758"/>
      <w:bookmarkEnd w:id="759"/>
    </w:p>
    <w:p w14:paraId="7E90FAB2" w14:textId="77777777" w:rsidR="00A95F79" w:rsidRPr="00D84614" w:rsidRDefault="00A95F79" w:rsidP="00E236C3">
      <w:pPr>
        <w:jc w:val="both"/>
        <w:rPr>
          <w:i/>
          <w:highlight w:val="lightGray"/>
        </w:rPr>
      </w:pPr>
      <w:r w:rsidRPr="00D84614">
        <w:rPr>
          <w:i/>
          <w:highlight w:val="lightGray"/>
        </w:rPr>
        <w:t>[To conclude a project, define acceptance process here. For example:</w:t>
      </w:r>
    </w:p>
    <w:p w14:paraId="5FB4356D" w14:textId="62238E7C" w:rsidR="003E6D48" w:rsidRPr="00D84614" w:rsidRDefault="00A95F79" w:rsidP="00E236C3">
      <w:pPr>
        <w:jc w:val="both"/>
        <w:rPr>
          <w:i/>
          <w:highlight w:val="lightGray"/>
        </w:rPr>
      </w:pPr>
      <w:r w:rsidRPr="00D84614">
        <w:rPr>
          <w:i/>
          <w:highlight w:val="lightGray"/>
        </w:rPr>
        <w:t xml:space="preserve">Upon completion of a Phase, PROVIDER will submit the associated tangible Deliverables, to </w:t>
      </w:r>
      <w:del w:id="760" w:author="Pande, Amitkumar" w:date="2020-10-02T16:53:00Z">
        <w:r w:rsidRPr="00D84614" w:rsidDel="00703DC7">
          <w:rPr>
            <w:i/>
            <w:highlight w:val="lightGray"/>
          </w:rPr>
          <w:delText>Customer</w:delText>
        </w:r>
      </w:del>
      <w:ins w:id="761" w:author="Pande, Amitkumar" w:date="2020-10-02T16:53:00Z">
        <w:r w:rsidR="00703DC7" w:rsidRPr="00D84614">
          <w:rPr>
            <w:i/>
            <w:highlight w:val="lightGray"/>
          </w:rPr>
          <w:t>CUSTOMER</w:t>
        </w:r>
      </w:ins>
      <w:del w:id="762" w:author="Pande, Amitkumar" w:date="2020-10-02T16:54:00Z">
        <w:r w:rsidRPr="00D84614" w:rsidDel="00703DC7">
          <w:rPr>
            <w:i/>
            <w:highlight w:val="lightGray"/>
          </w:rPr>
          <w:delText xml:space="preserve"> </w:delText>
        </w:r>
      </w:del>
      <w:ins w:id="763" w:author="Pande, Amitkumar" w:date="2020-10-02T16:54:00Z">
        <w:r w:rsidR="00703DC7" w:rsidRPr="00D84614">
          <w:rPr>
            <w:i/>
            <w:highlight w:val="lightGray"/>
          </w:rPr>
          <w:t xml:space="preserve"> </w:t>
        </w:r>
      </w:ins>
      <w:r w:rsidRPr="00D84614">
        <w:rPr>
          <w:i/>
          <w:highlight w:val="lightGray"/>
        </w:rPr>
        <w:t>accompanied by an Acceptance Form in the form set forth in Appendix B to this SOW.</w:t>
      </w:r>
      <w:del w:id="764" w:author="Pande, Amitkumar" w:date="2020-10-02T16:54:00Z">
        <w:r w:rsidRPr="00D84614" w:rsidDel="00703DC7">
          <w:rPr>
            <w:i/>
            <w:highlight w:val="lightGray"/>
          </w:rPr>
          <w:delText xml:space="preserve">  </w:delText>
        </w:r>
      </w:del>
      <w:ins w:id="765" w:author="Pande, Amitkumar" w:date="2020-10-02T16:54:00Z">
        <w:r w:rsidR="00703DC7" w:rsidRPr="00D84614">
          <w:rPr>
            <w:i/>
            <w:highlight w:val="lightGray"/>
          </w:rPr>
          <w:t xml:space="preserve"> </w:t>
        </w:r>
      </w:ins>
      <w:r w:rsidRPr="00D84614">
        <w:rPr>
          <w:i/>
          <w:highlight w:val="lightGray"/>
        </w:rPr>
        <w:t xml:space="preserve">Upon such submission, </w:t>
      </w:r>
      <w:del w:id="766" w:author="Pande, Amitkumar" w:date="2020-10-02T16:53:00Z">
        <w:r w:rsidRPr="00D84614" w:rsidDel="00703DC7">
          <w:rPr>
            <w:i/>
            <w:highlight w:val="lightGray"/>
          </w:rPr>
          <w:delText>Customer</w:delText>
        </w:r>
      </w:del>
      <w:ins w:id="767" w:author="Pande, Amitkumar" w:date="2020-10-02T16:53:00Z">
        <w:r w:rsidR="00703DC7" w:rsidRPr="00D84614">
          <w:rPr>
            <w:i/>
            <w:highlight w:val="lightGray"/>
          </w:rPr>
          <w:t>CUSTOMER</w:t>
        </w:r>
      </w:ins>
      <w:del w:id="768" w:author="Pande, Amitkumar" w:date="2020-10-02T16:54:00Z">
        <w:r w:rsidRPr="00D84614" w:rsidDel="00703DC7">
          <w:rPr>
            <w:i/>
            <w:highlight w:val="lightGray"/>
          </w:rPr>
          <w:delText xml:space="preserve"> </w:delText>
        </w:r>
      </w:del>
      <w:ins w:id="769" w:author="Pande, Amitkumar" w:date="2020-10-02T16:54:00Z">
        <w:r w:rsidR="00703DC7" w:rsidRPr="00D84614">
          <w:rPr>
            <w:i/>
            <w:highlight w:val="lightGray"/>
          </w:rPr>
          <w:t xml:space="preserve"> </w:t>
        </w:r>
      </w:ins>
      <w:r w:rsidRPr="00D84614">
        <w:rPr>
          <w:i/>
          <w:highlight w:val="lightGray"/>
        </w:rPr>
        <w:t>will review, evaluate and/or test, as the case may be, the applicable Deliverable(s) within eight (8) business days (the “Acceptance Period”) to determine whether or not each Deliverable(s) satisfies the acceptance criteria for the particular Deliverable in all material respects.</w:t>
      </w:r>
      <w:del w:id="770" w:author="Pande, Amitkumar" w:date="2020-10-02T16:54:00Z">
        <w:r w:rsidRPr="00D84614" w:rsidDel="00703DC7">
          <w:rPr>
            <w:i/>
            <w:highlight w:val="lightGray"/>
          </w:rPr>
          <w:delText xml:space="preserve">  </w:delText>
        </w:r>
      </w:del>
      <w:ins w:id="771" w:author="Pande, Amitkumar" w:date="2020-10-02T16:54:00Z">
        <w:r w:rsidR="00703DC7" w:rsidRPr="00D84614">
          <w:rPr>
            <w:i/>
            <w:highlight w:val="lightGray"/>
          </w:rPr>
          <w:t xml:space="preserve"> </w:t>
        </w:r>
      </w:ins>
      <w:r w:rsidRPr="00D84614">
        <w:rPr>
          <w:i/>
          <w:highlight w:val="lightGray"/>
        </w:rPr>
        <w:t xml:space="preserve">If the Deliverable satisfies its acceptance criteria in all material respects, </w:t>
      </w:r>
      <w:del w:id="772" w:author="Pande, Amitkumar" w:date="2020-10-02T16:53:00Z">
        <w:r w:rsidRPr="00D84614" w:rsidDel="00703DC7">
          <w:rPr>
            <w:i/>
            <w:highlight w:val="lightGray"/>
          </w:rPr>
          <w:delText>Customer</w:delText>
        </w:r>
      </w:del>
      <w:ins w:id="773" w:author="Pande, Amitkumar" w:date="2020-10-02T16:53:00Z">
        <w:r w:rsidR="00703DC7" w:rsidRPr="00D84614">
          <w:rPr>
            <w:i/>
            <w:highlight w:val="lightGray"/>
          </w:rPr>
          <w:t>CUSTOMER</w:t>
        </w:r>
      </w:ins>
      <w:del w:id="774" w:author="Pande, Amitkumar" w:date="2020-10-02T16:54:00Z">
        <w:r w:rsidRPr="00D84614" w:rsidDel="00703DC7">
          <w:rPr>
            <w:i/>
            <w:highlight w:val="lightGray"/>
          </w:rPr>
          <w:delText xml:space="preserve"> </w:delText>
        </w:r>
      </w:del>
      <w:ins w:id="775" w:author="Pande, Amitkumar" w:date="2020-10-02T16:54:00Z">
        <w:r w:rsidR="00703DC7" w:rsidRPr="00D84614">
          <w:rPr>
            <w:i/>
            <w:highlight w:val="lightGray"/>
          </w:rPr>
          <w:t xml:space="preserve"> </w:t>
        </w:r>
      </w:ins>
      <w:r w:rsidRPr="00D84614">
        <w:rPr>
          <w:i/>
          <w:highlight w:val="lightGray"/>
        </w:rPr>
        <w:t>will furnish a written acceptance confirmation to PROVIDER via the Acceptance Form prior to the end of the Acceptance Period.</w:t>
      </w:r>
      <w:del w:id="776" w:author="Pande, Amitkumar" w:date="2020-10-02T16:54:00Z">
        <w:r w:rsidRPr="00D84614" w:rsidDel="00703DC7">
          <w:rPr>
            <w:i/>
            <w:highlight w:val="lightGray"/>
          </w:rPr>
          <w:delText xml:space="preserve">  </w:delText>
        </w:r>
      </w:del>
      <w:ins w:id="777" w:author="Pande, Amitkumar" w:date="2020-10-02T16:54:00Z">
        <w:r w:rsidR="00703DC7" w:rsidRPr="00D84614">
          <w:rPr>
            <w:i/>
            <w:highlight w:val="lightGray"/>
          </w:rPr>
          <w:t xml:space="preserve"> </w:t>
        </w:r>
      </w:ins>
      <w:r w:rsidRPr="00D84614">
        <w:rPr>
          <w:i/>
          <w:highlight w:val="lightGray"/>
        </w:rPr>
        <w:t xml:space="preserve">For a Deliverable that is not accepted due to a non-conformity or defect, </w:t>
      </w:r>
      <w:del w:id="778" w:author="Pande, Amitkumar" w:date="2020-10-02T16:53:00Z">
        <w:r w:rsidRPr="00D84614" w:rsidDel="00703DC7">
          <w:rPr>
            <w:i/>
            <w:highlight w:val="lightGray"/>
          </w:rPr>
          <w:delText>Customer</w:delText>
        </w:r>
      </w:del>
      <w:ins w:id="779" w:author="Pande, Amitkumar" w:date="2020-10-02T16:53:00Z">
        <w:r w:rsidR="00703DC7" w:rsidRPr="00D84614">
          <w:rPr>
            <w:i/>
            <w:highlight w:val="lightGray"/>
          </w:rPr>
          <w:t>CUSTOMER</w:t>
        </w:r>
      </w:ins>
      <w:del w:id="780" w:author="Pande, Amitkumar" w:date="2020-10-02T16:54:00Z">
        <w:r w:rsidRPr="00D84614" w:rsidDel="00703DC7">
          <w:rPr>
            <w:i/>
            <w:highlight w:val="lightGray"/>
          </w:rPr>
          <w:delText xml:space="preserve"> </w:delText>
        </w:r>
      </w:del>
      <w:ins w:id="781" w:author="Pande, Amitkumar" w:date="2020-10-02T16:54:00Z">
        <w:r w:rsidR="00703DC7" w:rsidRPr="00D84614">
          <w:rPr>
            <w:i/>
            <w:highlight w:val="lightGray"/>
          </w:rPr>
          <w:t xml:space="preserve"> </w:t>
        </w:r>
      </w:ins>
      <w:r w:rsidRPr="00D84614">
        <w:rPr>
          <w:i/>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782" w:author="Pande, Amitkumar" w:date="2020-10-02T16:54:00Z">
        <w:r w:rsidRPr="00D84614" w:rsidDel="00703DC7">
          <w:rPr>
            <w:i/>
            <w:highlight w:val="lightGray"/>
          </w:rPr>
          <w:delText xml:space="preserve">  </w:delText>
        </w:r>
      </w:del>
      <w:ins w:id="783" w:author="Pande, Amitkumar" w:date="2020-10-02T16:54:00Z">
        <w:r w:rsidR="00703DC7" w:rsidRPr="00D84614">
          <w:rPr>
            <w:i/>
            <w:highlight w:val="lightGray"/>
          </w:rPr>
          <w:t xml:space="preserve"> </w:t>
        </w:r>
      </w:ins>
      <w:r w:rsidRPr="00D84614">
        <w:rPr>
          <w:i/>
          <w:highlight w:val="lightGray"/>
        </w:rPr>
        <w:t>Upon receipt of a Rejection Notice, PROVIDER will promptly correct any defects or non-conformities to the extent required so that each Deliverable satisfies the requirements of this SOW and its acceptance criteria in all material respects.</w:t>
      </w:r>
      <w:del w:id="784" w:author="Pande, Amitkumar" w:date="2020-10-02T16:54:00Z">
        <w:r w:rsidRPr="00D84614" w:rsidDel="00703DC7">
          <w:rPr>
            <w:i/>
            <w:highlight w:val="lightGray"/>
          </w:rPr>
          <w:delText xml:space="preserve">  </w:delText>
        </w:r>
      </w:del>
      <w:ins w:id="785" w:author="Pande, Amitkumar" w:date="2020-10-02T16:54:00Z">
        <w:r w:rsidR="00703DC7" w:rsidRPr="00D84614">
          <w:rPr>
            <w:i/>
            <w:highlight w:val="lightGray"/>
          </w:rPr>
          <w:t xml:space="preserve"> </w:t>
        </w:r>
      </w:ins>
      <w:r w:rsidRPr="00D84614">
        <w:rPr>
          <w:i/>
          <w:highlight w:val="lightGray"/>
        </w:rPr>
        <w:t xml:space="preserve">Thereafter, PROVIDER will resubmit a modified Deliverable to </w:t>
      </w:r>
      <w:del w:id="786" w:author="Pande, Amitkumar" w:date="2020-10-02T16:53:00Z">
        <w:r w:rsidRPr="00D84614" w:rsidDel="00703DC7">
          <w:rPr>
            <w:i/>
            <w:highlight w:val="lightGray"/>
          </w:rPr>
          <w:delText>Customer</w:delText>
        </w:r>
      </w:del>
      <w:ins w:id="787" w:author="Pande, Amitkumar" w:date="2020-10-02T16:53:00Z">
        <w:r w:rsidR="00703DC7" w:rsidRPr="00D84614">
          <w:rPr>
            <w:i/>
            <w:highlight w:val="lightGray"/>
          </w:rPr>
          <w:t xml:space="preserve">CUSTOMER </w:t>
        </w:r>
      </w:ins>
      <w:r w:rsidRPr="00D84614">
        <w:rPr>
          <w:i/>
          <w:highlight w:val="lightGray"/>
        </w:rPr>
        <w:t>, accompanied by the Acceptance Form and the process set forth above will be repeated.</w:t>
      </w:r>
      <w:del w:id="788" w:author="Pande, Amitkumar" w:date="2020-10-02T16:54:00Z">
        <w:r w:rsidRPr="00D84614" w:rsidDel="00703DC7">
          <w:rPr>
            <w:i/>
            <w:highlight w:val="lightGray"/>
          </w:rPr>
          <w:delText xml:space="preserve">  </w:delText>
        </w:r>
      </w:del>
      <w:ins w:id="789" w:author="Pande, Amitkumar" w:date="2020-10-02T16:54:00Z">
        <w:r w:rsidR="00703DC7" w:rsidRPr="00D84614">
          <w:rPr>
            <w:i/>
            <w:highlight w:val="lightGray"/>
          </w:rPr>
          <w:t xml:space="preserve"> </w:t>
        </w:r>
      </w:ins>
      <w:r w:rsidRPr="00D84614">
        <w:rPr>
          <w:i/>
          <w:highlight w:val="lightGray"/>
        </w:rPr>
        <w:t xml:space="preserve">However, </w:t>
      </w:r>
      <w:del w:id="790" w:author="Pande, Amitkumar" w:date="2020-10-02T16:53:00Z">
        <w:r w:rsidRPr="00D84614" w:rsidDel="00703DC7">
          <w:rPr>
            <w:i/>
            <w:highlight w:val="lightGray"/>
          </w:rPr>
          <w:delText>Customer</w:delText>
        </w:r>
      </w:del>
      <w:ins w:id="791" w:author="Pande, Amitkumar" w:date="2020-10-02T16:53:00Z">
        <w:r w:rsidR="00703DC7" w:rsidRPr="00D84614">
          <w:rPr>
            <w:i/>
            <w:highlight w:val="lightGray"/>
          </w:rPr>
          <w:t>CUSTOMER</w:t>
        </w:r>
      </w:ins>
      <w:del w:id="792" w:author="Pande, Amitkumar" w:date="2020-10-02T16:54:00Z">
        <w:r w:rsidRPr="00D84614" w:rsidDel="00703DC7">
          <w:rPr>
            <w:i/>
            <w:highlight w:val="lightGray"/>
          </w:rPr>
          <w:delText xml:space="preserve"> </w:delText>
        </w:r>
      </w:del>
      <w:ins w:id="793" w:author="Pande, Amitkumar" w:date="2020-10-02T16:54:00Z">
        <w:r w:rsidR="00703DC7" w:rsidRPr="00D84614">
          <w:rPr>
            <w:i/>
            <w:highlight w:val="lightGray"/>
          </w:rPr>
          <w:t xml:space="preserve"> </w:t>
        </w:r>
      </w:ins>
      <w:r w:rsidRPr="00D84614">
        <w:rPr>
          <w:i/>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794" w:author="Pande, Amitkumar" w:date="2020-10-02T16:54:00Z">
        <w:r w:rsidRPr="00D84614" w:rsidDel="00703DC7">
          <w:rPr>
            <w:i/>
            <w:highlight w:val="lightGray"/>
          </w:rPr>
          <w:delText xml:space="preserve">  </w:delText>
        </w:r>
      </w:del>
      <w:ins w:id="795" w:author="Pande, Amitkumar" w:date="2020-10-02T16:54:00Z">
        <w:r w:rsidR="00703DC7" w:rsidRPr="00D84614">
          <w:rPr>
            <w:i/>
            <w:highlight w:val="lightGray"/>
          </w:rPr>
          <w:t xml:space="preserve"> </w:t>
        </w:r>
      </w:ins>
      <w:r w:rsidRPr="00D84614">
        <w:rPr>
          <w:i/>
          <w:highlight w:val="lightGray"/>
        </w:rPr>
        <w:t xml:space="preserve">If </w:t>
      </w:r>
      <w:del w:id="796" w:author="Pande, Amitkumar" w:date="2020-10-02T16:53:00Z">
        <w:r w:rsidRPr="00D84614" w:rsidDel="00703DC7">
          <w:rPr>
            <w:i/>
            <w:highlight w:val="lightGray"/>
          </w:rPr>
          <w:delText>Customer</w:delText>
        </w:r>
      </w:del>
      <w:ins w:id="797" w:author="Pande, Amitkumar" w:date="2020-10-02T16:53:00Z">
        <w:r w:rsidR="00703DC7" w:rsidRPr="00D84614">
          <w:rPr>
            <w:i/>
            <w:highlight w:val="lightGray"/>
          </w:rPr>
          <w:t>CUSTOMER</w:t>
        </w:r>
      </w:ins>
      <w:del w:id="798" w:author="Pande, Amitkumar" w:date="2020-10-02T16:54:00Z">
        <w:r w:rsidRPr="00D84614" w:rsidDel="00703DC7">
          <w:rPr>
            <w:i/>
            <w:highlight w:val="lightGray"/>
          </w:rPr>
          <w:delText xml:space="preserve"> </w:delText>
        </w:r>
      </w:del>
      <w:ins w:id="799" w:author="Pande, Amitkumar" w:date="2020-10-02T16:54:00Z">
        <w:r w:rsidR="00703DC7" w:rsidRPr="00D84614">
          <w:rPr>
            <w:i/>
            <w:highlight w:val="lightGray"/>
          </w:rPr>
          <w:t xml:space="preserve"> </w:t>
        </w:r>
      </w:ins>
      <w:r w:rsidRPr="00D84614">
        <w:rPr>
          <w:i/>
          <w:highlight w:val="lightGray"/>
        </w:rPr>
        <w:t>fails to provide PROVIDER with the above described Rejection Notice prior to the end of the applicable Acceptance Period, then the corresponding Deliv</w:t>
      </w:r>
      <w:r w:rsidR="00F0417E" w:rsidRPr="00D84614">
        <w:rPr>
          <w:i/>
          <w:highlight w:val="lightGray"/>
        </w:rPr>
        <w:t>erable(s) are deemed accepted.]</w:t>
      </w:r>
    </w:p>
    <w:p w14:paraId="2108BD6D" w14:textId="7205D01E" w:rsidR="00D61DD1" w:rsidRPr="00D84614" w:rsidRDefault="00C64BCF" w:rsidP="00D61DD1">
      <w:r w:rsidRPr="00D84614">
        <w:t>Typical d</w:t>
      </w:r>
      <w:r w:rsidR="00EF6ECA" w:rsidRPr="00D84614">
        <w:t>eliverables</w:t>
      </w:r>
      <w:r w:rsidR="00D61DD1" w:rsidRPr="00D84614">
        <w:t xml:space="preserve"> at the end of the engagement are Standard Operating Procedures, Build document</w:t>
      </w:r>
      <w:r w:rsidR="004D6F97" w:rsidRPr="00D84614">
        <w:t xml:space="preserve">. However, what the customer </w:t>
      </w:r>
      <w:r w:rsidR="00041FD3" w:rsidRPr="00D84614">
        <w:t>desires for acceptance</w:t>
      </w:r>
      <w:r w:rsidR="004D6F97" w:rsidRPr="00D84614">
        <w:t xml:space="preserve"> needs to be </w:t>
      </w:r>
      <w:r w:rsidR="00D62E94" w:rsidRPr="00D84614">
        <w:t xml:space="preserve">discussed and </w:t>
      </w:r>
      <w:r w:rsidR="004D6F97" w:rsidRPr="00D84614">
        <w:t>agreed upon before beginning of the engagement</w:t>
      </w:r>
    </w:p>
    <w:p w14:paraId="28A1700F" w14:textId="41381EF7" w:rsidR="009F61A1" w:rsidRPr="00D84614" w:rsidDel="000A3F92" w:rsidRDefault="009F61A1" w:rsidP="00D61DD1">
      <w:pPr>
        <w:rPr>
          <w:del w:id="800" w:author="Pande, Amitkumar" w:date="2020-10-09T17:58:00Z"/>
        </w:rPr>
      </w:pPr>
      <w:del w:id="801" w:author="Pande, Amitkumar" w:date="2020-10-09T17:58:00Z">
        <w:r w:rsidRPr="00D84614" w:rsidDel="000A3F92">
          <w:delText>Sample:</w:delText>
        </w:r>
      </w:del>
    </w:p>
    <w:p w14:paraId="1F728F76" w14:textId="7C532C8D" w:rsidR="003E6D48" w:rsidRPr="00D84614" w:rsidDel="000A3F92" w:rsidRDefault="003E6D48" w:rsidP="00EF6ECA">
      <w:pPr>
        <w:ind w:firstLine="432"/>
        <w:rPr>
          <w:del w:id="802" w:author="Pande, Amitkumar" w:date="2020-10-09T17:58:00Z"/>
        </w:rPr>
      </w:pPr>
      <w:del w:id="803" w:author="Pande, Amitkumar" w:date="2020-10-09T17:58:00Z">
        <w:r w:rsidRPr="00D84614" w:rsidDel="000A3F92">
          <w:delText>At high level, the below are the deliverables:</w:delText>
        </w:r>
      </w:del>
    </w:p>
    <w:p w14:paraId="08F654D2" w14:textId="7B76EE8E" w:rsidR="003E6D48" w:rsidRPr="00D84614" w:rsidDel="000A3F92" w:rsidRDefault="003E6D48" w:rsidP="00EF6ECA">
      <w:pPr>
        <w:spacing w:before="100" w:after="0" w:line="276" w:lineRule="auto"/>
        <w:ind w:firstLine="432"/>
        <w:rPr>
          <w:del w:id="804" w:author="Pande, Amitkumar" w:date="2020-10-09T17:58:00Z"/>
        </w:rPr>
      </w:pPr>
      <w:del w:id="805" w:author="Pande, Amitkumar" w:date="2020-10-09T17:58:00Z">
        <w:r w:rsidRPr="00D84614" w:rsidDel="000A3F92">
          <w:delText xml:space="preserve">Partner will do the remediation based on findings mentioned above and also </w:delText>
        </w:r>
        <w:r w:rsidR="008A12F0" w:rsidRPr="00D84614" w:rsidDel="000A3F92">
          <w:delText>perform</w:delText>
        </w:r>
        <w:r w:rsidRPr="00D84614" w:rsidDel="000A3F92">
          <w:delText xml:space="preserve"> one more audit after the remediation have been done.</w:delText>
        </w:r>
      </w:del>
    </w:p>
    <w:p w14:paraId="6D20C38B" w14:textId="025C8D7F" w:rsidR="003E6D48" w:rsidRPr="00D84614" w:rsidDel="000A3F92" w:rsidRDefault="003E6D48" w:rsidP="00EF6ECA">
      <w:pPr>
        <w:pStyle w:val="ListParagraph"/>
        <w:numPr>
          <w:ilvl w:val="0"/>
          <w:numId w:val="49"/>
        </w:numPr>
        <w:spacing w:before="100" w:after="0" w:line="276" w:lineRule="auto"/>
        <w:ind w:left="0" w:firstLine="432"/>
        <w:rPr>
          <w:del w:id="806" w:author="Pande, Amitkumar" w:date="2020-10-09T17:58:00Z"/>
        </w:rPr>
      </w:pPr>
      <w:del w:id="807" w:author="Pande, Amitkumar" w:date="2020-10-09T17:58:00Z">
        <w:r w:rsidRPr="00D84614" w:rsidDel="000A3F92">
          <w:delText>Application architecture document</w:delText>
        </w:r>
      </w:del>
    </w:p>
    <w:p w14:paraId="1CFAA1BC" w14:textId="33AF6B1D" w:rsidR="003E6D48" w:rsidRPr="00D84614" w:rsidDel="000A3F92" w:rsidRDefault="003E6D48" w:rsidP="00EF6ECA">
      <w:pPr>
        <w:pStyle w:val="ListParagraph"/>
        <w:numPr>
          <w:ilvl w:val="0"/>
          <w:numId w:val="49"/>
        </w:numPr>
        <w:spacing w:before="100" w:after="0" w:line="276" w:lineRule="auto"/>
        <w:ind w:left="0" w:firstLine="432"/>
        <w:rPr>
          <w:del w:id="808" w:author="Pande, Amitkumar" w:date="2020-10-09T17:58:00Z"/>
        </w:rPr>
      </w:pPr>
      <w:del w:id="809" w:author="Pande, Amitkumar" w:date="2020-10-09T17:58:00Z">
        <w:r w:rsidRPr="00D84614" w:rsidDel="000A3F92">
          <w:delText xml:space="preserve">AWS </w:delText>
        </w:r>
        <w:r w:rsidR="0097474C" w:rsidRPr="00D84614" w:rsidDel="000A3F92">
          <w:delText>a</w:delText>
        </w:r>
        <w:r w:rsidRPr="00D84614" w:rsidDel="000A3F92">
          <w:delText xml:space="preserve">rchitecture </w:delText>
        </w:r>
        <w:r w:rsidR="0097474C" w:rsidRPr="00D84614" w:rsidDel="000A3F92">
          <w:delText>d</w:delText>
        </w:r>
        <w:r w:rsidRPr="00D84614" w:rsidDel="000A3F92">
          <w:delText>ocument (Post remediation)</w:delText>
        </w:r>
      </w:del>
    </w:p>
    <w:p w14:paraId="561B750C" w14:textId="66547C2F" w:rsidR="003E6D48" w:rsidRPr="00D84614" w:rsidDel="000A3F92" w:rsidRDefault="003E6D48" w:rsidP="00EF6ECA">
      <w:pPr>
        <w:pStyle w:val="ListParagraph"/>
        <w:numPr>
          <w:ilvl w:val="0"/>
          <w:numId w:val="49"/>
        </w:numPr>
        <w:spacing w:before="100" w:after="0" w:line="276" w:lineRule="auto"/>
        <w:ind w:left="0" w:firstLine="432"/>
        <w:rPr>
          <w:del w:id="810" w:author="Pande, Amitkumar" w:date="2020-10-09T17:58:00Z"/>
        </w:rPr>
      </w:pPr>
      <w:del w:id="811" w:author="Pande, Amitkumar" w:date="2020-10-09T17:58:00Z">
        <w:r w:rsidRPr="00D84614" w:rsidDel="000A3F92">
          <w:delText xml:space="preserve">AWS </w:delText>
        </w:r>
        <w:r w:rsidR="0097474C" w:rsidRPr="00D84614" w:rsidDel="000A3F92">
          <w:delText>a</w:delText>
        </w:r>
        <w:r w:rsidRPr="00D84614" w:rsidDel="000A3F92">
          <w:delText xml:space="preserve">rchitecture </w:delText>
        </w:r>
        <w:r w:rsidR="0097474C" w:rsidRPr="00D84614" w:rsidDel="000A3F92">
          <w:delText>d</w:delText>
        </w:r>
        <w:r w:rsidRPr="00D84614" w:rsidDel="000A3F92">
          <w:delText>ocument (Future state)</w:delText>
        </w:r>
      </w:del>
    </w:p>
    <w:p w14:paraId="76663FB2" w14:textId="54CCB406" w:rsidR="003E6D48" w:rsidRPr="00D84614" w:rsidDel="000A3F92" w:rsidRDefault="003E6D48" w:rsidP="00EF6ECA">
      <w:pPr>
        <w:pStyle w:val="ListParagraph"/>
        <w:numPr>
          <w:ilvl w:val="0"/>
          <w:numId w:val="49"/>
        </w:numPr>
        <w:spacing w:before="100" w:after="200" w:line="276" w:lineRule="auto"/>
        <w:ind w:left="0" w:firstLine="432"/>
        <w:rPr>
          <w:del w:id="812" w:author="Pande, Amitkumar" w:date="2020-10-09T17:58:00Z"/>
          <w:rFonts w:cs="Calibri"/>
        </w:rPr>
      </w:pPr>
      <w:del w:id="813" w:author="Pande, Amitkumar" w:date="2020-10-09T17:58:00Z">
        <w:r w:rsidRPr="00D84614" w:rsidDel="000A3F92">
          <w:rPr>
            <w:rFonts w:cs="Calibri"/>
          </w:rPr>
          <w:delText>Key rotation policy document</w:delText>
        </w:r>
      </w:del>
    </w:p>
    <w:p w14:paraId="4BA696E9" w14:textId="7721FC23" w:rsidR="003E6D48" w:rsidRPr="00D84614" w:rsidDel="000A3F92" w:rsidRDefault="003E6D48" w:rsidP="00EF6ECA">
      <w:pPr>
        <w:pStyle w:val="ListParagraph"/>
        <w:numPr>
          <w:ilvl w:val="0"/>
          <w:numId w:val="49"/>
        </w:numPr>
        <w:spacing w:before="100" w:after="0" w:line="276" w:lineRule="auto"/>
        <w:ind w:left="0" w:firstLine="432"/>
        <w:rPr>
          <w:del w:id="814" w:author="Pande, Amitkumar" w:date="2020-10-09T17:58:00Z"/>
        </w:rPr>
      </w:pPr>
      <w:del w:id="815" w:author="Pande, Amitkumar" w:date="2020-10-09T17:58:00Z">
        <w:r w:rsidRPr="00D84614" w:rsidDel="000A3F92">
          <w:delText>Security SOP document</w:delText>
        </w:r>
      </w:del>
    </w:p>
    <w:p w14:paraId="50F83D3D" w14:textId="61C91DC4" w:rsidR="003E6D48" w:rsidRPr="00D84614" w:rsidDel="000A3F92" w:rsidRDefault="003E6D48" w:rsidP="00EF6ECA">
      <w:pPr>
        <w:pStyle w:val="ListParagraph"/>
        <w:numPr>
          <w:ilvl w:val="0"/>
          <w:numId w:val="49"/>
        </w:numPr>
        <w:spacing w:before="100" w:after="0" w:line="276" w:lineRule="auto"/>
        <w:ind w:left="0" w:firstLine="432"/>
        <w:rPr>
          <w:del w:id="816" w:author="Pande, Amitkumar" w:date="2020-10-09T17:58:00Z"/>
        </w:rPr>
      </w:pPr>
      <w:del w:id="817" w:author="Pande, Amitkumar" w:date="2020-10-09T17:58:00Z">
        <w:r w:rsidRPr="00D84614" w:rsidDel="000A3F92">
          <w:delText>CI/CD best practices document</w:delText>
        </w:r>
      </w:del>
    </w:p>
    <w:p w14:paraId="5E5229C5" w14:textId="30F01A1D" w:rsidR="003E6D48" w:rsidRPr="00D84614" w:rsidDel="001A4412" w:rsidRDefault="003E6D48" w:rsidP="00EF6ECA">
      <w:pPr>
        <w:spacing w:before="100" w:after="0" w:line="276" w:lineRule="auto"/>
        <w:ind w:firstLine="432"/>
        <w:rPr>
          <w:del w:id="818" w:author="Pande, Amitkumar" w:date="2020-10-02T18:41:00Z"/>
        </w:rPr>
      </w:pPr>
    </w:p>
    <w:p w14:paraId="4517788D" w14:textId="2324F5A8" w:rsidR="002B39E4" w:rsidRPr="00D84614" w:rsidRDefault="002B39E4" w:rsidP="00C95498">
      <w:pPr>
        <w:rPr>
          <w:rFonts w:asciiTheme="majorHAnsi" w:eastAsiaTheme="majorEastAsia" w:hAnsiTheme="majorHAnsi" w:cstheme="majorBidi"/>
          <w:b/>
          <w:bCs/>
          <w:smallCaps/>
          <w:sz w:val="36"/>
          <w:szCs w:val="36"/>
        </w:rPr>
      </w:pPr>
    </w:p>
    <w:p w14:paraId="04007DF2" w14:textId="5DC752BE" w:rsidR="00543F47" w:rsidRPr="00D84614" w:rsidRDefault="009719B8" w:rsidP="00543F47">
      <w:pPr>
        <w:pStyle w:val="Heading1"/>
        <w:rPr>
          <w:color w:val="auto"/>
        </w:rPr>
      </w:pPr>
      <w:bookmarkStart w:id="819" w:name="_Toc64441486"/>
      <w:r w:rsidRPr="00D84614">
        <w:rPr>
          <w:color w:val="auto"/>
        </w:rPr>
        <w:t>R</w:t>
      </w:r>
      <w:r w:rsidR="00C94107" w:rsidRPr="00D84614">
        <w:rPr>
          <w:color w:val="auto"/>
        </w:rPr>
        <w:t xml:space="preserve">esources &amp; </w:t>
      </w:r>
      <w:r w:rsidRPr="00D84614">
        <w:rPr>
          <w:color w:val="auto"/>
        </w:rPr>
        <w:t>C</w:t>
      </w:r>
      <w:r w:rsidR="00C94107" w:rsidRPr="00D84614">
        <w:rPr>
          <w:color w:val="auto"/>
        </w:rPr>
        <w:t xml:space="preserve">ost </w:t>
      </w:r>
      <w:r w:rsidRPr="00D84614">
        <w:rPr>
          <w:color w:val="auto"/>
        </w:rPr>
        <w:t>E</w:t>
      </w:r>
      <w:r w:rsidR="006F63FA" w:rsidRPr="00D84614">
        <w:rPr>
          <w:color w:val="auto"/>
        </w:rPr>
        <w:t>stimates</w:t>
      </w:r>
      <w:bookmarkEnd w:id="819"/>
    </w:p>
    <w:p w14:paraId="26EED986" w14:textId="77777777" w:rsidR="00A1456C" w:rsidRPr="00D84614" w:rsidRDefault="00391349" w:rsidP="00E236C3">
      <w:pPr>
        <w:jc w:val="both"/>
        <w:rPr>
          <w:ins w:id="820" w:author="Pande, Amitkumar" w:date="2021-01-18T12:01:00Z"/>
          <w:i/>
          <w:highlight w:val="lightGray"/>
        </w:rPr>
      </w:pPr>
      <w:r w:rsidRPr="00D84614">
        <w:rPr>
          <w:i/>
          <w:highlight w:val="lightGray"/>
        </w:rPr>
        <w:t>[List all billable and non-billable resources involved in the project]</w:t>
      </w:r>
      <w:r w:rsidR="006B3ADD" w:rsidRPr="00D84614">
        <w:rPr>
          <w:i/>
          <w:highlight w:val="lightGray"/>
        </w:rPr>
        <w:t xml:space="preserve"> </w:t>
      </w:r>
    </w:p>
    <w:p w14:paraId="7A6DAA3D" w14:textId="00BD1E4A" w:rsidR="00A1456C" w:rsidRPr="00D84614" w:rsidRDefault="006B3ADD">
      <w:pPr>
        <w:jc w:val="both"/>
        <w:rPr>
          <w:i/>
          <w:highlight w:val="lightGray"/>
          <w:rPrChange w:id="821" w:author="Pande, Amitkumar" w:date="2021-01-18T12:01:00Z">
            <w:rPr/>
          </w:rPrChange>
        </w:rPr>
        <w:pPrChange w:id="822" w:author="Pande, Amitkumar" w:date="2021-01-18T12:01:00Z">
          <w:pPr/>
        </w:pPrChange>
      </w:pPr>
      <w:del w:id="823" w:author="Pande, Amitkumar" w:date="2021-01-18T12:04:00Z">
        <w:r w:rsidRPr="00D84614" w:rsidDel="00A26E92">
          <w:rPr>
            <w:i/>
            <w:highlight w:val="lightGray"/>
          </w:rPr>
          <w:delText>Note: This section is required to be included should you choose to use another project plan template.</w:delText>
        </w:r>
      </w:del>
      <w:ins w:id="824" w:author="Pande, Amitkumar" w:date="2021-01-18T12:01:00Z">
        <w:r w:rsidR="00A1456C" w:rsidRPr="00D84614">
          <w:rPr>
            <w:i/>
            <w:highlight w:val="lightGray"/>
          </w:rPr>
          <w:t xml:space="preserve">APN partner are required to ensure </w:t>
        </w:r>
      </w:ins>
      <w:ins w:id="825" w:author="Pande, Amitkumar" w:date="2021-01-18T12:02:00Z">
        <w:r w:rsidR="00A1456C" w:rsidRPr="00D84614">
          <w:rPr>
            <w:i/>
            <w:highlight w:val="lightGray"/>
          </w:rPr>
          <w:t>Project Plan and the Work Break Down list is comprehensively charted out</w:t>
        </w:r>
      </w:ins>
      <w:r w:rsidR="003B5791" w:rsidRPr="00D84614">
        <w:rPr>
          <w:i/>
          <w:highlight w:val="lightGray"/>
        </w:rPr>
        <w:t xml:space="preserve">. </w:t>
      </w:r>
      <w:ins w:id="826" w:author="Pande, Amitkumar" w:date="2021-01-18T12:02:00Z">
        <w:r w:rsidR="00A1456C" w:rsidRPr="00D84614">
          <w:rPr>
            <w:i/>
            <w:highlight w:val="lightGray"/>
          </w:rPr>
          <w:t xml:space="preserve">Each task should be broken down </w:t>
        </w:r>
      </w:ins>
      <w:ins w:id="827" w:author="Pande, Amitkumar" w:date="2021-01-18T12:03:00Z">
        <w:r w:rsidR="00A1456C" w:rsidRPr="00D84614">
          <w:rPr>
            <w:i/>
            <w:highlight w:val="lightGray"/>
          </w:rPr>
          <w:t xml:space="preserve">in </w:t>
        </w:r>
      </w:ins>
      <w:ins w:id="828" w:author="Pande, Amitkumar" w:date="2021-01-18T12:02:00Z">
        <w:r w:rsidR="00A1456C" w:rsidRPr="00D84614">
          <w:rPr>
            <w:i/>
            <w:highlight w:val="lightGray"/>
          </w:rPr>
          <w:t xml:space="preserve">to as much details as possible and efforts </w:t>
        </w:r>
      </w:ins>
      <w:ins w:id="829" w:author="Pande, Amitkumar" w:date="2021-01-18T12:03:00Z">
        <w:r w:rsidR="00A1456C" w:rsidRPr="00D84614">
          <w:rPr>
            <w:i/>
            <w:highlight w:val="lightGray"/>
          </w:rPr>
          <w:t>listed down should be justifiable</w:t>
        </w:r>
      </w:ins>
    </w:p>
    <w:p w14:paraId="01ED6884" w14:textId="77777777" w:rsidR="005E4241" w:rsidRPr="00D84614" w:rsidRDefault="005E4241" w:rsidP="006B3ADD">
      <w:pPr>
        <w:rPr>
          <w:u w:val="single"/>
        </w:rPr>
      </w:pPr>
      <w:r w:rsidRPr="00D84614">
        <w:rPr>
          <w:u w:val="single"/>
        </w:rPr>
        <w:t>Partner Technical Team</w:t>
      </w:r>
    </w:p>
    <w:p w14:paraId="0BCF43CF" w14:textId="77777777" w:rsidR="005E4241" w:rsidRPr="00D84614" w:rsidRDefault="005E4241" w:rsidP="005E4241">
      <w:pPr>
        <w:pStyle w:val="ListParagraph"/>
        <w:numPr>
          <w:ilvl w:val="0"/>
          <w:numId w:val="16"/>
        </w:numPr>
      </w:pPr>
      <w:r w:rsidRPr="00D84614">
        <w:t>Title - Name</w:t>
      </w:r>
    </w:p>
    <w:p w14:paraId="296903FD" w14:textId="77777777" w:rsidR="005E4241" w:rsidRPr="00D84614" w:rsidRDefault="005E4241" w:rsidP="005E4241">
      <w:pPr>
        <w:pStyle w:val="ListParagraph"/>
        <w:numPr>
          <w:ilvl w:val="0"/>
          <w:numId w:val="16"/>
        </w:numPr>
      </w:pPr>
      <w:r w:rsidRPr="00D84614">
        <w:t>Title - Name</w:t>
      </w:r>
    </w:p>
    <w:tbl>
      <w:tblPr>
        <w:tblStyle w:val="GridTable5Dark-Accent3"/>
        <w:tblW w:w="0" w:type="auto"/>
        <w:tblLook w:val="04A0" w:firstRow="1" w:lastRow="0" w:firstColumn="1" w:lastColumn="0" w:noHBand="0" w:noVBand="1"/>
      </w:tblPr>
      <w:tblGrid>
        <w:gridCol w:w="1135"/>
        <w:gridCol w:w="740"/>
      </w:tblGrid>
      <w:tr w:rsidR="00D84614" w:rsidRPr="00D84614" w14:paraId="6F385D9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CCADCB0" w14:textId="77777777" w:rsidR="00A41BFB" w:rsidRPr="00D84614" w:rsidRDefault="00A41BFB" w:rsidP="006F63FA">
            <w:pPr>
              <w:rPr>
                <w:b w:val="0"/>
                <w:color w:val="auto"/>
              </w:rPr>
            </w:pPr>
            <w:r w:rsidRPr="00D84614">
              <w:rPr>
                <w:color w:val="auto"/>
              </w:rPr>
              <w:t>Resource</w:t>
            </w:r>
          </w:p>
        </w:tc>
        <w:tc>
          <w:tcPr>
            <w:tcW w:w="0" w:type="dxa"/>
          </w:tcPr>
          <w:p w14:paraId="4D812A16" w14:textId="77777777" w:rsidR="00A41BFB" w:rsidRPr="00D84614" w:rsidRDefault="00A41BFB" w:rsidP="006F63FA">
            <w:pPr>
              <w:cnfStyle w:val="100000000000" w:firstRow="1" w:lastRow="0" w:firstColumn="0" w:lastColumn="0" w:oddVBand="0" w:evenVBand="0" w:oddHBand="0" w:evenHBand="0" w:firstRowFirstColumn="0" w:firstRowLastColumn="0" w:lastRowFirstColumn="0" w:lastRowLastColumn="0"/>
              <w:rPr>
                <w:b w:val="0"/>
                <w:color w:val="auto"/>
              </w:rPr>
            </w:pPr>
            <w:r w:rsidRPr="00D84614">
              <w:rPr>
                <w:color w:val="auto"/>
              </w:rPr>
              <w:t>Rate (USD)</w:t>
            </w:r>
            <w:r w:rsidR="000B50BC" w:rsidRPr="00D84614">
              <w:rPr>
                <w:color w:val="auto"/>
              </w:rPr>
              <w:t xml:space="preserve"> / Hour</w:t>
            </w:r>
          </w:p>
        </w:tc>
      </w:tr>
      <w:tr w:rsidR="00D84614" w:rsidRPr="00D84614" w14:paraId="60209EDA"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06A59C4" w14:textId="77777777" w:rsidR="00A41BFB" w:rsidRPr="00D84614" w:rsidRDefault="00A41BFB" w:rsidP="00A41BFB">
            <w:pPr>
              <w:rPr>
                <w:color w:val="auto"/>
              </w:rPr>
            </w:pPr>
            <w:r w:rsidRPr="00D84614">
              <w:rPr>
                <w:color w:val="auto"/>
              </w:rPr>
              <w:t>Solution Architects</w:t>
            </w:r>
          </w:p>
        </w:tc>
        <w:tc>
          <w:tcPr>
            <w:tcW w:w="0" w:type="dxa"/>
          </w:tcPr>
          <w:p w14:paraId="6B02A92A" w14:textId="77777777" w:rsidR="00A41BFB" w:rsidRPr="00D84614" w:rsidRDefault="00A41BFB" w:rsidP="00A41BFB">
            <w:pPr>
              <w:cnfStyle w:val="000000100000" w:firstRow="0" w:lastRow="0" w:firstColumn="0" w:lastColumn="0" w:oddVBand="0" w:evenVBand="0" w:oddHBand="1" w:evenHBand="0" w:firstRowFirstColumn="0" w:firstRowLastColumn="0" w:lastRowFirstColumn="0" w:lastRowLastColumn="0"/>
            </w:pPr>
          </w:p>
        </w:tc>
      </w:tr>
      <w:tr w:rsidR="00D84614" w:rsidRPr="00D84614" w14:paraId="32E13E41" w14:textId="77777777" w:rsidTr="003D7A6C">
        <w:tc>
          <w:tcPr>
            <w:cnfStyle w:val="001000000000" w:firstRow="0" w:lastRow="0" w:firstColumn="1" w:lastColumn="0" w:oddVBand="0" w:evenVBand="0" w:oddHBand="0" w:evenHBand="0" w:firstRowFirstColumn="0" w:firstRowLastColumn="0" w:lastRowFirstColumn="0" w:lastRowLastColumn="0"/>
            <w:tcW w:w="0" w:type="dxa"/>
          </w:tcPr>
          <w:p w14:paraId="5E7AEEEE" w14:textId="77777777" w:rsidR="00A41BFB" w:rsidRPr="00D84614" w:rsidRDefault="00A41BFB" w:rsidP="00A41BFB">
            <w:pPr>
              <w:rPr>
                <w:color w:val="auto"/>
              </w:rPr>
            </w:pPr>
            <w:r w:rsidRPr="00D84614">
              <w:rPr>
                <w:color w:val="auto"/>
              </w:rPr>
              <w:t>Engineers</w:t>
            </w:r>
          </w:p>
        </w:tc>
        <w:tc>
          <w:tcPr>
            <w:tcW w:w="0" w:type="dxa"/>
          </w:tcPr>
          <w:p w14:paraId="2D2D0338" w14:textId="77777777" w:rsidR="00A41BFB" w:rsidRPr="00D84614" w:rsidRDefault="00A41BFB" w:rsidP="00A41BFB">
            <w:pPr>
              <w:cnfStyle w:val="000000000000" w:firstRow="0" w:lastRow="0" w:firstColumn="0" w:lastColumn="0" w:oddVBand="0" w:evenVBand="0" w:oddHBand="0" w:evenHBand="0" w:firstRowFirstColumn="0" w:firstRowLastColumn="0" w:lastRowFirstColumn="0" w:lastRowLastColumn="0"/>
            </w:pPr>
          </w:p>
        </w:tc>
      </w:tr>
      <w:tr w:rsidR="00D84614" w:rsidRPr="00D84614" w14:paraId="57A5BF78"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61E2553" w14:textId="77777777" w:rsidR="00A41BFB" w:rsidRPr="00D84614" w:rsidRDefault="00A41BFB" w:rsidP="00A41BFB">
            <w:pPr>
              <w:rPr>
                <w:color w:val="auto"/>
              </w:rPr>
            </w:pPr>
            <w:r w:rsidRPr="00D84614">
              <w:rPr>
                <w:color w:val="auto"/>
              </w:rPr>
              <w:t xml:space="preserve">Other </w:t>
            </w:r>
            <w:r w:rsidRPr="00D84614">
              <w:rPr>
                <w:color w:val="auto"/>
                <w:sz w:val="18"/>
              </w:rPr>
              <w:t>(Please specif</w:t>
            </w:r>
            <w:r w:rsidR="004B592E" w:rsidRPr="00D84614">
              <w:rPr>
                <w:color w:val="auto"/>
                <w:sz w:val="18"/>
              </w:rPr>
              <w:t>y)</w:t>
            </w:r>
          </w:p>
        </w:tc>
        <w:tc>
          <w:tcPr>
            <w:tcW w:w="0" w:type="dxa"/>
          </w:tcPr>
          <w:p w14:paraId="4D8A8F3C" w14:textId="77777777" w:rsidR="00A41BFB" w:rsidRPr="00D84614" w:rsidRDefault="00A41BFB" w:rsidP="00A41BFB">
            <w:pPr>
              <w:cnfStyle w:val="000000100000" w:firstRow="0" w:lastRow="0" w:firstColumn="0" w:lastColumn="0" w:oddVBand="0" w:evenVBand="0" w:oddHBand="1" w:evenHBand="0" w:firstRowFirstColumn="0" w:firstRowLastColumn="0" w:lastRowFirstColumn="0" w:lastRowLastColumn="0"/>
            </w:pPr>
          </w:p>
        </w:tc>
      </w:tr>
    </w:tbl>
    <w:p w14:paraId="0CAF5429" w14:textId="0E6F528D" w:rsidR="00DD7D2A" w:rsidRPr="00D84614" w:rsidRDefault="00DD7D2A" w:rsidP="006F63FA">
      <w:pPr>
        <w:rPr>
          <w:ins w:id="830" w:author="Pande, Amitkumar" w:date="2020-10-02T18:29:00Z"/>
        </w:rPr>
      </w:pPr>
    </w:p>
    <w:p w14:paraId="5FBE963B" w14:textId="7C5E33B5" w:rsidR="00004F00" w:rsidRPr="00D84614" w:rsidRDefault="00004F00" w:rsidP="006F63FA">
      <w:pPr>
        <w:rPr>
          <w:ins w:id="831" w:author="Pande, Amitkumar" w:date="2020-10-09T09:50:00Z"/>
        </w:rPr>
      </w:pPr>
    </w:p>
    <w:tbl>
      <w:tblPr>
        <w:tblStyle w:val="ListTable4-Accent3"/>
        <w:tblW w:w="5000" w:type="pct"/>
        <w:tblLook w:val="04A0" w:firstRow="1" w:lastRow="0" w:firstColumn="1" w:lastColumn="0" w:noHBand="0" w:noVBand="1"/>
      </w:tblPr>
      <w:tblGrid>
        <w:gridCol w:w="3252"/>
        <w:gridCol w:w="6191"/>
        <w:gridCol w:w="1347"/>
      </w:tblGrid>
      <w:tr w:rsidR="00D84614" w:rsidRPr="00D84614"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83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684B50F4" w14:textId="77777777" w:rsidR="00FE3B20" w:rsidRPr="00D84614" w:rsidRDefault="00FE3B20" w:rsidP="00FE3B20">
            <w:pPr>
              <w:jc w:val="center"/>
              <w:rPr>
                <w:ins w:id="833" w:author="Pande, Amitkumar" w:date="2020-10-09T09:50:00Z"/>
                <w:rFonts w:ascii="Calibri" w:eastAsia="Times New Roman" w:hAnsi="Calibri" w:cs="Calibri"/>
                <w:b w:val="0"/>
                <w:bCs w:val="0"/>
                <w:color w:val="auto"/>
                <w:lang w:val="en-IN" w:eastAsia="en-IN"/>
              </w:rPr>
            </w:pPr>
            <w:ins w:id="834" w:author="Pande, Amitkumar" w:date="2020-10-09T09:50:00Z">
              <w:r w:rsidRPr="00D84614">
                <w:rPr>
                  <w:rFonts w:ascii="Calibri" w:eastAsia="Times New Roman" w:hAnsi="Calibri" w:cs="Calibri"/>
                  <w:color w:val="auto"/>
                  <w:lang w:val="en-IN" w:eastAsia="en-IN"/>
                </w:rPr>
                <w:t>Project Plan and Work Break Down List</w:t>
              </w:r>
            </w:ins>
          </w:p>
        </w:tc>
      </w:tr>
      <w:tr w:rsidR="00D84614" w:rsidRPr="00D84614"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83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0161F6F1" w14:textId="77777777" w:rsidR="00FE3B20" w:rsidRPr="00D84614" w:rsidRDefault="00FE3B20" w:rsidP="00FE3B20">
            <w:pPr>
              <w:jc w:val="center"/>
              <w:rPr>
                <w:ins w:id="836" w:author="Pande, Amitkumar" w:date="2020-10-09T09:50:00Z"/>
                <w:rFonts w:ascii="Calibri" w:eastAsia="Times New Roman" w:hAnsi="Calibri" w:cs="Calibri"/>
                <w:b w:val="0"/>
                <w:bCs w:val="0"/>
                <w:lang w:val="en-IN" w:eastAsia="en-IN"/>
              </w:rPr>
            </w:pPr>
            <w:ins w:id="837" w:author="Pande, Amitkumar" w:date="2020-10-09T09:50:00Z">
              <w:r w:rsidRPr="00D84614">
                <w:rPr>
                  <w:rFonts w:ascii="Calibri" w:eastAsia="Times New Roman" w:hAnsi="Calibri" w:cs="Calibri"/>
                  <w:lang w:val="en-IN" w:eastAsia="en-IN"/>
                </w:rPr>
                <w:t>Infrastructure Creation and Implementation</w:t>
              </w:r>
            </w:ins>
          </w:p>
        </w:tc>
      </w:tr>
      <w:tr w:rsidR="00D84614" w:rsidRPr="00D84614" w14:paraId="040F2FD9" w14:textId="77777777" w:rsidTr="003D7A6C">
        <w:trPr>
          <w:trHeight w:val="300"/>
          <w:ins w:id="83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2E9422FE" w14:textId="77777777" w:rsidR="00FE3B20" w:rsidRPr="00D84614" w:rsidRDefault="00FE3B20" w:rsidP="00FE3B20">
            <w:pPr>
              <w:jc w:val="center"/>
              <w:rPr>
                <w:ins w:id="839" w:author="Pande, Amitkumar" w:date="2020-10-09T09:50:00Z"/>
                <w:rFonts w:ascii="Calibri" w:eastAsia="Times New Roman" w:hAnsi="Calibri" w:cs="Calibri"/>
                <w:b w:val="0"/>
                <w:bCs w:val="0"/>
                <w:lang w:val="en-IN" w:eastAsia="en-IN"/>
              </w:rPr>
            </w:pPr>
            <w:ins w:id="840" w:author="Pande, Amitkumar" w:date="2020-10-09T09:50:00Z">
              <w:r w:rsidRPr="00D84614">
                <w:rPr>
                  <w:rFonts w:ascii="Calibri" w:eastAsia="Times New Roman" w:hAnsi="Calibri" w:cs="Calibri"/>
                  <w:lang w:val="en-IN" w:eastAsia="en-IN"/>
                </w:rPr>
                <w:t>Common Infrastructure &amp; Activities</w:t>
              </w:r>
            </w:ins>
          </w:p>
        </w:tc>
      </w:tr>
      <w:tr w:rsidR="00D84614" w:rsidRPr="00D84614"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841"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D84614" w:rsidRDefault="00FE3B20" w:rsidP="00FE3B20">
            <w:pPr>
              <w:jc w:val="center"/>
              <w:rPr>
                <w:ins w:id="842" w:author="Pande, Amitkumar" w:date="2020-10-09T09:50:00Z"/>
                <w:rFonts w:ascii="Calibri" w:eastAsia="Times New Roman" w:hAnsi="Calibri" w:cs="Calibri"/>
                <w:b w:val="0"/>
                <w:bCs w:val="0"/>
                <w:lang w:val="en-IN" w:eastAsia="en-IN"/>
              </w:rPr>
            </w:pPr>
            <w:ins w:id="843" w:author="Pande, Amitkumar" w:date="2020-10-09T09:50:00Z">
              <w:r w:rsidRPr="00D84614">
                <w:rPr>
                  <w:rFonts w:ascii="Calibri" w:eastAsia="Times New Roman" w:hAnsi="Calibri" w:cs="Calibri"/>
                  <w:lang w:val="en-IN" w:eastAsia="en-IN"/>
                </w:rPr>
                <w:t>Roles</w:t>
              </w:r>
            </w:ins>
          </w:p>
        </w:tc>
        <w:tc>
          <w:tcPr>
            <w:tcW w:w="2869" w:type="pct"/>
            <w:hideMark/>
          </w:tcPr>
          <w:p w14:paraId="28568D39"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844" w:author="Pande, Amitkumar" w:date="2020-10-09T09:50:00Z"/>
                <w:rFonts w:ascii="Calibri" w:eastAsia="Times New Roman" w:hAnsi="Calibri" w:cs="Calibri"/>
                <w:b/>
                <w:bCs/>
                <w:lang w:val="en-IN" w:eastAsia="en-IN"/>
              </w:rPr>
            </w:pPr>
            <w:ins w:id="845" w:author="Pande, Amitkumar" w:date="2020-10-09T09:50:00Z">
              <w:r w:rsidRPr="00D84614">
                <w:rPr>
                  <w:rFonts w:ascii="Calibri" w:eastAsia="Times New Roman" w:hAnsi="Calibri" w:cs="Calibri"/>
                  <w:b/>
                  <w:bCs/>
                  <w:lang w:val="en-IN" w:eastAsia="en-IN"/>
                </w:rPr>
                <w:t>Sub task</w:t>
              </w:r>
            </w:ins>
          </w:p>
        </w:tc>
        <w:tc>
          <w:tcPr>
            <w:tcW w:w="624" w:type="pct"/>
            <w:hideMark/>
          </w:tcPr>
          <w:p w14:paraId="1B74795C"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846" w:author="Pande, Amitkumar" w:date="2020-10-09T09:50:00Z"/>
                <w:rFonts w:ascii="Calibri" w:eastAsia="Times New Roman" w:hAnsi="Calibri" w:cs="Calibri"/>
                <w:b/>
                <w:bCs/>
                <w:lang w:val="en-IN" w:eastAsia="en-IN"/>
              </w:rPr>
            </w:pPr>
            <w:ins w:id="847" w:author="Pande, Amitkumar" w:date="2020-10-09T09:50:00Z">
              <w:r w:rsidRPr="00D84614">
                <w:rPr>
                  <w:rFonts w:ascii="Calibri" w:eastAsia="Times New Roman" w:hAnsi="Calibri" w:cs="Calibri"/>
                  <w:b/>
                  <w:bCs/>
                  <w:lang w:val="en-IN" w:eastAsia="en-IN"/>
                </w:rPr>
                <w:t>Effort required (person days)</w:t>
              </w:r>
            </w:ins>
          </w:p>
        </w:tc>
      </w:tr>
      <w:tr w:rsidR="00D84614" w:rsidRPr="00D84614" w14:paraId="743C63CD" w14:textId="77777777" w:rsidTr="003D7A6C">
        <w:trPr>
          <w:trHeight w:val="600"/>
          <w:ins w:id="84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354ED29B" w14:textId="77777777" w:rsidR="00FE3B20" w:rsidRPr="00D84614" w:rsidRDefault="00FE3B20" w:rsidP="00FE3B20">
            <w:pPr>
              <w:jc w:val="center"/>
              <w:rPr>
                <w:ins w:id="849" w:author="Pande, Amitkumar" w:date="2020-10-09T09:50:00Z"/>
                <w:rFonts w:ascii="Calibri" w:eastAsia="Times New Roman" w:hAnsi="Calibri" w:cs="Calibri"/>
                <w:lang w:val="en-IN" w:eastAsia="en-IN"/>
              </w:rPr>
            </w:pPr>
            <w:ins w:id="850" w:author="Pande, Amitkumar" w:date="2020-10-09T09:50:00Z">
              <w:r w:rsidRPr="00D84614">
                <w:rPr>
                  <w:rFonts w:ascii="Calibri" w:eastAsia="Times New Roman" w:hAnsi="Calibri" w:cs="Calibri"/>
                  <w:lang w:val="en-IN" w:eastAsia="en-IN"/>
                </w:rPr>
                <w:t>Technical Architect</w:t>
              </w:r>
            </w:ins>
          </w:p>
        </w:tc>
        <w:tc>
          <w:tcPr>
            <w:tcW w:w="0" w:type="pct"/>
            <w:hideMark/>
          </w:tcPr>
          <w:p w14:paraId="2BF25D66"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851" w:author="Pande, Amitkumar" w:date="2020-10-09T09:50:00Z"/>
                <w:rFonts w:ascii="Calibri" w:eastAsia="Times New Roman" w:hAnsi="Calibri" w:cs="Calibri"/>
                <w:lang w:val="en-IN" w:eastAsia="en-IN"/>
              </w:rPr>
            </w:pPr>
            <w:ins w:id="852" w:author="Pande, Amitkumar" w:date="2020-10-09T09:50:00Z">
              <w:r w:rsidRPr="00D84614">
                <w:rPr>
                  <w:rFonts w:ascii="Calibri" w:eastAsia="Times New Roman" w:hAnsi="Calibri" w:cs="Calibri"/>
                  <w:lang w:val="en-IN" w:eastAsia="en-IN"/>
                </w:rPr>
                <w:t>Discuss the Application and Infrastructure Architecture. Understand Dependencies and Integration points</w:t>
              </w:r>
            </w:ins>
          </w:p>
        </w:tc>
        <w:tc>
          <w:tcPr>
            <w:tcW w:w="0" w:type="pct"/>
            <w:vMerge w:val="restart"/>
          </w:tcPr>
          <w:p w14:paraId="0BF5EAC6" w14:textId="4F370DFA"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853" w:author="Pande, Amitkumar" w:date="2020-10-09T09:50:00Z"/>
                <w:rFonts w:ascii="Calibri" w:eastAsia="Times New Roman" w:hAnsi="Calibri" w:cs="Calibri"/>
                <w:lang w:val="en-IN" w:eastAsia="en-IN"/>
              </w:rPr>
            </w:pPr>
          </w:p>
        </w:tc>
      </w:tr>
      <w:tr w:rsidR="00D84614" w:rsidRPr="00D84614" w14:paraId="22786C32" w14:textId="77777777" w:rsidTr="003D7A6C">
        <w:trPr>
          <w:cnfStyle w:val="000000100000" w:firstRow="0" w:lastRow="0" w:firstColumn="0" w:lastColumn="0" w:oddVBand="0" w:evenVBand="0" w:oddHBand="1" w:evenHBand="0" w:firstRowFirstColumn="0" w:firstRowLastColumn="0" w:lastRowFirstColumn="0" w:lastRowLastColumn="0"/>
          <w:trHeight w:val="600"/>
          <w:ins w:id="85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4BCDA050" w14:textId="77777777" w:rsidR="00FE3B20" w:rsidRPr="00D84614" w:rsidRDefault="00FE3B20" w:rsidP="00FE3B20">
            <w:pPr>
              <w:rPr>
                <w:ins w:id="855" w:author="Pande, Amitkumar" w:date="2020-10-09T09:50:00Z"/>
                <w:rFonts w:ascii="Calibri" w:eastAsia="Times New Roman" w:hAnsi="Calibri" w:cs="Calibri"/>
                <w:lang w:val="en-IN" w:eastAsia="en-IN"/>
              </w:rPr>
            </w:pPr>
          </w:p>
        </w:tc>
        <w:tc>
          <w:tcPr>
            <w:tcW w:w="0" w:type="pct"/>
            <w:hideMark/>
          </w:tcPr>
          <w:p w14:paraId="2A8C0C2F"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856" w:author="Pande, Amitkumar" w:date="2020-10-09T09:50:00Z"/>
                <w:rFonts w:ascii="Calibri" w:eastAsia="Times New Roman" w:hAnsi="Calibri" w:cs="Calibri"/>
                <w:lang w:val="en-IN" w:eastAsia="en-IN"/>
              </w:rPr>
            </w:pPr>
            <w:ins w:id="857" w:author="Pande, Amitkumar" w:date="2020-10-09T09:50:00Z">
              <w:r w:rsidRPr="00D84614">
                <w:rPr>
                  <w:rFonts w:ascii="Calibri" w:eastAsia="Times New Roman" w:hAnsi="Calibri" w:cs="Calibri"/>
                  <w:lang w:val="en-IN" w:eastAsia="en-IN"/>
                </w:rPr>
                <w:t>Create Document, Reviews from Customer, Corrections and Document sign off</w:t>
              </w:r>
            </w:ins>
          </w:p>
        </w:tc>
        <w:tc>
          <w:tcPr>
            <w:tcW w:w="0" w:type="pct"/>
            <w:vMerge/>
          </w:tcPr>
          <w:p w14:paraId="59BC28DC"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858" w:author="Pande, Amitkumar" w:date="2020-10-09T09:50:00Z"/>
                <w:rFonts w:ascii="Calibri" w:eastAsia="Times New Roman" w:hAnsi="Calibri" w:cs="Calibri"/>
                <w:lang w:val="en-IN" w:eastAsia="en-IN"/>
              </w:rPr>
            </w:pPr>
          </w:p>
        </w:tc>
      </w:tr>
      <w:tr w:rsidR="00D84614" w:rsidRPr="00D84614" w14:paraId="71220C35" w14:textId="77777777" w:rsidTr="003D7A6C">
        <w:trPr>
          <w:trHeight w:val="600"/>
          <w:ins w:id="859"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00DB7FB4" w14:textId="77777777" w:rsidR="00FE3B20" w:rsidRPr="00D84614" w:rsidRDefault="00FE3B20" w:rsidP="00FE3B20">
            <w:pPr>
              <w:jc w:val="center"/>
              <w:rPr>
                <w:ins w:id="860" w:author="Pande, Amitkumar" w:date="2020-10-09T09:50:00Z"/>
                <w:rFonts w:ascii="Calibri" w:eastAsia="Times New Roman" w:hAnsi="Calibri" w:cs="Calibri"/>
                <w:lang w:val="en-IN" w:eastAsia="en-IN"/>
              </w:rPr>
            </w:pPr>
            <w:ins w:id="861" w:author="Pande, Amitkumar" w:date="2020-10-09T09:50:00Z">
              <w:r w:rsidRPr="00D84614">
                <w:rPr>
                  <w:rFonts w:ascii="Calibri" w:eastAsia="Times New Roman" w:hAnsi="Calibri" w:cs="Calibri"/>
                  <w:lang w:val="en-IN" w:eastAsia="en-IN"/>
                </w:rPr>
                <w:t>Sr. Cloud Engineer</w:t>
              </w:r>
            </w:ins>
          </w:p>
        </w:tc>
        <w:tc>
          <w:tcPr>
            <w:tcW w:w="0" w:type="pct"/>
            <w:hideMark/>
          </w:tcPr>
          <w:p w14:paraId="7FBEBF14"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862" w:author="Pande, Amitkumar" w:date="2020-10-09T09:50:00Z"/>
                <w:rFonts w:ascii="Calibri" w:eastAsia="Times New Roman" w:hAnsi="Calibri" w:cs="Calibri"/>
                <w:lang w:val="en-IN" w:eastAsia="en-IN"/>
              </w:rPr>
            </w:pPr>
            <w:ins w:id="863" w:author="Pande, Amitkumar" w:date="2020-10-09T09:50:00Z">
              <w:r w:rsidRPr="00D84614">
                <w:rPr>
                  <w:rFonts w:ascii="Calibri" w:eastAsia="Times New Roman" w:hAnsi="Calibri" w:cs="Calibri"/>
                  <w:lang w:val="en-IN" w:eastAsia="en-IN"/>
                </w:rPr>
                <w:t>AWS Account Creation / Setup or Gain access if existing A/c and IAM (Roles, Policies, Groups and Users) Access Setup</w:t>
              </w:r>
            </w:ins>
          </w:p>
        </w:tc>
        <w:tc>
          <w:tcPr>
            <w:tcW w:w="0" w:type="pct"/>
            <w:vMerge w:val="restart"/>
          </w:tcPr>
          <w:p w14:paraId="53B5664A" w14:textId="0E2009F6"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864" w:author="Pande, Amitkumar" w:date="2020-10-09T09:50:00Z"/>
                <w:rFonts w:ascii="Calibri" w:eastAsia="Times New Roman" w:hAnsi="Calibri" w:cs="Calibri"/>
                <w:lang w:val="en-IN" w:eastAsia="en-IN"/>
              </w:rPr>
            </w:pPr>
          </w:p>
        </w:tc>
      </w:tr>
      <w:tr w:rsidR="00D84614" w:rsidRPr="00D84614" w14:paraId="3BD5F515" w14:textId="77777777" w:rsidTr="003D7A6C">
        <w:trPr>
          <w:cnfStyle w:val="000000100000" w:firstRow="0" w:lastRow="0" w:firstColumn="0" w:lastColumn="0" w:oddVBand="0" w:evenVBand="0" w:oddHBand="1" w:evenHBand="0" w:firstRowFirstColumn="0" w:firstRowLastColumn="0" w:lastRowFirstColumn="0" w:lastRowLastColumn="0"/>
          <w:trHeight w:val="300"/>
          <w:ins w:id="86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423B399A" w14:textId="77777777" w:rsidR="00FE3B20" w:rsidRPr="00D84614" w:rsidRDefault="00FE3B20" w:rsidP="00FE3B20">
            <w:pPr>
              <w:rPr>
                <w:ins w:id="866" w:author="Pande, Amitkumar" w:date="2020-10-09T09:50:00Z"/>
                <w:rFonts w:ascii="Calibri" w:eastAsia="Times New Roman" w:hAnsi="Calibri" w:cs="Calibri"/>
                <w:lang w:val="en-IN" w:eastAsia="en-IN"/>
              </w:rPr>
            </w:pPr>
          </w:p>
        </w:tc>
        <w:tc>
          <w:tcPr>
            <w:tcW w:w="0" w:type="pct"/>
            <w:hideMark/>
          </w:tcPr>
          <w:p w14:paraId="751D9598"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867" w:author="Pande, Amitkumar" w:date="2020-10-09T09:50:00Z"/>
                <w:rFonts w:ascii="Calibri" w:eastAsia="Times New Roman" w:hAnsi="Calibri" w:cs="Calibri"/>
                <w:lang w:val="en-IN" w:eastAsia="en-IN"/>
              </w:rPr>
            </w:pPr>
            <w:ins w:id="868" w:author="Pande, Amitkumar" w:date="2020-10-09T09:50:00Z">
              <w:r w:rsidRPr="00D84614">
                <w:rPr>
                  <w:rFonts w:ascii="Calibri" w:eastAsia="Times New Roman" w:hAnsi="Calibri" w:cs="Calibri"/>
                  <w:lang w:val="en-IN" w:eastAsia="en-IN"/>
                </w:rPr>
                <w:t>Setup of Cloud Trail &amp; Billing with their S3 Buckets</w:t>
              </w:r>
            </w:ins>
          </w:p>
        </w:tc>
        <w:tc>
          <w:tcPr>
            <w:tcW w:w="0" w:type="pct"/>
            <w:vMerge/>
          </w:tcPr>
          <w:p w14:paraId="0B00E175"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869" w:author="Pande, Amitkumar" w:date="2020-10-09T09:50:00Z"/>
                <w:rFonts w:ascii="Calibri" w:eastAsia="Times New Roman" w:hAnsi="Calibri" w:cs="Calibri"/>
                <w:lang w:val="en-IN" w:eastAsia="en-IN"/>
              </w:rPr>
            </w:pPr>
          </w:p>
        </w:tc>
      </w:tr>
      <w:tr w:rsidR="00D84614" w:rsidRPr="00D84614" w14:paraId="5D65D16D" w14:textId="77777777" w:rsidTr="003D7A6C">
        <w:trPr>
          <w:trHeight w:val="600"/>
          <w:ins w:id="87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1A280D95" w14:textId="77777777" w:rsidR="00FE3B20" w:rsidRPr="00D84614" w:rsidRDefault="00FE3B20" w:rsidP="00FE3B20">
            <w:pPr>
              <w:rPr>
                <w:ins w:id="871" w:author="Pande, Amitkumar" w:date="2020-10-09T09:50:00Z"/>
                <w:rFonts w:ascii="Calibri" w:eastAsia="Times New Roman" w:hAnsi="Calibri" w:cs="Calibri"/>
                <w:lang w:val="en-IN" w:eastAsia="en-IN"/>
              </w:rPr>
            </w:pPr>
          </w:p>
        </w:tc>
        <w:tc>
          <w:tcPr>
            <w:tcW w:w="0" w:type="pct"/>
            <w:hideMark/>
          </w:tcPr>
          <w:p w14:paraId="0D9DD6A3"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872" w:author="Pande, Amitkumar" w:date="2020-10-09T09:50:00Z"/>
                <w:rFonts w:ascii="Calibri" w:eastAsia="Times New Roman" w:hAnsi="Calibri" w:cs="Calibri"/>
                <w:lang w:val="en-IN" w:eastAsia="en-IN"/>
              </w:rPr>
            </w:pPr>
            <w:ins w:id="873" w:author="Pande, Amitkumar" w:date="2020-10-09T09:50:00Z">
              <w:r w:rsidRPr="00D84614">
                <w:rPr>
                  <w:rFonts w:ascii="Calibri" w:eastAsia="Times New Roman" w:hAnsi="Calibri" w:cs="Calibri"/>
                  <w:lang w:val="en-IN" w:eastAsia="en-IN"/>
                </w:rPr>
                <w:t>Setup Network components like VPC, OpenVPN, Subnets, Routing Tables, NAT, Bastion/RDP GW etc. as per the architecture</w:t>
              </w:r>
            </w:ins>
          </w:p>
        </w:tc>
        <w:tc>
          <w:tcPr>
            <w:tcW w:w="0" w:type="pct"/>
            <w:vMerge/>
          </w:tcPr>
          <w:p w14:paraId="7B3FE5F5"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874" w:author="Pande, Amitkumar" w:date="2020-10-09T09:50:00Z"/>
                <w:rFonts w:ascii="Calibri" w:eastAsia="Times New Roman" w:hAnsi="Calibri" w:cs="Calibri"/>
                <w:lang w:val="en-IN" w:eastAsia="en-IN"/>
              </w:rPr>
            </w:pPr>
          </w:p>
        </w:tc>
      </w:tr>
      <w:tr w:rsidR="00D84614" w:rsidRPr="00D84614" w14:paraId="1E60C4FF" w14:textId="77777777" w:rsidTr="003D7A6C">
        <w:trPr>
          <w:cnfStyle w:val="000000100000" w:firstRow="0" w:lastRow="0" w:firstColumn="0" w:lastColumn="0" w:oddVBand="0" w:evenVBand="0" w:oddHBand="1" w:evenHBand="0" w:firstRowFirstColumn="0" w:firstRowLastColumn="0" w:lastRowFirstColumn="0" w:lastRowLastColumn="0"/>
          <w:trHeight w:val="600"/>
          <w:ins w:id="87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26203251" w14:textId="77777777" w:rsidR="00FE3B20" w:rsidRPr="00D84614" w:rsidRDefault="00FE3B20" w:rsidP="00FE3B20">
            <w:pPr>
              <w:rPr>
                <w:ins w:id="876" w:author="Pande, Amitkumar" w:date="2020-10-09T09:50:00Z"/>
                <w:rFonts w:ascii="Calibri" w:eastAsia="Times New Roman" w:hAnsi="Calibri" w:cs="Calibri"/>
                <w:lang w:val="en-IN" w:eastAsia="en-IN"/>
              </w:rPr>
            </w:pPr>
          </w:p>
        </w:tc>
        <w:tc>
          <w:tcPr>
            <w:tcW w:w="0" w:type="pct"/>
            <w:hideMark/>
          </w:tcPr>
          <w:p w14:paraId="3C372099"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877" w:author="Pande, Amitkumar" w:date="2020-10-09T09:50:00Z"/>
                <w:rFonts w:ascii="Calibri" w:eastAsia="Times New Roman" w:hAnsi="Calibri" w:cs="Calibri"/>
                <w:lang w:val="en-IN" w:eastAsia="en-IN"/>
              </w:rPr>
            </w:pPr>
            <w:ins w:id="878" w:author="Pande, Amitkumar" w:date="2020-10-09T09:50:00Z">
              <w:r w:rsidRPr="00D84614">
                <w:rPr>
                  <w:rFonts w:ascii="Calibri" w:eastAsia="Times New Roman" w:hAnsi="Calibri" w:cs="Calibri"/>
                  <w:lang w:val="en-IN" w:eastAsia="en-IN"/>
                </w:rPr>
                <w:t>Setup of NACL's &amp; Security Groups and configuration of security rules as per the document.</w:t>
              </w:r>
            </w:ins>
          </w:p>
        </w:tc>
        <w:tc>
          <w:tcPr>
            <w:tcW w:w="0" w:type="pct"/>
            <w:vMerge/>
          </w:tcPr>
          <w:p w14:paraId="29EA58E3"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879" w:author="Pande, Amitkumar" w:date="2020-10-09T09:50:00Z"/>
                <w:rFonts w:ascii="Calibri" w:eastAsia="Times New Roman" w:hAnsi="Calibri" w:cs="Calibri"/>
                <w:lang w:val="en-IN" w:eastAsia="en-IN"/>
              </w:rPr>
            </w:pPr>
          </w:p>
        </w:tc>
      </w:tr>
      <w:tr w:rsidR="00D84614" w:rsidRPr="00D84614" w14:paraId="293A5BA5" w14:textId="77777777" w:rsidTr="003D7A6C">
        <w:trPr>
          <w:trHeight w:val="300"/>
          <w:ins w:id="88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01723DE3" w14:textId="77777777" w:rsidR="00FE3B20" w:rsidRPr="00D84614" w:rsidRDefault="00FE3B20" w:rsidP="00FE3B20">
            <w:pPr>
              <w:rPr>
                <w:ins w:id="881" w:author="Pande, Amitkumar" w:date="2020-10-09T09:50:00Z"/>
                <w:rFonts w:ascii="Calibri" w:eastAsia="Times New Roman" w:hAnsi="Calibri" w:cs="Calibri"/>
                <w:lang w:val="en-IN" w:eastAsia="en-IN"/>
              </w:rPr>
            </w:pPr>
          </w:p>
        </w:tc>
        <w:tc>
          <w:tcPr>
            <w:tcW w:w="0" w:type="pct"/>
            <w:hideMark/>
          </w:tcPr>
          <w:p w14:paraId="16BCD960"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882" w:author="Pande, Amitkumar" w:date="2020-10-09T09:50:00Z"/>
                <w:rFonts w:ascii="Calibri" w:eastAsia="Times New Roman" w:hAnsi="Calibri" w:cs="Calibri"/>
                <w:lang w:val="en-IN" w:eastAsia="en-IN"/>
              </w:rPr>
            </w:pPr>
            <w:ins w:id="883" w:author="Pande, Amitkumar" w:date="2020-10-09T09:50:00Z">
              <w:r w:rsidRPr="00D84614">
                <w:rPr>
                  <w:rFonts w:ascii="Calibri" w:eastAsia="Times New Roman" w:hAnsi="Calibri" w:cs="Calibri"/>
                  <w:lang w:val="en-IN" w:eastAsia="en-IN"/>
                </w:rPr>
                <w:t>Setup of S3 Buckets</w:t>
              </w:r>
            </w:ins>
          </w:p>
        </w:tc>
        <w:tc>
          <w:tcPr>
            <w:tcW w:w="0" w:type="pct"/>
            <w:vMerge/>
          </w:tcPr>
          <w:p w14:paraId="65EBFC49"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884" w:author="Pande, Amitkumar" w:date="2020-10-09T09:50:00Z"/>
                <w:rFonts w:ascii="Calibri" w:eastAsia="Times New Roman" w:hAnsi="Calibri" w:cs="Calibri"/>
                <w:lang w:val="en-IN" w:eastAsia="en-IN"/>
              </w:rPr>
            </w:pPr>
          </w:p>
        </w:tc>
      </w:tr>
      <w:tr w:rsidR="00D84614" w:rsidRPr="00D84614" w14:paraId="6CD8FB38" w14:textId="77777777" w:rsidTr="003D7A6C">
        <w:trPr>
          <w:cnfStyle w:val="000000100000" w:firstRow="0" w:lastRow="0" w:firstColumn="0" w:lastColumn="0" w:oddVBand="0" w:evenVBand="0" w:oddHBand="1" w:evenHBand="0" w:firstRowFirstColumn="0" w:firstRowLastColumn="0" w:lastRowFirstColumn="0" w:lastRowLastColumn="0"/>
          <w:trHeight w:val="600"/>
          <w:ins w:id="88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3EDA7FF0" w14:textId="77777777" w:rsidR="00FE3B20" w:rsidRPr="00D84614" w:rsidRDefault="00FE3B20" w:rsidP="00FE3B20">
            <w:pPr>
              <w:rPr>
                <w:ins w:id="886" w:author="Pande, Amitkumar" w:date="2020-10-09T09:50:00Z"/>
                <w:rFonts w:ascii="Calibri" w:eastAsia="Times New Roman" w:hAnsi="Calibri" w:cs="Calibri"/>
                <w:lang w:val="en-IN" w:eastAsia="en-IN"/>
              </w:rPr>
            </w:pPr>
          </w:p>
        </w:tc>
        <w:tc>
          <w:tcPr>
            <w:tcW w:w="0" w:type="pct"/>
            <w:hideMark/>
          </w:tcPr>
          <w:p w14:paraId="5F6B0077"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887" w:author="Pande, Amitkumar" w:date="2020-10-09T09:50:00Z"/>
                <w:rFonts w:ascii="Calibri" w:eastAsia="Times New Roman" w:hAnsi="Calibri" w:cs="Calibri"/>
                <w:lang w:val="en-IN" w:eastAsia="en-IN"/>
              </w:rPr>
            </w:pPr>
            <w:ins w:id="888" w:author="Pande, Amitkumar" w:date="2020-10-09T09:50:00Z">
              <w:r w:rsidRPr="00D84614">
                <w:rPr>
                  <w:rFonts w:ascii="Calibri" w:eastAsia="Times New Roman" w:hAnsi="Calibri" w:cs="Calibri"/>
                  <w:lang w:val="en-IN" w:eastAsia="en-IN"/>
                </w:rPr>
                <w:t>Setup of Base AMI's (App / Layer wise) with latest OS patches &amp; software's required by the applications.</w:t>
              </w:r>
            </w:ins>
          </w:p>
        </w:tc>
        <w:tc>
          <w:tcPr>
            <w:tcW w:w="0" w:type="pct"/>
          </w:tcPr>
          <w:p w14:paraId="26FDACC0" w14:textId="7E2AE98C"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889" w:author="Pande, Amitkumar" w:date="2020-10-09T09:50:00Z"/>
                <w:rFonts w:ascii="Calibri" w:eastAsia="Times New Roman" w:hAnsi="Calibri" w:cs="Calibri"/>
                <w:lang w:val="en-IN" w:eastAsia="en-IN"/>
              </w:rPr>
            </w:pPr>
          </w:p>
        </w:tc>
      </w:tr>
      <w:tr w:rsidR="00D84614" w:rsidRPr="00D84614" w14:paraId="6B2EFA59" w14:textId="77777777" w:rsidTr="003D7A6C">
        <w:trPr>
          <w:trHeight w:val="300"/>
          <w:ins w:id="89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B2A7965" w14:textId="77777777" w:rsidR="00FE3B20" w:rsidRPr="00D84614" w:rsidRDefault="00FE3B20" w:rsidP="00FE3B20">
            <w:pPr>
              <w:rPr>
                <w:ins w:id="891" w:author="Pande, Amitkumar" w:date="2020-10-09T09:50:00Z"/>
                <w:rFonts w:ascii="Calibri" w:eastAsia="Times New Roman" w:hAnsi="Calibri" w:cs="Calibri"/>
                <w:b w:val="0"/>
                <w:bCs w:val="0"/>
                <w:lang w:val="en-IN" w:eastAsia="en-IN"/>
              </w:rPr>
            </w:pPr>
            <w:ins w:id="892" w:author="Pande, Amitkumar" w:date="2020-10-09T09:50:00Z">
              <w:r w:rsidRPr="00D84614">
                <w:rPr>
                  <w:rFonts w:ascii="Calibri" w:eastAsia="Times New Roman" w:hAnsi="Calibri" w:cs="Calibri"/>
                  <w:lang w:val="en-IN" w:eastAsia="en-IN"/>
                </w:rPr>
                <w:t> </w:t>
              </w:r>
            </w:ins>
          </w:p>
        </w:tc>
        <w:tc>
          <w:tcPr>
            <w:tcW w:w="0" w:type="pct"/>
            <w:hideMark/>
          </w:tcPr>
          <w:p w14:paraId="078000D2"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893" w:author="Pande, Amitkumar" w:date="2020-10-09T09:50:00Z"/>
                <w:rFonts w:ascii="Calibri" w:eastAsia="Times New Roman" w:hAnsi="Calibri" w:cs="Calibri"/>
                <w:b/>
                <w:bCs/>
                <w:lang w:val="en-IN" w:eastAsia="en-IN"/>
              </w:rPr>
            </w:pPr>
            <w:ins w:id="894" w:author="Pande, Amitkumar" w:date="2020-10-09T09:50:00Z">
              <w:r w:rsidRPr="00D84614">
                <w:rPr>
                  <w:rFonts w:ascii="Calibri" w:eastAsia="Times New Roman" w:hAnsi="Calibri" w:cs="Calibri"/>
                  <w:b/>
                  <w:bCs/>
                  <w:lang w:val="en-IN" w:eastAsia="en-IN"/>
                </w:rPr>
                <w:t>Total</w:t>
              </w:r>
            </w:ins>
          </w:p>
        </w:tc>
        <w:tc>
          <w:tcPr>
            <w:tcW w:w="0" w:type="pct"/>
          </w:tcPr>
          <w:p w14:paraId="54AC25B2" w14:textId="4F4E8F21"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895" w:author="Pande, Amitkumar" w:date="2020-10-09T09:50:00Z"/>
                <w:rFonts w:ascii="Calibri" w:eastAsia="Times New Roman" w:hAnsi="Calibri" w:cs="Calibri"/>
                <w:b/>
                <w:bCs/>
                <w:lang w:val="en-IN" w:eastAsia="en-IN"/>
              </w:rPr>
            </w:pPr>
          </w:p>
        </w:tc>
      </w:tr>
      <w:tr w:rsidR="00D84614" w:rsidRPr="00D84614"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89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04471CA0" w14:textId="20FBA23E" w:rsidR="00FE3B20" w:rsidRPr="00D84614" w:rsidRDefault="00FE3B20">
            <w:pPr>
              <w:jc w:val="center"/>
              <w:rPr>
                <w:ins w:id="897" w:author="Pande, Amitkumar" w:date="2020-10-09T09:50:00Z"/>
                <w:rFonts w:ascii="Calibri" w:eastAsia="Times New Roman" w:hAnsi="Calibri" w:cs="Calibri"/>
                <w:b w:val="0"/>
                <w:bCs w:val="0"/>
                <w:lang w:val="en-IN" w:eastAsia="en-IN"/>
              </w:rPr>
            </w:pPr>
            <w:ins w:id="898" w:author="Pande, Amitkumar" w:date="2020-10-09T09:50:00Z">
              <w:r w:rsidRPr="00D84614">
                <w:rPr>
                  <w:rFonts w:ascii="Calibri" w:eastAsia="Times New Roman" w:hAnsi="Calibri" w:cs="Calibri"/>
                  <w:lang w:val="en-IN" w:eastAsia="en-IN"/>
                </w:rPr>
                <w:t xml:space="preserve"> Kubernetes Architecture </w:t>
              </w:r>
            </w:ins>
          </w:p>
        </w:tc>
      </w:tr>
      <w:tr w:rsidR="00D84614" w:rsidRPr="00D84614" w14:paraId="739B89B6" w14:textId="77777777" w:rsidTr="003D7A6C">
        <w:trPr>
          <w:trHeight w:val="600"/>
          <w:ins w:id="899"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281BC0D4" w14:textId="77777777" w:rsidR="00FE3B20" w:rsidRPr="00D84614" w:rsidRDefault="00FE3B20" w:rsidP="00FE3B20">
            <w:pPr>
              <w:jc w:val="center"/>
              <w:rPr>
                <w:ins w:id="900" w:author="Pande, Amitkumar" w:date="2020-10-09T09:50:00Z"/>
                <w:rFonts w:ascii="Calibri" w:eastAsia="Times New Roman" w:hAnsi="Calibri" w:cs="Calibri"/>
                <w:b w:val="0"/>
                <w:bCs w:val="0"/>
                <w:lang w:val="en-IN" w:eastAsia="en-IN"/>
              </w:rPr>
            </w:pPr>
            <w:ins w:id="901" w:author="Pande, Amitkumar" w:date="2020-10-09T09:50:00Z">
              <w:r w:rsidRPr="00D84614">
                <w:rPr>
                  <w:rFonts w:ascii="Calibri" w:eastAsia="Times New Roman" w:hAnsi="Calibri" w:cs="Calibri"/>
                  <w:lang w:val="en-IN" w:eastAsia="en-IN"/>
                </w:rPr>
                <w:t>Roles</w:t>
              </w:r>
            </w:ins>
          </w:p>
        </w:tc>
        <w:tc>
          <w:tcPr>
            <w:tcW w:w="0" w:type="pct"/>
            <w:hideMark/>
          </w:tcPr>
          <w:p w14:paraId="4BC13E09"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02" w:author="Pande, Amitkumar" w:date="2020-10-09T09:50:00Z"/>
                <w:rFonts w:ascii="Calibri" w:eastAsia="Times New Roman" w:hAnsi="Calibri" w:cs="Calibri"/>
                <w:b/>
                <w:bCs/>
                <w:lang w:val="en-IN" w:eastAsia="en-IN"/>
              </w:rPr>
            </w:pPr>
            <w:ins w:id="903" w:author="Pande, Amitkumar" w:date="2020-10-09T09:50:00Z">
              <w:r w:rsidRPr="00D84614">
                <w:rPr>
                  <w:rFonts w:ascii="Calibri" w:eastAsia="Times New Roman" w:hAnsi="Calibri" w:cs="Calibri"/>
                  <w:b/>
                  <w:bCs/>
                  <w:lang w:val="en-IN" w:eastAsia="en-IN"/>
                </w:rPr>
                <w:t>Sub task</w:t>
              </w:r>
            </w:ins>
          </w:p>
        </w:tc>
        <w:tc>
          <w:tcPr>
            <w:tcW w:w="0" w:type="pct"/>
            <w:hideMark/>
          </w:tcPr>
          <w:p w14:paraId="4F75C1E0"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04" w:author="Pande, Amitkumar" w:date="2020-10-09T09:50:00Z"/>
                <w:rFonts w:ascii="Calibri" w:eastAsia="Times New Roman" w:hAnsi="Calibri" w:cs="Calibri"/>
                <w:b/>
                <w:bCs/>
                <w:lang w:val="en-IN" w:eastAsia="en-IN"/>
              </w:rPr>
            </w:pPr>
            <w:ins w:id="905" w:author="Pande, Amitkumar" w:date="2020-10-09T09:50:00Z">
              <w:r w:rsidRPr="00D84614">
                <w:rPr>
                  <w:rFonts w:ascii="Calibri" w:eastAsia="Times New Roman" w:hAnsi="Calibri" w:cs="Calibri"/>
                  <w:b/>
                  <w:bCs/>
                  <w:lang w:val="en-IN" w:eastAsia="en-IN"/>
                </w:rPr>
                <w:t>Effort required (person days)</w:t>
              </w:r>
            </w:ins>
          </w:p>
        </w:tc>
      </w:tr>
      <w:tr w:rsidR="00D84614" w:rsidRPr="00D84614" w14:paraId="419A4BC3" w14:textId="77777777" w:rsidTr="003D7A6C">
        <w:trPr>
          <w:cnfStyle w:val="000000100000" w:firstRow="0" w:lastRow="0" w:firstColumn="0" w:lastColumn="0" w:oddVBand="0" w:evenVBand="0" w:oddHBand="1" w:evenHBand="0" w:firstRowFirstColumn="0" w:firstRowLastColumn="0" w:lastRowFirstColumn="0" w:lastRowLastColumn="0"/>
          <w:trHeight w:val="300"/>
          <w:ins w:id="90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30FEF511" w14:textId="77777777" w:rsidR="00FE3B20" w:rsidRPr="00D84614" w:rsidRDefault="00FE3B20" w:rsidP="00FE3B20">
            <w:pPr>
              <w:jc w:val="center"/>
              <w:rPr>
                <w:ins w:id="907" w:author="Pande, Amitkumar" w:date="2020-10-09T09:50:00Z"/>
                <w:rFonts w:ascii="Calibri" w:eastAsia="Times New Roman" w:hAnsi="Calibri" w:cs="Calibri"/>
                <w:lang w:val="en-IN" w:eastAsia="en-IN"/>
              </w:rPr>
            </w:pPr>
            <w:ins w:id="908" w:author="Pande, Amitkumar" w:date="2020-10-09T09:50:00Z">
              <w:r w:rsidRPr="00D84614">
                <w:rPr>
                  <w:rFonts w:ascii="Calibri" w:eastAsia="Times New Roman" w:hAnsi="Calibri" w:cs="Calibri"/>
                  <w:lang w:val="en-IN" w:eastAsia="en-IN"/>
                </w:rPr>
                <w:t>Sr. Cloud Engineer</w:t>
              </w:r>
            </w:ins>
          </w:p>
        </w:tc>
        <w:tc>
          <w:tcPr>
            <w:tcW w:w="0" w:type="pct"/>
            <w:hideMark/>
          </w:tcPr>
          <w:p w14:paraId="400C6105"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909" w:author="Pande, Amitkumar" w:date="2020-10-09T09:50:00Z"/>
                <w:rFonts w:ascii="Calibri" w:eastAsia="Times New Roman" w:hAnsi="Calibri" w:cs="Calibri"/>
                <w:lang w:val="en-IN" w:eastAsia="en-IN"/>
              </w:rPr>
            </w:pPr>
            <w:ins w:id="910" w:author="Pande, Amitkumar" w:date="2020-10-09T09:50:00Z">
              <w:r w:rsidRPr="00D84614">
                <w:rPr>
                  <w:rFonts w:ascii="Calibri" w:eastAsia="Times New Roman" w:hAnsi="Calibri" w:cs="Calibri"/>
                  <w:lang w:val="en-IN" w:eastAsia="en-IN"/>
                </w:rPr>
                <w:t>Setup and configuration of the Kubernetes cluster</w:t>
              </w:r>
            </w:ins>
          </w:p>
        </w:tc>
        <w:tc>
          <w:tcPr>
            <w:tcW w:w="0" w:type="pct"/>
          </w:tcPr>
          <w:p w14:paraId="35F2E079" w14:textId="6B9FFED8"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911" w:author="Pande, Amitkumar" w:date="2020-10-09T09:50:00Z"/>
                <w:rFonts w:ascii="Calibri" w:eastAsia="Times New Roman" w:hAnsi="Calibri" w:cs="Calibri"/>
                <w:lang w:val="en-IN" w:eastAsia="en-IN"/>
              </w:rPr>
            </w:pPr>
          </w:p>
        </w:tc>
      </w:tr>
      <w:tr w:rsidR="00D84614" w:rsidRPr="00D84614" w14:paraId="3F544B48" w14:textId="77777777" w:rsidTr="003D7A6C">
        <w:trPr>
          <w:trHeight w:val="300"/>
          <w:ins w:id="91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7594E75" w14:textId="77777777" w:rsidR="00FE3B20" w:rsidRPr="00D84614" w:rsidRDefault="00FE3B20" w:rsidP="00FE3B20">
            <w:pPr>
              <w:jc w:val="center"/>
              <w:rPr>
                <w:ins w:id="913" w:author="Pande, Amitkumar" w:date="2020-10-09T09:50:00Z"/>
                <w:rFonts w:ascii="Calibri" w:eastAsia="Times New Roman" w:hAnsi="Calibri" w:cs="Calibri"/>
                <w:lang w:val="en-IN" w:eastAsia="en-IN"/>
              </w:rPr>
            </w:pPr>
            <w:ins w:id="914" w:author="Pande, Amitkumar" w:date="2020-10-09T09:50:00Z">
              <w:r w:rsidRPr="00D84614">
                <w:rPr>
                  <w:rFonts w:ascii="Calibri" w:eastAsia="Times New Roman" w:hAnsi="Calibri" w:cs="Calibri"/>
                  <w:lang w:val="en-IN" w:eastAsia="en-IN"/>
                </w:rPr>
                <w:t>Sr. Cloud Engineer</w:t>
              </w:r>
            </w:ins>
          </w:p>
        </w:tc>
        <w:tc>
          <w:tcPr>
            <w:tcW w:w="0" w:type="pct"/>
            <w:hideMark/>
          </w:tcPr>
          <w:p w14:paraId="1823B772"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915" w:author="Pande, Amitkumar" w:date="2020-10-09T09:50:00Z"/>
                <w:rFonts w:ascii="Calibri" w:eastAsia="Times New Roman" w:hAnsi="Calibri" w:cs="Calibri"/>
                <w:lang w:val="en-IN" w:eastAsia="en-IN"/>
              </w:rPr>
            </w:pPr>
            <w:ins w:id="916" w:author="Pande, Amitkumar" w:date="2020-10-09T09:50:00Z">
              <w:r w:rsidRPr="00D84614">
                <w:rPr>
                  <w:rFonts w:ascii="Calibri" w:eastAsia="Times New Roman" w:hAnsi="Calibri" w:cs="Calibri"/>
                  <w:lang w:val="en-IN" w:eastAsia="en-IN"/>
                </w:rPr>
                <w:t>Setup and configuration of the Worker Nodes</w:t>
              </w:r>
            </w:ins>
          </w:p>
        </w:tc>
        <w:tc>
          <w:tcPr>
            <w:tcW w:w="0" w:type="pct"/>
          </w:tcPr>
          <w:p w14:paraId="2D415B32" w14:textId="74009815"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17" w:author="Pande, Amitkumar" w:date="2020-10-09T09:50:00Z"/>
                <w:rFonts w:ascii="Calibri" w:eastAsia="Times New Roman" w:hAnsi="Calibri" w:cs="Calibri"/>
                <w:lang w:val="en-IN" w:eastAsia="en-IN"/>
              </w:rPr>
            </w:pPr>
          </w:p>
        </w:tc>
      </w:tr>
      <w:tr w:rsidR="00D84614" w:rsidRPr="00D84614" w14:paraId="2DD686FD" w14:textId="77777777" w:rsidTr="003D7A6C">
        <w:trPr>
          <w:cnfStyle w:val="000000100000" w:firstRow="0" w:lastRow="0" w:firstColumn="0" w:lastColumn="0" w:oddVBand="0" w:evenVBand="0" w:oddHBand="1" w:evenHBand="0" w:firstRowFirstColumn="0" w:firstRowLastColumn="0" w:lastRowFirstColumn="0" w:lastRowLastColumn="0"/>
          <w:trHeight w:val="300"/>
          <w:ins w:id="91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1FD8D2E3" w14:textId="77777777" w:rsidR="00FE3B20" w:rsidRPr="00D84614" w:rsidRDefault="00FE3B20" w:rsidP="00FE3B20">
            <w:pPr>
              <w:jc w:val="center"/>
              <w:rPr>
                <w:ins w:id="919" w:author="Pande, Amitkumar" w:date="2020-10-09T09:50:00Z"/>
                <w:rFonts w:ascii="Calibri" w:eastAsia="Times New Roman" w:hAnsi="Calibri" w:cs="Calibri"/>
                <w:lang w:val="en-IN" w:eastAsia="en-IN"/>
              </w:rPr>
            </w:pPr>
            <w:ins w:id="920" w:author="Pande, Amitkumar" w:date="2020-10-09T09:50:00Z">
              <w:r w:rsidRPr="00D84614">
                <w:rPr>
                  <w:rFonts w:ascii="Calibri" w:eastAsia="Times New Roman" w:hAnsi="Calibri" w:cs="Calibri"/>
                  <w:lang w:val="en-IN" w:eastAsia="en-IN"/>
                </w:rPr>
                <w:t>Sr. Cloud Engineer</w:t>
              </w:r>
            </w:ins>
          </w:p>
        </w:tc>
        <w:tc>
          <w:tcPr>
            <w:tcW w:w="0" w:type="pct"/>
            <w:hideMark/>
          </w:tcPr>
          <w:p w14:paraId="5C1F1E1D"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921" w:author="Pande, Amitkumar" w:date="2020-10-09T09:50:00Z"/>
                <w:rFonts w:ascii="Calibri" w:eastAsia="Times New Roman" w:hAnsi="Calibri" w:cs="Calibri"/>
                <w:lang w:val="en-IN" w:eastAsia="en-IN"/>
              </w:rPr>
            </w:pPr>
            <w:ins w:id="922" w:author="Pande, Amitkumar" w:date="2020-10-09T09:50:00Z">
              <w:r w:rsidRPr="00D84614">
                <w:rPr>
                  <w:rFonts w:ascii="Calibri" w:eastAsia="Times New Roman" w:hAnsi="Calibri" w:cs="Calibri"/>
                  <w:lang w:val="en-IN" w:eastAsia="en-IN"/>
                </w:rPr>
                <w:t xml:space="preserve">Configuration of </w:t>
              </w:r>
              <w:proofErr w:type="spellStart"/>
              <w:r w:rsidRPr="00D84614">
                <w:rPr>
                  <w:rFonts w:ascii="Calibri" w:eastAsia="Times New Roman" w:hAnsi="Calibri" w:cs="Calibri"/>
                  <w:lang w:val="en-IN" w:eastAsia="en-IN"/>
                </w:rPr>
                <w:t>AutoScaler</w:t>
              </w:r>
              <w:proofErr w:type="spellEnd"/>
              <w:r w:rsidRPr="00D84614">
                <w:rPr>
                  <w:rFonts w:ascii="Calibri" w:eastAsia="Times New Roman" w:hAnsi="Calibri" w:cs="Calibri"/>
                  <w:lang w:val="en-IN" w:eastAsia="en-IN"/>
                </w:rPr>
                <w:t xml:space="preserve"> on Kubernetes cluster</w:t>
              </w:r>
            </w:ins>
          </w:p>
        </w:tc>
        <w:tc>
          <w:tcPr>
            <w:tcW w:w="0" w:type="pct"/>
          </w:tcPr>
          <w:p w14:paraId="30D31B99" w14:textId="55D741F5"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923" w:author="Pande, Amitkumar" w:date="2020-10-09T09:50:00Z"/>
                <w:rFonts w:ascii="Calibri" w:eastAsia="Times New Roman" w:hAnsi="Calibri" w:cs="Calibri"/>
                <w:lang w:val="en-IN" w:eastAsia="en-IN"/>
              </w:rPr>
            </w:pPr>
          </w:p>
        </w:tc>
      </w:tr>
      <w:tr w:rsidR="00D84614" w:rsidRPr="00D84614" w14:paraId="311D42DC" w14:textId="77777777" w:rsidTr="003D7A6C">
        <w:trPr>
          <w:trHeight w:val="300"/>
          <w:ins w:id="92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1A05598D" w14:textId="77777777" w:rsidR="00FE3B20" w:rsidRPr="00D84614" w:rsidRDefault="00FE3B20" w:rsidP="00FE3B20">
            <w:pPr>
              <w:jc w:val="center"/>
              <w:rPr>
                <w:ins w:id="925" w:author="Pande, Amitkumar" w:date="2020-10-09T09:50:00Z"/>
                <w:rFonts w:ascii="Calibri" w:eastAsia="Times New Roman" w:hAnsi="Calibri" w:cs="Calibri"/>
                <w:lang w:val="en-IN" w:eastAsia="en-IN"/>
              </w:rPr>
            </w:pPr>
            <w:ins w:id="926" w:author="Pande, Amitkumar" w:date="2020-10-09T09:50:00Z">
              <w:r w:rsidRPr="00D84614">
                <w:rPr>
                  <w:rFonts w:ascii="Calibri" w:eastAsia="Times New Roman" w:hAnsi="Calibri" w:cs="Calibri"/>
                  <w:lang w:val="en-IN" w:eastAsia="en-IN"/>
                </w:rPr>
                <w:t>Sr. Cloud Engineer</w:t>
              </w:r>
            </w:ins>
          </w:p>
        </w:tc>
        <w:tc>
          <w:tcPr>
            <w:tcW w:w="0" w:type="pct"/>
            <w:hideMark/>
          </w:tcPr>
          <w:p w14:paraId="5A492E31"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927" w:author="Pande, Amitkumar" w:date="2020-10-09T09:50:00Z"/>
                <w:rFonts w:ascii="Calibri" w:eastAsia="Times New Roman" w:hAnsi="Calibri" w:cs="Calibri"/>
                <w:lang w:val="en-IN" w:eastAsia="en-IN"/>
              </w:rPr>
            </w:pPr>
            <w:ins w:id="928" w:author="Pande, Amitkumar" w:date="2020-10-09T09:50:00Z">
              <w:r w:rsidRPr="00D84614">
                <w:rPr>
                  <w:rFonts w:ascii="Calibri" w:eastAsia="Times New Roman" w:hAnsi="Calibri" w:cs="Calibri"/>
                  <w:lang w:val="en-IN" w:eastAsia="en-IN"/>
                </w:rPr>
                <w:t>Setup and configuration of Load Balancer Ingress Controller</w:t>
              </w:r>
            </w:ins>
          </w:p>
        </w:tc>
        <w:tc>
          <w:tcPr>
            <w:tcW w:w="0" w:type="pct"/>
          </w:tcPr>
          <w:p w14:paraId="447E01F1" w14:textId="3E0A363C"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29" w:author="Pande, Amitkumar" w:date="2020-10-09T09:50:00Z"/>
                <w:rFonts w:ascii="Calibri" w:eastAsia="Times New Roman" w:hAnsi="Calibri" w:cs="Calibri"/>
                <w:lang w:val="en-IN" w:eastAsia="en-IN"/>
              </w:rPr>
            </w:pPr>
          </w:p>
        </w:tc>
      </w:tr>
      <w:tr w:rsidR="00D84614" w:rsidRPr="00D84614" w14:paraId="15B593FF" w14:textId="77777777" w:rsidTr="003D7A6C">
        <w:trPr>
          <w:cnfStyle w:val="000000100000" w:firstRow="0" w:lastRow="0" w:firstColumn="0" w:lastColumn="0" w:oddVBand="0" w:evenVBand="0" w:oddHBand="1" w:evenHBand="0" w:firstRowFirstColumn="0" w:firstRowLastColumn="0" w:lastRowFirstColumn="0" w:lastRowLastColumn="0"/>
          <w:trHeight w:val="300"/>
          <w:ins w:id="93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4A9AB043" w14:textId="77777777" w:rsidR="00FE3B20" w:rsidRPr="00D84614" w:rsidRDefault="00FE3B20" w:rsidP="00FE3B20">
            <w:pPr>
              <w:jc w:val="center"/>
              <w:rPr>
                <w:ins w:id="931" w:author="Pande, Amitkumar" w:date="2020-10-09T09:50:00Z"/>
                <w:rFonts w:ascii="Calibri" w:eastAsia="Times New Roman" w:hAnsi="Calibri" w:cs="Calibri"/>
                <w:lang w:val="en-IN" w:eastAsia="en-IN"/>
              </w:rPr>
            </w:pPr>
            <w:ins w:id="932" w:author="Pande, Amitkumar" w:date="2020-10-09T09:50:00Z">
              <w:r w:rsidRPr="00D84614">
                <w:rPr>
                  <w:rFonts w:ascii="Calibri" w:eastAsia="Times New Roman" w:hAnsi="Calibri" w:cs="Calibri"/>
                  <w:lang w:val="en-IN" w:eastAsia="en-IN"/>
                </w:rPr>
                <w:t>Sr. Cloud Engineer</w:t>
              </w:r>
            </w:ins>
          </w:p>
        </w:tc>
        <w:tc>
          <w:tcPr>
            <w:tcW w:w="0" w:type="pct"/>
            <w:hideMark/>
          </w:tcPr>
          <w:p w14:paraId="2B68D8FA"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933" w:author="Pande, Amitkumar" w:date="2020-10-09T09:50:00Z"/>
                <w:rFonts w:ascii="Calibri" w:eastAsia="Times New Roman" w:hAnsi="Calibri" w:cs="Calibri"/>
                <w:lang w:val="en-IN" w:eastAsia="en-IN"/>
              </w:rPr>
            </w:pPr>
            <w:ins w:id="934" w:author="Pande, Amitkumar" w:date="2020-10-09T09:50:00Z">
              <w:r w:rsidRPr="00D84614">
                <w:rPr>
                  <w:rFonts w:ascii="Calibri" w:eastAsia="Times New Roman" w:hAnsi="Calibri" w:cs="Calibri"/>
                  <w:lang w:val="en-IN" w:eastAsia="en-IN"/>
                </w:rPr>
                <w:t>Setup of Cluster Level monitoring using Open Source tools</w:t>
              </w:r>
            </w:ins>
          </w:p>
        </w:tc>
        <w:tc>
          <w:tcPr>
            <w:tcW w:w="0" w:type="pct"/>
          </w:tcPr>
          <w:p w14:paraId="7058B21A" w14:textId="28CF7AA8"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935" w:author="Pande, Amitkumar" w:date="2020-10-09T09:50:00Z"/>
                <w:rFonts w:ascii="Calibri" w:eastAsia="Times New Roman" w:hAnsi="Calibri" w:cs="Calibri"/>
                <w:lang w:val="en-IN" w:eastAsia="en-IN"/>
              </w:rPr>
            </w:pPr>
          </w:p>
        </w:tc>
      </w:tr>
      <w:tr w:rsidR="00D84614" w:rsidRPr="00D84614" w14:paraId="41D77AD3" w14:textId="77777777" w:rsidTr="003D7A6C">
        <w:trPr>
          <w:trHeight w:val="300"/>
          <w:ins w:id="93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71FB5D8C" w14:textId="77777777" w:rsidR="00FE3B20" w:rsidRPr="00D84614" w:rsidRDefault="00FE3B20" w:rsidP="00FE3B20">
            <w:pPr>
              <w:jc w:val="center"/>
              <w:rPr>
                <w:ins w:id="937" w:author="Pande, Amitkumar" w:date="2020-10-09T09:50:00Z"/>
                <w:rFonts w:ascii="Calibri" w:eastAsia="Times New Roman" w:hAnsi="Calibri" w:cs="Calibri"/>
                <w:lang w:val="en-IN" w:eastAsia="en-IN"/>
              </w:rPr>
            </w:pPr>
            <w:ins w:id="938" w:author="Pande, Amitkumar" w:date="2020-10-09T09:50:00Z">
              <w:r w:rsidRPr="00D84614">
                <w:rPr>
                  <w:rFonts w:ascii="Calibri" w:eastAsia="Times New Roman" w:hAnsi="Calibri" w:cs="Calibri"/>
                  <w:lang w:val="en-IN" w:eastAsia="en-IN"/>
                </w:rPr>
                <w:t>Sr. Cloud Engineer</w:t>
              </w:r>
            </w:ins>
          </w:p>
        </w:tc>
        <w:tc>
          <w:tcPr>
            <w:tcW w:w="0" w:type="pct"/>
            <w:hideMark/>
          </w:tcPr>
          <w:p w14:paraId="5340C1BD"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939" w:author="Pande, Amitkumar" w:date="2020-10-09T09:50:00Z"/>
                <w:rFonts w:ascii="Calibri" w:eastAsia="Times New Roman" w:hAnsi="Calibri" w:cs="Calibri"/>
                <w:lang w:val="en-IN" w:eastAsia="en-IN"/>
              </w:rPr>
            </w:pPr>
            <w:ins w:id="940" w:author="Pande, Amitkumar" w:date="2020-10-09T09:50:00Z">
              <w:r w:rsidRPr="00D84614">
                <w:rPr>
                  <w:rFonts w:ascii="Calibri" w:eastAsia="Times New Roman" w:hAnsi="Calibri" w:cs="Calibri"/>
                  <w:lang w:val="en-IN" w:eastAsia="en-IN"/>
                </w:rPr>
                <w:t xml:space="preserve">Setup of </w:t>
              </w:r>
              <w:proofErr w:type="spellStart"/>
              <w:r w:rsidRPr="00D84614">
                <w:rPr>
                  <w:rFonts w:ascii="Calibri" w:eastAsia="Times New Roman" w:hAnsi="Calibri" w:cs="Calibri"/>
                  <w:lang w:val="en-IN" w:eastAsia="en-IN"/>
                </w:rPr>
                <w:t>ElasticCache</w:t>
              </w:r>
              <w:proofErr w:type="spellEnd"/>
              <w:r w:rsidRPr="00D84614">
                <w:rPr>
                  <w:rFonts w:ascii="Calibri" w:eastAsia="Times New Roman" w:hAnsi="Calibri" w:cs="Calibri"/>
                  <w:lang w:val="en-IN" w:eastAsia="en-IN"/>
                </w:rPr>
                <w:t xml:space="preserve"> service </w:t>
              </w:r>
            </w:ins>
          </w:p>
        </w:tc>
        <w:tc>
          <w:tcPr>
            <w:tcW w:w="0" w:type="pct"/>
          </w:tcPr>
          <w:p w14:paraId="76554F7E" w14:textId="3AA15739"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41" w:author="Pande, Amitkumar" w:date="2020-10-09T09:50:00Z"/>
                <w:rFonts w:ascii="Calibri" w:eastAsia="Times New Roman" w:hAnsi="Calibri" w:cs="Calibri"/>
                <w:lang w:val="en-IN" w:eastAsia="en-IN"/>
              </w:rPr>
            </w:pPr>
          </w:p>
        </w:tc>
      </w:tr>
      <w:tr w:rsidR="00D84614" w:rsidRPr="00D84614" w14:paraId="27D8A06E" w14:textId="77777777" w:rsidTr="003D7A6C">
        <w:trPr>
          <w:cnfStyle w:val="000000100000" w:firstRow="0" w:lastRow="0" w:firstColumn="0" w:lastColumn="0" w:oddVBand="0" w:evenVBand="0" w:oddHBand="1" w:evenHBand="0" w:firstRowFirstColumn="0" w:firstRowLastColumn="0" w:lastRowFirstColumn="0" w:lastRowLastColumn="0"/>
          <w:trHeight w:val="300"/>
          <w:ins w:id="94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028FD9C8" w14:textId="77777777" w:rsidR="00FE3B20" w:rsidRPr="00D84614" w:rsidRDefault="00FE3B20" w:rsidP="00FE3B20">
            <w:pPr>
              <w:jc w:val="center"/>
              <w:rPr>
                <w:ins w:id="943" w:author="Pande, Amitkumar" w:date="2020-10-09T09:50:00Z"/>
                <w:rFonts w:ascii="Calibri" w:eastAsia="Times New Roman" w:hAnsi="Calibri" w:cs="Calibri"/>
                <w:lang w:val="en-IN" w:eastAsia="en-IN"/>
              </w:rPr>
            </w:pPr>
            <w:ins w:id="944" w:author="Pande, Amitkumar" w:date="2020-10-09T09:50:00Z">
              <w:r w:rsidRPr="00D84614">
                <w:rPr>
                  <w:rFonts w:ascii="Calibri" w:eastAsia="Times New Roman" w:hAnsi="Calibri" w:cs="Calibri"/>
                  <w:lang w:val="en-IN" w:eastAsia="en-IN"/>
                </w:rPr>
                <w:t>Sr. Cloud Engineer</w:t>
              </w:r>
            </w:ins>
          </w:p>
        </w:tc>
        <w:tc>
          <w:tcPr>
            <w:tcW w:w="0" w:type="pct"/>
            <w:hideMark/>
          </w:tcPr>
          <w:p w14:paraId="63A27B10"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945" w:author="Pande, Amitkumar" w:date="2020-10-09T09:50:00Z"/>
                <w:rFonts w:ascii="Calibri" w:eastAsia="Times New Roman" w:hAnsi="Calibri" w:cs="Calibri"/>
                <w:lang w:val="en-IN" w:eastAsia="en-IN"/>
              </w:rPr>
            </w:pPr>
            <w:ins w:id="946" w:author="Pande, Amitkumar" w:date="2020-10-09T09:50:00Z">
              <w:r w:rsidRPr="00D84614">
                <w:rPr>
                  <w:rFonts w:ascii="Calibri" w:eastAsia="Times New Roman" w:hAnsi="Calibri" w:cs="Calibri"/>
                  <w:lang w:val="en-IN" w:eastAsia="en-IN"/>
                </w:rPr>
                <w:t xml:space="preserve">Setup Client Build Environment with </w:t>
              </w:r>
              <w:proofErr w:type="spellStart"/>
              <w:r w:rsidRPr="00D84614">
                <w:rPr>
                  <w:rFonts w:ascii="Calibri" w:eastAsia="Times New Roman" w:hAnsi="Calibri" w:cs="Calibri"/>
                  <w:lang w:val="en-IN" w:eastAsia="en-IN"/>
                </w:rPr>
                <w:t>Fileshare</w:t>
              </w:r>
              <w:proofErr w:type="spellEnd"/>
            </w:ins>
          </w:p>
        </w:tc>
        <w:tc>
          <w:tcPr>
            <w:tcW w:w="0" w:type="pct"/>
          </w:tcPr>
          <w:p w14:paraId="6B57F180" w14:textId="5A9BF78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947" w:author="Pande, Amitkumar" w:date="2020-10-09T09:50:00Z"/>
                <w:rFonts w:ascii="Calibri" w:eastAsia="Times New Roman" w:hAnsi="Calibri" w:cs="Calibri"/>
                <w:lang w:val="en-IN" w:eastAsia="en-IN"/>
              </w:rPr>
            </w:pPr>
          </w:p>
        </w:tc>
      </w:tr>
      <w:tr w:rsidR="00D84614" w:rsidRPr="00D84614" w14:paraId="22E50E8B" w14:textId="77777777" w:rsidTr="003D7A6C">
        <w:trPr>
          <w:trHeight w:val="300"/>
          <w:ins w:id="94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3C8F6936" w14:textId="77777777" w:rsidR="00FE3B20" w:rsidRPr="00D84614" w:rsidRDefault="00FE3B20" w:rsidP="00FE3B20">
            <w:pPr>
              <w:jc w:val="center"/>
              <w:rPr>
                <w:ins w:id="949" w:author="Pande, Amitkumar" w:date="2020-10-09T09:50:00Z"/>
                <w:rFonts w:ascii="Calibri" w:eastAsia="Times New Roman" w:hAnsi="Calibri" w:cs="Calibri"/>
                <w:lang w:val="en-IN" w:eastAsia="en-IN"/>
              </w:rPr>
            </w:pPr>
            <w:ins w:id="950" w:author="Pande, Amitkumar" w:date="2020-10-09T09:50:00Z">
              <w:r w:rsidRPr="00D84614">
                <w:rPr>
                  <w:rFonts w:ascii="Calibri" w:eastAsia="Times New Roman" w:hAnsi="Calibri" w:cs="Calibri"/>
                  <w:lang w:val="en-IN" w:eastAsia="en-IN"/>
                </w:rPr>
                <w:t>Sr. Cloud Engineer</w:t>
              </w:r>
            </w:ins>
          </w:p>
        </w:tc>
        <w:tc>
          <w:tcPr>
            <w:tcW w:w="0" w:type="pct"/>
            <w:hideMark/>
          </w:tcPr>
          <w:p w14:paraId="64C420DF"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951" w:author="Pande, Amitkumar" w:date="2020-10-09T09:50:00Z"/>
                <w:rFonts w:ascii="Calibri" w:eastAsia="Times New Roman" w:hAnsi="Calibri" w:cs="Calibri"/>
                <w:lang w:val="en-IN" w:eastAsia="en-IN"/>
              </w:rPr>
            </w:pPr>
            <w:ins w:id="952" w:author="Pande, Amitkumar" w:date="2020-10-09T09:50:00Z">
              <w:r w:rsidRPr="00D84614">
                <w:rPr>
                  <w:rFonts w:ascii="Calibri" w:eastAsia="Times New Roman" w:hAnsi="Calibri" w:cs="Calibri"/>
                  <w:lang w:val="en-IN" w:eastAsia="en-IN"/>
                </w:rPr>
                <w:t xml:space="preserve">Setup </w:t>
              </w:r>
              <w:proofErr w:type="spellStart"/>
              <w:r w:rsidRPr="00D84614">
                <w:rPr>
                  <w:rFonts w:ascii="Calibri" w:eastAsia="Times New Roman" w:hAnsi="Calibri" w:cs="Calibri"/>
                  <w:lang w:val="en-IN" w:eastAsia="en-IN"/>
                </w:rPr>
                <w:t>HashiCorp</w:t>
              </w:r>
              <w:proofErr w:type="spellEnd"/>
              <w:r w:rsidRPr="00D84614">
                <w:rPr>
                  <w:rFonts w:ascii="Calibri" w:eastAsia="Times New Roman" w:hAnsi="Calibri" w:cs="Calibri"/>
                  <w:lang w:val="en-IN" w:eastAsia="en-IN"/>
                </w:rPr>
                <w:t xml:space="preserve"> Vault and configure KMS</w:t>
              </w:r>
            </w:ins>
          </w:p>
        </w:tc>
        <w:tc>
          <w:tcPr>
            <w:tcW w:w="0" w:type="pct"/>
          </w:tcPr>
          <w:p w14:paraId="532DE633" w14:textId="2C73DD5F"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53" w:author="Pande, Amitkumar" w:date="2020-10-09T09:50:00Z"/>
                <w:rFonts w:ascii="Calibri" w:eastAsia="Times New Roman" w:hAnsi="Calibri" w:cs="Calibri"/>
                <w:lang w:val="en-IN" w:eastAsia="en-IN"/>
              </w:rPr>
            </w:pPr>
          </w:p>
        </w:tc>
      </w:tr>
      <w:tr w:rsidR="00D84614" w:rsidRPr="00D84614" w14:paraId="10459F25" w14:textId="77777777" w:rsidTr="003D7A6C">
        <w:trPr>
          <w:cnfStyle w:val="000000100000" w:firstRow="0" w:lastRow="0" w:firstColumn="0" w:lastColumn="0" w:oddVBand="0" w:evenVBand="0" w:oddHBand="1" w:evenHBand="0" w:firstRowFirstColumn="0" w:firstRowLastColumn="0" w:lastRowFirstColumn="0" w:lastRowLastColumn="0"/>
          <w:trHeight w:val="300"/>
          <w:ins w:id="95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486BA012" w14:textId="77777777" w:rsidR="00FE3B20" w:rsidRPr="00D84614" w:rsidRDefault="00FE3B20" w:rsidP="00FE3B20">
            <w:pPr>
              <w:jc w:val="center"/>
              <w:rPr>
                <w:ins w:id="955" w:author="Pande, Amitkumar" w:date="2020-10-09T09:50:00Z"/>
                <w:rFonts w:ascii="Calibri" w:eastAsia="Times New Roman" w:hAnsi="Calibri" w:cs="Calibri"/>
                <w:lang w:val="en-IN" w:eastAsia="en-IN"/>
              </w:rPr>
            </w:pPr>
            <w:ins w:id="956" w:author="Pande, Amitkumar" w:date="2020-10-09T09:50:00Z">
              <w:r w:rsidRPr="00D84614">
                <w:rPr>
                  <w:rFonts w:ascii="Calibri" w:eastAsia="Times New Roman" w:hAnsi="Calibri" w:cs="Calibri"/>
                  <w:lang w:val="en-IN" w:eastAsia="en-IN"/>
                </w:rPr>
                <w:t>Sr. Cloud Engineer</w:t>
              </w:r>
            </w:ins>
          </w:p>
        </w:tc>
        <w:tc>
          <w:tcPr>
            <w:tcW w:w="0" w:type="pct"/>
            <w:hideMark/>
          </w:tcPr>
          <w:p w14:paraId="63E8A782"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957" w:author="Pande, Amitkumar" w:date="2020-10-09T09:50:00Z"/>
                <w:rFonts w:ascii="Calibri" w:eastAsia="Times New Roman" w:hAnsi="Calibri" w:cs="Calibri"/>
                <w:lang w:val="en-IN" w:eastAsia="en-IN"/>
              </w:rPr>
            </w:pPr>
            <w:ins w:id="958" w:author="Pande, Amitkumar" w:date="2020-10-09T09:50:00Z">
              <w:r w:rsidRPr="00D84614">
                <w:rPr>
                  <w:rFonts w:ascii="Calibri" w:eastAsia="Times New Roman" w:hAnsi="Calibri" w:cs="Calibri"/>
                  <w:lang w:val="en-IN" w:eastAsia="en-IN"/>
                </w:rPr>
                <w:t>Setup ALB and WAF then configure it to route requests to servers</w:t>
              </w:r>
            </w:ins>
          </w:p>
        </w:tc>
        <w:tc>
          <w:tcPr>
            <w:tcW w:w="0" w:type="pct"/>
          </w:tcPr>
          <w:p w14:paraId="6F6EFF50" w14:textId="74004B7E"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959" w:author="Pande, Amitkumar" w:date="2020-10-09T09:50:00Z"/>
                <w:rFonts w:ascii="Calibri" w:eastAsia="Times New Roman" w:hAnsi="Calibri" w:cs="Calibri"/>
                <w:lang w:val="en-IN" w:eastAsia="en-IN"/>
              </w:rPr>
            </w:pPr>
          </w:p>
        </w:tc>
      </w:tr>
      <w:tr w:rsidR="00D84614" w:rsidRPr="00D84614" w14:paraId="13BAE3C2" w14:textId="77777777" w:rsidTr="003D7A6C">
        <w:trPr>
          <w:trHeight w:val="300"/>
          <w:ins w:id="96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9F70450" w14:textId="77777777" w:rsidR="00FE3B20" w:rsidRPr="00D84614" w:rsidRDefault="00FE3B20" w:rsidP="00FE3B20">
            <w:pPr>
              <w:jc w:val="center"/>
              <w:rPr>
                <w:ins w:id="961" w:author="Pande, Amitkumar" w:date="2020-10-09T09:50:00Z"/>
                <w:rFonts w:ascii="Calibri" w:eastAsia="Times New Roman" w:hAnsi="Calibri" w:cs="Calibri"/>
                <w:lang w:val="en-IN" w:eastAsia="en-IN"/>
              </w:rPr>
            </w:pPr>
            <w:ins w:id="962" w:author="Pande, Amitkumar" w:date="2020-10-09T09:50:00Z">
              <w:r w:rsidRPr="00D84614">
                <w:rPr>
                  <w:rFonts w:ascii="Calibri" w:eastAsia="Times New Roman" w:hAnsi="Calibri" w:cs="Calibri"/>
                  <w:lang w:val="en-IN" w:eastAsia="en-IN"/>
                </w:rPr>
                <w:t>Sr. Cloud Engineer</w:t>
              </w:r>
            </w:ins>
          </w:p>
        </w:tc>
        <w:tc>
          <w:tcPr>
            <w:tcW w:w="0" w:type="pct"/>
            <w:hideMark/>
          </w:tcPr>
          <w:p w14:paraId="746D61E7"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963" w:author="Pande, Amitkumar" w:date="2020-10-09T09:50:00Z"/>
                <w:rFonts w:ascii="Calibri" w:eastAsia="Times New Roman" w:hAnsi="Calibri" w:cs="Calibri"/>
                <w:lang w:val="en-IN" w:eastAsia="en-IN"/>
              </w:rPr>
            </w:pPr>
            <w:ins w:id="964" w:author="Pande, Amitkumar" w:date="2020-10-09T09:50:00Z">
              <w:r w:rsidRPr="00D84614">
                <w:rPr>
                  <w:rFonts w:ascii="Calibri" w:eastAsia="Times New Roman" w:hAnsi="Calibri" w:cs="Calibri"/>
                  <w:lang w:val="en-IN" w:eastAsia="en-IN"/>
                </w:rPr>
                <w:t>Setup RDS with MySQL</w:t>
              </w:r>
            </w:ins>
          </w:p>
        </w:tc>
        <w:tc>
          <w:tcPr>
            <w:tcW w:w="0" w:type="pct"/>
          </w:tcPr>
          <w:p w14:paraId="2351C9E4" w14:textId="4A5D13A3"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65" w:author="Pande, Amitkumar" w:date="2020-10-09T09:50:00Z"/>
                <w:rFonts w:ascii="Calibri" w:eastAsia="Times New Roman" w:hAnsi="Calibri" w:cs="Calibri"/>
                <w:lang w:val="en-IN" w:eastAsia="en-IN"/>
              </w:rPr>
            </w:pPr>
          </w:p>
        </w:tc>
      </w:tr>
    </w:tbl>
    <w:p w14:paraId="44F2AF80" w14:textId="29A8E128" w:rsidR="00FE3B20" w:rsidRPr="00D84614" w:rsidRDefault="00FE3B20" w:rsidP="006F63FA">
      <w:pPr>
        <w:rPr>
          <w:ins w:id="966" w:author="Pande, Amitkumar" w:date="2020-10-09T09:51:00Z"/>
        </w:rPr>
      </w:pPr>
    </w:p>
    <w:p w14:paraId="4ED28243" w14:textId="703A2BD2" w:rsidR="00FE3B20" w:rsidRPr="00D84614" w:rsidRDefault="00FE3B20" w:rsidP="006F63FA">
      <w:pPr>
        <w:rPr>
          <w:ins w:id="967" w:author="Pande, Amitkumar" w:date="2020-10-09T09:51:00Z"/>
        </w:rPr>
      </w:pPr>
    </w:p>
    <w:tbl>
      <w:tblPr>
        <w:tblStyle w:val="GridTable5Dark-Accent3"/>
        <w:tblW w:w="5000" w:type="pct"/>
        <w:tblLook w:val="04A0" w:firstRow="1" w:lastRow="0" w:firstColumn="1" w:lastColumn="0" w:noHBand="0" w:noVBand="1"/>
      </w:tblPr>
      <w:tblGrid>
        <w:gridCol w:w="3385"/>
        <w:gridCol w:w="4035"/>
        <w:gridCol w:w="3370"/>
      </w:tblGrid>
      <w:tr w:rsidR="00D84614" w:rsidRPr="00D84614"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96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3722F86" w14:textId="77777777" w:rsidR="00FE3B20" w:rsidRPr="00D84614" w:rsidRDefault="00FE3B20" w:rsidP="00FE3B20">
            <w:pPr>
              <w:jc w:val="center"/>
              <w:rPr>
                <w:ins w:id="969" w:author="Pande, Amitkumar" w:date="2020-10-09T09:51:00Z"/>
                <w:rFonts w:ascii="Calibri" w:eastAsia="Times New Roman" w:hAnsi="Calibri" w:cs="Calibri"/>
                <w:color w:val="auto"/>
                <w:lang w:val="en-IN" w:eastAsia="en-IN"/>
                <w:rPrChange w:id="970" w:author="Pande, Amitkumar" w:date="2020-10-20T17:38:00Z">
                  <w:rPr>
                    <w:ins w:id="971" w:author="Pande, Amitkumar" w:date="2020-10-09T09:51:00Z"/>
                    <w:rFonts w:ascii="Calibri" w:eastAsia="Times New Roman" w:hAnsi="Calibri" w:cs="Calibri"/>
                    <w:color w:val="000000"/>
                    <w:lang w:val="en-IN" w:eastAsia="en-IN"/>
                  </w:rPr>
                </w:rPrChange>
              </w:rPr>
            </w:pPr>
            <w:ins w:id="972" w:author="Pande, Amitkumar" w:date="2020-10-09T09:51:00Z">
              <w:r w:rsidRPr="00D84614">
                <w:rPr>
                  <w:rFonts w:ascii="Calibri" w:eastAsia="Times New Roman" w:hAnsi="Calibri" w:cs="Calibri"/>
                  <w:color w:val="auto"/>
                  <w:lang w:val="en-IN" w:eastAsia="en-IN"/>
                  <w:rPrChange w:id="973" w:author="Pande, Amitkumar" w:date="2020-10-20T17:38:00Z">
                    <w:rPr>
                      <w:rFonts w:ascii="Calibri" w:eastAsia="Times New Roman" w:hAnsi="Calibri" w:cs="Calibri"/>
                      <w:color w:val="000000"/>
                      <w:lang w:val="en-IN" w:eastAsia="en-IN"/>
                    </w:rPr>
                  </w:rPrChange>
                </w:rPr>
                <w:t>Sr. Cloud Engineer</w:t>
              </w:r>
            </w:ins>
          </w:p>
        </w:tc>
        <w:tc>
          <w:tcPr>
            <w:tcW w:w="0" w:type="pct"/>
            <w:hideMark/>
          </w:tcPr>
          <w:p w14:paraId="36C35490" w14:textId="77777777" w:rsidR="003D7A6C" w:rsidRPr="00D84614" w:rsidRDefault="00FE3B20">
            <w:pPr>
              <w:jc w:val="center"/>
              <w:cnfStyle w:val="100000000000" w:firstRow="1" w:lastRow="0" w:firstColumn="0" w:lastColumn="0" w:oddVBand="0" w:evenVBand="0" w:oddHBand="0" w:evenHBand="0" w:firstRowFirstColumn="0" w:firstRowLastColumn="0" w:lastRowFirstColumn="0" w:lastRowLastColumn="0"/>
              <w:rPr>
                <w:ins w:id="974" w:author="Pande, Amitkumar" w:date="2020-10-20T17:38:00Z"/>
                <w:rFonts w:ascii="Calibri" w:eastAsia="Times New Roman" w:hAnsi="Calibri" w:cs="Calibri"/>
                <w:color w:val="auto"/>
                <w:lang w:val="en-IN" w:eastAsia="en-IN"/>
              </w:rPr>
              <w:pPrChange w:id="975" w:author="Pande, Amitkumar" w:date="2020-10-20T17:38:00Z">
                <w:pPr>
                  <w:cnfStyle w:val="100000000000" w:firstRow="1" w:lastRow="0" w:firstColumn="0" w:lastColumn="0" w:oddVBand="0" w:evenVBand="0" w:oddHBand="0" w:evenHBand="0" w:firstRowFirstColumn="0" w:firstRowLastColumn="0" w:lastRowFirstColumn="0" w:lastRowLastColumn="0"/>
                </w:pPr>
              </w:pPrChange>
            </w:pPr>
            <w:ins w:id="976" w:author="Pande, Amitkumar" w:date="2020-10-09T09:51:00Z">
              <w:r w:rsidRPr="00D84614">
                <w:rPr>
                  <w:rFonts w:ascii="Calibri" w:eastAsia="Times New Roman" w:hAnsi="Calibri" w:cs="Calibri"/>
                  <w:color w:val="auto"/>
                  <w:lang w:val="en-IN" w:eastAsia="en-IN"/>
                  <w:rPrChange w:id="977"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D84614" w:rsidRDefault="00FE3B20">
            <w:pPr>
              <w:jc w:val="center"/>
              <w:cnfStyle w:val="100000000000" w:firstRow="1" w:lastRow="0" w:firstColumn="0" w:lastColumn="0" w:oddVBand="0" w:evenVBand="0" w:oddHBand="0" w:evenHBand="0" w:firstRowFirstColumn="0" w:firstRowLastColumn="0" w:lastRowFirstColumn="0" w:lastRowLastColumn="0"/>
              <w:rPr>
                <w:ins w:id="978" w:author="Pande, Amitkumar" w:date="2020-10-09T09:51:00Z"/>
                <w:rFonts w:ascii="Calibri" w:eastAsia="Times New Roman" w:hAnsi="Calibri" w:cs="Calibri"/>
                <w:color w:val="auto"/>
                <w:lang w:val="en-IN" w:eastAsia="en-IN"/>
                <w:rPrChange w:id="979" w:author="Pande, Amitkumar" w:date="2020-10-20T17:38:00Z">
                  <w:rPr>
                    <w:ins w:id="980" w:author="Pande, Amitkumar" w:date="2020-10-09T09:51:00Z"/>
                    <w:rFonts w:ascii="Calibri" w:eastAsia="Times New Roman" w:hAnsi="Calibri" w:cs="Calibri"/>
                    <w:color w:val="000000"/>
                    <w:lang w:val="en-IN" w:eastAsia="en-IN"/>
                  </w:rPr>
                </w:rPrChange>
              </w:rPr>
              <w:pPrChange w:id="981" w:author="Pande, Amitkumar" w:date="2020-10-20T17:38:00Z">
                <w:pPr>
                  <w:cnfStyle w:val="100000000000" w:firstRow="1" w:lastRow="0" w:firstColumn="0" w:lastColumn="0" w:oddVBand="0" w:evenVBand="0" w:oddHBand="0" w:evenHBand="0" w:firstRowFirstColumn="0" w:firstRowLastColumn="0" w:lastRowFirstColumn="0" w:lastRowLastColumn="0"/>
                </w:pPr>
              </w:pPrChange>
            </w:pPr>
            <w:ins w:id="982" w:author="Pande, Amitkumar" w:date="2020-10-09T09:51:00Z">
              <w:r w:rsidRPr="00D84614">
                <w:rPr>
                  <w:rFonts w:ascii="Calibri" w:eastAsia="Times New Roman" w:hAnsi="Calibri" w:cs="Calibri"/>
                  <w:color w:val="auto"/>
                  <w:lang w:val="en-IN" w:eastAsia="en-IN"/>
                  <w:rPrChange w:id="983" w:author="Pande, Amitkumar" w:date="2020-10-20T17:38:00Z">
                    <w:rPr>
                      <w:rFonts w:ascii="Calibri" w:eastAsia="Times New Roman" w:hAnsi="Calibri" w:cs="Calibri"/>
                      <w:color w:val="000000"/>
                      <w:lang w:val="en-IN" w:eastAsia="en-IN"/>
                    </w:rPr>
                  </w:rPrChange>
                </w:rPr>
                <w:t>(Deployment server in case of Web/App/</w:t>
              </w:r>
              <w:proofErr w:type="spellStart"/>
              <w:r w:rsidRPr="00D84614">
                <w:rPr>
                  <w:rFonts w:ascii="Calibri" w:eastAsia="Times New Roman" w:hAnsi="Calibri" w:cs="Calibri"/>
                  <w:color w:val="auto"/>
                  <w:lang w:val="en-IN" w:eastAsia="en-IN"/>
                  <w:rPrChange w:id="984" w:author="Pande, Amitkumar" w:date="2020-10-20T17:38:00Z">
                    <w:rPr>
                      <w:rFonts w:ascii="Calibri" w:eastAsia="Times New Roman" w:hAnsi="Calibri" w:cs="Calibri"/>
                      <w:color w:val="000000"/>
                      <w:lang w:val="en-IN" w:eastAsia="en-IN"/>
                    </w:rPr>
                  </w:rPrChange>
                </w:rPr>
                <w:t>Api</w:t>
              </w:r>
              <w:proofErr w:type="spellEnd"/>
              <w:r w:rsidRPr="00D84614">
                <w:rPr>
                  <w:rFonts w:ascii="Calibri" w:eastAsia="Times New Roman" w:hAnsi="Calibri" w:cs="Calibri"/>
                  <w:color w:val="auto"/>
                  <w:lang w:val="en-IN" w:eastAsia="en-IN"/>
                  <w:rPrChange w:id="985" w:author="Pande, Amitkumar" w:date="2020-10-20T17:38:00Z">
                    <w:rPr>
                      <w:rFonts w:ascii="Calibri" w:eastAsia="Times New Roman" w:hAnsi="Calibri" w:cs="Calibri"/>
                      <w:color w:val="000000"/>
                      <w:lang w:val="en-IN" w:eastAsia="en-IN"/>
                    </w:rPr>
                  </w:rPrChange>
                </w:rPr>
                <w:t>)</w:t>
              </w:r>
            </w:ins>
          </w:p>
        </w:tc>
        <w:tc>
          <w:tcPr>
            <w:tcW w:w="0" w:type="pct"/>
          </w:tcPr>
          <w:p w14:paraId="29A8B54E" w14:textId="1F18AC01" w:rsidR="00FE3B20" w:rsidRPr="00D84614" w:rsidRDefault="00FE3B20" w:rsidP="00FE3B20">
            <w:pPr>
              <w:jc w:val="center"/>
              <w:cnfStyle w:val="100000000000" w:firstRow="1" w:lastRow="0" w:firstColumn="0" w:lastColumn="0" w:oddVBand="0" w:evenVBand="0" w:oddHBand="0" w:evenHBand="0" w:firstRowFirstColumn="0" w:firstRowLastColumn="0" w:lastRowFirstColumn="0" w:lastRowLastColumn="0"/>
              <w:rPr>
                <w:ins w:id="986" w:author="Pande, Amitkumar" w:date="2020-10-09T09:51:00Z"/>
                <w:rFonts w:ascii="Calibri" w:eastAsia="Times New Roman" w:hAnsi="Calibri" w:cs="Calibri"/>
                <w:color w:val="auto"/>
                <w:lang w:val="en-IN" w:eastAsia="en-IN"/>
                <w:rPrChange w:id="987" w:author="Pande, Amitkumar" w:date="2020-10-20T17:38:00Z">
                  <w:rPr>
                    <w:ins w:id="988" w:author="Pande, Amitkumar" w:date="2020-10-09T09:51:00Z"/>
                    <w:rFonts w:ascii="Calibri" w:eastAsia="Times New Roman" w:hAnsi="Calibri" w:cs="Calibri"/>
                    <w:color w:val="000000"/>
                    <w:lang w:val="en-IN" w:eastAsia="en-IN"/>
                  </w:rPr>
                </w:rPrChange>
              </w:rPr>
            </w:pPr>
          </w:p>
        </w:tc>
      </w:tr>
      <w:tr w:rsidR="00D84614" w:rsidRPr="00D84614"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98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0DF4513" w14:textId="77777777" w:rsidR="00FE3B20" w:rsidRPr="00D84614" w:rsidRDefault="00FE3B20" w:rsidP="00FE3B20">
            <w:pPr>
              <w:jc w:val="center"/>
              <w:rPr>
                <w:ins w:id="990" w:author="Pande, Amitkumar" w:date="2020-10-09T09:51:00Z"/>
                <w:rFonts w:ascii="Calibri" w:eastAsia="Times New Roman" w:hAnsi="Calibri" w:cs="Calibri"/>
                <w:color w:val="auto"/>
                <w:lang w:val="en-IN" w:eastAsia="en-IN"/>
              </w:rPr>
            </w:pPr>
            <w:ins w:id="991" w:author="Pande, Amitkumar" w:date="2020-10-09T09:51:00Z">
              <w:r w:rsidRPr="00D84614">
                <w:rPr>
                  <w:rFonts w:ascii="Calibri" w:eastAsia="Times New Roman" w:hAnsi="Calibri" w:cs="Calibri"/>
                  <w:color w:val="auto"/>
                  <w:lang w:val="en-IN" w:eastAsia="en-IN"/>
                </w:rPr>
                <w:t> </w:t>
              </w:r>
            </w:ins>
          </w:p>
        </w:tc>
        <w:tc>
          <w:tcPr>
            <w:tcW w:w="0" w:type="pct"/>
            <w:hideMark/>
          </w:tcPr>
          <w:p w14:paraId="7069E5E8"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992" w:author="Pande, Amitkumar" w:date="2020-10-09T09:51:00Z"/>
                <w:rFonts w:ascii="Calibri" w:eastAsia="Times New Roman" w:hAnsi="Calibri" w:cs="Calibri"/>
                <w:b/>
                <w:bCs/>
                <w:lang w:val="en-IN" w:eastAsia="en-IN"/>
              </w:rPr>
            </w:pPr>
            <w:ins w:id="993" w:author="Pande, Amitkumar" w:date="2020-10-09T09:51:00Z">
              <w:r w:rsidRPr="00D84614">
                <w:rPr>
                  <w:rFonts w:ascii="Calibri" w:eastAsia="Times New Roman" w:hAnsi="Calibri" w:cs="Calibri"/>
                  <w:b/>
                  <w:bCs/>
                  <w:lang w:val="en-IN" w:eastAsia="en-IN"/>
                </w:rPr>
                <w:t>Total</w:t>
              </w:r>
            </w:ins>
          </w:p>
        </w:tc>
        <w:tc>
          <w:tcPr>
            <w:tcW w:w="0" w:type="pct"/>
          </w:tcPr>
          <w:p w14:paraId="29A5E6B9" w14:textId="108B747D"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994" w:author="Pande, Amitkumar" w:date="2020-10-09T09:51:00Z"/>
                <w:rFonts w:ascii="Calibri" w:eastAsia="Times New Roman" w:hAnsi="Calibri" w:cs="Calibri"/>
                <w:b/>
                <w:bCs/>
                <w:lang w:val="en-IN" w:eastAsia="en-IN"/>
              </w:rPr>
            </w:pPr>
          </w:p>
        </w:tc>
      </w:tr>
      <w:tr w:rsidR="00D84614" w:rsidRPr="00D84614" w14:paraId="791F7AF8" w14:textId="77777777" w:rsidTr="003D7A6C">
        <w:trPr>
          <w:trHeight w:val="300"/>
          <w:ins w:id="99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6B91A84" w14:textId="77777777" w:rsidR="00FE3B20" w:rsidRPr="00D84614" w:rsidRDefault="00FE3B20" w:rsidP="00FE3B20">
            <w:pPr>
              <w:rPr>
                <w:ins w:id="996" w:author="Pande, Amitkumar" w:date="2020-10-09T09:51:00Z"/>
                <w:rFonts w:ascii="Calibri" w:eastAsia="Times New Roman" w:hAnsi="Calibri" w:cs="Calibri"/>
                <w:b w:val="0"/>
                <w:bCs w:val="0"/>
                <w:color w:val="auto"/>
                <w:lang w:val="en-IN" w:eastAsia="en-IN"/>
              </w:rPr>
            </w:pPr>
            <w:ins w:id="997" w:author="Pande, Amitkumar" w:date="2020-10-09T09:51:00Z">
              <w:r w:rsidRPr="00D84614">
                <w:rPr>
                  <w:rFonts w:ascii="Calibri" w:eastAsia="Times New Roman" w:hAnsi="Calibri" w:cs="Calibri"/>
                  <w:color w:val="auto"/>
                  <w:lang w:val="en-IN" w:eastAsia="en-IN"/>
                </w:rPr>
                <w:lastRenderedPageBreak/>
                <w:t> </w:t>
              </w:r>
            </w:ins>
          </w:p>
        </w:tc>
        <w:tc>
          <w:tcPr>
            <w:tcW w:w="0" w:type="pct"/>
            <w:hideMark/>
          </w:tcPr>
          <w:p w14:paraId="463B02DC"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998" w:author="Pande, Amitkumar" w:date="2020-10-09T09:51:00Z"/>
                <w:rFonts w:ascii="Calibri" w:eastAsia="Times New Roman" w:hAnsi="Calibri" w:cs="Calibri"/>
                <w:b/>
                <w:bCs/>
                <w:lang w:val="en-IN" w:eastAsia="en-IN"/>
              </w:rPr>
            </w:pPr>
            <w:ins w:id="999" w:author="Pande, Amitkumar" w:date="2020-10-09T09:51:00Z">
              <w:r w:rsidRPr="00D84614">
                <w:rPr>
                  <w:rFonts w:ascii="Calibri" w:eastAsia="Times New Roman" w:hAnsi="Calibri" w:cs="Calibri"/>
                  <w:b/>
                  <w:bCs/>
                  <w:lang w:val="en-IN" w:eastAsia="en-IN"/>
                </w:rPr>
                <w:t>Data Migration (for all 7 customers)</w:t>
              </w:r>
            </w:ins>
          </w:p>
        </w:tc>
        <w:tc>
          <w:tcPr>
            <w:tcW w:w="0" w:type="pct"/>
            <w:hideMark/>
          </w:tcPr>
          <w:p w14:paraId="60E981A5"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000" w:author="Pande, Amitkumar" w:date="2020-10-09T09:51:00Z"/>
                <w:rFonts w:ascii="Calibri" w:eastAsia="Times New Roman" w:hAnsi="Calibri" w:cs="Calibri"/>
                <w:b/>
                <w:bCs/>
                <w:lang w:val="en-IN" w:eastAsia="en-IN"/>
              </w:rPr>
            </w:pPr>
            <w:ins w:id="1001" w:author="Pande, Amitkumar" w:date="2020-10-09T09:51:00Z">
              <w:r w:rsidRPr="00D84614">
                <w:rPr>
                  <w:rFonts w:ascii="Calibri" w:eastAsia="Times New Roman" w:hAnsi="Calibri" w:cs="Calibri"/>
                  <w:b/>
                  <w:bCs/>
                  <w:lang w:val="en-IN" w:eastAsia="en-IN"/>
                </w:rPr>
                <w:t> </w:t>
              </w:r>
            </w:ins>
          </w:p>
        </w:tc>
      </w:tr>
      <w:tr w:rsidR="00D84614" w:rsidRPr="00D84614"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00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7BD68BD" w14:textId="77777777" w:rsidR="00FE3B20" w:rsidRPr="00D84614" w:rsidRDefault="00FE3B20" w:rsidP="00FE3B20">
            <w:pPr>
              <w:jc w:val="center"/>
              <w:rPr>
                <w:ins w:id="1003" w:author="Pande, Amitkumar" w:date="2020-10-09T09:51:00Z"/>
                <w:rFonts w:ascii="Calibri" w:eastAsia="Times New Roman" w:hAnsi="Calibri" w:cs="Calibri"/>
                <w:b w:val="0"/>
                <w:bCs w:val="0"/>
                <w:color w:val="auto"/>
                <w:lang w:val="en-IN" w:eastAsia="en-IN"/>
              </w:rPr>
            </w:pPr>
            <w:ins w:id="1004" w:author="Pande, Amitkumar" w:date="2020-10-09T09:51:00Z">
              <w:r w:rsidRPr="00D84614">
                <w:rPr>
                  <w:rFonts w:ascii="Calibri" w:eastAsia="Times New Roman" w:hAnsi="Calibri" w:cs="Calibri"/>
                  <w:color w:val="auto"/>
                  <w:lang w:val="en-IN" w:eastAsia="en-IN"/>
                </w:rPr>
                <w:t>Roles</w:t>
              </w:r>
            </w:ins>
          </w:p>
        </w:tc>
        <w:tc>
          <w:tcPr>
            <w:tcW w:w="0" w:type="pct"/>
            <w:hideMark/>
          </w:tcPr>
          <w:p w14:paraId="4868032F"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05" w:author="Pande, Amitkumar" w:date="2020-10-09T09:51:00Z"/>
                <w:rFonts w:ascii="Calibri" w:eastAsia="Times New Roman" w:hAnsi="Calibri" w:cs="Calibri"/>
                <w:b/>
                <w:bCs/>
                <w:lang w:val="en-IN" w:eastAsia="en-IN"/>
              </w:rPr>
            </w:pPr>
            <w:ins w:id="1006" w:author="Pande, Amitkumar" w:date="2020-10-09T09:51:00Z">
              <w:r w:rsidRPr="00D84614">
                <w:rPr>
                  <w:rFonts w:ascii="Calibri" w:eastAsia="Times New Roman" w:hAnsi="Calibri" w:cs="Calibri"/>
                  <w:b/>
                  <w:bCs/>
                  <w:lang w:val="en-IN" w:eastAsia="en-IN"/>
                </w:rPr>
                <w:t>Sub task</w:t>
              </w:r>
            </w:ins>
          </w:p>
        </w:tc>
        <w:tc>
          <w:tcPr>
            <w:tcW w:w="0" w:type="pct"/>
            <w:hideMark/>
          </w:tcPr>
          <w:p w14:paraId="594F0AD3"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07" w:author="Pande, Amitkumar" w:date="2020-10-09T09:51:00Z"/>
                <w:rFonts w:ascii="Calibri" w:eastAsia="Times New Roman" w:hAnsi="Calibri" w:cs="Calibri"/>
                <w:b/>
                <w:bCs/>
                <w:lang w:val="en-IN" w:eastAsia="en-IN"/>
              </w:rPr>
            </w:pPr>
            <w:ins w:id="1008"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77051E18" w14:textId="77777777" w:rsidTr="003D7A6C">
        <w:trPr>
          <w:trHeight w:val="300"/>
          <w:ins w:id="100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32669D9" w14:textId="77777777" w:rsidR="00FE3B20" w:rsidRPr="00D84614" w:rsidRDefault="00FE3B20" w:rsidP="00FE3B20">
            <w:pPr>
              <w:jc w:val="center"/>
              <w:rPr>
                <w:ins w:id="1010" w:author="Pande, Amitkumar" w:date="2020-10-09T09:51:00Z"/>
                <w:rFonts w:ascii="Calibri" w:eastAsia="Times New Roman" w:hAnsi="Calibri" w:cs="Calibri"/>
                <w:color w:val="auto"/>
                <w:lang w:val="en-IN" w:eastAsia="en-IN"/>
              </w:rPr>
            </w:pPr>
            <w:ins w:id="1011"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73B74F85"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012" w:author="Pande, Amitkumar" w:date="2020-10-09T09:51:00Z"/>
                <w:rFonts w:ascii="Calibri" w:eastAsia="Times New Roman" w:hAnsi="Calibri" w:cs="Calibri"/>
                <w:lang w:val="en-IN" w:eastAsia="en-IN"/>
              </w:rPr>
            </w:pPr>
            <w:ins w:id="1013" w:author="Pande, Amitkumar" w:date="2020-10-09T09:51:00Z">
              <w:r w:rsidRPr="00D84614">
                <w:rPr>
                  <w:rFonts w:ascii="Calibri" w:eastAsia="Times New Roman" w:hAnsi="Calibri" w:cs="Calibri"/>
                  <w:lang w:val="en-IN" w:eastAsia="en-IN"/>
                </w:rPr>
                <w:t>Migrate Data from Cloud SQL to RDS</w:t>
              </w:r>
            </w:ins>
          </w:p>
        </w:tc>
        <w:tc>
          <w:tcPr>
            <w:tcW w:w="0" w:type="pct"/>
          </w:tcPr>
          <w:p w14:paraId="5A72892B" w14:textId="1930508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14" w:author="Pande, Amitkumar" w:date="2020-10-09T09:51:00Z"/>
                <w:rFonts w:ascii="Calibri" w:eastAsia="Times New Roman" w:hAnsi="Calibri" w:cs="Calibri"/>
                <w:lang w:val="en-IN" w:eastAsia="en-IN"/>
              </w:rPr>
            </w:pPr>
          </w:p>
        </w:tc>
      </w:tr>
      <w:tr w:rsidR="00D84614" w:rsidRPr="00D84614"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01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A607901" w14:textId="77777777" w:rsidR="00FE3B20" w:rsidRPr="00D84614" w:rsidRDefault="00FE3B20" w:rsidP="00FE3B20">
            <w:pPr>
              <w:jc w:val="center"/>
              <w:rPr>
                <w:ins w:id="1016" w:author="Pande, Amitkumar" w:date="2020-10-09T09:51:00Z"/>
                <w:rFonts w:ascii="Calibri" w:eastAsia="Times New Roman" w:hAnsi="Calibri" w:cs="Calibri"/>
                <w:color w:val="auto"/>
                <w:lang w:val="en-IN" w:eastAsia="en-IN"/>
              </w:rPr>
            </w:pPr>
            <w:ins w:id="1017"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020EDFA1"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018" w:author="Pande, Amitkumar" w:date="2020-10-09T09:51:00Z"/>
                <w:rFonts w:ascii="Calibri" w:eastAsia="Times New Roman" w:hAnsi="Calibri" w:cs="Calibri"/>
                <w:lang w:val="en-IN" w:eastAsia="en-IN"/>
              </w:rPr>
            </w:pPr>
            <w:ins w:id="1019" w:author="Pande, Amitkumar" w:date="2020-10-09T09:51:00Z">
              <w:r w:rsidRPr="00D84614">
                <w:rPr>
                  <w:rFonts w:ascii="Calibri" w:eastAsia="Times New Roman" w:hAnsi="Calibri" w:cs="Calibri"/>
                  <w:lang w:val="en-IN" w:eastAsia="en-IN"/>
                </w:rPr>
                <w:t>Migrate Data from Cloud storage to S3</w:t>
              </w:r>
            </w:ins>
          </w:p>
        </w:tc>
        <w:tc>
          <w:tcPr>
            <w:tcW w:w="0" w:type="pct"/>
          </w:tcPr>
          <w:p w14:paraId="0FA5C2D0" w14:textId="6D8E0CE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20" w:author="Pande, Amitkumar" w:date="2020-10-09T09:51:00Z"/>
                <w:rFonts w:ascii="Calibri" w:eastAsia="Times New Roman" w:hAnsi="Calibri" w:cs="Calibri"/>
                <w:lang w:val="en-IN" w:eastAsia="en-IN"/>
              </w:rPr>
            </w:pPr>
          </w:p>
        </w:tc>
      </w:tr>
      <w:tr w:rsidR="00D84614" w:rsidRPr="00D84614" w14:paraId="57B33C17" w14:textId="77777777" w:rsidTr="003D7A6C">
        <w:trPr>
          <w:trHeight w:val="300"/>
          <w:ins w:id="102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40A8238" w14:textId="77777777" w:rsidR="00FE3B20" w:rsidRPr="00D84614" w:rsidRDefault="00FE3B20" w:rsidP="00FE3B20">
            <w:pPr>
              <w:jc w:val="center"/>
              <w:rPr>
                <w:ins w:id="1022" w:author="Pande, Amitkumar" w:date="2020-10-09T09:51:00Z"/>
                <w:rFonts w:ascii="Calibri" w:eastAsia="Times New Roman" w:hAnsi="Calibri" w:cs="Calibri"/>
                <w:color w:val="auto"/>
                <w:lang w:val="en-IN" w:eastAsia="en-IN"/>
              </w:rPr>
            </w:pPr>
            <w:ins w:id="1023" w:author="Pande, Amitkumar" w:date="2020-10-09T09:51:00Z">
              <w:r w:rsidRPr="00D84614">
                <w:rPr>
                  <w:rFonts w:ascii="Calibri" w:eastAsia="Times New Roman" w:hAnsi="Calibri" w:cs="Calibri"/>
                  <w:color w:val="auto"/>
                  <w:lang w:val="en-IN" w:eastAsia="en-IN"/>
                </w:rPr>
                <w:t> </w:t>
              </w:r>
            </w:ins>
          </w:p>
        </w:tc>
        <w:tc>
          <w:tcPr>
            <w:tcW w:w="0" w:type="pct"/>
            <w:hideMark/>
          </w:tcPr>
          <w:p w14:paraId="0232982E"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24" w:author="Pande, Amitkumar" w:date="2020-10-09T09:51:00Z"/>
                <w:rFonts w:ascii="Calibri" w:eastAsia="Times New Roman" w:hAnsi="Calibri" w:cs="Calibri"/>
                <w:b/>
                <w:bCs/>
                <w:lang w:val="en-IN" w:eastAsia="en-IN"/>
              </w:rPr>
            </w:pPr>
            <w:ins w:id="1025" w:author="Pande, Amitkumar" w:date="2020-10-09T09:51:00Z">
              <w:r w:rsidRPr="00D84614">
                <w:rPr>
                  <w:rFonts w:ascii="Calibri" w:eastAsia="Times New Roman" w:hAnsi="Calibri" w:cs="Calibri"/>
                  <w:b/>
                  <w:bCs/>
                  <w:lang w:val="en-IN" w:eastAsia="en-IN"/>
                </w:rPr>
                <w:t>Total</w:t>
              </w:r>
            </w:ins>
          </w:p>
        </w:tc>
        <w:tc>
          <w:tcPr>
            <w:tcW w:w="0" w:type="pct"/>
            <w:hideMark/>
          </w:tcPr>
          <w:p w14:paraId="6A04DD86" w14:textId="731E4073"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26" w:author="Pande, Amitkumar" w:date="2020-10-09T09:51:00Z"/>
                <w:rFonts w:ascii="Calibri" w:eastAsia="Times New Roman" w:hAnsi="Calibri" w:cs="Calibri"/>
                <w:b/>
                <w:bCs/>
                <w:lang w:val="en-IN" w:eastAsia="en-IN"/>
              </w:rPr>
            </w:pPr>
          </w:p>
        </w:tc>
      </w:tr>
      <w:tr w:rsidR="00D84614" w:rsidRPr="00D84614"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02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2152A1B" w14:textId="77777777" w:rsidR="00FE3B20" w:rsidRPr="00D84614" w:rsidRDefault="00FE3B20" w:rsidP="00FE3B20">
            <w:pPr>
              <w:rPr>
                <w:ins w:id="1028" w:author="Pande, Amitkumar" w:date="2020-10-09T09:51:00Z"/>
                <w:rFonts w:ascii="Calibri" w:eastAsia="Times New Roman" w:hAnsi="Calibri" w:cs="Calibri"/>
                <w:b w:val="0"/>
                <w:bCs w:val="0"/>
                <w:color w:val="auto"/>
                <w:lang w:val="en-IN" w:eastAsia="en-IN"/>
              </w:rPr>
            </w:pPr>
            <w:ins w:id="1029" w:author="Pande, Amitkumar" w:date="2020-10-09T09:51:00Z">
              <w:r w:rsidRPr="00D84614">
                <w:rPr>
                  <w:rFonts w:ascii="Calibri" w:eastAsia="Times New Roman" w:hAnsi="Calibri" w:cs="Calibri"/>
                  <w:color w:val="auto"/>
                  <w:lang w:val="en-IN" w:eastAsia="en-IN"/>
                </w:rPr>
                <w:t> </w:t>
              </w:r>
            </w:ins>
          </w:p>
        </w:tc>
        <w:tc>
          <w:tcPr>
            <w:tcW w:w="0" w:type="pct"/>
            <w:hideMark/>
          </w:tcPr>
          <w:p w14:paraId="50FD08ED"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30" w:author="Pande, Amitkumar" w:date="2020-10-09T09:51:00Z"/>
                <w:rFonts w:ascii="Calibri" w:eastAsia="Times New Roman" w:hAnsi="Calibri" w:cs="Calibri"/>
                <w:b/>
                <w:bCs/>
                <w:lang w:val="en-IN" w:eastAsia="en-IN"/>
              </w:rPr>
            </w:pPr>
            <w:ins w:id="1031" w:author="Pande, Amitkumar" w:date="2020-10-09T09:51:00Z">
              <w:r w:rsidRPr="00D84614">
                <w:rPr>
                  <w:rFonts w:ascii="Calibri" w:eastAsia="Times New Roman" w:hAnsi="Calibri" w:cs="Calibri"/>
                  <w:b/>
                  <w:bCs/>
                  <w:lang w:val="en-IN" w:eastAsia="en-IN"/>
                </w:rPr>
                <w:t>CI/ CD</w:t>
              </w:r>
            </w:ins>
          </w:p>
        </w:tc>
        <w:tc>
          <w:tcPr>
            <w:tcW w:w="0" w:type="pct"/>
            <w:hideMark/>
          </w:tcPr>
          <w:p w14:paraId="164C5201"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032" w:author="Pande, Amitkumar" w:date="2020-10-09T09:51:00Z"/>
                <w:rFonts w:ascii="Calibri" w:eastAsia="Times New Roman" w:hAnsi="Calibri" w:cs="Calibri"/>
                <w:b/>
                <w:bCs/>
                <w:lang w:val="en-IN" w:eastAsia="en-IN"/>
              </w:rPr>
            </w:pPr>
            <w:ins w:id="1033" w:author="Pande, Amitkumar" w:date="2020-10-09T09:51:00Z">
              <w:r w:rsidRPr="00D84614">
                <w:rPr>
                  <w:rFonts w:ascii="Calibri" w:eastAsia="Times New Roman" w:hAnsi="Calibri" w:cs="Calibri"/>
                  <w:b/>
                  <w:bCs/>
                  <w:lang w:val="en-IN" w:eastAsia="en-IN"/>
                </w:rPr>
                <w:t> </w:t>
              </w:r>
            </w:ins>
          </w:p>
        </w:tc>
      </w:tr>
      <w:tr w:rsidR="00D84614" w:rsidRPr="00D84614" w14:paraId="06C50822" w14:textId="77777777" w:rsidTr="003D7A6C">
        <w:trPr>
          <w:trHeight w:val="600"/>
          <w:ins w:id="103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FB23EB5" w14:textId="77777777" w:rsidR="00FE3B20" w:rsidRPr="00D84614" w:rsidRDefault="00FE3B20" w:rsidP="00FE3B20">
            <w:pPr>
              <w:jc w:val="center"/>
              <w:rPr>
                <w:ins w:id="1035" w:author="Pande, Amitkumar" w:date="2020-10-09T09:51:00Z"/>
                <w:rFonts w:ascii="Calibri" w:eastAsia="Times New Roman" w:hAnsi="Calibri" w:cs="Calibri"/>
                <w:b w:val="0"/>
                <w:bCs w:val="0"/>
                <w:color w:val="auto"/>
                <w:lang w:val="en-IN" w:eastAsia="en-IN"/>
              </w:rPr>
            </w:pPr>
            <w:ins w:id="1036" w:author="Pande, Amitkumar" w:date="2020-10-09T09:51:00Z">
              <w:r w:rsidRPr="00D84614">
                <w:rPr>
                  <w:rFonts w:ascii="Calibri" w:eastAsia="Times New Roman" w:hAnsi="Calibri" w:cs="Calibri"/>
                  <w:color w:val="auto"/>
                  <w:lang w:val="en-IN" w:eastAsia="en-IN"/>
                </w:rPr>
                <w:t>Roles</w:t>
              </w:r>
            </w:ins>
          </w:p>
        </w:tc>
        <w:tc>
          <w:tcPr>
            <w:tcW w:w="0" w:type="pct"/>
            <w:hideMark/>
          </w:tcPr>
          <w:p w14:paraId="541C89EF"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37" w:author="Pande, Amitkumar" w:date="2020-10-09T09:51:00Z"/>
                <w:rFonts w:ascii="Calibri" w:eastAsia="Times New Roman" w:hAnsi="Calibri" w:cs="Calibri"/>
                <w:b/>
                <w:bCs/>
                <w:lang w:val="en-IN" w:eastAsia="en-IN"/>
              </w:rPr>
            </w:pPr>
            <w:ins w:id="1038" w:author="Pande, Amitkumar" w:date="2020-10-09T09:51:00Z">
              <w:r w:rsidRPr="00D84614">
                <w:rPr>
                  <w:rFonts w:ascii="Calibri" w:eastAsia="Times New Roman" w:hAnsi="Calibri" w:cs="Calibri"/>
                  <w:b/>
                  <w:bCs/>
                  <w:lang w:val="en-IN" w:eastAsia="en-IN"/>
                </w:rPr>
                <w:t>Sub task</w:t>
              </w:r>
            </w:ins>
          </w:p>
        </w:tc>
        <w:tc>
          <w:tcPr>
            <w:tcW w:w="0" w:type="pct"/>
            <w:hideMark/>
          </w:tcPr>
          <w:p w14:paraId="65E46A0B"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39" w:author="Pande, Amitkumar" w:date="2020-10-09T09:51:00Z"/>
                <w:rFonts w:ascii="Calibri" w:eastAsia="Times New Roman" w:hAnsi="Calibri" w:cs="Calibri"/>
                <w:b/>
                <w:bCs/>
                <w:lang w:val="en-IN" w:eastAsia="en-IN"/>
              </w:rPr>
            </w:pPr>
            <w:ins w:id="1040"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04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FD5B58D" w14:textId="77777777" w:rsidR="00FE3B20" w:rsidRPr="00D84614" w:rsidRDefault="00FE3B20" w:rsidP="00FE3B20">
            <w:pPr>
              <w:jc w:val="center"/>
              <w:rPr>
                <w:ins w:id="1042" w:author="Pande, Amitkumar" w:date="2020-10-09T09:51:00Z"/>
                <w:rFonts w:ascii="Calibri" w:eastAsia="Times New Roman" w:hAnsi="Calibri" w:cs="Calibri"/>
                <w:color w:val="auto"/>
                <w:lang w:val="en-IN" w:eastAsia="en-IN"/>
              </w:rPr>
            </w:pPr>
            <w:ins w:id="1043"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4A2BAB6"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044" w:author="Pande, Amitkumar" w:date="2020-10-09T09:51:00Z"/>
                <w:rFonts w:ascii="Calibri" w:eastAsia="Times New Roman" w:hAnsi="Calibri" w:cs="Calibri"/>
                <w:lang w:val="en-IN" w:eastAsia="en-IN"/>
              </w:rPr>
            </w:pPr>
            <w:ins w:id="1045" w:author="Pande, Amitkumar" w:date="2020-10-09T09:51:00Z">
              <w:r w:rsidRPr="00D84614">
                <w:rPr>
                  <w:rFonts w:ascii="Calibri" w:eastAsia="Times New Roman" w:hAnsi="Calibri" w:cs="Calibri"/>
                  <w:lang w:val="en-IN" w:eastAsia="en-IN"/>
                </w:rPr>
                <w:t>Setup and configure Jenkins server for the application deployment</w:t>
              </w:r>
            </w:ins>
          </w:p>
        </w:tc>
        <w:tc>
          <w:tcPr>
            <w:tcW w:w="0" w:type="pct"/>
          </w:tcPr>
          <w:p w14:paraId="01E1C5D1" w14:textId="331B874A"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46" w:author="Pande, Amitkumar" w:date="2020-10-09T09:51:00Z"/>
                <w:rFonts w:ascii="Calibri" w:eastAsia="Times New Roman" w:hAnsi="Calibri" w:cs="Calibri"/>
                <w:lang w:val="en-IN" w:eastAsia="en-IN"/>
              </w:rPr>
            </w:pPr>
          </w:p>
        </w:tc>
      </w:tr>
      <w:tr w:rsidR="00D84614" w:rsidRPr="00D84614" w14:paraId="33CFDF76" w14:textId="77777777" w:rsidTr="003D7A6C">
        <w:trPr>
          <w:trHeight w:val="300"/>
          <w:ins w:id="104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619C444" w14:textId="77777777" w:rsidR="00FE3B20" w:rsidRPr="00D84614" w:rsidRDefault="00FE3B20" w:rsidP="00FE3B20">
            <w:pPr>
              <w:jc w:val="center"/>
              <w:rPr>
                <w:ins w:id="1048" w:author="Pande, Amitkumar" w:date="2020-10-09T09:51:00Z"/>
                <w:rFonts w:ascii="Calibri" w:eastAsia="Times New Roman" w:hAnsi="Calibri" w:cs="Calibri"/>
                <w:color w:val="auto"/>
                <w:lang w:val="en-IN" w:eastAsia="en-IN"/>
              </w:rPr>
            </w:pPr>
            <w:ins w:id="1049"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458B3A1F"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050" w:author="Pande, Amitkumar" w:date="2020-10-09T09:51:00Z"/>
                <w:rFonts w:ascii="Calibri" w:eastAsia="Times New Roman" w:hAnsi="Calibri" w:cs="Calibri"/>
                <w:lang w:val="en-IN" w:eastAsia="en-IN"/>
              </w:rPr>
            </w:pPr>
            <w:ins w:id="1051" w:author="Pande, Amitkumar" w:date="2020-10-09T09:51:00Z">
              <w:r w:rsidRPr="00D84614">
                <w:rPr>
                  <w:rFonts w:ascii="Calibri" w:eastAsia="Times New Roman" w:hAnsi="Calibri" w:cs="Calibri"/>
                  <w:lang w:val="en-IN" w:eastAsia="en-IN"/>
                </w:rPr>
                <w:t>Setup Jobs for various services</w:t>
              </w:r>
            </w:ins>
          </w:p>
        </w:tc>
        <w:tc>
          <w:tcPr>
            <w:tcW w:w="0" w:type="pct"/>
          </w:tcPr>
          <w:p w14:paraId="094193CD" w14:textId="4221FB6C"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52" w:author="Pande, Amitkumar" w:date="2020-10-09T09:51:00Z"/>
                <w:rFonts w:ascii="Calibri" w:eastAsia="Times New Roman" w:hAnsi="Calibri" w:cs="Calibri"/>
                <w:lang w:val="en-IN" w:eastAsia="en-IN"/>
              </w:rPr>
            </w:pPr>
          </w:p>
        </w:tc>
      </w:tr>
      <w:tr w:rsidR="00D84614" w:rsidRPr="00D84614"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05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8BC905A" w14:textId="77777777" w:rsidR="00FE3B20" w:rsidRPr="00D84614" w:rsidRDefault="00FE3B20" w:rsidP="00FE3B20">
            <w:pPr>
              <w:jc w:val="center"/>
              <w:rPr>
                <w:ins w:id="1054" w:author="Pande, Amitkumar" w:date="2020-10-09T09:51:00Z"/>
                <w:rFonts w:ascii="Calibri" w:eastAsia="Times New Roman" w:hAnsi="Calibri" w:cs="Calibri"/>
                <w:color w:val="auto"/>
                <w:lang w:val="en-IN" w:eastAsia="en-IN"/>
              </w:rPr>
            </w:pPr>
            <w:ins w:id="1055"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04FAA869"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056" w:author="Pande, Amitkumar" w:date="2020-10-09T09:51:00Z"/>
                <w:rFonts w:ascii="Calibri" w:eastAsia="Times New Roman" w:hAnsi="Calibri" w:cs="Calibri"/>
                <w:lang w:val="en-IN" w:eastAsia="en-IN"/>
              </w:rPr>
            </w:pPr>
            <w:ins w:id="1057" w:author="Pande, Amitkumar" w:date="2020-10-09T09:51:00Z">
              <w:r w:rsidRPr="00D84614">
                <w:rPr>
                  <w:rFonts w:ascii="Calibri" w:eastAsia="Times New Roman" w:hAnsi="Calibri" w:cs="Calibri"/>
                  <w:lang w:val="en-IN" w:eastAsia="en-IN"/>
                </w:rPr>
                <w:t xml:space="preserve">Take care of roll back in case of failures </w:t>
              </w:r>
            </w:ins>
          </w:p>
        </w:tc>
        <w:tc>
          <w:tcPr>
            <w:tcW w:w="0" w:type="pct"/>
          </w:tcPr>
          <w:p w14:paraId="1F1B8436" w14:textId="2CB73A66"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58" w:author="Pande, Amitkumar" w:date="2020-10-09T09:51:00Z"/>
                <w:rFonts w:ascii="Calibri" w:eastAsia="Times New Roman" w:hAnsi="Calibri" w:cs="Calibri"/>
                <w:lang w:val="en-IN" w:eastAsia="en-IN"/>
              </w:rPr>
            </w:pPr>
          </w:p>
        </w:tc>
      </w:tr>
      <w:tr w:rsidR="00D84614" w:rsidRPr="00D84614" w14:paraId="7416C960" w14:textId="77777777" w:rsidTr="003D7A6C">
        <w:trPr>
          <w:trHeight w:val="300"/>
          <w:ins w:id="105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28C5958" w14:textId="77777777" w:rsidR="00FE3B20" w:rsidRPr="00D84614" w:rsidRDefault="00FE3B20" w:rsidP="00FE3B20">
            <w:pPr>
              <w:jc w:val="center"/>
              <w:rPr>
                <w:ins w:id="1060" w:author="Pande, Amitkumar" w:date="2020-10-09T09:51:00Z"/>
                <w:rFonts w:ascii="Calibri" w:eastAsia="Times New Roman" w:hAnsi="Calibri" w:cs="Calibri"/>
                <w:color w:val="auto"/>
                <w:lang w:val="en-IN" w:eastAsia="en-IN"/>
              </w:rPr>
            </w:pPr>
            <w:ins w:id="1061"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1D4C6BD9"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062" w:author="Pande, Amitkumar" w:date="2020-10-09T09:51:00Z"/>
                <w:rFonts w:ascii="Calibri" w:eastAsia="Times New Roman" w:hAnsi="Calibri" w:cs="Calibri"/>
                <w:lang w:val="en-IN" w:eastAsia="en-IN"/>
              </w:rPr>
            </w:pPr>
            <w:ins w:id="1063" w:author="Pande, Amitkumar" w:date="2020-10-09T09:51:00Z">
              <w:r w:rsidRPr="00D84614">
                <w:rPr>
                  <w:rFonts w:ascii="Calibri" w:eastAsia="Times New Roman" w:hAnsi="Calibri" w:cs="Calibri"/>
                  <w:lang w:val="en-IN" w:eastAsia="en-IN"/>
                </w:rPr>
                <w:t xml:space="preserve">Test the entire solution end to end </w:t>
              </w:r>
            </w:ins>
          </w:p>
        </w:tc>
        <w:tc>
          <w:tcPr>
            <w:tcW w:w="0" w:type="pct"/>
          </w:tcPr>
          <w:p w14:paraId="17D2265F" w14:textId="0C481E92"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64" w:author="Pande, Amitkumar" w:date="2020-10-09T09:51:00Z"/>
                <w:rFonts w:ascii="Calibri" w:eastAsia="Times New Roman" w:hAnsi="Calibri" w:cs="Calibri"/>
                <w:lang w:val="en-IN" w:eastAsia="en-IN"/>
              </w:rPr>
            </w:pPr>
          </w:p>
        </w:tc>
      </w:tr>
      <w:tr w:rsidR="00D84614" w:rsidRPr="00D84614"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06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93850ED" w14:textId="77777777" w:rsidR="00FE3B20" w:rsidRPr="00D84614" w:rsidRDefault="00FE3B20" w:rsidP="00FE3B20">
            <w:pPr>
              <w:jc w:val="center"/>
              <w:rPr>
                <w:ins w:id="1066" w:author="Pande, Amitkumar" w:date="2020-10-09T09:51:00Z"/>
                <w:rFonts w:ascii="Calibri" w:eastAsia="Times New Roman" w:hAnsi="Calibri" w:cs="Calibri"/>
                <w:color w:val="auto"/>
                <w:lang w:val="en-IN" w:eastAsia="en-IN"/>
              </w:rPr>
            </w:pPr>
            <w:ins w:id="1067"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7085610C"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068" w:author="Pande, Amitkumar" w:date="2020-10-09T09:51:00Z"/>
                <w:rFonts w:ascii="Calibri" w:eastAsia="Times New Roman" w:hAnsi="Calibri" w:cs="Calibri"/>
                <w:lang w:val="en-IN" w:eastAsia="en-IN"/>
              </w:rPr>
            </w:pPr>
            <w:ins w:id="1069" w:author="Pande, Amitkumar" w:date="2020-10-09T09:51:00Z">
              <w:r w:rsidRPr="00D84614">
                <w:rPr>
                  <w:rFonts w:ascii="Calibri" w:eastAsia="Times New Roman" w:hAnsi="Calibri" w:cs="Calibri"/>
                  <w:lang w:val="en-IN" w:eastAsia="en-IN"/>
                </w:rPr>
                <w:t>Walk through of the entire branching and workflow of DevOps setup</w:t>
              </w:r>
            </w:ins>
          </w:p>
        </w:tc>
        <w:tc>
          <w:tcPr>
            <w:tcW w:w="0" w:type="pct"/>
          </w:tcPr>
          <w:p w14:paraId="47E8F81A" w14:textId="45C96D6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70" w:author="Pande, Amitkumar" w:date="2020-10-09T09:51:00Z"/>
                <w:rFonts w:ascii="Calibri" w:eastAsia="Times New Roman" w:hAnsi="Calibri" w:cs="Calibri"/>
                <w:lang w:val="en-IN" w:eastAsia="en-IN"/>
              </w:rPr>
            </w:pPr>
          </w:p>
        </w:tc>
      </w:tr>
      <w:tr w:rsidR="00D84614" w:rsidRPr="00D84614" w14:paraId="4B3138BA" w14:textId="77777777" w:rsidTr="003D7A6C">
        <w:trPr>
          <w:trHeight w:val="300"/>
          <w:ins w:id="107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C3BBE27" w14:textId="77777777" w:rsidR="00FE3B20" w:rsidRPr="00D84614" w:rsidRDefault="00FE3B20" w:rsidP="00FE3B20">
            <w:pPr>
              <w:jc w:val="center"/>
              <w:rPr>
                <w:ins w:id="1072" w:author="Pande, Amitkumar" w:date="2020-10-09T09:51:00Z"/>
                <w:rFonts w:ascii="Calibri" w:eastAsia="Times New Roman" w:hAnsi="Calibri" w:cs="Calibri"/>
                <w:color w:val="auto"/>
                <w:lang w:val="en-IN" w:eastAsia="en-IN"/>
              </w:rPr>
            </w:pPr>
            <w:ins w:id="1073"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4AFABFF3"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074" w:author="Pande, Amitkumar" w:date="2020-10-09T09:51:00Z"/>
                <w:rFonts w:ascii="Calibri" w:eastAsia="Times New Roman" w:hAnsi="Calibri" w:cs="Calibri"/>
                <w:lang w:val="en-IN" w:eastAsia="en-IN"/>
              </w:rPr>
            </w:pPr>
            <w:ins w:id="1075" w:author="Pande, Amitkumar" w:date="2020-10-09T09:51:00Z">
              <w:r w:rsidRPr="00D84614">
                <w:rPr>
                  <w:rFonts w:ascii="Calibri" w:eastAsia="Times New Roman" w:hAnsi="Calibri" w:cs="Calibri"/>
                  <w:lang w:val="en-IN" w:eastAsia="en-IN"/>
                </w:rPr>
                <w:t>Corrections on feedback</w:t>
              </w:r>
            </w:ins>
          </w:p>
        </w:tc>
        <w:tc>
          <w:tcPr>
            <w:tcW w:w="0" w:type="pct"/>
          </w:tcPr>
          <w:p w14:paraId="10A2A8C5" w14:textId="5B76E241"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76" w:author="Pande, Amitkumar" w:date="2020-10-09T09:51:00Z"/>
                <w:rFonts w:ascii="Calibri" w:eastAsia="Times New Roman" w:hAnsi="Calibri" w:cs="Calibri"/>
                <w:lang w:val="en-IN" w:eastAsia="en-IN"/>
              </w:rPr>
            </w:pPr>
          </w:p>
        </w:tc>
      </w:tr>
      <w:tr w:rsidR="00D84614" w:rsidRPr="00D84614"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07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A5A0306" w14:textId="77777777" w:rsidR="00FE3B20" w:rsidRPr="00D84614" w:rsidRDefault="00FE3B20" w:rsidP="00FE3B20">
            <w:pPr>
              <w:jc w:val="center"/>
              <w:rPr>
                <w:ins w:id="1078" w:author="Pande, Amitkumar" w:date="2020-10-09T09:51:00Z"/>
                <w:rFonts w:ascii="Calibri" w:eastAsia="Times New Roman" w:hAnsi="Calibri" w:cs="Calibri"/>
                <w:color w:val="auto"/>
                <w:lang w:val="en-IN" w:eastAsia="en-IN"/>
              </w:rPr>
            </w:pPr>
            <w:ins w:id="1079" w:author="Pande, Amitkumar" w:date="2020-10-09T09:51:00Z">
              <w:r w:rsidRPr="00D84614">
                <w:rPr>
                  <w:rFonts w:ascii="Calibri" w:eastAsia="Times New Roman" w:hAnsi="Calibri" w:cs="Calibri"/>
                  <w:color w:val="auto"/>
                  <w:lang w:val="en-IN" w:eastAsia="en-IN"/>
                </w:rPr>
                <w:t> </w:t>
              </w:r>
            </w:ins>
          </w:p>
        </w:tc>
        <w:tc>
          <w:tcPr>
            <w:tcW w:w="0" w:type="pct"/>
            <w:hideMark/>
          </w:tcPr>
          <w:p w14:paraId="2A32D3A6"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80" w:author="Pande, Amitkumar" w:date="2020-10-09T09:51:00Z"/>
                <w:rFonts w:ascii="Calibri" w:eastAsia="Times New Roman" w:hAnsi="Calibri" w:cs="Calibri"/>
                <w:b/>
                <w:bCs/>
                <w:lang w:val="en-IN" w:eastAsia="en-IN"/>
              </w:rPr>
            </w:pPr>
            <w:ins w:id="1081" w:author="Pande, Amitkumar" w:date="2020-10-09T09:51:00Z">
              <w:r w:rsidRPr="00D84614">
                <w:rPr>
                  <w:rFonts w:ascii="Calibri" w:eastAsia="Times New Roman" w:hAnsi="Calibri" w:cs="Calibri"/>
                  <w:b/>
                  <w:bCs/>
                  <w:lang w:val="en-IN" w:eastAsia="en-IN"/>
                </w:rPr>
                <w:t>Total</w:t>
              </w:r>
            </w:ins>
          </w:p>
        </w:tc>
        <w:tc>
          <w:tcPr>
            <w:tcW w:w="0" w:type="pct"/>
          </w:tcPr>
          <w:p w14:paraId="7AEE524E" w14:textId="7AD2CFA5"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82" w:author="Pande, Amitkumar" w:date="2020-10-09T09:51:00Z"/>
                <w:rFonts w:ascii="Calibri" w:eastAsia="Times New Roman" w:hAnsi="Calibri" w:cs="Calibri"/>
                <w:b/>
                <w:bCs/>
                <w:lang w:val="en-IN" w:eastAsia="en-IN"/>
              </w:rPr>
            </w:pPr>
          </w:p>
        </w:tc>
      </w:tr>
      <w:tr w:rsidR="00D84614" w:rsidRPr="00D84614" w14:paraId="287150C9" w14:textId="77777777" w:rsidTr="003D7A6C">
        <w:trPr>
          <w:trHeight w:val="300"/>
          <w:ins w:id="108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1DC3D93" w14:textId="77777777" w:rsidR="00FE3B20" w:rsidRPr="00D84614" w:rsidRDefault="00FE3B20" w:rsidP="00FE3B20">
            <w:pPr>
              <w:jc w:val="center"/>
              <w:rPr>
                <w:ins w:id="1084" w:author="Pande, Amitkumar" w:date="2020-10-09T09:51:00Z"/>
                <w:rFonts w:ascii="Calibri" w:eastAsia="Times New Roman" w:hAnsi="Calibri" w:cs="Calibri"/>
                <w:color w:val="auto"/>
                <w:lang w:val="en-IN" w:eastAsia="en-IN"/>
              </w:rPr>
            </w:pPr>
            <w:ins w:id="1085" w:author="Pande, Amitkumar" w:date="2020-10-09T09:51:00Z">
              <w:r w:rsidRPr="00D84614">
                <w:rPr>
                  <w:rFonts w:ascii="Calibri" w:eastAsia="Times New Roman" w:hAnsi="Calibri" w:cs="Calibri"/>
                  <w:color w:val="auto"/>
                  <w:lang w:val="en-IN" w:eastAsia="en-IN"/>
                </w:rPr>
                <w:t> </w:t>
              </w:r>
            </w:ins>
          </w:p>
        </w:tc>
        <w:tc>
          <w:tcPr>
            <w:tcW w:w="0" w:type="pct"/>
            <w:hideMark/>
          </w:tcPr>
          <w:p w14:paraId="3933012D"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086" w:author="Pande, Amitkumar" w:date="2020-10-09T09:51:00Z"/>
                <w:rFonts w:ascii="Calibri" w:eastAsia="Times New Roman" w:hAnsi="Calibri" w:cs="Calibri"/>
                <w:lang w:val="en-IN" w:eastAsia="en-IN"/>
              </w:rPr>
            </w:pPr>
            <w:ins w:id="1087" w:author="Pande, Amitkumar" w:date="2020-10-09T09:51:00Z">
              <w:r w:rsidRPr="00D84614">
                <w:rPr>
                  <w:rFonts w:ascii="Calibri" w:eastAsia="Times New Roman" w:hAnsi="Calibri" w:cs="Calibri"/>
                  <w:lang w:val="en-IN" w:eastAsia="en-IN"/>
                </w:rPr>
                <w:t> </w:t>
              </w:r>
            </w:ins>
          </w:p>
        </w:tc>
        <w:tc>
          <w:tcPr>
            <w:tcW w:w="0" w:type="pct"/>
            <w:hideMark/>
          </w:tcPr>
          <w:p w14:paraId="74C0EDD7"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088" w:author="Pande, Amitkumar" w:date="2020-10-09T09:51:00Z"/>
                <w:rFonts w:ascii="Calibri" w:eastAsia="Times New Roman" w:hAnsi="Calibri" w:cs="Calibri"/>
                <w:lang w:val="en-IN" w:eastAsia="en-IN"/>
              </w:rPr>
            </w:pPr>
            <w:ins w:id="1089" w:author="Pande, Amitkumar" w:date="2020-10-09T09:51:00Z">
              <w:r w:rsidRPr="00D84614">
                <w:rPr>
                  <w:rFonts w:ascii="Calibri" w:eastAsia="Times New Roman" w:hAnsi="Calibri" w:cs="Calibri"/>
                  <w:lang w:val="en-IN" w:eastAsia="en-IN"/>
                </w:rPr>
                <w:t> </w:t>
              </w:r>
            </w:ins>
          </w:p>
        </w:tc>
      </w:tr>
      <w:tr w:rsidR="00D84614" w:rsidRPr="00D84614"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09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E34F647" w14:textId="77777777" w:rsidR="00FE3B20" w:rsidRPr="00D84614" w:rsidRDefault="00FE3B20" w:rsidP="00FE3B20">
            <w:pPr>
              <w:rPr>
                <w:ins w:id="1091" w:author="Pande, Amitkumar" w:date="2020-10-09T09:51:00Z"/>
                <w:rFonts w:ascii="Calibri" w:eastAsia="Times New Roman" w:hAnsi="Calibri" w:cs="Calibri"/>
                <w:b w:val="0"/>
                <w:bCs w:val="0"/>
                <w:color w:val="auto"/>
                <w:lang w:val="en-IN" w:eastAsia="en-IN"/>
              </w:rPr>
            </w:pPr>
            <w:ins w:id="1092" w:author="Pande, Amitkumar" w:date="2020-10-09T09:51:00Z">
              <w:r w:rsidRPr="00D84614">
                <w:rPr>
                  <w:rFonts w:ascii="Calibri" w:eastAsia="Times New Roman" w:hAnsi="Calibri" w:cs="Calibri"/>
                  <w:color w:val="auto"/>
                  <w:lang w:val="en-IN" w:eastAsia="en-IN"/>
                </w:rPr>
                <w:t> </w:t>
              </w:r>
            </w:ins>
          </w:p>
        </w:tc>
        <w:tc>
          <w:tcPr>
            <w:tcW w:w="0" w:type="pct"/>
            <w:hideMark/>
          </w:tcPr>
          <w:p w14:paraId="70D8D1AA"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093" w:author="Pande, Amitkumar" w:date="2020-10-09T09:51:00Z"/>
                <w:rFonts w:ascii="Calibri" w:eastAsia="Times New Roman" w:hAnsi="Calibri" w:cs="Calibri"/>
                <w:b/>
                <w:bCs/>
                <w:lang w:val="en-IN" w:eastAsia="en-IN"/>
              </w:rPr>
            </w:pPr>
            <w:ins w:id="1094" w:author="Pande, Amitkumar" w:date="2020-10-09T09:51:00Z">
              <w:r w:rsidRPr="00D84614">
                <w:rPr>
                  <w:rFonts w:ascii="Calibri" w:eastAsia="Times New Roman" w:hAnsi="Calibri" w:cs="Calibri"/>
                  <w:b/>
                  <w:bCs/>
                  <w:lang w:val="en-IN" w:eastAsia="en-IN"/>
                </w:rPr>
                <w:t>For v5/6 Architecture (For all 7 customers)</w:t>
              </w:r>
            </w:ins>
          </w:p>
        </w:tc>
        <w:tc>
          <w:tcPr>
            <w:tcW w:w="0" w:type="pct"/>
            <w:hideMark/>
          </w:tcPr>
          <w:p w14:paraId="48F058B9"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095" w:author="Pande, Amitkumar" w:date="2020-10-09T09:51:00Z"/>
                <w:rFonts w:ascii="Calibri" w:eastAsia="Times New Roman" w:hAnsi="Calibri" w:cs="Calibri"/>
                <w:b/>
                <w:bCs/>
                <w:lang w:val="en-IN" w:eastAsia="en-IN"/>
              </w:rPr>
            </w:pPr>
            <w:ins w:id="1096" w:author="Pande, Amitkumar" w:date="2020-10-09T09:51:00Z">
              <w:r w:rsidRPr="00D84614">
                <w:rPr>
                  <w:rFonts w:ascii="Calibri" w:eastAsia="Times New Roman" w:hAnsi="Calibri" w:cs="Calibri"/>
                  <w:b/>
                  <w:bCs/>
                  <w:lang w:val="en-IN" w:eastAsia="en-IN"/>
                </w:rPr>
                <w:t> </w:t>
              </w:r>
            </w:ins>
          </w:p>
        </w:tc>
      </w:tr>
      <w:tr w:rsidR="00D84614" w:rsidRPr="00D84614" w14:paraId="2B771E0B" w14:textId="77777777" w:rsidTr="003D7A6C">
        <w:trPr>
          <w:trHeight w:val="600"/>
          <w:ins w:id="109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DE34AAA" w14:textId="77777777" w:rsidR="00FE3B20" w:rsidRPr="00D84614" w:rsidRDefault="00FE3B20" w:rsidP="00FE3B20">
            <w:pPr>
              <w:jc w:val="center"/>
              <w:rPr>
                <w:ins w:id="1098" w:author="Pande, Amitkumar" w:date="2020-10-09T09:51:00Z"/>
                <w:rFonts w:ascii="Calibri" w:eastAsia="Times New Roman" w:hAnsi="Calibri" w:cs="Calibri"/>
                <w:b w:val="0"/>
                <w:bCs w:val="0"/>
                <w:color w:val="auto"/>
                <w:lang w:val="en-IN" w:eastAsia="en-IN"/>
              </w:rPr>
            </w:pPr>
            <w:ins w:id="1099" w:author="Pande, Amitkumar" w:date="2020-10-09T09:51:00Z">
              <w:r w:rsidRPr="00D84614">
                <w:rPr>
                  <w:rFonts w:ascii="Calibri" w:eastAsia="Times New Roman" w:hAnsi="Calibri" w:cs="Calibri"/>
                  <w:color w:val="auto"/>
                  <w:lang w:val="en-IN" w:eastAsia="en-IN"/>
                </w:rPr>
                <w:t>Roles</w:t>
              </w:r>
            </w:ins>
          </w:p>
        </w:tc>
        <w:tc>
          <w:tcPr>
            <w:tcW w:w="0" w:type="pct"/>
            <w:hideMark/>
          </w:tcPr>
          <w:p w14:paraId="73B451C4"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00" w:author="Pande, Amitkumar" w:date="2020-10-09T09:51:00Z"/>
                <w:rFonts w:ascii="Calibri" w:eastAsia="Times New Roman" w:hAnsi="Calibri" w:cs="Calibri"/>
                <w:b/>
                <w:bCs/>
                <w:lang w:val="en-IN" w:eastAsia="en-IN"/>
              </w:rPr>
            </w:pPr>
            <w:ins w:id="1101" w:author="Pande, Amitkumar" w:date="2020-10-09T09:51:00Z">
              <w:r w:rsidRPr="00D84614">
                <w:rPr>
                  <w:rFonts w:ascii="Calibri" w:eastAsia="Times New Roman" w:hAnsi="Calibri" w:cs="Calibri"/>
                  <w:b/>
                  <w:bCs/>
                  <w:lang w:val="en-IN" w:eastAsia="en-IN"/>
                </w:rPr>
                <w:t>Sub task</w:t>
              </w:r>
            </w:ins>
          </w:p>
        </w:tc>
        <w:tc>
          <w:tcPr>
            <w:tcW w:w="0" w:type="pct"/>
            <w:hideMark/>
          </w:tcPr>
          <w:p w14:paraId="67B1CFA0"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02" w:author="Pande, Amitkumar" w:date="2020-10-09T09:51:00Z"/>
                <w:rFonts w:ascii="Calibri" w:eastAsia="Times New Roman" w:hAnsi="Calibri" w:cs="Calibri"/>
                <w:b/>
                <w:bCs/>
                <w:lang w:val="en-IN" w:eastAsia="en-IN"/>
              </w:rPr>
            </w:pPr>
            <w:ins w:id="1103"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10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3C85B93" w14:textId="77777777" w:rsidR="00FE3B20" w:rsidRPr="00D84614" w:rsidRDefault="00FE3B20" w:rsidP="00FE3B20">
            <w:pPr>
              <w:jc w:val="center"/>
              <w:rPr>
                <w:ins w:id="1105" w:author="Pande, Amitkumar" w:date="2020-10-09T09:51:00Z"/>
                <w:rFonts w:ascii="Calibri" w:eastAsia="Times New Roman" w:hAnsi="Calibri" w:cs="Calibri"/>
                <w:color w:val="auto"/>
                <w:lang w:val="en-IN" w:eastAsia="en-IN"/>
              </w:rPr>
            </w:pPr>
            <w:ins w:id="1106"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086DC623"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107" w:author="Pande, Amitkumar" w:date="2020-10-09T09:51:00Z"/>
                <w:rFonts w:ascii="Calibri" w:eastAsia="Times New Roman" w:hAnsi="Calibri" w:cs="Calibri"/>
                <w:lang w:val="en-IN" w:eastAsia="en-IN"/>
              </w:rPr>
            </w:pPr>
            <w:ins w:id="1108" w:author="Pande, Amitkumar" w:date="2020-10-09T09:51:00Z">
              <w:r w:rsidRPr="00D84614">
                <w:rPr>
                  <w:rFonts w:ascii="Calibri" w:eastAsia="Times New Roman" w:hAnsi="Calibri" w:cs="Calibri"/>
                  <w:lang w:val="en-IN" w:eastAsia="en-IN"/>
                </w:rPr>
                <w:t>Setup of EC2 instances according to architecture</w:t>
              </w:r>
            </w:ins>
          </w:p>
        </w:tc>
        <w:tc>
          <w:tcPr>
            <w:tcW w:w="0" w:type="pct"/>
          </w:tcPr>
          <w:p w14:paraId="7656D4E0" w14:textId="49AF1E8D"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09" w:author="Pande, Amitkumar" w:date="2020-10-09T09:51:00Z"/>
                <w:rFonts w:ascii="Calibri" w:eastAsia="Times New Roman" w:hAnsi="Calibri" w:cs="Calibri"/>
                <w:lang w:val="en-IN" w:eastAsia="en-IN"/>
              </w:rPr>
            </w:pPr>
          </w:p>
        </w:tc>
      </w:tr>
      <w:tr w:rsidR="00D84614" w:rsidRPr="00D84614" w14:paraId="47FCC197" w14:textId="77777777" w:rsidTr="003D7A6C">
        <w:trPr>
          <w:trHeight w:val="300"/>
          <w:ins w:id="111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1954AEF" w14:textId="77777777" w:rsidR="00FE3B20" w:rsidRPr="00D84614" w:rsidRDefault="00FE3B20" w:rsidP="00FE3B20">
            <w:pPr>
              <w:jc w:val="center"/>
              <w:rPr>
                <w:ins w:id="1111" w:author="Pande, Amitkumar" w:date="2020-10-09T09:51:00Z"/>
                <w:rFonts w:ascii="Calibri" w:eastAsia="Times New Roman" w:hAnsi="Calibri" w:cs="Calibri"/>
                <w:color w:val="auto"/>
                <w:lang w:val="en-IN" w:eastAsia="en-IN"/>
              </w:rPr>
            </w:pPr>
            <w:ins w:id="1112"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276875E3"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113" w:author="Pande, Amitkumar" w:date="2020-10-09T09:51:00Z"/>
                <w:rFonts w:ascii="Calibri" w:eastAsia="Times New Roman" w:hAnsi="Calibri" w:cs="Calibri"/>
                <w:lang w:val="en-IN" w:eastAsia="en-IN"/>
              </w:rPr>
            </w:pPr>
            <w:ins w:id="1114" w:author="Pande, Amitkumar" w:date="2020-10-09T09:51:00Z">
              <w:r w:rsidRPr="00D84614">
                <w:rPr>
                  <w:rFonts w:ascii="Calibri" w:eastAsia="Times New Roman" w:hAnsi="Calibri" w:cs="Calibri"/>
                  <w:lang w:val="en-IN" w:eastAsia="en-IN"/>
                </w:rPr>
                <w:t>Setup ALB and configure it to route requests to servers</w:t>
              </w:r>
            </w:ins>
          </w:p>
        </w:tc>
        <w:tc>
          <w:tcPr>
            <w:tcW w:w="0" w:type="pct"/>
          </w:tcPr>
          <w:p w14:paraId="6D7F4EBE" w14:textId="5E33D4C6"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15" w:author="Pande, Amitkumar" w:date="2020-10-09T09:51:00Z"/>
                <w:rFonts w:ascii="Calibri" w:eastAsia="Times New Roman" w:hAnsi="Calibri" w:cs="Calibri"/>
                <w:lang w:val="en-IN" w:eastAsia="en-IN"/>
              </w:rPr>
            </w:pPr>
          </w:p>
        </w:tc>
      </w:tr>
      <w:tr w:rsidR="00D84614" w:rsidRPr="00D84614"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11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69B8D5B" w14:textId="77777777" w:rsidR="00FE3B20" w:rsidRPr="00D84614" w:rsidRDefault="00FE3B20" w:rsidP="00FE3B20">
            <w:pPr>
              <w:jc w:val="center"/>
              <w:rPr>
                <w:ins w:id="1117" w:author="Pande, Amitkumar" w:date="2020-10-09T09:51:00Z"/>
                <w:rFonts w:ascii="Calibri" w:eastAsia="Times New Roman" w:hAnsi="Calibri" w:cs="Calibri"/>
                <w:color w:val="auto"/>
                <w:lang w:val="en-IN" w:eastAsia="en-IN"/>
              </w:rPr>
            </w:pPr>
            <w:ins w:id="1118"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88AAB2F"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119" w:author="Pande, Amitkumar" w:date="2020-10-09T09:51:00Z"/>
                <w:rFonts w:ascii="Calibri" w:eastAsia="Times New Roman" w:hAnsi="Calibri" w:cs="Calibri"/>
                <w:lang w:val="en-IN" w:eastAsia="en-IN"/>
              </w:rPr>
            </w:pPr>
            <w:ins w:id="1120" w:author="Pande, Amitkumar" w:date="2020-10-09T09:51:00Z">
              <w:r w:rsidRPr="00D84614">
                <w:rPr>
                  <w:rFonts w:ascii="Calibri" w:eastAsia="Times New Roman" w:hAnsi="Calibri" w:cs="Calibri"/>
                  <w:lang w:val="en-IN" w:eastAsia="en-IN"/>
                </w:rPr>
                <w:t>Setup RDS with MySQL</w:t>
              </w:r>
            </w:ins>
          </w:p>
        </w:tc>
        <w:tc>
          <w:tcPr>
            <w:tcW w:w="0" w:type="pct"/>
          </w:tcPr>
          <w:p w14:paraId="5AD5FCB8" w14:textId="057689B3"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21" w:author="Pande, Amitkumar" w:date="2020-10-09T09:51:00Z"/>
                <w:rFonts w:ascii="Calibri" w:eastAsia="Times New Roman" w:hAnsi="Calibri" w:cs="Calibri"/>
                <w:lang w:val="en-IN" w:eastAsia="en-IN"/>
              </w:rPr>
            </w:pPr>
          </w:p>
        </w:tc>
      </w:tr>
      <w:tr w:rsidR="00D84614" w:rsidRPr="00D84614" w14:paraId="0D10559F" w14:textId="77777777" w:rsidTr="003D7A6C">
        <w:trPr>
          <w:trHeight w:val="600"/>
          <w:ins w:id="112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BEFAC19" w14:textId="77777777" w:rsidR="00FE3B20" w:rsidRPr="00D84614" w:rsidRDefault="00FE3B20" w:rsidP="00FE3B20">
            <w:pPr>
              <w:jc w:val="center"/>
              <w:rPr>
                <w:ins w:id="1123" w:author="Pande, Amitkumar" w:date="2020-10-09T09:51:00Z"/>
                <w:rFonts w:ascii="Calibri" w:eastAsia="Times New Roman" w:hAnsi="Calibri" w:cs="Calibri"/>
                <w:color w:val="auto"/>
                <w:lang w:val="en-IN" w:eastAsia="en-IN"/>
              </w:rPr>
            </w:pPr>
            <w:ins w:id="1124"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44AA0BB4"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125" w:author="Pande, Amitkumar" w:date="2020-10-09T09:51:00Z"/>
                <w:rFonts w:ascii="Calibri" w:eastAsia="Times New Roman" w:hAnsi="Calibri" w:cs="Calibri"/>
                <w:lang w:val="en-IN" w:eastAsia="en-IN"/>
              </w:rPr>
            </w:pPr>
            <w:ins w:id="1126" w:author="Pande, Amitkumar" w:date="2020-10-09T09:51:00Z">
              <w:r w:rsidRPr="00D84614">
                <w:rPr>
                  <w:rFonts w:ascii="Calibri" w:eastAsia="Times New Roman" w:hAnsi="Calibri" w:cs="Calibri"/>
                  <w:lang w:val="en-IN" w:eastAsia="en-IN"/>
                </w:rPr>
                <w:t>Support to customer on application setup. (Deployment server in case of Web/App/</w:t>
              </w:r>
              <w:proofErr w:type="spellStart"/>
              <w:r w:rsidRPr="00D84614">
                <w:rPr>
                  <w:rFonts w:ascii="Calibri" w:eastAsia="Times New Roman" w:hAnsi="Calibri" w:cs="Calibri"/>
                  <w:lang w:val="en-IN" w:eastAsia="en-IN"/>
                </w:rPr>
                <w:t>Api</w:t>
              </w:r>
              <w:proofErr w:type="spellEnd"/>
              <w:r w:rsidRPr="00D84614">
                <w:rPr>
                  <w:rFonts w:ascii="Calibri" w:eastAsia="Times New Roman" w:hAnsi="Calibri" w:cs="Calibri"/>
                  <w:lang w:val="en-IN" w:eastAsia="en-IN"/>
                </w:rPr>
                <w:t>)</w:t>
              </w:r>
            </w:ins>
          </w:p>
        </w:tc>
        <w:tc>
          <w:tcPr>
            <w:tcW w:w="0" w:type="pct"/>
          </w:tcPr>
          <w:p w14:paraId="4A8FE350" w14:textId="2F8D3C5E"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27" w:author="Pande, Amitkumar" w:date="2020-10-09T09:51:00Z"/>
                <w:rFonts w:ascii="Calibri" w:eastAsia="Times New Roman" w:hAnsi="Calibri" w:cs="Calibri"/>
                <w:lang w:val="en-IN" w:eastAsia="en-IN"/>
              </w:rPr>
            </w:pPr>
          </w:p>
        </w:tc>
      </w:tr>
      <w:tr w:rsidR="00D84614" w:rsidRPr="00D84614"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12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46B17B45" w14:textId="77777777" w:rsidR="00FE3B20" w:rsidRPr="00D84614" w:rsidRDefault="00FE3B20" w:rsidP="00FE3B20">
            <w:pPr>
              <w:jc w:val="center"/>
              <w:rPr>
                <w:ins w:id="1129" w:author="Pande, Amitkumar" w:date="2020-10-09T09:51:00Z"/>
                <w:rFonts w:ascii="Calibri" w:eastAsia="Times New Roman" w:hAnsi="Calibri" w:cs="Calibri"/>
                <w:color w:val="auto"/>
                <w:lang w:val="en-IN" w:eastAsia="en-IN"/>
              </w:rPr>
            </w:pPr>
            <w:ins w:id="1130"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21D2DCFC"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131" w:author="Pande, Amitkumar" w:date="2020-10-09T09:51:00Z"/>
                <w:rFonts w:ascii="Calibri" w:eastAsia="Times New Roman" w:hAnsi="Calibri" w:cs="Calibri"/>
                <w:lang w:val="en-IN" w:eastAsia="en-IN"/>
              </w:rPr>
            </w:pPr>
            <w:ins w:id="1132" w:author="Pande, Amitkumar" w:date="2020-10-09T09:51:00Z">
              <w:r w:rsidRPr="00D84614">
                <w:rPr>
                  <w:rFonts w:ascii="Calibri" w:eastAsia="Times New Roman" w:hAnsi="Calibri" w:cs="Calibri"/>
                  <w:lang w:val="en-IN" w:eastAsia="en-IN"/>
                </w:rPr>
                <w:t>Cloud Watch Alerts and Setup of Standard / Custom Metrics - ASG Metrics</w:t>
              </w:r>
            </w:ins>
          </w:p>
        </w:tc>
        <w:tc>
          <w:tcPr>
            <w:tcW w:w="0" w:type="pct"/>
            <w:vMerge w:val="restart"/>
          </w:tcPr>
          <w:p w14:paraId="31747DFF" w14:textId="7E8E61FC"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33" w:author="Pande, Amitkumar" w:date="2020-10-09T09:51:00Z"/>
                <w:rFonts w:ascii="Calibri" w:eastAsia="Times New Roman" w:hAnsi="Calibri" w:cs="Calibri"/>
                <w:lang w:val="en-IN" w:eastAsia="en-IN"/>
              </w:rPr>
            </w:pPr>
          </w:p>
        </w:tc>
      </w:tr>
      <w:tr w:rsidR="00D84614" w:rsidRPr="00D84614" w14:paraId="42B61FE1" w14:textId="77777777" w:rsidTr="003D7A6C">
        <w:trPr>
          <w:trHeight w:val="300"/>
          <w:ins w:id="113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vMerge/>
            <w:hideMark/>
          </w:tcPr>
          <w:p w14:paraId="29D0A33A" w14:textId="77777777" w:rsidR="00FE3B20" w:rsidRPr="00D84614" w:rsidRDefault="00FE3B20" w:rsidP="00FE3B20">
            <w:pPr>
              <w:rPr>
                <w:ins w:id="1135" w:author="Pande, Amitkumar" w:date="2020-10-09T09:51:00Z"/>
                <w:rFonts w:ascii="Calibri" w:eastAsia="Times New Roman" w:hAnsi="Calibri" w:cs="Calibri"/>
                <w:color w:val="auto"/>
                <w:lang w:val="en-IN" w:eastAsia="en-IN"/>
              </w:rPr>
            </w:pPr>
          </w:p>
        </w:tc>
        <w:tc>
          <w:tcPr>
            <w:tcW w:w="0" w:type="pct"/>
            <w:hideMark/>
          </w:tcPr>
          <w:p w14:paraId="4412A3B7"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136" w:author="Pande, Amitkumar" w:date="2020-10-09T09:51:00Z"/>
                <w:rFonts w:ascii="Calibri" w:eastAsia="Times New Roman" w:hAnsi="Calibri" w:cs="Calibri"/>
                <w:lang w:val="en-IN" w:eastAsia="en-IN"/>
              </w:rPr>
            </w:pPr>
            <w:ins w:id="1137" w:author="Pande, Amitkumar" w:date="2020-10-09T09:51:00Z">
              <w:r w:rsidRPr="00D84614">
                <w:rPr>
                  <w:rFonts w:ascii="Calibri" w:eastAsia="Times New Roman" w:hAnsi="Calibri" w:cs="Calibri"/>
                  <w:lang w:val="en-IN" w:eastAsia="en-IN"/>
                </w:rPr>
                <w:t>Cloud Watch Dashboards Setup</w:t>
              </w:r>
            </w:ins>
          </w:p>
        </w:tc>
        <w:tc>
          <w:tcPr>
            <w:tcW w:w="0" w:type="pct"/>
            <w:vMerge/>
          </w:tcPr>
          <w:p w14:paraId="1A1F6D70"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138" w:author="Pande, Amitkumar" w:date="2020-10-09T09:51:00Z"/>
                <w:rFonts w:ascii="Calibri" w:eastAsia="Times New Roman" w:hAnsi="Calibri" w:cs="Calibri"/>
                <w:lang w:val="en-IN" w:eastAsia="en-IN"/>
              </w:rPr>
            </w:pPr>
          </w:p>
        </w:tc>
      </w:tr>
      <w:tr w:rsidR="00D84614" w:rsidRPr="00D84614"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13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FF1CB6F" w14:textId="77777777" w:rsidR="00FE3B20" w:rsidRPr="00D84614" w:rsidRDefault="00FE3B20" w:rsidP="00FE3B20">
            <w:pPr>
              <w:jc w:val="center"/>
              <w:rPr>
                <w:ins w:id="1140" w:author="Pande, Amitkumar" w:date="2020-10-09T09:51:00Z"/>
                <w:rFonts w:ascii="Calibri" w:eastAsia="Times New Roman" w:hAnsi="Calibri" w:cs="Calibri"/>
                <w:color w:val="auto"/>
                <w:lang w:val="en-IN" w:eastAsia="en-IN"/>
              </w:rPr>
            </w:pPr>
            <w:ins w:id="1141"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A165337"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142" w:author="Pande, Amitkumar" w:date="2020-10-09T09:51:00Z"/>
                <w:rFonts w:ascii="Calibri" w:eastAsia="Times New Roman" w:hAnsi="Calibri" w:cs="Calibri"/>
                <w:lang w:val="en-IN" w:eastAsia="en-IN"/>
              </w:rPr>
            </w:pPr>
            <w:ins w:id="1143" w:author="Pande, Amitkumar" w:date="2020-10-09T09:51:00Z">
              <w:r w:rsidRPr="00D84614">
                <w:rPr>
                  <w:rFonts w:ascii="Calibri" w:eastAsia="Times New Roman" w:hAnsi="Calibri" w:cs="Calibri"/>
                  <w:lang w:val="en-IN" w:eastAsia="en-IN"/>
                </w:rPr>
                <w:t xml:space="preserve">Configure </w:t>
              </w:r>
              <w:proofErr w:type="spellStart"/>
              <w:r w:rsidRPr="00D84614">
                <w:rPr>
                  <w:rFonts w:ascii="Calibri" w:eastAsia="Times New Roman" w:hAnsi="Calibri" w:cs="Calibri"/>
                  <w:lang w:val="en-IN" w:eastAsia="en-IN"/>
                </w:rPr>
                <w:t>GuardDuty</w:t>
              </w:r>
              <w:proofErr w:type="spellEnd"/>
              <w:r w:rsidRPr="00D84614">
                <w:rPr>
                  <w:rFonts w:ascii="Calibri" w:eastAsia="Times New Roman" w:hAnsi="Calibri" w:cs="Calibri"/>
                  <w:lang w:val="en-IN" w:eastAsia="en-IN"/>
                </w:rPr>
                <w:t xml:space="preserve"> and AWS Config</w:t>
              </w:r>
            </w:ins>
          </w:p>
        </w:tc>
        <w:tc>
          <w:tcPr>
            <w:tcW w:w="0" w:type="pct"/>
          </w:tcPr>
          <w:p w14:paraId="2583426B" w14:textId="375204F2"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44" w:author="Pande, Amitkumar" w:date="2020-10-09T09:51:00Z"/>
                <w:rFonts w:ascii="Calibri" w:eastAsia="Times New Roman" w:hAnsi="Calibri" w:cs="Calibri"/>
                <w:lang w:val="en-IN" w:eastAsia="en-IN"/>
              </w:rPr>
            </w:pPr>
          </w:p>
        </w:tc>
      </w:tr>
      <w:tr w:rsidR="00D84614" w:rsidRPr="00D84614" w14:paraId="11E7E0EE" w14:textId="77777777" w:rsidTr="003D7A6C">
        <w:trPr>
          <w:trHeight w:val="300"/>
          <w:ins w:id="114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523C482" w14:textId="77777777" w:rsidR="00FE3B20" w:rsidRPr="00D84614" w:rsidRDefault="00FE3B20" w:rsidP="00FE3B20">
            <w:pPr>
              <w:jc w:val="center"/>
              <w:rPr>
                <w:ins w:id="1146" w:author="Pande, Amitkumar" w:date="2020-10-09T09:51:00Z"/>
                <w:rFonts w:ascii="Calibri" w:eastAsia="Times New Roman" w:hAnsi="Calibri" w:cs="Calibri"/>
                <w:color w:val="auto"/>
                <w:lang w:val="en-IN" w:eastAsia="en-IN"/>
              </w:rPr>
            </w:pPr>
            <w:ins w:id="1147"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8368F6F"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148" w:author="Pande, Amitkumar" w:date="2020-10-09T09:51:00Z"/>
                <w:rFonts w:ascii="Calibri" w:eastAsia="Times New Roman" w:hAnsi="Calibri" w:cs="Calibri"/>
                <w:lang w:val="en-IN" w:eastAsia="en-IN"/>
              </w:rPr>
            </w:pPr>
            <w:ins w:id="1149" w:author="Pande, Amitkumar" w:date="2020-10-09T09:51:00Z">
              <w:r w:rsidRPr="00D84614">
                <w:rPr>
                  <w:rFonts w:ascii="Calibri" w:eastAsia="Times New Roman" w:hAnsi="Calibri" w:cs="Calibri"/>
                  <w:lang w:val="en-IN" w:eastAsia="en-IN"/>
                </w:rPr>
                <w:t>Handover &amp; Documentation.</w:t>
              </w:r>
            </w:ins>
          </w:p>
        </w:tc>
        <w:tc>
          <w:tcPr>
            <w:tcW w:w="0" w:type="pct"/>
          </w:tcPr>
          <w:p w14:paraId="402977DB" w14:textId="60949041"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50" w:author="Pande, Amitkumar" w:date="2020-10-09T09:51:00Z"/>
                <w:rFonts w:ascii="Calibri" w:eastAsia="Times New Roman" w:hAnsi="Calibri" w:cs="Calibri"/>
                <w:lang w:val="en-IN" w:eastAsia="en-IN"/>
              </w:rPr>
            </w:pPr>
          </w:p>
        </w:tc>
      </w:tr>
      <w:tr w:rsidR="00D84614" w:rsidRPr="00D84614"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115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7ACD22C" w14:textId="77777777" w:rsidR="00FE3B20" w:rsidRPr="00D84614" w:rsidRDefault="00FE3B20" w:rsidP="00FE3B20">
            <w:pPr>
              <w:rPr>
                <w:ins w:id="1152" w:author="Pande, Amitkumar" w:date="2020-10-09T09:51:00Z"/>
                <w:rFonts w:ascii="Calibri" w:eastAsia="Times New Roman" w:hAnsi="Calibri" w:cs="Calibri"/>
                <w:b w:val="0"/>
                <w:bCs w:val="0"/>
                <w:color w:val="auto"/>
                <w:lang w:val="en-IN" w:eastAsia="en-IN"/>
              </w:rPr>
            </w:pPr>
            <w:ins w:id="1153" w:author="Pande, Amitkumar" w:date="2020-10-09T09:51:00Z">
              <w:r w:rsidRPr="00D84614">
                <w:rPr>
                  <w:rFonts w:ascii="Calibri" w:eastAsia="Times New Roman" w:hAnsi="Calibri" w:cs="Calibri"/>
                  <w:color w:val="auto"/>
                  <w:lang w:val="en-IN" w:eastAsia="en-IN"/>
                </w:rPr>
                <w:t> </w:t>
              </w:r>
            </w:ins>
          </w:p>
        </w:tc>
        <w:tc>
          <w:tcPr>
            <w:tcW w:w="0" w:type="pct"/>
            <w:hideMark/>
          </w:tcPr>
          <w:p w14:paraId="0C078EF2"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54" w:author="Pande, Amitkumar" w:date="2020-10-09T09:51:00Z"/>
                <w:rFonts w:ascii="Calibri" w:eastAsia="Times New Roman" w:hAnsi="Calibri" w:cs="Calibri"/>
                <w:b/>
                <w:bCs/>
                <w:lang w:val="en-IN" w:eastAsia="en-IN"/>
              </w:rPr>
            </w:pPr>
            <w:ins w:id="1155" w:author="Pande, Amitkumar" w:date="2020-10-09T09:51:00Z">
              <w:r w:rsidRPr="00D84614">
                <w:rPr>
                  <w:rFonts w:ascii="Calibri" w:eastAsia="Times New Roman" w:hAnsi="Calibri" w:cs="Calibri"/>
                  <w:b/>
                  <w:bCs/>
                  <w:lang w:val="en-IN" w:eastAsia="en-IN"/>
                </w:rPr>
                <w:t>Total</w:t>
              </w:r>
            </w:ins>
          </w:p>
        </w:tc>
        <w:tc>
          <w:tcPr>
            <w:tcW w:w="0" w:type="pct"/>
          </w:tcPr>
          <w:p w14:paraId="19038CCB" w14:textId="3E6EED5F"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56" w:author="Pande, Amitkumar" w:date="2020-10-09T09:51:00Z"/>
                <w:rFonts w:ascii="Calibri" w:eastAsia="Times New Roman" w:hAnsi="Calibri" w:cs="Calibri"/>
                <w:b/>
                <w:bCs/>
                <w:lang w:val="en-IN" w:eastAsia="en-IN"/>
              </w:rPr>
            </w:pPr>
          </w:p>
        </w:tc>
      </w:tr>
    </w:tbl>
    <w:p w14:paraId="02AFFA0C" w14:textId="538B1863" w:rsidR="00FE3B20" w:rsidRPr="00D84614" w:rsidRDefault="00FE3B20" w:rsidP="006F63FA">
      <w:pPr>
        <w:rPr>
          <w:ins w:id="1157" w:author="Pande, Amitkumar" w:date="2020-10-09T09:51:00Z"/>
        </w:rPr>
      </w:pPr>
    </w:p>
    <w:tbl>
      <w:tblPr>
        <w:tblStyle w:val="GridTable5Dark-Accent3"/>
        <w:tblW w:w="5000" w:type="pct"/>
        <w:tblLook w:val="04A0" w:firstRow="1" w:lastRow="0" w:firstColumn="1" w:lastColumn="0" w:noHBand="0" w:noVBand="1"/>
      </w:tblPr>
      <w:tblGrid>
        <w:gridCol w:w="3624"/>
        <w:gridCol w:w="3982"/>
        <w:gridCol w:w="3184"/>
      </w:tblGrid>
      <w:tr w:rsidR="00D84614" w:rsidRPr="00D84614"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115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D48513A" w14:textId="77777777" w:rsidR="00FE3B20" w:rsidRPr="00D84614" w:rsidRDefault="00FE3B20" w:rsidP="00FE3B20">
            <w:pPr>
              <w:rPr>
                <w:ins w:id="1159" w:author="Pande, Amitkumar" w:date="2020-10-09T09:51:00Z"/>
                <w:rFonts w:ascii="Calibri" w:eastAsia="Times New Roman" w:hAnsi="Calibri" w:cs="Calibri"/>
                <w:b w:val="0"/>
                <w:bCs w:val="0"/>
                <w:color w:val="auto"/>
                <w:lang w:val="en-IN" w:eastAsia="en-IN"/>
                <w:rPrChange w:id="1160" w:author="Pande, Amitkumar" w:date="2020-10-20T17:38:00Z">
                  <w:rPr>
                    <w:ins w:id="1161" w:author="Pande, Amitkumar" w:date="2020-10-09T09:51:00Z"/>
                    <w:rFonts w:ascii="Calibri" w:eastAsia="Times New Roman" w:hAnsi="Calibri" w:cs="Calibri"/>
                    <w:b w:val="0"/>
                    <w:bCs w:val="0"/>
                    <w:color w:val="000000"/>
                    <w:lang w:val="en-IN" w:eastAsia="en-IN"/>
                  </w:rPr>
                </w:rPrChange>
              </w:rPr>
            </w:pPr>
            <w:ins w:id="1162" w:author="Pande, Amitkumar" w:date="2020-10-09T09:51:00Z">
              <w:r w:rsidRPr="00D84614">
                <w:rPr>
                  <w:rFonts w:ascii="Calibri" w:eastAsia="Times New Roman" w:hAnsi="Calibri" w:cs="Calibri"/>
                  <w:color w:val="auto"/>
                  <w:lang w:val="en-IN" w:eastAsia="en-IN"/>
                  <w:rPrChange w:id="1163" w:author="Pande, Amitkumar" w:date="2020-10-20T17:38:00Z">
                    <w:rPr>
                      <w:rFonts w:ascii="Calibri" w:eastAsia="Times New Roman" w:hAnsi="Calibri" w:cs="Calibri"/>
                      <w:color w:val="000000"/>
                      <w:lang w:val="en-IN" w:eastAsia="en-IN"/>
                    </w:rPr>
                  </w:rPrChange>
                </w:rPr>
                <w:t> </w:t>
              </w:r>
            </w:ins>
          </w:p>
        </w:tc>
        <w:tc>
          <w:tcPr>
            <w:tcW w:w="0" w:type="pct"/>
            <w:hideMark/>
          </w:tcPr>
          <w:p w14:paraId="2A60D30C" w14:textId="77777777" w:rsidR="00FE3B20" w:rsidRPr="00D84614" w:rsidRDefault="00FE3B20" w:rsidP="00FE3B20">
            <w:pPr>
              <w:jc w:val="center"/>
              <w:cnfStyle w:val="100000000000" w:firstRow="1" w:lastRow="0" w:firstColumn="0" w:lastColumn="0" w:oddVBand="0" w:evenVBand="0" w:oddHBand="0" w:evenHBand="0" w:firstRowFirstColumn="0" w:firstRowLastColumn="0" w:lastRowFirstColumn="0" w:lastRowLastColumn="0"/>
              <w:rPr>
                <w:ins w:id="1164" w:author="Pande, Amitkumar" w:date="2020-10-09T09:51:00Z"/>
                <w:rFonts w:ascii="Calibri" w:eastAsia="Times New Roman" w:hAnsi="Calibri" w:cs="Calibri"/>
                <w:b w:val="0"/>
                <w:bCs w:val="0"/>
                <w:color w:val="auto"/>
                <w:lang w:val="en-IN" w:eastAsia="en-IN"/>
                <w:rPrChange w:id="1165" w:author="Pande, Amitkumar" w:date="2020-10-20T17:38:00Z">
                  <w:rPr>
                    <w:ins w:id="1166" w:author="Pande, Amitkumar" w:date="2020-10-09T09:51:00Z"/>
                    <w:rFonts w:ascii="Calibri" w:eastAsia="Times New Roman" w:hAnsi="Calibri" w:cs="Calibri"/>
                    <w:b w:val="0"/>
                    <w:bCs w:val="0"/>
                    <w:color w:val="000000"/>
                    <w:lang w:val="en-IN" w:eastAsia="en-IN"/>
                  </w:rPr>
                </w:rPrChange>
              </w:rPr>
            </w:pPr>
            <w:ins w:id="1167" w:author="Pande, Amitkumar" w:date="2020-10-09T09:51:00Z">
              <w:r w:rsidRPr="00D84614">
                <w:rPr>
                  <w:rFonts w:ascii="Calibri" w:eastAsia="Times New Roman" w:hAnsi="Calibri" w:cs="Calibri"/>
                  <w:color w:val="auto"/>
                  <w:lang w:val="en-IN" w:eastAsia="en-IN"/>
                  <w:rPrChange w:id="1168" w:author="Pande, Amitkumar" w:date="2020-10-20T17:38:00Z">
                    <w:rPr>
                      <w:rFonts w:ascii="Calibri" w:eastAsia="Times New Roman" w:hAnsi="Calibri" w:cs="Calibri"/>
                      <w:color w:val="000000"/>
                      <w:lang w:val="en-IN" w:eastAsia="en-IN"/>
                    </w:rPr>
                  </w:rPrChange>
                </w:rPr>
                <w:t> </w:t>
              </w:r>
            </w:ins>
          </w:p>
        </w:tc>
        <w:tc>
          <w:tcPr>
            <w:tcW w:w="0" w:type="pct"/>
            <w:hideMark/>
          </w:tcPr>
          <w:p w14:paraId="5F8D36F1" w14:textId="77777777" w:rsidR="00FE3B20" w:rsidRPr="00D84614" w:rsidRDefault="00FE3B20" w:rsidP="00FE3B20">
            <w:pPr>
              <w:jc w:val="center"/>
              <w:cnfStyle w:val="100000000000" w:firstRow="1" w:lastRow="0" w:firstColumn="0" w:lastColumn="0" w:oddVBand="0" w:evenVBand="0" w:oddHBand="0" w:evenHBand="0" w:firstRowFirstColumn="0" w:firstRowLastColumn="0" w:lastRowFirstColumn="0" w:lastRowLastColumn="0"/>
              <w:rPr>
                <w:ins w:id="1169" w:author="Pande, Amitkumar" w:date="2020-10-09T09:51:00Z"/>
                <w:rFonts w:ascii="Calibri" w:eastAsia="Times New Roman" w:hAnsi="Calibri" w:cs="Calibri"/>
                <w:b w:val="0"/>
                <w:bCs w:val="0"/>
                <w:color w:val="auto"/>
                <w:lang w:val="en-IN" w:eastAsia="en-IN"/>
                <w:rPrChange w:id="1170" w:author="Pande, Amitkumar" w:date="2020-10-20T17:38:00Z">
                  <w:rPr>
                    <w:ins w:id="1171" w:author="Pande, Amitkumar" w:date="2020-10-09T09:51:00Z"/>
                    <w:rFonts w:ascii="Calibri" w:eastAsia="Times New Roman" w:hAnsi="Calibri" w:cs="Calibri"/>
                    <w:b w:val="0"/>
                    <w:bCs w:val="0"/>
                    <w:color w:val="000000"/>
                    <w:lang w:val="en-IN" w:eastAsia="en-IN"/>
                  </w:rPr>
                </w:rPrChange>
              </w:rPr>
            </w:pPr>
            <w:ins w:id="1172" w:author="Pande, Amitkumar" w:date="2020-10-09T09:51:00Z">
              <w:r w:rsidRPr="00D84614">
                <w:rPr>
                  <w:rFonts w:ascii="Calibri" w:eastAsia="Times New Roman" w:hAnsi="Calibri" w:cs="Calibri"/>
                  <w:color w:val="auto"/>
                  <w:lang w:val="en-IN" w:eastAsia="en-IN"/>
                  <w:rPrChange w:id="1173" w:author="Pande, Amitkumar" w:date="2020-10-20T17:38:00Z">
                    <w:rPr>
                      <w:rFonts w:ascii="Calibri" w:eastAsia="Times New Roman" w:hAnsi="Calibri" w:cs="Calibri"/>
                      <w:color w:val="000000"/>
                      <w:lang w:val="en-IN" w:eastAsia="en-IN"/>
                    </w:rPr>
                  </w:rPrChange>
                </w:rPr>
                <w:t> </w:t>
              </w:r>
            </w:ins>
          </w:p>
        </w:tc>
      </w:tr>
      <w:tr w:rsidR="00D84614" w:rsidRPr="00D84614" w14:paraId="04E44203" w14:textId="77777777" w:rsidTr="003D7A6C">
        <w:trPr>
          <w:cnfStyle w:val="000000100000" w:firstRow="0" w:lastRow="0" w:firstColumn="0" w:lastColumn="0" w:oddVBand="0" w:evenVBand="0" w:oddHBand="1" w:evenHBand="0" w:firstRowFirstColumn="0" w:firstRowLastColumn="0" w:lastRowFirstColumn="0" w:lastRowLastColumn="0"/>
          <w:trHeight w:val="300"/>
          <w:ins w:id="117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620F764" w14:textId="77777777" w:rsidR="00FE3B20" w:rsidRPr="00D84614" w:rsidRDefault="00FE3B20" w:rsidP="00FE3B20">
            <w:pPr>
              <w:rPr>
                <w:ins w:id="1175" w:author="Pande, Amitkumar" w:date="2020-10-09T09:51:00Z"/>
                <w:rFonts w:ascii="Calibri" w:eastAsia="Times New Roman" w:hAnsi="Calibri" w:cs="Calibri"/>
                <w:b w:val="0"/>
                <w:bCs w:val="0"/>
                <w:color w:val="auto"/>
                <w:lang w:val="en-IN" w:eastAsia="en-IN"/>
              </w:rPr>
            </w:pPr>
            <w:ins w:id="1176" w:author="Pande, Amitkumar" w:date="2020-10-09T09:51:00Z">
              <w:r w:rsidRPr="00D84614">
                <w:rPr>
                  <w:rFonts w:ascii="Calibri" w:eastAsia="Times New Roman" w:hAnsi="Calibri" w:cs="Calibri"/>
                  <w:color w:val="auto"/>
                  <w:lang w:val="en-IN" w:eastAsia="en-IN"/>
                </w:rPr>
                <w:t> </w:t>
              </w:r>
            </w:ins>
          </w:p>
        </w:tc>
        <w:tc>
          <w:tcPr>
            <w:tcW w:w="0" w:type="pct"/>
            <w:hideMark/>
          </w:tcPr>
          <w:p w14:paraId="49BF8960"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77" w:author="Pande, Amitkumar" w:date="2020-10-09T09:51:00Z"/>
                <w:rFonts w:ascii="Calibri" w:eastAsia="Times New Roman" w:hAnsi="Calibri" w:cs="Calibri"/>
                <w:b/>
                <w:bCs/>
                <w:lang w:val="en-IN" w:eastAsia="en-IN"/>
              </w:rPr>
            </w:pPr>
            <w:ins w:id="1178" w:author="Pande, Amitkumar" w:date="2020-10-09T09:51:00Z">
              <w:r w:rsidRPr="00D84614">
                <w:rPr>
                  <w:rFonts w:ascii="Calibri" w:eastAsia="Times New Roman" w:hAnsi="Calibri" w:cs="Calibri"/>
                  <w:b/>
                  <w:bCs/>
                  <w:lang w:val="en-IN" w:eastAsia="en-IN"/>
                </w:rPr>
                <w:t>Data Migration (For all 7 customers)</w:t>
              </w:r>
            </w:ins>
          </w:p>
        </w:tc>
        <w:tc>
          <w:tcPr>
            <w:tcW w:w="0" w:type="pct"/>
            <w:hideMark/>
          </w:tcPr>
          <w:p w14:paraId="5405FDBE"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179" w:author="Pande, Amitkumar" w:date="2020-10-09T09:51:00Z"/>
                <w:rFonts w:ascii="Calibri" w:eastAsia="Times New Roman" w:hAnsi="Calibri" w:cs="Calibri"/>
                <w:b/>
                <w:bCs/>
                <w:lang w:val="en-IN" w:eastAsia="en-IN"/>
              </w:rPr>
            </w:pPr>
            <w:ins w:id="1180" w:author="Pande, Amitkumar" w:date="2020-10-09T09:51:00Z">
              <w:r w:rsidRPr="00D84614">
                <w:rPr>
                  <w:rFonts w:ascii="Calibri" w:eastAsia="Times New Roman" w:hAnsi="Calibri" w:cs="Calibri"/>
                  <w:b/>
                  <w:bCs/>
                  <w:lang w:val="en-IN" w:eastAsia="en-IN"/>
                </w:rPr>
                <w:t> </w:t>
              </w:r>
            </w:ins>
          </w:p>
        </w:tc>
      </w:tr>
      <w:tr w:rsidR="00D84614" w:rsidRPr="00D84614" w14:paraId="34641588" w14:textId="77777777" w:rsidTr="003D7A6C">
        <w:trPr>
          <w:trHeight w:val="600"/>
          <w:ins w:id="118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3C5145A" w14:textId="77777777" w:rsidR="00FE3B20" w:rsidRPr="00D84614" w:rsidRDefault="00FE3B20" w:rsidP="00FE3B20">
            <w:pPr>
              <w:jc w:val="center"/>
              <w:rPr>
                <w:ins w:id="1182" w:author="Pande, Amitkumar" w:date="2020-10-09T09:51:00Z"/>
                <w:rFonts w:ascii="Calibri" w:eastAsia="Times New Roman" w:hAnsi="Calibri" w:cs="Calibri"/>
                <w:b w:val="0"/>
                <w:bCs w:val="0"/>
                <w:color w:val="auto"/>
                <w:lang w:val="en-IN" w:eastAsia="en-IN"/>
              </w:rPr>
            </w:pPr>
            <w:ins w:id="1183" w:author="Pande, Amitkumar" w:date="2020-10-09T09:51:00Z">
              <w:r w:rsidRPr="00D84614">
                <w:rPr>
                  <w:rFonts w:ascii="Calibri" w:eastAsia="Times New Roman" w:hAnsi="Calibri" w:cs="Calibri"/>
                  <w:color w:val="auto"/>
                  <w:lang w:val="en-IN" w:eastAsia="en-IN"/>
                </w:rPr>
                <w:t>Roles</w:t>
              </w:r>
            </w:ins>
          </w:p>
        </w:tc>
        <w:tc>
          <w:tcPr>
            <w:tcW w:w="0" w:type="pct"/>
            <w:hideMark/>
          </w:tcPr>
          <w:p w14:paraId="7AAAA16D"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84" w:author="Pande, Amitkumar" w:date="2020-10-09T09:51:00Z"/>
                <w:rFonts w:ascii="Calibri" w:eastAsia="Times New Roman" w:hAnsi="Calibri" w:cs="Calibri"/>
                <w:b/>
                <w:bCs/>
                <w:lang w:val="en-IN" w:eastAsia="en-IN"/>
              </w:rPr>
            </w:pPr>
            <w:ins w:id="1185" w:author="Pande, Amitkumar" w:date="2020-10-09T09:51:00Z">
              <w:r w:rsidRPr="00D84614">
                <w:rPr>
                  <w:rFonts w:ascii="Calibri" w:eastAsia="Times New Roman" w:hAnsi="Calibri" w:cs="Calibri"/>
                  <w:b/>
                  <w:bCs/>
                  <w:lang w:val="en-IN" w:eastAsia="en-IN"/>
                </w:rPr>
                <w:t>Sub task</w:t>
              </w:r>
            </w:ins>
          </w:p>
        </w:tc>
        <w:tc>
          <w:tcPr>
            <w:tcW w:w="0" w:type="pct"/>
            <w:hideMark/>
          </w:tcPr>
          <w:p w14:paraId="7EFFBF8A"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86" w:author="Pande, Amitkumar" w:date="2020-10-09T09:51:00Z"/>
                <w:rFonts w:ascii="Calibri" w:eastAsia="Times New Roman" w:hAnsi="Calibri" w:cs="Calibri"/>
                <w:b/>
                <w:bCs/>
                <w:lang w:val="en-IN" w:eastAsia="en-IN"/>
              </w:rPr>
            </w:pPr>
            <w:ins w:id="1187"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05413C85" w14:textId="77777777" w:rsidTr="003D7A6C">
        <w:trPr>
          <w:cnfStyle w:val="000000100000" w:firstRow="0" w:lastRow="0" w:firstColumn="0" w:lastColumn="0" w:oddVBand="0" w:evenVBand="0" w:oddHBand="1" w:evenHBand="0" w:firstRowFirstColumn="0" w:firstRowLastColumn="0" w:lastRowFirstColumn="0" w:lastRowLastColumn="0"/>
          <w:trHeight w:val="300"/>
          <w:ins w:id="118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7E9ADABE" w14:textId="77777777" w:rsidR="00FE3B20" w:rsidRPr="00D84614" w:rsidRDefault="00FE3B20" w:rsidP="00FE3B20">
            <w:pPr>
              <w:jc w:val="center"/>
              <w:rPr>
                <w:ins w:id="1189" w:author="Pande, Amitkumar" w:date="2020-10-09T09:51:00Z"/>
                <w:rFonts w:ascii="Calibri" w:eastAsia="Times New Roman" w:hAnsi="Calibri" w:cs="Calibri"/>
                <w:color w:val="auto"/>
                <w:lang w:val="en-IN" w:eastAsia="en-IN"/>
              </w:rPr>
            </w:pPr>
            <w:ins w:id="1190"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15C6B126"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191" w:author="Pande, Amitkumar" w:date="2020-10-09T09:51:00Z"/>
                <w:rFonts w:ascii="Calibri" w:eastAsia="Times New Roman" w:hAnsi="Calibri" w:cs="Calibri"/>
                <w:lang w:val="en-IN" w:eastAsia="en-IN"/>
              </w:rPr>
            </w:pPr>
            <w:ins w:id="1192" w:author="Pande, Amitkumar" w:date="2020-10-09T09:51:00Z">
              <w:r w:rsidRPr="00D84614">
                <w:rPr>
                  <w:rFonts w:ascii="Calibri" w:eastAsia="Times New Roman" w:hAnsi="Calibri" w:cs="Calibri"/>
                  <w:lang w:val="en-IN" w:eastAsia="en-IN"/>
                </w:rPr>
                <w:t xml:space="preserve">Migrate Data from </w:t>
              </w:r>
              <w:proofErr w:type="spellStart"/>
              <w:r w:rsidRPr="00D84614">
                <w:rPr>
                  <w:rFonts w:ascii="Calibri" w:eastAsia="Times New Roman" w:hAnsi="Calibri" w:cs="Calibri"/>
                  <w:lang w:val="en-IN" w:eastAsia="en-IN"/>
                </w:rPr>
                <w:t>Onpremise</w:t>
              </w:r>
              <w:proofErr w:type="spellEnd"/>
              <w:r w:rsidRPr="00D84614">
                <w:rPr>
                  <w:rFonts w:ascii="Calibri" w:eastAsia="Times New Roman" w:hAnsi="Calibri" w:cs="Calibri"/>
                  <w:lang w:val="en-IN" w:eastAsia="en-IN"/>
                </w:rPr>
                <w:t>/Cloud to RDS</w:t>
              </w:r>
            </w:ins>
          </w:p>
        </w:tc>
        <w:tc>
          <w:tcPr>
            <w:tcW w:w="0" w:type="pct"/>
          </w:tcPr>
          <w:p w14:paraId="0286B7AE" w14:textId="72E6D1F6"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193" w:author="Pande, Amitkumar" w:date="2020-10-09T09:51:00Z"/>
                <w:rFonts w:ascii="Calibri" w:eastAsia="Times New Roman" w:hAnsi="Calibri" w:cs="Calibri"/>
                <w:lang w:val="en-IN" w:eastAsia="en-IN"/>
              </w:rPr>
            </w:pPr>
          </w:p>
        </w:tc>
      </w:tr>
      <w:tr w:rsidR="00D84614" w:rsidRPr="00D84614" w14:paraId="21573E25" w14:textId="77777777" w:rsidTr="003D7A6C">
        <w:trPr>
          <w:trHeight w:val="300"/>
          <w:ins w:id="119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2BB7789" w14:textId="77777777" w:rsidR="00FE3B20" w:rsidRPr="00D84614" w:rsidRDefault="00FE3B20" w:rsidP="00FE3B20">
            <w:pPr>
              <w:jc w:val="center"/>
              <w:rPr>
                <w:ins w:id="1195" w:author="Pande, Amitkumar" w:date="2020-10-09T09:51:00Z"/>
                <w:rFonts w:ascii="Calibri" w:eastAsia="Times New Roman" w:hAnsi="Calibri" w:cs="Calibri"/>
                <w:color w:val="auto"/>
                <w:lang w:val="en-IN" w:eastAsia="en-IN"/>
              </w:rPr>
            </w:pPr>
            <w:ins w:id="1196"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CE59C99"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197" w:author="Pande, Amitkumar" w:date="2020-10-09T09:51:00Z"/>
                <w:rFonts w:ascii="Calibri" w:eastAsia="Times New Roman" w:hAnsi="Calibri" w:cs="Calibri"/>
                <w:lang w:val="en-IN" w:eastAsia="en-IN"/>
              </w:rPr>
            </w:pPr>
            <w:ins w:id="1198" w:author="Pande, Amitkumar" w:date="2020-10-09T09:51:00Z">
              <w:r w:rsidRPr="00D84614">
                <w:rPr>
                  <w:rFonts w:ascii="Calibri" w:eastAsia="Times New Roman" w:hAnsi="Calibri" w:cs="Calibri"/>
                  <w:lang w:val="en-IN" w:eastAsia="en-IN"/>
                </w:rPr>
                <w:t xml:space="preserve">Migrate Data from </w:t>
              </w:r>
              <w:proofErr w:type="spellStart"/>
              <w:r w:rsidRPr="00D84614">
                <w:rPr>
                  <w:rFonts w:ascii="Calibri" w:eastAsia="Times New Roman" w:hAnsi="Calibri" w:cs="Calibri"/>
                  <w:lang w:val="en-IN" w:eastAsia="en-IN"/>
                </w:rPr>
                <w:t>Onpremise</w:t>
              </w:r>
              <w:proofErr w:type="spellEnd"/>
              <w:r w:rsidRPr="00D84614">
                <w:rPr>
                  <w:rFonts w:ascii="Calibri" w:eastAsia="Times New Roman" w:hAnsi="Calibri" w:cs="Calibri"/>
                  <w:lang w:val="en-IN" w:eastAsia="en-IN"/>
                </w:rPr>
                <w:t>/Cloud storage to S3</w:t>
              </w:r>
            </w:ins>
          </w:p>
        </w:tc>
        <w:tc>
          <w:tcPr>
            <w:tcW w:w="0" w:type="pct"/>
          </w:tcPr>
          <w:p w14:paraId="6FB5825E" w14:textId="1C11B3DE"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199" w:author="Pande, Amitkumar" w:date="2020-10-09T09:51:00Z"/>
                <w:rFonts w:ascii="Calibri" w:eastAsia="Times New Roman" w:hAnsi="Calibri" w:cs="Calibri"/>
                <w:lang w:val="en-IN" w:eastAsia="en-IN"/>
              </w:rPr>
            </w:pPr>
          </w:p>
        </w:tc>
      </w:tr>
      <w:tr w:rsidR="00D84614" w:rsidRPr="00D84614" w14:paraId="5784AF82" w14:textId="77777777" w:rsidTr="003D7A6C">
        <w:trPr>
          <w:cnfStyle w:val="000000100000" w:firstRow="0" w:lastRow="0" w:firstColumn="0" w:lastColumn="0" w:oddVBand="0" w:evenVBand="0" w:oddHBand="1" w:evenHBand="0" w:firstRowFirstColumn="0" w:firstRowLastColumn="0" w:lastRowFirstColumn="0" w:lastRowLastColumn="0"/>
          <w:trHeight w:val="300"/>
          <w:ins w:id="120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AF7DDCC" w14:textId="77777777" w:rsidR="00FE3B20" w:rsidRPr="00D84614" w:rsidRDefault="00FE3B20" w:rsidP="00FE3B20">
            <w:pPr>
              <w:jc w:val="center"/>
              <w:rPr>
                <w:ins w:id="1201" w:author="Pande, Amitkumar" w:date="2020-10-09T09:51:00Z"/>
                <w:rFonts w:ascii="Calibri" w:eastAsia="Times New Roman" w:hAnsi="Calibri" w:cs="Calibri"/>
                <w:color w:val="auto"/>
                <w:lang w:val="en-IN" w:eastAsia="en-IN"/>
              </w:rPr>
            </w:pPr>
            <w:ins w:id="1202" w:author="Pande, Amitkumar" w:date="2020-10-09T09:51:00Z">
              <w:r w:rsidRPr="00D84614">
                <w:rPr>
                  <w:rFonts w:ascii="Calibri" w:eastAsia="Times New Roman" w:hAnsi="Calibri" w:cs="Calibri"/>
                  <w:color w:val="auto"/>
                  <w:lang w:val="en-IN" w:eastAsia="en-IN"/>
                </w:rPr>
                <w:lastRenderedPageBreak/>
                <w:t> </w:t>
              </w:r>
            </w:ins>
          </w:p>
        </w:tc>
        <w:tc>
          <w:tcPr>
            <w:tcW w:w="0" w:type="pct"/>
            <w:hideMark/>
          </w:tcPr>
          <w:p w14:paraId="0204921C"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203" w:author="Pande, Amitkumar" w:date="2020-10-09T09:51:00Z"/>
                <w:rFonts w:ascii="Calibri" w:eastAsia="Times New Roman" w:hAnsi="Calibri" w:cs="Calibri"/>
                <w:b/>
                <w:bCs/>
                <w:lang w:val="en-IN" w:eastAsia="en-IN"/>
              </w:rPr>
            </w:pPr>
            <w:ins w:id="1204" w:author="Pande, Amitkumar" w:date="2020-10-09T09:51:00Z">
              <w:r w:rsidRPr="00D84614">
                <w:rPr>
                  <w:rFonts w:ascii="Calibri" w:eastAsia="Times New Roman" w:hAnsi="Calibri" w:cs="Calibri"/>
                  <w:b/>
                  <w:bCs/>
                  <w:lang w:val="en-IN" w:eastAsia="en-IN"/>
                </w:rPr>
                <w:t>Total</w:t>
              </w:r>
            </w:ins>
          </w:p>
        </w:tc>
        <w:tc>
          <w:tcPr>
            <w:tcW w:w="0" w:type="pct"/>
          </w:tcPr>
          <w:p w14:paraId="0465FC17" w14:textId="6E2E1BE5"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205" w:author="Pande, Amitkumar" w:date="2020-10-09T09:51:00Z"/>
                <w:rFonts w:ascii="Calibri" w:eastAsia="Times New Roman" w:hAnsi="Calibri" w:cs="Calibri"/>
                <w:b/>
                <w:bCs/>
                <w:lang w:val="en-IN" w:eastAsia="en-IN"/>
              </w:rPr>
            </w:pPr>
          </w:p>
        </w:tc>
      </w:tr>
      <w:tr w:rsidR="00D84614" w:rsidRPr="00D84614" w14:paraId="0424B7CA" w14:textId="77777777" w:rsidTr="003D7A6C">
        <w:trPr>
          <w:trHeight w:val="300"/>
          <w:ins w:id="120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184E050E" w14:textId="77777777" w:rsidR="00FE3B20" w:rsidRPr="00D84614" w:rsidRDefault="00FE3B20" w:rsidP="00FE3B20">
            <w:pPr>
              <w:jc w:val="center"/>
              <w:rPr>
                <w:ins w:id="1207" w:author="Pande, Amitkumar" w:date="2020-10-09T09:51:00Z"/>
                <w:rFonts w:ascii="Calibri" w:eastAsia="Times New Roman" w:hAnsi="Calibri" w:cs="Calibri"/>
                <w:b w:val="0"/>
                <w:bCs w:val="0"/>
                <w:color w:val="auto"/>
                <w:lang w:val="en-IN" w:eastAsia="en-IN"/>
              </w:rPr>
            </w:pPr>
            <w:ins w:id="1208" w:author="Pande, Amitkumar" w:date="2020-10-09T09:51:00Z">
              <w:r w:rsidRPr="00D84614">
                <w:rPr>
                  <w:rFonts w:ascii="Calibri" w:eastAsia="Times New Roman" w:hAnsi="Calibri" w:cs="Calibri"/>
                  <w:color w:val="auto"/>
                  <w:lang w:val="en-IN" w:eastAsia="en-IN"/>
                </w:rPr>
                <w:t>Project Management</w:t>
              </w:r>
            </w:ins>
          </w:p>
        </w:tc>
      </w:tr>
      <w:tr w:rsidR="00D84614" w:rsidRPr="00D84614" w14:paraId="47845469" w14:textId="77777777" w:rsidTr="003D7A6C">
        <w:trPr>
          <w:cnfStyle w:val="000000100000" w:firstRow="0" w:lastRow="0" w:firstColumn="0" w:lastColumn="0" w:oddVBand="0" w:evenVBand="0" w:oddHBand="1" w:evenHBand="0" w:firstRowFirstColumn="0" w:firstRowLastColumn="0" w:lastRowFirstColumn="0" w:lastRowLastColumn="0"/>
          <w:trHeight w:val="600"/>
          <w:ins w:id="120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FAB81B9" w14:textId="77777777" w:rsidR="00FE3B20" w:rsidRPr="00D84614" w:rsidRDefault="00FE3B20" w:rsidP="00FE3B20">
            <w:pPr>
              <w:jc w:val="center"/>
              <w:rPr>
                <w:ins w:id="1210" w:author="Pande, Amitkumar" w:date="2020-10-09T09:51:00Z"/>
                <w:rFonts w:ascii="Calibri" w:eastAsia="Times New Roman" w:hAnsi="Calibri" w:cs="Calibri"/>
                <w:b w:val="0"/>
                <w:bCs w:val="0"/>
                <w:color w:val="auto"/>
                <w:lang w:val="en-IN" w:eastAsia="en-IN"/>
              </w:rPr>
            </w:pPr>
            <w:ins w:id="1211" w:author="Pande, Amitkumar" w:date="2020-10-09T09:51:00Z">
              <w:r w:rsidRPr="00D84614">
                <w:rPr>
                  <w:rFonts w:ascii="Calibri" w:eastAsia="Times New Roman" w:hAnsi="Calibri" w:cs="Calibri"/>
                  <w:color w:val="auto"/>
                  <w:lang w:val="en-IN" w:eastAsia="en-IN"/>
                </w:rPr>
                <w:t>Roles</w:t>
              </w:r>
            </w:ins>
          </w:p>
        </w:tc>
        <w:tc>
          <w:tcPr>
            <w:tcW w:w="0" w:type="pct"/>
            <w:hideMark/>
          </w:tcPr>
          <w:p w14:paraId="419C58AB"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212" w:author="Pande, Amitkumar" w:date="2020-10-09T09:51:00Z"/>
                <w:rFonts w:ascii="Calibri" w:eastAsia="Times New Roman" w:hAnsi="Calibri" w:cs="Calibri"/>
                <w:b/>
                <w:bCs/>
                <w:lang w:val="en-IN" w:eastAsia="en-IN"/>
              </w:rPr>
            </w:pPr>
            <w:ins w:id="1213" w:author="Pande, Amitkumar" w:date="2020-10-09T09:51:00Z">
              <w:r w:rsidRPr="00D84614">
                <w:rPr>
                  <w:rFonts w:ascii="Calibri" w:eastAsia="Times New Roman" w:hAnsi="Calibri" w:cs="Calibri"/>
                  <w:b/>
                  <w:bCs/>
                  <w:lang w:val="en-IN" w:eastAsia="en-IN"/>
                </w:rPr>
                <w:t>Sub task</w:t>
              </w:r>
            </w:ins>
          </w:p>
        </w:tc>
        <w:tc>
          <w:tcPr>
            <w:tcW w:w="0" w:type="pct"/>
            <w:hideMark/>
          </w:tcPr>
          <w:p w14:paraId="26027662"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214" w:author="Pande, Amitkumar" w:date="2020-10-09T09:51:00Z"/>
                <w:rFonts w:ascii="Calibri" w:eastAsia="Times New Roman" w:hAnsi="Calibri" w:cs="Calibri"/>
                <w:b/>
                <w:bCs/>
                <w:lang w:val="en-IN" w:eastAsia="en-IN"/>
              </w:rPr>
            </w:pPr>
            <w:ins w:id="1215"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74158939" w14:textId="77777777" w:rsidTr="003D7A6C">
        <w:trPr>
          <w:trHeight w:val="600"/>
          <w:ins w:id="121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AA70C92" w14:textId="77777777" w:rsidR="00FE3B20" w:rsidRPr="00D84614" w:rsidRDefault="00FE3B20" w:rsidP="00FE3B20">
            <w:pPr>
              <w:jc w:val="center"/>
              <w:rPr>
                <w:ins w:id="1217" w:author="Pande, Amitkumar" w:date="2020-10-09T09:51:00Z"/>
                <w:rFonts w:ascii="Calibri" w:eastAsia="Times New Roman" w:hAnsi="Calibri" w:cs="Calibri"/>
                <w:color w:val="auto"/>
                <w:lang w:val="en-IN" w:eastAsia="en-IN"/>
              </w:rPr>
            </w:pPr>
            <w:ins w:id="1218" w:author="Pande, Amitkumar" w:date="2020-10-09T09:51:00Z">
              <w:r w:rsidRPr="00D84614">
                <w:rPr>
                  <w:rFonts w:ascii="Calibri" w:eastAsia="Times New Roman" w:hAnsi="Calibri" w:cs="Calibri"/>
                  <w:color w:val="auto"/>
                  <w:lang w:val="en-IN" w:eastAsia="en-IN"/>
                </w:rPr>
                <w:t>Project Management</w:t>
              </w:r>
            </w:ins>
          </w:p>
        </w:tc>
        <w:tc>
          <w:tcPr>
            <w:tcW w:w="0" w:type="pct"/>
            <w:hideMark/>
          </w:tcPr>
          <w:p w14:paraId="359A215E"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219" w:author="Pande, Amitkumar" w:date="2020-10-09T09:51:00Z"/>
                <w:rFonts w:ascii="Calibri" w:eastAsia="Times New Roman" w:hAnsi="Calibri" w:cs="Calibri"/>
                <w:lang w:val="en-IN" w:eastAsia="en-IN"/>
              </w:rPr>
            </w:pPr>
            <w:ins w:id="1220" w:author="Pande, Amitkumar" w:date="2020-10-09T09:51:00Z">
              <w:r w:rsidRPr="00D84614">
                <w:rPr>
                  <w:rFonts w:ascii="Calibri" w:eastAsia="Times New Roman" w:hAnsi="Calibri" w:cs="Calibri"/>
                  <w:lang w:val="en-IN" w:eastAsia="en-IN"/>
                </w:rPr>
                <w:t>Project will conduct governance with Technical Team and Customer Stakeholders</w:t>
              </w:r>
            </w:ins>
          </w:p>
        </w:tc>
        <w:tc>
          <w:tcPr>
            <w:tcW w:w="0" w:type="pct"/>
          </w:tcPr>
          <w:p w14:paraId="74FEF54D" w14:textId="65FAD103"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221" w:author="Pande, Amitkumar" w:date="2020-10-09T09:51:00Z"/>
                <w:rFonts w:ascii="Calibri" w:eastAsia="Times New Roman" w:hAnsi="Calibri" w:cs="Calibri"/>
                <w:lang w:val="en-IN" w:eastAsia="en-IN"/>
              </w:rPr>
            </w:pPr>
          </w:p>
        </w:tc>
      </w:tr>
      <w:tr w:rsidR="00D84614" w:rsidRPr="00D84614" w14:paraId="0A49C3CF" w14:textId="77777777" w:rsidTr="003D7A6C">
        <w:trPr>
          <w:cnfStyle w:val="000000100000" w:firstRow="0" w:lastRow="0" w:firstColumn="0" w:lastColumn="0" w:oddVBand="0" w:evenVBand="0" w:oddHBand="1" w:evenHBand="0" w:firstRowFirstColumn="0" w:firstRowLastColumn="0" w:lastRowFirstColumn="0" w:lastRowLastColumn="0"/>
          <w:trHeight w:val="300"/>
          <w:ins w:id="122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793E5274" w14:textId="77777777" w:rsidR="00FE3B20" w:rsidRPr="00D84614" w:rsidRDefault="00FE3B20" w:rsidP="00FE3B20">
            <w:pPr>
              <w:rPr>
                <w:ins w:id="1223" w:author="Pande, Amitkumar" w:date="2020-10-09T09:51:00Z"/>
                <w:rFonts w:ascii="Calibri" w:eastAsia="Times New Roman" w:hAnsi="Calibri" w:cs="Calibri"/>
                <w:b w:val="0"/>
                <w:bCs w:val="0"/>
                <w:color w:val="auto"/>
                <w:lang w:val="en-IN" w:eastAsia="en-IN"/>
              </w:rPr>
            </w:pPr>
            <w:ins w:id="1224" w:author="Pande, Amitkumar" w:date="2020-10-09T09:51:00Z">
              <w:r w:rsidRPr="00D84614">
                <w:rPr>
                  <w:rFonts w:ascii="Calibri" w:eastAsia="Times New Roman" w:hAnsi="Calibri" w:cs="Calibri"/>
                  <w:color w:val="auto"/>
                  <w:lang w:val="en-IN" w:eastAsia="en-IN"/>
                </w:rPr>
                <w:t> </w:t>
              </w:r>
            </w:ins>
          </w:p>
        </w:tc>
        <w:tc>
          <w:tcPr>
            <w:tcW w:w="0" w:type="pct"/>
            <w:hideMark/>
          </w:tcPr>
          <w:p w14:paraId="66EE2AFE"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225" w:author="Pande, Amitkumar" w:date="2020-10-09T09:51:00Z"/>
                <w:rFonts w:ascii="Calibri" w:eastAsia="Times New Roman" w:hAnsi="Calibri" w:cs="Calibri"/>
                <w:b/>
                <w:bCs/>
                <w:lang w:val="en-IN" w:eastAsia="en-IN"/>
              </w:rPr>
            </w:pPr>
            <w:ins w:id="1226" w:author="Pande, Amitkumar" w:date="2020-10-09T09:51:00Z">
              <w:r w:rsidRPr="00D84614">
                <w:rPr>
                  <w:rFonts w:ascii="Calibri" w:eastAsia="Times New Roman" w:hAnsi="Calibri" w:cs="Calibri"/>
                  <w:b/>
                  <w:bCs/>
                  <w:lang w:val="en-IN" w:eastAsia="en-IN"/>
                </w:rPr>
                <w:t>Total</w:t>
              </w:r>
            </w:ins>
          </w:p>
        </w:tc>
        <w:tc>
          <w:tcPr>
            <w:tcW w:w="0" w:type="pct"/>
          </w:tcPr>
          <w:p w14:paraId="59F4400B" w14:textId="6231548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227" w:author="Pande, Amitkumar" w:date="2020-10-09T09:51:00Z"/>
                <w:rFonts w:ascii="Calibri" w:eastAsia="Times New Roman" w:hAnsi="Calibri" w:cs="Calibri"/>
                <w:b/>
                <w:bCs/>
                <w:lang w:val="en-IN" w:eastAsia="en-IN"/>
              </w:rPr>
            </w:pPr>
          </w:p>
        </w:tc>
      </w:tr>
    </w:tbl>
    <w:p w14:paraId="1A336E53" w14:textId="77777777" w:rsidR="00FE3B20" w:rsidRPr="00D84614" w:rsidRDefault="00FE3B20" w:rsidP="006F63FA">
      <w:pPr>
        <w:rPr>
          <w:ins w:id="1228" w:author="Pande, Amitkumar" w:date="2020-10-09T09:50:00Z"/>
        </w:rPr>
      </w:pPr>
    </w:p>
    <w:tbl>
      <w:tblPr>
        <w:tblStyle w:val="TableGrid"/>
        <w:tblW w:w="0" w:type="auto"/>
        <w:tblLook w:val="04A0" w:firstRow="1" w:lastRow="0" w:firstColumn="1" w:lastColumn="0" w:noHBand="0" w:noVBand="1"/>
      </w:tblPr>
      <w:tblGrid>
        <w:gridCol w:w="1943"/>
        <w:gridCol w:w="1721"/>
        <w:gridCol w:w="1804"/>
        <w:gridCol w:w="1831"/>
        <w:gridCol w:w="1641"/>
      </w:tblGrid>
      <w:tr w:rsidR="00D84614" w:rsidRPr="00D84614" w:rsidDel="00E53DB4" w14:paraId="7E03C4BD" w14:textId="77777777" w:rsidTr="00427A3F">
        <w:trPr>
          <w:del w:id="1229" w:author="Pande, Amitkumar" w:date="2020-10-02T18:29:00Z"/>
        </w:trPr>
        <w:tc>
          <w:tcPr>
            <w:tcW w:w="1943" w:type="dxa"/>
            <w:shd w:val="clear" w:color="auto" w:fill="D9D9D9" w:themeFill="background1" w:themeFillShade="D9"/>
            <w:vAlign w:val="center"/>
          </w:tcPr>
          <w:p w14:paraId="3D3C5C25" w14:textId="064A8132" w:rsidR="00121F03" w:rsidRPr="00D84614" w:rsidDel="00E53DB4" w:rsidRDefault="00121F03" w:rsidP="00427A3F">
            <w:pPr>
              <w:jc w:val="center"/>
              <w:rPr>
                <w:del w:id="1230" w:author="Pande, Amitkumar" w:date="2020-10-02T18:29:00Z"/>
                <w:b/>
              </w:rPr>
            </w:pPr>
            <w:del w:id="1231" w:author="Pande, Amitkumar" w:date="2020-10-02T18:29:00Z">
              <w:r w:rsidRPr="00D84614" w:rsidDel="00E53DB4">
                <w:rPr>
                  <w:b/>
                </w:rPr>
                <w:delText>Project Phase</w:delText>
              </w:r>
            </w:del>
          </w:p>
        </w:tc>
        <w:tc>
          <w:tcPr>
            <w:tcW w:w="1721" w:type="dxa"/>
            <w:shd w:val="clear" w:color="auto" w:fill="D9D9D9" w:themeFill="background1" w:themeFillShade="D9"/>
            <w:vAlign w:val="center"/>
          </w:tcPr>
          <w:p w14:paraId="4FA7DA92" w14:textId="734B0E43" w:rsidR="00121F03" w:rsidRPr="00D84614" w:rsidDel="00E53DB4" w:rsidRDefault="00121F03" w:rsidP="00121F03">
            <w:pPr>
              <w:jc w:val="center"/>
              <w:rPr>
                <w:del w:id="1232" w:author="Pande, Amitkumar" w:date="2020-10-02T18:29:00Z"/>
                <w:b/>
              </w:rPr>
            </w:pPr>
            <w:del w:id="1233" w:author="Pande, Amitkumar" w:date="2020-10-02T18:29:00Z">
              <w:r w:rsidRPr="00D84614" w:rsidDel="00E53DB4">
                <w:rPr>
                  <w:b/>
                </w:rPr>
                <w:delText>Solution Architects</w:delText>
              </w:r>
            </w:del>
          </w:p>
        </w:tc>
        <w:tc>
          <w:tcPr>
            <w:tcW w:w="1804" w:type="dxa"/>
            <w:shd w:val="clear" w:color="auto" w:fill="D9D9D9" w:themeFill="background1" w:themeFillShade="D9"/>
            <w:vAlign w:val="center"/>
          </w:tcPr>
          <w:p w14:paraId="7578F8CA" w14:textId="216F1BE6" w:rsidR="00121F03" w:rsidRPr="00D84614" w:rsidDel="00E53DB4" w:rsidRDefault="00121F03" w:rsidP="00121F03">
            <w:pPr>
              <w:jc w:val="center"/>
              <w:rPr>
                <w:del w:id="1234" w:author="Pande, Amitkumar" w:date="2020-10-02T18:29:00Z"/>
                <w:b/>
              </w:rPr>
            </w:pPr>
            <w:del w:id="1235" w:author="Pande, Amitkumar" w:date="2020-10-02T18:29:00Z">
              <w:r w:rsidRPr="00D84614" w:rsidDel="00E53DB4">
                <w:rPr>
                  <w:b/>
                </w:rPr>
                <w:delText>Engineers</w:delText>
              </w:r>
            </w:del>
          </w:p>
        </w:tc>
        <w:tc>
          <w:tcPr>
            <w:tcW w:w="1831" w:type="dxa"/>
            <w:shd w:val="clear" w:color="auto" w:fill="D9D9D9" w:themeFill="background1" w:themeFillShade="D9"/>
            <w:vAlign w:val="center"/>
          </w:tcPr>
          <w:p w14:paraId="3CED50D9" w14:textId="6AC5F3A8" w:rsidR="00E26477" w:rsidRPr="00D84614" w:rsidDel="00E53DB4" w:rsidRDefault="00121F03" w:rsidP="00121F03">
            <w:pPr>
              <w:jc w:val="center"/>
              <w:rPr>
                <w:del w:id="1236" w:author="Pande, Amitkumar" w:date="2020-10-02T18:29:00Z"/>
                <w:b/>
              </w:rPr>
            </w:pPr>
            <w:del w:id="1237" w:author="Pande, Amitkumar" w:date="2020-10-02T18:29:00Z">
              <w:r w:rsidRPr="00D84614" w:rsidDel="00E53DB4">
                <w:rPr>
                  <w:b/>
                </w:rPr>
                <w:delText xml:space="preserve">Other </w:delText>
              </w:r>
            </w:del>
          </w:p>
          <w:p w14:paraId="77436B39" w14:textId="695DF493" w:rsidR="00121F03" w:rsidRPr="00D84614" w:rsidDel="00E53DB4" w:rsidRDefault="00121F03" w:rsidP="00121F03">
            <w:pPr>
              <w:jc w:val="center"/>
              <w:rPr>
                <w:del w:id="1238" w:author="Pande, Amitkumar" w:date="2020-10-02T18:29:00Z"/>
                <w:b/>
              </w:rPr>
            </w:pPr>
            <w:del w:id="1239" w:author="Pande, Amitkumar" w:date="2020-10-02T18:29:00Z">
              <w:r w:rsidRPr="00D84614" w:rsidDel="00E53DB4">
                <w:rPr>
                  <w:b/>
                  <w:sz w:val="18"/>
                </w:rPr>
                <w:delText>(Please specify)</w:delText>
              </w:r>
            </w:del>
          </w:p>
        </w:tc>
        <w:tc>
          <w:tcPr>
            <w:tcW w:w="1641" w:type="dxa"/>
            <w:shd w:val="clear" w:color="auto" w:fill="D9D9D9" w:themeFill="background1" w:themeFillShade="D9"/>
            <w:vAlign w:val="center"/>
          </w:tcPr>
          <w:p w14:paraId="7075541A" w14:textId="547CACBA" w:rsidR="00121F03" w:rsidRPr="00D84614" w:rsidDel="00E53DB4" w:rsidRDefault="00121F03" w:rsidP="00121F03">
            <w:pPr>
              <w:jc w:val="center"/>
              <w:rPr>
                <w:del w:id="1240" w:author="Pande, Amitkumar" w:date="2020-10-02T18:29:00Z"/>
                <w:b/>
              </w:rPr>
            </w:pPr>
            <w:del w:id="1241" w:author="Pande, Amitkumar" w:date="2020-10-02T18:29:00Z">
              <w:r w:rsidRPr="00D84614" w:rsidDel="00E53DB4">
                <w:rPr>
                  <w:b/>
                </w:rPr>
                <w:delText>Total Hours</w:delText>
              </w:r>
            </w:del>
          </w:p>
        </w:tc>
      </w:tr>
      <w:tr w:rsidR="00D84614" w:rsidRPr="00D84614" w:rsidDel="00E53DB4" w14:paraId="719F80A4" w14:textId="77777777" w:rsidTr="00427A3F">
        <w:trPr>
          <w:del w:id="1242" w:author="Pande, Amitkumar" w:date="2020-10-02T18:29:00Z"/>
        </w:trPr>
        <w:tc>
          <w:tcPr>
            <w:tcW w:w="1943" w:type="dxa"/>
            <w:vAlign w:val="center"/>
          </w:tcPr>
          <w:p w14:paraId="09025BB6" w14:textId="3C2DECEF" w:rsidR="00121F03" w:rsidRPr="00D84614" w:rsidDel="00E53DB4" w:rsidRDefault="00121F03" w:rsidP="00427A3F">
            <w:pPr>
              <w:jc w:val="center"/>
              <w:rPr>
                <w:del w:id="1243" w:author="Pande, Amitkumar" w:date="2020-10-02T18:29:00Z"/>
              </w:rPr>
            </w:pPr>
          </w:p>
        </w:tc>
        <w:tc>
          <w:tcPr>
            <w:tcW w:w="1721" w:type="dxa"/>
          </w:tcPr>
          <w:p w14:paraId="3A850A04" w14:textId="48E760AB" w:rsidR="00121F03" w:rsidRPr="00D84614" w:rsidDel="00E53DB4" w:rsidRDefault="00121F03" w:rsidP="00121F03">
            <w:pPr>
              <w:rPr>
                <w:del w:id="1244" w:author="Pande, Amitkumar" w:date="2020-10-02T18:29:00Z"/>
              </w:rPr>
            </w:pPr>
          </w:p>
        </w:tc>
        <w:tc>
          <w:tcPr>
            <w:tcW w:w="1804" w:type="dxa"/>
          </w:tcPr>
          <w:p w14:paraId="1CDE1E70" w14:textId="6F7463C6" w:rsidR="00121F03" w:rsidRPr="00D84614" w:rsidDel="00E53DB4" w:rsidRDefault="00121F03" w:rsidP="00121F03">
            <w:pPr>
              <w:rPr>
                <w:del w:id="1245" w:author="Pande, Amitkumar" w:date="2020-10-02T18:29:00Z"/>
              </w:rPr>
            </w:pPr>
          </w:p>
        </w:tc>
        <w:tc>
          <w:tcPr>
            <w:tcW w:w="1831" w:type="dxa"/>
          </w:tcPr>
          <w:p w14:paraId="10426025" w14:textId="5F249319" w:rsidR="00121F03" w:rsidRPr="00D84614" w:rsidDel="00E53DB4" w:rsidRDefault="00121F03" w:rsidP="00121F03">
            <w:pPr>
              <w:rPr>
                <w:del w:id="1246" w:author="Pande, Amitkumar" w:date="2020-10-02T18:29:00Z"/>
              </w:rPr>
            </w:pPr>
          </w:p>
        </w:tc>
        <w:tc>
          <w:tcPr>
            <w:tcW w:w="1641" w:type="dxa"/>
          </w:tcPr>
          <w:p w14:paraId="5D6F1A6C" w14:textId="192BFCC7" w:rsidR="00121F03" w:rsidRPr="00D84614" w:rsidDel="00E53DB4" w:rsidRDefault="00121F03" w:rsidP="00121F03">
            <w:pPr>
              <w:rPr>
                <w:del w:id="1247" w:author="Pande, Amitkumar" w:date="2020-10-02T18:29:00Z"/>
              </w:rPr>
            </w:pPr>
          </w:p>
        </w:tc>
      </w:tr>
      <w:tr w:rsidR="00D84614" w:rsidRPr="00D84614" w:rsidDel="00E53DB4" w14:paraId="0F1708B2" w14:textId="77777777" w:rsidTr="005E4241">
        <w:trPr>
          <w:del w:id="1248" w:author="Pande, Amitkumar" w:date="2020-10-02T18:29:00Z"/>
        </w:trPr>
        <w:tc>
          <w:tcPr>
            <w:tcW w:w="1943" w:type="dxa"/>
            <w:tcBorders>
              <w:bottom w:val="single" w:sz="4" w:space="0" w:color="auto"/>
            </w:tcBorders>
            <w:vAlign w:val="center"/>
          </w:tcPr>
          <w:p w14:paraId="0BBB80F3" w14:textId="0AD859C4" w:rsidR="00121F03" w:rsidRPr="00D84614" w:rsidDel="00E53DB4" w:rsidRDefault="00121F03" w:rsidP="00427A3F">
            <w:pPr>
              <w:jc w:val="center"/>
              <w:rPr>
                <w:del w:id="1249" w:author="Pande, Amitkumar" w:date="2020-10-02T18:29:00Z"/>
              </w:rPr>
            </w:pPr>
          </w:p>
        </w:tc>
        <w:tc>
          <w:tcPr>
            <w:tcW w:w="1721" w:type="dxa"/>
            <w:tcBorders>
              <w:bottom w:val="single" w:sz="4" w:space="0" w:color="auto"/>
            </w:tcBorders>
          </w:tcPr>
          <w:p w14:paraId="334EA206" w14:textId="28F872B2" w:rsidR="00121F03" w:rsidRPr="00D84614" w:rsidDel="00E53DB4" w:rsidRDefault="00121F03" w:rsidP="00121F03">
            <w:pPr>
              <w:rPr>
                <w:del w:id="1250" w:author="Pande, Amitkumar" w:date="2020-10-02T18:29:00Z"/>
              </w:rPr>
            </w:pPr>
          </w:p>
        </w:tc>
        <w:tc>
          <w:tcPr>
            <w:tcW w:w="1804" w:type="dxa"/>
            <w:tcBorders>
              <w:bottom w:val="single" w:sz="4" w:space="0" w:color="auto"/>
            </w:tcBorders>
          </w:tcPr>
          <w:p w14:paraId="6AAA9F69" w14:textId="5E54DCDF" w:rsidR="00121F03" w:rsidRPr="00D84614" w:rsidDel="00E53DB4" w:rsidRDefault="00121F03" w:rsidP="00121F03">
            <w:pPr>
              <w:rPr>
                <w:del w:id="1251" w:author="Pande, Amitkumar" w:date="2020-10-02T18:29:00Z"/>
              </w:rPr>
            </w:pPr>
          </w:p>
        </w:tc>
        <w:tc>
          <w:tcPr>
            <w:tcW w:w="1831" w:type="dxa"/>
            <w:tcBorders>
              <w:bottom w:val="single" w:sz="4" w:space="0" w:color="auto"/>
            </w:tcBorders>
          </w:tcPr>
          <w:p w14:paraId="2EB27A2E" w14:textId="78AA386A" w:rsidR="00121F03" w:rsidRPr="00D84614" w:rsidDel="00E53DB4" w:rsidRDefault="00121F03" w:rsidP="00121F03">
            <w:pPr>
              <w:rPr>
                <w:del w:id="1252" w:author="Pande, Amitkumar" w:date="2020-10-02T18:29:00Z"/>
              </w:rPr>
            </w:pPr>
          </w:p>
        </w:tc>
        <w:tc>
          <w:tcPr>
            <w:tcW w:w="1641" w:type="dxa"/>
            <w:tcBorders>
              <w:bottom w:val="single" w:sz="4" w:space="0" w:color="auto"/>
            </w:tcBorders>
          </w:tcPr>
          <w:p w14:paraId="1005F3EE" w14:textId="35433FCE" w:rsidR="00121F03" w:rsidRPr="00D84614" w:rsidDel="00E53DB4" w:rsidRDefault="00121F03" w:rsidP="00121F03">
            <w:pPr>
              <w:rPr>
                <w:del w:id="1253" w:author="Pande, Amitkumar" w:date="2020-10-02T18:29:00Z"/>
              </w:rPr>
            </w:pPr>
          </w:p>
        </w:tc>
      </w:tr>
      <w:tr w:rsidR="00D84614" w:rsidRPr="00D84614" w:rsidDel="00E53DB4" w14:paraId="01B5448C" w14:textId="77777777" w:rsidTr="00427A3F">
        <w:trPr>
          <w:del w:id="1254" w:author="Pande, Amitkumar" w:date="2020-10-02T18:29:00Z"/>
        </w:trPr>
        <w:tc>
          <w:tcPr>
            <w:tcW w:w="1943" w:type="dxa"/>
            <w:vAlign w:val="center"/>
          </w:tcPr>
          <w:p w14:paraId="71F0A258" w14:textId="70770435" w:rsidR="00121F03" w:rsidRPr="00D84614" w:rsidDel="00E53DB4" w:rsidRDefault="00121F03" w:rsidP="00427A3F">
            <w:pPr>
              <w:jc w:val="center"/>
              <w:rPr>
                <w:del w:id="1255" w:author="Pande, Amitkumar" w:date="2020-10-02T18:29:00Z"/>
              </w:rPr>
            </w:pPr>
          </w:p>
        </w:tc>
        <w:tc>
          <w:tcPr>
            <w:tcW w:w="1721" w:type="dxa"/>
          </w:tcPr>
          <w:p w14:paraId="379108E6" w14:textId="20E948FC" w:rsidR="00121F03" w:rsidRPr="00D84614" w:rsidDel="00E53DB4" w:rsidRDefault="00121F03" w:rsidP="00121F03">
            <w:pPr>
              <w:rPr>
                <w:del w:id="1256" w:author="Pande, Amitkumar" w:date="2020-10-02T18:29:00Z"/>
              </w:rPr>
            </w:pPr>
          </w:p>
        </w:tc>
        <w:tc>
          <w:tcPr>
            <w:tcW w:w="1804" w:type="dxa"/>
          </w:tcPr>
          <w:p w14:paraId="520F2E01" w14:textId="30A1BC65" w:rsidR="00121F03" w:rsidRPr="00D84614" w:rsidDel="00E53DB4" w:rsidRDefault="00121F03" w:rsidP="00121F03">
            <w:pPr>
              <w:rPr>
                <w:del w:id="1257" w:author="Pande, Amitkumar" w:date="2020-10-02T18:29:00Z"/>
              </w:rPr>
            </w:pPr>
          </w:p>
        </w:tc>
        <w:tc>
          <w:tcPr>
            <w:tcW w:w="1831" w:type="dxa"/>
          </w:tcPr>
          <w:p w14:paraId="2B64BD06" w14:textId="47C54828" w:rsidR="00121F03" w:rsidRPr="00D84614" w:rsidDel="00E53DB4" w:rsidRDefault="00121F03" w:rsidP="00121F03">
            <w:pPr>
              <w:rPr>
                <w:del w:id="1258" w:author="Pande, Amitkumar" w:date="2020-10-02T18:29:00Z"/>
              </w:rPr>
            </w:pPr>
          </w:p>
        </w:tc>
        <w:tc>
          <w:tcPr>
            <w:tcW w:w="1641" w:type="dxa"/>
          </w:tcPr>
          <w:p w14:paraId="52B44ECB" w14:textId="766DFBB9" w:rsidR="00121F03" w:rsidRPr="00D84614" w:rsidDel="00E53DB4" w:rsidRDefault="00121F03" w:rsidP="00121F03">
            <w:pPr>
              <w:rPr>
                <w:del w:id="1259" w:author="Pande, Amitkumar" w:date="2020-10-02T18:29:00Z"/>
              </w:rPr>
            </w:pPr>
          </w:p>
        </w:tc>
      </w:tr>
      <w:tr w:rsidR="00D84614" w:rsidRPr="00D84614" w:rsidDel="00E53DB4" w14:paraId="221364F6" w14:textId="77777777" w:rsidTr="005E4241">
        <w:trPr>
          <w:del w:id="1260" w:author="Pande, Amitkumar" w:date="2020-10-02T18:29:00Z"/>
        </w:trPr>
        <w:tc>
          <w:tcPr>
            <w:tcW w:w="1943" w:type="dxa"/>
            <w:tcBorders>
              <w:bottom w:val="double" w:sz="4" w:space="0" w:color="auto"/>
            </w:tcBorders>
            <w:vAlign w:val="center"/>
          </w:tcPr>
          <w:p w14:paraId="2679ED12" w14:textId="754C553D" w:rsidR="00121F03" w:rsidRPr="00D84614" w:rsidDel="00E53DB4" w:rsidRDefault="00121F03" w:rsidP="00427A3F">
            <w:pPr>
              <w:jc w:val="center"/>
              <w:rPr>
                <w:del w:id="1261" w:author="Pande, Amitkumar" w:date="2020-10-02T18:29:00Z"/>
              </w:rPr>
            </w:pPr>
          </w:p>
        </w:tc>
        <w:tc>
          <w:tcPr>
            <w:tcW w:w="1721" w:type="dxa"/>
            <w:tcBorders>
              <w:bottom w:val="double" w:sz="4" w:space="0" w:color="auto"/>
            </w:tcBorders>
          </w:tcPr>
          <w:p w14:paraId="2E8889BB" w14:textId="0C6F08F6" w:rsidR="00121F03" w:rsidRPr="00D84614" w:rsidDel="00E53DB4" w:rsidRDefault="00121F03" w:rsidP="00121F03">
            <w:pPr>
              <w:rPr>
                <w:del w:id="1262" w:author="Pande, Amitkumar" w:date="2020-10-02T18:29:00Z"/>
              </w:rPr>
            </w:pPr>
          </w:p>
        </w:tc>
        <w:tc>
          <w:tcPr>
            <w:tcW w:w="1804" w:type="dxa"/>
            <w:tcBorders>
              <w:bottom w:val="double" w:sz="4" w:space="0" w:color="auto"/>
            </w:tcBorders>
          </w:tcPr>
          <w:p w14:paraId="47189BA2" w14:textId="1AB78C54" w:rsidR="00121F03" w:rsidRPr="00D84614" w:rsidDel="00E53DB4" w:rsidRDefault="00121F03" w:rsidP="00121F03">
            <w:pPr>
              <w:rPr>
                <w:del w:id="1263" w:author="Pande, Amitkumar" w:date="2020-10-02T18:29:00Z"/>
              </w:rPr>
            </w:pPr>
          </w:p>
        </w:tc>
        <w:tc>
          <w:tcPr>
            <w:tcW w:w="1831" w:type="dxa"/>
            <w:tcBorders>
              <w:bottom w:val="double" w:sz="4" w:space="0" w:color="auto"/>
            </w:tcBorders>
          </w:tcPr>
          <w:p w14:paraId="16176162" w14:textId="0E8F2685" w:rsidR="00121F03" w:rsidRPr="00D84614" w:rsidDel="00E53DB4" w:rsidRDefault="00121F03" w:rsidP="00121F03">
            <w:pPr>
              <w:rPr>
                <w:del w:id="1264" w:author="Pande, Amitkumar" w:date="2020-10-02T18:29:00Z"/>
              </w:rPr>
            </w:pPr>
          </w:p>
        </w:tc>
        <w:tc>
          <w:tcPr>
            <w:tcW w:w="1641" w:type="dxa"/>
            <w:tcBorders>
              <w:bottom w:val="double" w:sz="4" w:space="0" w:color="auto"/>
            </w:tcBorders>
          </w:tcPr>
          <w:p w14:paraId="19FFA3AD" w14:textId="24C5720B" w:rsidR="00121F03" w:rsidRPr="00D84614" w:rsidDel="00E53DB4" w:rsidRDefault="00121F03" w:rsidP="00121F03">
            <w:pPr>
              <w:rPr>
                <w:del w:id="1265" w:author="Pande, Amitkumar" w:date="2020-10-02T18:29:00Z"/>
              </w:rPr>
            </w:pPr>
          </w:p>
        </w:tc>
      </w:tr>
      <w:tr w:rsidR="00D84614" w:rsidRPr="00D84614" w:rsidDel="00E53DB4" w14:paraId="5D14EA63" w14:textId="77777777" w:rsidTr="005E4241">
        <w:trPr>
          <w:del w:id="1266"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RPr="00D84614" w:rsidDel="00E53DB4" w:rsidRDefault="00121F03" w:rsidP="00427A3F">
            <w:pPr>
              <w:jc w:val="center"/>
              <w:rPr>
                <w:del w:id="1267" w:author="Pande, Amitkumar" w:date="2020-10-02T18:29:00Z"/>
              </w:rPr>
            </w:pPr>
            <w:del w:id="1268" w:author="Pande, Amitkumar" w:date="2020-10-02T18:29:00Z">
              <w:r w:rsidRPr="00D84614" w:rsidDel="00E53DB4">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RPr="00D84614" w:rsidDel="00E53DB4" w:rsidRDefault="00121F03" w:rsidP="00121F03">
            <w:pPr>
              <w:rPr>
                <w:del w:id="1269" w:author="Pande, Amitkumar" w:date="2020-10-02T18:29:00Z"/>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RPr="00D84614" w:rsidDel="00E53DB4" w:rsidRDefault="00121F03" w:rsidP="00121F03">
            <w:pPr>
              <w:rPr>
                <w:del w:id="1270" w:author="Pande, Amitkumar" w:date="2020-10-02T18:29:00Z"/>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RPr="00D84614" w:rsidDel="00E53DB4" w:rsidRDefault="00121F03" w:rsidP="00121F03">
            <w:pPr>
              <w:rPr>
                <w:del w:id="1271" w:author="Pande, Amitkumar" w:date="2020-10-02T18:29:00Z"/>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RPr="00D84614" w:rsidDel="00E53DB4" w:rsidRDefault="00121F03" w:rsidP="00121F03">
            <w:pPr>
              <w:rPr>
                <w:del w:id="1272" w:author="Pande, Amitkumar" w:date="2020-10-02T18:29:00Z"/>
              </w:rPr>
            </w:pPr>
          </w:p>
        </w:tc>
      </w:tr>
      <w:tr w:rsidR="00121F03" w:rsidRPr="00D84614" w:rsidDel="00E53DB4" w14:paraId="76A01B29" w14:textId="69D100A6" w:rsidTr="00427A3F">
        <w:trPr>
          <w:del w:id="1273"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RPr="00D84614" w:rsidDel="00E53DB4" w:rsidRDefault="00121F03" w:rsidP="00427A3F">
            <w:pPr>
              <w:jc w:val="center"/>
              <w:rPr>
                <w:del w:id="1274" w:author="Pande, Amitkumar" w:date="2020-10-02T18:29:00Z"/>
              </w:rPr>
            </w:pPr>
            <w:del w:id="1275" w:author="Pande, Amitkumar" w:date="2020-10-02T18:29:00Z">
              <w:r w:rsidRPr="00D84614" w:rsidDel="00E53DB4">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RPr="00D84614" w:rsidDel="00E53DB4" w:rsidRDefault="00121F03" w:rsidP="00121F03">
            <w:pPr>
              <w:rPr>
                <w:del w:id="1276" w:author="Pande, Amitkumar" w:date="2020-10-02T18:29:00Z"/>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RPr="00D84614" w:rsidDel="00E53DB4" w:rsidRDefault="00121F03" w:rsidP="00121F03">
            <w:pPr>
              <w:rPr>
                <w:del w:id="1277" w:author="Pande, Amitkumar" w:date="2020-10-02T18:29:00Z"/>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RPr="00D84614" w:rsidDel="00E53DB4" w:rsidRDefault="00121F03" w:rsidP="00121F03">
            <w:pPr>
              <w:rPr>
                <w:del w:id="1278" w:author="Pande, Amitkumar" w:date="2020-10-02T18:29:00Z"/>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RPr="00D84614" w:rsidDel="00E53DB4" w:rsidRDefault="00121F03" w:rsidP="00121F03">
            <w:pPr>
              <w:rPr>
                <w:del w:id="1279" w:author="Pande, Amitkumar" w:date="2020-10-02T18:29:00Z"/>
              </w:rPr>
            </w:pPr>
          </w:p>
        </w:tc>
      </w:tr>
    </w:tbl>
    <w:p w14:paraId="7B51BE50" w14:textId="77777777" w:rsidR="00004F00" w:rsidRPr="00D84614" w:rsidRDefault="00004F00" w:rsidP="00543F47"/>
    <w:p w14:paraId="458EBBB6" w14:textId="65202518" w:rsidR="004E72FB" w:rsidRPr="00D84614" w:rsidRDefault="00F643C1" w:rsidP="00543F47">
      <w:r w:rsidRPr="00D84614">
        <w:t xml:space="preserve">Cost </w:t>
      </w:r>
      <w:r w:rsidR="005F106B" w:rsidRPr="00D84614">
        <w:t xml:space="preserve">Contribution distribution between Partner, </w:t>
      </w:r>
      <w:del w:id="1280" w:author="Pande, Amitkumar" w:date="2020-10-02T16:53:00Z">
        <w:r w:rsidR="005F106B" w:rsidRPr="00D84614" w:rsidDel="00703DC7">
          <w:delText>Customer</w:delText>
        </w:r>
      </w:del>
      <w:ins w:id="1281" w:author="Pande, Amitkumar" w:date="2020-10-02T16:53:00Z">
        <w:r w:rsidR="00703DC7" w:rsidRPr="00D84614">
          <w:rPr>
            <w:i/>
          </w:rPr>
          <w:t>CUSTOMER</w:t>
        </w:r>
      </w:ins>
      <w:r w:rsidR="005F106B" w:rsidRPr="00D84614">
        <w:t>, AWS</w:t>
      </w:r>
      <w:r w:rsidRPr="00D84614">
        <w:t>:</w:t>
      </w:r>
    </w:p>
    <w:tbl>
      <w:tblPr>
        <w:tblStyle w:val="GridTable4-Accent3"/>
        <w:tblW w:w="0" w:type="auto"/>
        <w:tblLook w:val="04A0" w:firstRow="1" w:lastRow="0" w:firstColumn="1" w:lastColumn="0" w:noHBand="0" w:noVBand="1"/>
      </w:tblPr>
      <w:tblGrid>
        <w:gridCol w:w="2141"/>
        <w:gridCol w:w="1381"/>
        <w:gridCol w:w="1381"/>
      </w:tblGrid>
      <w:tr w:rsidR="00D84614" w:rsidRPr="00D84614"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FC41999" w14:textId="77777777" w:rsidR="00F643C1" w:rsidRPr="00D84614" w:rsidRDefault="00F643C1" w:rsidP="00543F47">
            <w:pPr>
              <w:rPr>
                <w:b w:val="0"/>
                <w:color w:val="auto"/>
              </w:rPr>
            </w:pPr>
            <w:r w:rsidRPr="00D84614">
              <w:rPr>
                <w:color w:val="auto"/>
              </w:rPr>
              <w:t>Party</w:t>
            </w:r>
          </w:p>
        </w:tc>
        <w:tc>
          <w:tcPr>
            <w:tcW w:w="0" w:type="dxa"/>
          </w:tcPr>
          <w:p w14:paraId="7116CC4F" w14:textId="77777777" w:rsidR="00F643C1" w:rsidRPr="00D84614" w:rsidRDefault="00F643C1" w:rsidP="00543F47">
            <w:pPr>
              <w:cnfStyle w:val="100000000000" w:firstRow="1" w:lastRow="0" w:firstColumn="0" w:lastColumn="0" w:oddVBand="0" w:evenVBand="0" w:oddHBand="0" w:evenHBand="0" w:firstRowFirstColumn="0" w:firstRowLastColumn="0" w:lastRowFirstColumn="0" w:lastRowLastColumn="0"/>
              <w:rPr>
                <w:b w:val="0"/>
                <w:color w:val="auto"/>
              </w:rPr>
            </w:pPr>
            <w:r w:rsidRPr="00D84614">
              <w:rPr>
                <w:color w:val="auto"/>
              </w:rPr>
              <w:t>Contribution (USD)</w:t>
            </w:r>
          </w:p>
        </w:tc>
        <w:tc>
          <w:tcPr>
            <w:tcW w:w="0" w:type="dxa"/>
          </w:tcPr>
          <w:p w14:paraId="12A8E8B7" w14:textId="77777777" w:rsidR="00F643C1" w:rsidRPr="00D84614" w:rsidRDefault="00F643C1" w:rsidP="00543F47">
            <w:pPr>
              <w:cnfStyle w:val="100000000000" w:firstRow="1" w:lastRow="0" w:firstColumn="0" w:lastColumn="0" w:oddVBand="0" w:evenVBand="0" w:oddHBand="0" w:evenHBand="0" w:firstRowFirstColumn="0" w:firstRowLastColumn="0" w:lastRowFirstColumn="0" w:lastRowLastColumn="0"/>
              <w:rPr>
                <w:b w:val="0"/>
                <w:color w:val="auto"/>
              </w:rPr>
            </w:pPr>
            <w:r w:rsidRPr="00D84614">
              <w:rPr>
                <w:color w:val="auto"/>
              </w:rPr>
              <w:t>% Contribution of Total</w:t>
            </w:r>
          </w:p>
        </w:tc>
      </w:tr>
      <w:tr w:rsidR="00D84614" w:rsidRPr="00D84614"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C36DFC" w14:textId="3820F8D2" w:rsidR="00F643C1" w:rsidRPr="00D84614" w:rsidRDefault="00F643C1" w:rsidP="00543F47">
            <w:del w:id="1282" w:author="Pande, Amitkumar" w:date="2020-10-02T16:53:00Z">
              <w:r w:rsidRPr="00D84614" w:rsidDel="00703DC7">
                <w:delText>Customer</w:delText>
              </w:r>
            </w:del>
            <w:ins w:id="1283" w:author="Pande, Amitkumar" w:date="2020-10-02T16:53:00Z">
              <w:r w:rsidR="00703DC7" w:rsidRPr="00D84614">
                <w:rPr>
                  <w:i/>
                </w:rPr>
                <w:t xml:space="preserve">CUSTOMER </w:t>
              </w:r>
            </w:ins>
          </w:p>
        </w:tc>
        <w:tc>
          <w:tcPr>
            <w:tcW w:w="0" w:type="dxa"/>
          </w:tcPr>
          <w:p w14:paraId="675F4093"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
          <w:p w14:paraId="4C3D340C"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r>
      <w:tr w:rsidR="00D84614" w:rsidRPr="00D84614"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
          <w:p w14:paraId="75AA3F1B" w14:textId="77777777" w:rsidR="00F643C1" w:rsidRPr="00D84614" w:rsidRDefault="00F643C1" w:rsidP="00543F47">
            <w:r w:rsidRPr="00D84614">
              <w:t>Partner</w:t>
            </w:r>
          </w:p>
        </w:tc>
        <w:tc>
          <w:tcPr>
            <w:tcW w:w="0" w:type="dxa"/>
          </w:tcPr>
          <w:p w14:paraId="1F43F4B5" w14:textId="77777777" w:rsidR="00F643C1" w:rsidRPr="00D84614" w:rsidRDefault="00F643C1" w:rsidP="00543F47">
            <w:pPr>
              <w:cnfStyle w:val="000000000000" w:firstRow="0" w:lastRow="0" w:firstColumn="0" w:lastColumn="0" w:oddVBand="0" w:evenVBand="0" w:oddHBand="0" w:evenHBand="0" w:firstRowFirstColumn="0" w:firstRowLastColumn="0" w:lastRowFirstColumn="0" w:lastRowLastColumn="0"/>
            </w:pPr>
          </w:p>
        </w:tc>
        <w:tc>
          <w:tcPr>
            <w:tcW w:w="0" w:type="dxa"/>
          </w:tcPr>
          <w:p w14:paraId="0D0F8E03" w14:textId="77777777" w:rsidR="00F643C1" w:rsidRPr="00D84614" w:rsidRDefault="00F643C1" w:rsidP="00543F47">
            <w:pPr>
              <w:cnfStyle w:val="000000000000" w:firstRow="0" w:lastRow="0" w:firstColumn="0" w:lastColumn="0" w:oddVBand="0" w:evenVBand="0" w:oddHBand="0" w:evenHBand="0" w:firstRowFirstColumn="0" w:firstRowLastColumn="0" w:lastRowFirstColumn="0" w:lastRowLastColumn="0"/>
            </w:pPr>
          </w:p>
        </w:tc>
      </w:tr>
      <w:tr w:rsidR="00D84614" w:rsidRPr="00D84614"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A277F6" w14:textId="77777777" w:rsidR="00F643C1" w:rsidRPr="00D84614" w:rsidRDefault="00F643C1" w:rsidP="00543F47">
            <w:r w:rsidRPr="00D84614">
              <w:t>AWS</w:t>
            </w:r>
          </w:p>
        </w:tc>
        <w:tc>
          <w:tcPr>
            <w:tcW w:w="0" w:type="dxa"/>
          </w:tcPr>
          <w:p w14:paraId="20E0E565"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
          <w:p w14:paraId="6ECD230A"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r>
    </w:tbl>
    <w:p w14:paraId="1EB65C41" w14:textId="5BF0E58D" w:rsidR="009F61A1" w:rsidRPr="00D84614" w:rsidRDefault="009F61A1" w:rsidP="009F61A1">
      <w:pPr>
        <w:pStyle w:val="Heading1"/>
        <w:numPr>
          <w:ilvl w:val="0"/>
          <w:numId w:val="0"/>
        </w:numPr>
        <w:rPr>
          <w:color w:val="auto"/>
        </w:rPr>
      </w:pPr>
    </w:p>
    <w:p w14:paraId="2B770DBE" w14:textId="77777777" w:rsidR="00344188" w:rsidRPr="00D84614" w:rsidRDefault="00344188" w:rsidP="00344188">
      <w:pPr>
        <w:pStyle w:val="Heading2"/>
        <w:rPr>
          <w:ins w:id="1284" w:author="Pande, Amitkumar" w:date="2020-09-14T11:46:00Z"/>
          <w:color w:val="auto"/>
        </w:rPr>
      </w:pPr>
      <w:bookmarkStart w:id="1285" w:name="_Toc64441487"/>
      <w:ins w:id="1286" w:author="Pande, Amitkumar" w:date="2020-09-14T11:46:00Z">
        <w:r w:rsidRPr="00D84614">
          <w:rPr>
            <w:color w:val="auto"/>
          </w:rPr>
          <w:t>Project Sponsor(s) / Stakeholder(s) / Project Team</w:t>
        </w:r>
        <w:bookmarkEnd w:id="1285"/>
      </w:ins>
    </w:p>
    <w:p w14:paraId="1156FCE1" w14:textId="091E0809" w:rsidR="00344188" w:rsidRPr="00D84614" w:rsidRDefault="00344188" w:rsidP="00E236C3">
      <w:pPr>
        <w:jc w:val="both"/>
        <w:rPr>
          <w:ins w:id="1287" w:author="Pande, Amitkumar" w:date="2020-09-14T11:46:00Z"/>
          <w:i/>
          <w:highlight w:val="lightGray"/>
        </w:rPr>
      </w:pPr>
      <w:ins w:id="1288" w:author="Pande, Amitkumar" w:date="2020-09-14T11:46:00Z">
        <w:r w:rsidRPr="00D84614">
          <w:rPr>
            <w:i/>
            <w:highlight w:val="lightGray"/>
          </w:rPr>
          <w:t xml:space="preserve">[Identify and list the </w:t>
        </w:r>
        <w:del w:id="1289" w:author="Pande, Amitkumar" w:date="2020-10-02T16:53:00Z">
          <w:r w:rsidRPr="00D84614" w:rsidDel="00703DC7">
            <w:rPr>
              <w:i/>
              <w:highlight w:val="lightGray"/>
            </w:rPr>
            <w:delText>customer</w:delText>
          </w:r>
        </w:del>
      </w:ins>
      <w:ins w:id="1290" w:author="Pande, Amitkumar" w:date="2020-10-02T16:53:00Z">
        <w:r w:rsidR="00703DC7" w:rsidRPr="00D84614">
          <w:rPr>
            <w:i/>
            <w:highlight w:val="lightGray"/>
          </w:rPr>
          <w:t xml:space="preserve">CUSTOMER </w:t>
        </w:r>
      </w:ins>
      <w:ins w:id="1291" w:author="Pande, Amitkumar" w:date="2020-09-14T11:46:00Z">
        <w:r w:rsidRPr="00D84614">
          <w:rPr>
            <w:i/>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1292" w:author="Pande, Amitkumar" w:date="2020-10-02T16:54:00Z">
          <w:r w:rsidRPr="00D84614" w:rsidDel="00703DC7">
            <w:rPr>
              <w:i/>
              <w:highlight w:val="lightGray"/>
            </w:rPr>
            <w:delText xml:space="preserve">  </w:delText>
          </w:r>
        </w:del>
      </w:ins>
      <w:ins w:id="1293" w:author="Pande, Amitkumar" w:date="2020-10-02T16:54:00Z">
        <w:r w:rsidR="00703DC7" w:rsidRPr="00D84614">
          <w:rPr>
            <w:i/>
            <w:highlight w:val="lightGray"/>
          </w:rPr>
          <w:t xml:space="preserve"> </w:t>
        </w:r>
      </w:ins>
      <w:ins w:id="1294" w:author="Pande, Amitkumar" w:date="2020-09-14T11:46:00Z">
        <w:r w:rsidRPr="00D84614">
          <w:rPr>
            <w:i/>
            <w:highlight w:val="lightGray"/>
          </w:rPr>
          <w:t xml:space="preserve">Project stakeholders are entities that have an interest in a given project, and usually represent a business group or organization] </w:t>
        </w:r>
      </w:ins>
    </w:p>
    <w:p w14:paraId="0DBA2148" w14:textId="77777777" w:rsidR="00344188" w:rsidRPr="00D84614" w:rsidRDefault="00344188" w:rsidP="00344188">
      <w:pPr>
        <w:rPr>
          <w:ins w:id="1295" w:author="Pande, Amitkumar" w:date="2020-09-14T11:47:00Z"/>
          <w:rStyle w:val="Strong"/>
          <w:color w:val="auto"/>
        </w:rPr>
      </w:pPr>
    </w:p>
    <w:p w14:paraId="513008D2" w14:textId="3644F00E" w:rsidR="00344188" w:rsidRPr="00D84614" w:rsidRDefault="00344188" w:rsidP="00344188">
      <w:pPr>
        <w:rPr>
          <w:ins w:id="1296" w:author="Pande, Amitkumar" w:date="2020-09-14T11:46:00Z"/>
          <w:rStyle w:val="Strong"/>
          <w:color w:val="auto"/>
        </w:rPr>
      </w:pPr>
      <w:ins w:id="1297" w:author="Pande, Amitkumar" w:date="2020-09-14T11:46:00Z">
        <w:r w:rsidRPr="00D84614">
          <w:rPr>
            <w:rStyle w:val="Strong"/>
            <w:color w:val="auto"/>
          </w:rPr>
          <w:t>Partner Executive Sponsor</w:t>
        </w:r>
      </w:ins>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3491A1F0" w14:textId="77777777" w:rsidTr="003558C9">
        <w:tc>
          <w:tcPr>
            <w:tcW w:w="2065" w:type="dxa"/>
            <w:shd w:val="clear" w:color="auto" w:fill="E7E6E6" w:themeFill="background2"/>
          </w:tcPr>
          <w:p w14:paraId="3ACF4C43" w14:textId="77777777" w:rsidR="00344188" w:rsidRPr="00D84614" w:rsidRDefault="00344188" w:rsidP="003558C9">
            <w:pPr>
              <w:rPr>
                <w:ins w:id="1298" w:author="Pande, Amitkumar" w:date="2020-09-14T11:46:00Z"/>
              </w:rPr>
            </w:pPr>
            <w:ins w:id="1299" w:author="Pande, Amitkumar" w:date="2020-09-14T11:46:00Z">
              <w:r w:rsidRPr="00D84614">
                <w:t>Name</w:t>
              </w:r>
            </w:ins>
          </w:p>
        </w:tc>
        <w:tc>
          <w:tcPr>
            <w:tcW w:w="2340" w:type="dxa"/>
            <w:shd w:val="clear" w:color="auto" w:fill="E7E6E6" w:themeFill="background2"/>
          </w:tcPr>
          <w:p w14:paraId="3DAD765D" w14:textId="77777777" w:rsidR="00344188" w:rsidRPr="00D84614" w:rsidRDefault="00344188" w:rsidP="003558C9">
            <w:pPr>
              <w:rPr>
                <w:ins w:id="1300" w:author="Pande, Amitkumar" w:date="2020-09-14T11:46:00Z"/>
              </w:rPr>
            </w:pPr>
            <w:ins w:id="1301" w:author="Pande, Amitkumar" w:date="2020-09-14T11:46:00Z">
              <w:r w:rsidRPr="00D84614">
                <w:t>Title</w:t>
              </w:r>
            </w:ins>
          </w:p>
        </w:tc>
        <w:tc>
          <w:tcPr>
            <w:tcW w:w="3240" w:type="dxa"/>
            <w:shd w:val="clear" w:color="auto" w:fill="E7E6E6" w:themeFill="background2"/>
          </w:tcPr>
          <w:p w14:paraId="42A2A753" w14:textId="77777777" w:rsidR="00344188" w:rsidRPr="00D84614" w:rsidRDefault="00344188" w:rsidP="003558C9">
            <w:pPr>
              <w:rPr>
                <w:ins w:id="1302" w:author="Pande, Amitkumar" w:date="2020-09-14T11:46:00Z"/>
              </w:rPr>
            </w:pPr>
            <w:ins w:id="1303" w:author="Pande, Amitkumar" w:date="2020-09-14T11:46:00Z">
              <w:r w:rsidRPr="00D84614">
                <w:t>Description</w:t>
              </w:r>
            </w:ins>
          </w:p>
        </w:tc>
        <w:tc>
          <w:tcPr>
            <w:tcW w:w="2790" w:type="dxa"/>
            <w:shd w:val="clear" w:color="auto" w:fill="E7E6E6" w:themeFill="background2"/>
          </w:tcPr>
          <w:p w14:paraId="74F9F750" w14:textId="77777777" w:rsidR="00344188" w:rsidRPr="00D84614" w:rsidRDefault="00344188" w:rsidP="003558C9">
            <w:pPr>
              <w:rPr>
                <w:ins w:id="1304" w:author="Pande, Amitkumar" w:date="2020-09-14T11:46:00Z"/>
              </w:rPr>
            </w:pPr>
            <w:ins w:id="1305" w:author="Pande, Amitkumar" w:date="2020-09-14T11:46:00Z">
              <w:r w:rsidRPr="00D84614">
                <w:t>Email / Contact Info</w:t>
              </w:r>
            </w:ins>
          </w:p>
        </w:tc>
      </w:tr>
      <w:tr w:rsidR="00D84614" w:rsidRPr="00D84614" w14:paraId="4D647135" w14:textId="77777777" w:rsidTr="003558C9">
        <w:tc>
          <w:tcPr>
            <w:tcW w:w="2065" w:type="dxa"/>
          </w:tcPr>
          <w:p w14:paraId="51FE40FD" w14:textId="77777777" w:rsidR="00344188" w:rsidRPr="00D84614" w:rsidRDefault="00344188" w:rsidP="003558C9">
            <w:pPr>
              <w:rPr>
                <w:ins w:id="1306" w:author="Pande, Amitkumar" w:date="2020-09-14T11:46:00Z"/>
              </w:rPr>
            </w:pPr>
          </w:p>
        </w:tc>
        <w:tc>
          <w:tcPr>
            <w:tcW w:w="2340" w:type="dxa"/>
          </w:tcPr>
          <w:p w14:paraId="22100AB8" w14:textId="77777777" w:rsidR="00344188" w:rsidRPr="00D84614" w:rsidRDefault="00344188" w:rsidP="003558C9">
            <w:pPr>
              <w:rPr>
                <w:ins w:id="1307" w:author="Pande, Amitkumar" w:date="2020-09-14T11:46:00Z"/>
              </w:rPr>
            </w:pPr>
          </w:p>
        </w:tc>
        <w:tc>
          <w:tcPr>
            <w:tcW w:w="3240" w:type="dxa"/>
          </w:tcPr>
          <w:p w14:paraId="5C780265" w14:textId="77777777" w:rsidR="00344188" w:rsidRPr="00D84614" w:rsidRDefault="00344188" w:rsidP="003558C9">
            <w:pPr>
              <w:rPr>
                <w:ins w:id="1308" w:author="Pande, Amitkumar" w:date="2020-09-14T11:46:00Z"/>
              </w:rPr>
            </w:pPr>
          </w:p>
        </w:tc>
        <w:tc>
          <w:tcPr>
            <w:tcW w:w="2790" w:type="dxa"/>
          </w:tcPr>
          <w:p w14:paraId="0300B676" w14:textId="77777777" w:rsidR="00344188" w:rsidRPr="00D84614" w:rsidRDefault="00344188" w:rsidP="003558C9">
            <w:pPr>
              <w:rPr>
                <w:ins w:id="1309" w:author="Pande, Amitkumar" w:date="2020-09-14T11:46:00Z"/>
              </w:rPr>
            </w:pPr>
          </w:p>
        </w:tc>
      </w:tr>
    </w:tbl>
    <w:p w14:paraId="2157DBC5" w14:textId="77777777" w:rsidR="00344188" w:rsidRPr="00D84614" w:rsidRDefault="00344188" w:rsidP="00344188">
      <w:pPr>
        <w:pStyle w:val="NoSpacing"/>
        <w:tabs>
          <w:tab w:val="left" w:pos="2160"/>
          <w:tab w:val="left" w:pos="4500"/>
        </w:tabs>
        <w:ind w:left="90"/>
        <w:rPr>
          <w:ins w:id="1310" w:author="Pande, Amitkumar" w:date="2020-09-14T11:46:00Z"/>
          <w:rStyle w:val="Strong"/>
          <w:b w:val="0"/>
          <w:i/>
          <w:color w:val="auto"/>
        </w:rPr>
      </w:pPr>
      <w:ins w:id="1311" w:author="Pande, Amitkumar" w:date="2020-09-14T11:46:00Z">
        <w:r w:rsidRPr="00D84614">
          <w:rPr>
            <w:rStyle w:val="Strong"/>
            <w:b w:val="0"/>
            <w:i/>
            <w:color w:val="auto"/>
          </w:rPr>
          <w:t>John Doe</w:t>
        </w:r>
        <w:r w:rsidRPr="00D84614">
          <w:rPr>
            <w:rStyle w:val="Strong"/>
            <w:b w:val="0"/>
            <w:i/>
            <w:color w:val="auto"/>
          </w:rPr>
          <w:tab/>
          <w:t>SVP Finance</w:t>
        </w:r>
        <w:r w:rsidRPr="00D84614">
          <w:rPr>
            <w:rStyle w:val="Strong"/>
            <w:b w:val="0"/>
            <w:i/>
            <w:color w:val="auto"/>
          </w:rPr>
          <w:tab/>
          <w:t xml:space="preserve"> Head of Financial Services</w:t>
        </w:r>
      </w:ins>
    </w:p>
    <w:p w14:paraId="4296D30F" w14:textId="77777777" w:rsidR="00344188" w:rsidRPr="00D84614" w:rsidRDefault="00344188" w:rsidP="00344188">
      <w:pPr>
        <w:spacing w:before="240"/>
        <w:rPr>
          <w:ins w:id="1312" w:author="Pande, Amitkumar" w:date="2020-09-14T11:46:00Z"/>
          <w:rStyle w:val="Strong"/>
          <w:color w:val="auto"/>
        </w:rPr>
      </w:pPr>
      <w:ins w:id="1313" w:author="Pande, Amitkumar" w:date="2020-09-14T11:46:00Z">
        <w:r w:rsidRPr="00D84614">
          <w:rPr>
            <w:rStyle w:val="Strong"/>
            <w:color w:val="auto"/>
          </w:rPr>
          <w:t>Project Stakeholders</w:t>
        </w:r>
      </w:ins>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130DA670" w14:textId="77777777" w:rsidTr="003558C9">
        <w:tc>
          <w:tcPr>
            <w:tcW w:w="2065" w:type="dxa"/>
            <w:shd w:val="clear" w:color="auto" w:fill="E7E6E6" w:themeFill="background2"/>
          </w:tcPr>
          <w:p w14:paraId="2F2BACA9" w14:textId="77777777" w:rsidR="00344188" w:rsidRPr="00D84614" w:rsidRDefault="00344188" w:rsidP="003558C9">
            <w:pPr>
              <w:rPr>
                <w:ins w:id="1314" w:author="Pande, Amitkumar" w:date="2020-09-14T11:46:00Z"/>
              </w:rPr>
            </w:pPr>
            <w:ins w:id="1315" w:author="Pande, Amitkumar" w:date="2020-09-14T11:46:00Z">
              <w:r w:rsidRPr="00D84614">
                <w:t>Name</w:t>
              </w:r>
            </w:ins>
          </w:p>
        </w:tc>
        <w:tc>
          <w:tcPr>
            <w:tcW w:w="2340" w:type="dxa"/>
            <w:shd w:val="clear" w:color="auto" w:fill="E7E6E6" w:themeFill="background2"/>
          </w:tcPr>
          <w:p w14:paraId="398B8A70" w14:textId="77777777" w:rsidR="00344188" w:rsidRPr="00D84614" w:rsidRDefault="00344188" w:rsidP="003558C9">
            <w:pPr>
              <w:rPr>
                <w:ins w:id="1316" w:author="Pande, Amitkumar" w:date="2020-09-14T11:46:00Z"/>
              </w:rPr>
            </w:pPr>
            <w:ins w:id="1317" w:author="Pande, Amitkumar" w:date="2020-09-14T11:46:00Z">
              <w:r w:rsidRPr="00D84614">
                <w:t>Title</w:t>
              </w:r>
            </w:ins>
          </w:p>
        </w:tc>
        <w:tc>
          <w:tcPr>
            <w:tcW w:w="3240" w:type="dxa"/>
            <w:shd w:val="clear" w:color="auto" w:fill="E7E6E6" w:themeFill="background2"/>
          </w:tcPr>
          <w:p w14:paraId="394AC99F" w14:textId="77777777" w:rsidR="00344188" w:rsidRPr="00D84614" w:rsidRDefault="00344188" w:rsidP="003558C9">
            <w:pPr>
              <w:rPr>
                <w:ins w:id="1318" w:author="Pande, Amitkumar" w:date="2020-09-14T11:46:00Z"/>
              </w:rPr>
            </w:pPr>
            <w:ins w:id="1319" w:author="Pande, Amitkumar" w:date="2020-09-14T11:46:00Z">
              <w:r w:rsidRPr="00D84614">
                <w:t>Stakeholder for</w:t>
              </w:r>
            </w:ins>
          </w:p>
        </w:tc>
        <w:tc>
          <w:tcPr>
            <w:tcW w:w="2790" w:type="dxa"/>
            <w:shd w:val="clear" w:color="auto" w:fill="E7E6E6" w:themeFill="background2"/>
          </w:tcPr>
          <w:p w14:paraId="0525B7ED" w14:textId="77777777" w:rsidR="00344188" w:rsidRPr="00D84614" w:rsidRDefault="00344188" w:rsidP="003558C9">
            <w:pPr>
              <w:rPr>
                <w:ins w:id="1320" w:author="Pande, Amitkumar" w:date="2020-09-14T11:46:00Z"/>
              </w:rPr>
            </w:pPr>
            <w:ins w:id="1321" w:author="Pande, Amitkumar" w:date="2020-09-14T11:46:00Z">
              <w:r w:rsidRPr="00D84614">
                <w:t>Email / Contact Info</w:t>
              </w:r>
            </w:ins>
          </w:p>
        </w:tc>
      </w:tr>
      <w:tr w:rsidR="00D84614" w:rsidRPr="00D84614" w14:paraId="7261E440" w14:textId="77777777" w:rsidTr="003558C9">
        <w:tc>
          <w:tcPr>
            <w:tcW w:w="2065" w:type="dxa"/>
          </w:tcPr>
          <w:p w14:paraId="0DB6D807" w14:textId="77777777" w:rsidR="00344188" w:rsidRPr="00D84614" w:rsidRDefault="00344188" w:rsidP="003558C9">
            <w:pPr>
              <w:rPr>
                <w:ins w:id="1322" w:author="Pande, Amitkumar" w:date="2020-09-14T11:46:00Z"/>
              </w:rPr>
            </w:pPr>
          </w:p>
        </w:tc>
        <w:tc>
          <w:tcPr>
            <w:tcW w:w="2340" w:type="dxa"/>
          </w:tcPr>
          <w:p w14:paraId="3A8A4701" w14:textId="77777777" w:rsidR="00344188" w:rsidRPr="00D84614" w:rsidRDefault="00344188" w:rsidP="003558C9">
            <w:pPr>
              <w:rPr>
                <w:ins w:id="1323" w:author="Pande, Amitkumar" w:date="2020-09-14T11:46:00Z"/>
              </w:rPr>
            </w:pPr>
          </w:p>
        </w:tc>
        <w:tc>
          <w:tcPr>
            <w:tcW w:w="3240" w:type="dxa"/>
          </w:tcPr>
          <w:p w14:paraId="65D2CF9F" w14:textId="77777777" w:rsidR="00344188" w:rsidRPr="00D84614" w:rsidRDefault="00344188" w:rsidP="003558C9">
            <w:pPr>
              <w:rPr>
                <w:ins w:id="1324" w:author="Pande, Amitkumar" w:date="2020-09-14T11:46:00Z"/>
              </w:rPr>
            </w:pPr>
          </w:p>
        </w:tc>
        <w:tc>
          <w:tcPr>
            <w:tcW w:w="2790" w:type="dxa"/>
          </w:tcPr>
          <w:p w14:paraId="6373F3EE" w14:textId="77777777" w:rsidR="00344188" w:rsidRPr="00D84614" w:rsidRDefault="00344188" w:rsidP="003558C9">
            <w:pPr>
              <w:rPr>
                <w:ins w:id="1325" w:author="Pande, Amitkumar" w:date="2020-09-14T11:46:00Z"/>
              </w:rPr>
            </w:pPr>
          </w:p>
        </w:tc>
      </w:tr>
    </w:tbl>
    <w:p w14:paraId="307E4F95" w14:textId="77777777" w:rsidR="00344188" w:rsidRPr="00D84614" w:rsidRDefault="00344188" w:rsidP="00344188">
      <w:pPr>
        <w:pStyle w:val="NoSpacing"/>
        <w:tabs>
          <w:tab w:val="left" w:pos="2160"/>
          <w:tab w:val="left" w:pos="4500"/>
        </w:tabs>
        <w:ind w:left="90"/>
        <w:rPr>
          <w:ins w:id="1326" w:author="Pande, Amitkumar" w:date="2020-09-14T11:46:00Z"/>
          <w:rStyle w:val="Strong"/>
          <w:b w:val="0"/>
          <w:i/>
          <w:color w:val="auto"/>
        </w:rPr>
      </w:pPr>
      <w:ins w:id="1327" w:author="Pande, Amitkumar" w:date="2020-09-14T11:46:00Z">
        <w:r w:rsidRPr="00D84614">
          <w:rPr>
            <w:rStyle w:val="Strong"/>
            <w:b w:val="0"/>
            <w:i/>
            <w:color w:val="auto"/>
          </w:rPr>
          <w:t>Ivan Doctorow</w:t>
        </w:r>
        <w:r w:rsidRPr="00D84614">
          <w:rPr>
            <w:rStyle w:val="Strong"/>
            <w:b w:val="0"/>
            <w:i/>
            <w:color w:val="auto"/>
          </w:rPr>
          <w:tab/>
          <w:t xml:space="preserve">Sr. Manager, QA </w:t>
        </w:r>
        <w:r w:rsidRPr="00D84614">
          <w:rPr>
            <w:rStyle w:val="Strong"/>
            <w:b w:val="0"/>
            <w:i/>
            <w:color w:val="auto"/>
          </w:rPr>
          <w:tab/>
          <w:t xml:space="preserve"> IT – Testing / QA</w:t>
        </w:r>
      </w:ins>
    </w:p>
    <w:p w14:paraId="78BFC2FE" w14:textId="77777777" w:rsidR="00344188" w:rsidRPr="00D84614" w:rsidRDefault="00344188" w:rsidP="00344188">
      <w:pPr>
        <w:pStyle w:val="NoSpacing"/>
        <w:tabs>
          <w:tab w:val="left" w:pos="2160"/>
          <w:tab w:val="left" w:pos="4500"/>
        </w:tabs>
        <w:ind w:left="90"/>
        <w:rPr>
          <w:ins w:id="1328" w:author="Pande, Amitkumar" w:date="2020-09-14T11:46:00Z"/>
          <w:rStyle w:val="Strong"/>
          <w:b w:val="0"/>
          <w:i/>
          <w:color w:val="auto"/>
        </w:rPr>
      </w:pPr>
      <w:ins w:id="1329" w:author="Pande, Amitkumar" w:date="2020-09-14T11:46:00Z">
        <w:r w:rsidRPr="00D84614">
          <w:rPr>
            <w:rStyle w:val="Strong"/>
            <w:b w:val="0"/>
            <w:i/>
            <w:color w:val="auto"/>
          </w:rPr>
          <w:t>Jane Smith</w:t>
        </w:r>
        <w:r w:rsidRPr="00D84614">
          <w:rPr>
            <w:rStyle w:val="Strong"/>
            <w:b w:val="0"/>
            <w:i/>
            <w:color w:val="auto"/>
          </w:rPr>
          <w:tab/>
          <w:t>Director, PMO</w:t>
        </w:r>
        <w:r w:rsidRPr="00D84614">
          <w:rPr>
            <w:rStyle w:val="Strong"/>
            <w:b w:val="0"/>
            <w:i/>
            <w:color w:val="auto"/>
          </w:rPr>
          <w:tab/>
          <w:t xml:space="preserve"> Program Management Office</w:t>
        </w:r>
      </w:ins>
    </w:p>
    <w:p w14:paraId="6FA88F7E" w14:textId="77777777" w:rsidR="00344188" w:rsidRPr="00D84614" w:rsidRDefault="00344188" w:rsidP="00344188">
      <w:pPr>
        <w:pStyle w:val="NoSpacing"/>
        <w:tabs>
          <w:tab w:val="left" w:pos="2160"/>
          <w:tab w:val="left" w:pos="4500"/>
        </w:tabs>
        <w:ind w:left="90"/>
        <w:rPr>
          <w:ins w:id="1330" w:author="Pande, Amitkumar" w:date="2020-09-14T11:46:00Z"/>
          <w:rStyle w:val="Strong"/>
          <w:b w:val="0"/>
          <w:i/>
          <w:color w:val="auto"/>
        </w:rPr>
      </w:pPr>
      <w:ins w:id="1331" w:author="Pande, Amitkumar" w:date="2020-09-14T11:46:00Z">
        <w:r w:rsidRPr="00D84614">
          <w:rPr>
            <w:rStyle w:val="Strong"/>
            <w:b w:val="0"/>
            <w:i/>
            <w:color w:val="auto"/>
          </w:rPr>
          <w:t>Dan Jacobs</w:t>
        </w:r>
        <w:r w:rsidRPr="00D84614">
          <w:rPr>
            <w:rStyle w:val="Strong"/>
            <w:b w:val="0"/>
            <w:i/>
            <w:color w:val="auto"/>
          </w:rPr>
          <w:tab/>
          <w:t>VP, IT Operations</w:t>
        </w:r>
        <w:r w:rsidRPr="00D84614">
          <w:rPr>
            <w:rStyle w:val="Strong"/>
            <w:b w:val="0"/>
            <w:i/>
            <w:color w:val="auto"/>
          </w:rPr>
          <w:tab/>
          <w:t xml:space="preserve">IT Operations – Networking </w:t>
        </w:r>
      </w:ins>
    </w:p>
    <w:p w14:paraId="3095D37A" w14:textId="77777777" w:rsidR="00344188" w:rsidRPr="00D84614" w:rsidRDefault="00344188" w:rsidP="00344188">
      <w:pPr>
        <w:spacing w:before="240"/>
        <w:rPr>
          <w:ins w:id="1332" w:author="Pande, Amitkumar" w:date="2020-09-14T11:46:00Z"/>
          <w:rStyle w:val="Strong"/>
          <w:color w:val="auto"/>
        </w:rPr>
      </w:pPr>
      <w:ins w:id="1333" w:author="Pande, Amitkumar" w:date="2020-09-14T11:46:00Z">
        <w:r w:rsidRPr="00D84614">
          <w:rPr>
            <w:rStyle w:val="Strong"/>
            <w:color w:val="auto"/>
          </w:rPr>
          <w:t>Partner Project Team</w:t>
        </w:r>
      </w:ins>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57962978" w14:textId="77777777" w:rsidTr="003558C9">
        <w:tc>
          <w:tcPr>
            <w:tcW w:w="2065" w:type="dxa"/>
            <w:shd w:val="clear" w:color="auto" w:fill="E7E6E6" w:themeFill="background2"/>
          </w:tcPr>
          <w:p w14:paraId="7EDECF26" w14:textId="77777777" w:rsidR="00344188" w:rsidRPr="00D84614" w:rsidRDefault="00344188" w:rsidP="003558C9">
            <w:pPr>
              <w:rPr>
                <w:ins w:id="1334" w:author="Pande, Amitkumar" w:date="2020-09-14T11:46:00Z"/>
              </w:rPr>
            </w:pPr>
            <w:ins w:id="1335" w:author="Pande, Amitkumar" w:date="2020-09-14T11:46:00Z">
              <w:r w:rsidRPr="00D84614">
                <w:t>Name</w:t>
              </w:r>
            </w:ins>
          </w:p>
        </w:tc>
        <w:tc>
          <w:tcPr>
            <w:tcW w:w="2340" w:type="dxa"/>
            <w:shd w:val="clear" w:color="auto" w:fill="E7E6E6" w:themeFill="background2"/>
          </w:tcPr>
          <w:p w14:paraId="44BDF138" w14:textId="77777777" w:rsidR="00344188" w:rsidRPr="00D84614" w:rsidRDefault="00344188" w:rsidP="003558C9">
            <w:pPr>
              <w:rPr>
                <w:ins w:id="1336" w:author="Pande, Amitkumar" w:date="2020-09-14T11:46:00Z"/>
              </w:rPr>
            </w:pPr>
            <w:ins w:id="1337" w:author="Pande, Amitkumar" w:date="2020-09-14T11:46:00Z">
              <w:r w:rsidRPr="00D84614">
                <w:t>Title</w:t>
              </w:r>
            </w:ins>
          </w:p>
        </w:tc>
        <w:tc>
          <w:tcPr>
            <w:tcW w:w="3240" w:type="dxa"/>
            <w:shd w:val="clear" w:color="auto" w:fill="E7E6E6" w:themeFill="background2"/>
          </w:tcPr>
          <w:p w14:paraId="45DBDA78" w14:textId="77777777" w:rsidR="00344188" w:rsidRPr="00D84614" w:rsidRDefault="00344188" w:rsidP="003558C9">
            <w:pPr>
              <w:rPr>
                <w:ins w:id="1338" w:author="Pande, Amitkumar" w:date="2020-09-14T11:46:00Z"/>
              </w:rPr>
            </w:pPr>
            <w:ins w:id="1339" w:author="Pande, Amitkumar" w:date="2020-09-14T11:46:00Z">
              <w:r w:rsidRPr="00D84614">
                <w:t>Role</w:t>
              </w:r>
            </w:ins>
          </w:p>
        </w:tc>
        <w:tc>
          <w:tcPr>
            <w:tcW w:w="2790" w:type="dxa"/>
            <w:shd w:val="clear" w:color="auto" w:fill="E7E6E6" w:themeFill="background2"/>
          </w:tcPr>
          <w:p w14:paraId="1E59015E" w14:textId="77777777" w:rsidR="00344188" w:rsidRPr="00D84614" w:rsidRDefault="00344188" w:rsidP="003558C9">
            <w:pPr>
              <w:rPr>
                <w:ins w:id="1340" w:author="Pande, Amitkumar" w:date="2020-09-14T11:46:00Z"/>
              </w:rPr>
            </w:pPr>
            <w:ins w:id="1341" w:author="Pande, Amitkumar" w:date="2020-09-14T11:46:00Z">
              <w:r w:rsidRPr="00D84614">
                <w:t>Email / Contact Info</w:t>
              </w:r>
            </w:ins>
          </w:p>
        </w:tc>
      </w:tr>
      <w:tr w:rsidR="00D84614" w:rsidRPr="00D84614" w14:paraId="57A92593" w14:textId="77777777" w:rsidTr="003558C9">
        <w:tc>
          <w:tcPr>
            <w:tcW w:w="2065" w:type="dxa"/>
          </w:tcPr>
          <w:p w14:paraId="36C1D4E2" w14:textId="77777777" w:rsidR="00344188" w:rsidRPr="00D84614" w:rsidRDefault="00344188" w:rsidP="003558C9">
            <w:pPr>
              <w:rPr>
                <w:ins w:id="1342" w:author="Pande, Amitkumar" w:date="2020-09-14T11:46:00Z"/>
              </w:rPr>
            </w:pPr>
          </w:p>
        </w:tc>
        <w:tc>
          <w:tcPr>
            <w:tcW w:w="2340" w:type="dxa"/>
          </w:tcPr>
          <w:p w14:paraId="4510B858" w14:textId="77777777" w:rsidR="00344188" w:rsidRPr="00D84614" w:rsidRDefault="00344188" w:rsidP="003558C9">
            <w:pPr>
              <w:rPr>
                <w:ins w:id="1343" w:author="Pande, Amitkumar" w:date="2020-09-14T11:46:00Z"/>
              </w:rPr>
            </w:pPr>
          </w:p>
        </w:tc>
        <w:tc>
          <w:tcPr>
            <w:tcW w:w="3240" w:type="dxa"/>
          </w:tcPr>
          <w:p w14:paraId="2D7CE46F" w14:textId="77777777" w:rsidR="00344188" w:rsidRPr="00D84614" w:rsidRDefault="00344188" w:rsidP="003558C9">
            <w:pPr>
              <w:rPr>
                <w:ins w:id="1344" w:author="Pande, Amitkumar" w:date="2020-09-14T11:46:00Z"/>
              </w:rPr>
            </w:pPr>
          </w:p>
        </w:tc>
        <w:tc>
          <w:tcPr>
            <w:tcW w:w="2790" w:type="dxa"/>
          </w:tcPr>
          <w:p w14:paraId="2B542F59" w14:textId="77777777" w:rsidR="00344188" w:rsidRPr="00D84614" w:rsidRDefault="00344188" w:rsidP="003558C9">
            <w:pPr>
              <w:rPr>
                <w:ins w:id="1345" w:author="Pande, Amitkumar" w:date="2020-09-14T11:46:00Z"/>
              </w:rPr>
            </w:pPr>
          </w:p>
        </w:tc>
      </w:tr>
    </w:tbl>
    <w:p w14:paraId="0F1353BE" w14:textId="77777777" w:rsidR="00344188" w:rsidRPr="00D84614" w:rsidRDefault="00344188" w:rsidP="00344188">
      <w:pPr>
        <w:pStyle w:val="NoSpacing"/>
        <w:tabs>
          <w:tab w:val="left" w:pos="2160"/>
          <w:tab w:val="left" w:pos="4500"/>
        </w:tabs>
        <w:ind w:left="90"/>
        <w:rPr>
          <w:ins w:id="1346" w:author="Pande, Amitkumar" w:date="2020-09-14T11:46:00Z"/>
          <w:rStyle w:val="Strong"/>
          <w:b w:val="0"/>
          <w:i/>
          <w:color w:val="auto"/>
        </w:rPr>
      </w:pPr>
      <w:ins w:id="1347" w:author="Pande, Amitkumar" w:date="2020-09-14T11:46:00Z">
        <w:r w:rsidRPr="00D84614">
          <w:rPr>
            <w:rStyle w:val="Strong"/>
            <w:b w:val="0"/>
            <w:i/>
            <w:color w:val="auto"/>
          </w:rPr>
          <w:t>Steve Jones</w:t>
        </w:r>
        <w:r w:rsidRPr="00D84614">
          <w:rPr>
            <w:rStyle w:val="Strong"/>
            <w:b w:val="0"/>
            <w:i/>
            <w:color w:val="auto"/>
          </w:rPr>
          <w:tab/>
          <w:t>Delivery Manager</w:t>
        </w:r>
        <w:r w:rsidRPr="00D84614">
          <w:rPr>
            <w:rStyle w:val="Strong"/>
            <w:b w:val="0"/>
            <w:i/>
            <w:color w:val="auto"/>
          </w:rPr>
          <w:tab/>
          <w:t>Project Manager</w:t>
        </w:r>
      </w:ins>
    </w:p>
    <w:p w14:paraId="7380639B" w14:textId="77777777" w:rsidR="00344188" w:rsidRPr="00D84614" w:rsidRDefault="00344188" w:rsidP="00344188">
      <w:pPr>
        <w:pStyle w:val="NoSpacing"/>
        <w:tabs>
          <w:tab w:val="left" w:pos="2160"/>
          <w:tab w:val="left" w:pos="4500"/>
        </w:tabs>
        <w:ind w:left="90"/>
        <w:rPr>
          <w:ins w:id="1348" w:author="Pande, Amitkumar" w:date="2020-09-14T11:46:00Z"/>
          <w:rStyle w:val="Strong"/>
          <w:b w:val="0"/>
          <w:i/>
          <w:color w:val="auto"/>
        </w:rPr>
      </w:pPr>
      <w:ins w:id="1349" w:author="Pande, Amitkumar" w:date="2020-09-14T11:46:00Z">
        <w:r w:rsidRPr="00D84614">
          <w:rPr>
            <w:rStyle w:val="Strong"/>
            <w:b w:val="0"/>
            <w:i/>
            <w:color w:val="auto"/>
          </w:rPr>
          <w:lastRenderedPageBreak/>
          <w:t xml:space="preserve">Philip </w:t>
        </w:r>
        <w:proofErr w:type="spellStart"/>
        <w:r w:rsidRPr="00D84614">
          <w:rPr>
            <w:rStyle w:val="Strong"/>
            <w:b w:val="0"/>
            <w:i/>
            <w:color w:val="auto"/>
          </w:rPr>
          <w:t>McDaniels</w:t>
        </w:r>
        <w:proofErr w:type="spellEnd"/>
        <w:r w:rsidRPr="00D84614">
          <w:rPr>
            <w:rStyle w:val="Strong"/>
            <w:b w:val="0"/>
            <w:i/>
            <w:color w:val="auto"/>
          </w:rPr>
          <w:tab/>
          <w:t>Sr. Solutions Architect</w:t>
        </w:r>
        <w:r w:rsidRPr="00D84614">
          <w:rPr>
            <w:rStyle w:val="Strong"/>
            <w:b w:val="0"/>
            <w:i/>
            <w:color w:val="auto"/>
          </w:rPr>
          <w:tab/>
        </w:r>
        <w:proofErr w:type="spellStart"/>
        <w:r w:rsidRPr="00D84614">
          <w:rPr>
            <w:rStyle w:val="Strong"/>
            <w:b w:val="0"/>
            <w:i/>
            <w:color w:val="auto"/>
          </w:rPr>
          <w:t>Architect</w:t>
        </w:r>
        <w:proofErr w:type="spellEnd"/>
        <w:r w:rsidRPr="00D84614">
          <w:rPr>
            <w:rStyle w:val="Strong"/>
            <w:b w:val="0"/>
            <w:i/>
            <w:color w:val="auto"/>
          </w:rPr>
          <w:t>; Technical Lead</w:t>
        </w:r>
      </w:ins>
    </w:p>
    <w:p w14:paraId="1F7A2B5E" w14:textId="77777777" w:rsidR="00344188" w:rsidRPr="00D84614" w:rsidRDefault="00344188" w:rsidP="00344188">
      <w:pPr>
        <w:spacing w:before="240"/>
        <w:rPr>
          <w:ins w:id="1350" w:author="Pande, Amitkumar" w:date="2020-09-14T11:46:00Z"/>
          <w:rStyle w:val="Strong"/>
          <w:color w:val="auto"/>
        </w:rPr>
      </w:pPr>
      <w:ins w:id="1351" w:author="Pande, Amitkumar" w:date="2020-09-14T11:46:00Z">
        <w:r w:rsidRPr="00D84614">
          <w:rPr>
            <w:rStyle w:val="Strong"/>
            <w:color w:val="auto"/>
          </w:rPr>
          <w:t>Project Escalation Contacts</w:t>
        </w:r>
      </w:ins>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7DC44831" w14:textId="77777777" w:rsidTr="003558C9">
        <w:tc>
          <w:tcPr>
            <w:tcW w:w="2065" w:type="dxa"/>
            <w:shd w:val="clear" w:color="auto" w:fill="E7E6E6" w:themeFill="background2"/>
          </w:tcPr>
          <w:p w14:paraId="2CDE8AF1" w14:textId="77777777" w:rsidR="00344188" w:rsidRPr="00D84614" w:rsidRDefault="00344188" w:rsidP="003558C9">
            <w:pPr>
              <w:rPr>
                <w:ins w:id="1352" w:author="Pande, Amitkumar" w:date="2020-09-14T11:46:00Z"/>
              </w:rPr>
            </w:pPr>
            <w:ins w:id="1353" w:author="Pande, Amitkumar" w:date="2020-09-14T11:46:00Z">
              <w:r w:rsidRPr="00D84614">
                <w:t>Name</w:t>
              </w:r>
            </w:ins>
          </w:p>
        </w:tc>
        <w:tc>
          <w:tcPr>
            <w:tcW w:w="2340" w:type="dxa"/>
            <w:shd w:val="clear" w:color="auto" w:fill="E7E6E6" w:themeFill="background2"/>
          </w:tcPr>
          <w:p w14:paraId="70851890" w14:textId="77777777" w:rsidR="00344188" w:rsidRPr="00D84614" w:rsidRDefault="00344188" w:rsidP="003558C9">
            <w:pPr>
              <w:rPr>
                <w:ins w:id="1354" w:author="Pande, Amitkumar" w:date="2020-09-14T11:46:00Z"/>
              </w:rPr>
            </w:pPr>
            <w:ins w:id="1355" w:author="Pande, Amitkumar" w:date="2020-09-14T11:46:00Z">
              <w:r w:rsidRPr="00D84614">
                <w:t>Title</w:t>
              </w:r>
            </w:ins>
          </w:p>
        </w:tc>
        <w:tc>
          <w:tcPr>
            <w:tcW w:w="3240" w:type="dxa"/>
            <w:shd w:val="clear" w:color="auto" w:fill="E7E6E6" w:themeFill="background2"/>
          </w:tcPr>
          <w:p w14:paraId="3D0C446C" w14:textId="77777777" w:rsidR="00344188" w:rsidRPr="00D84614" w:rsidRDefault="00344188" w:rsidP="003558C9">
            <w:pPr>
              <w:rPr>
                <w:ins w:id="1356" w:author="Pande, Amitkumar" w:date="2020-09-14T11:46:00Z"/>
              </w:rPr>
            </w:pPr>
            <w:ins w:id="1357" w:author="Pande, Amitkumar" w:date="2020-09-14T11:46:00Z">
              <w:r w:rsidRPr="00D84614">
                <w:t>Role</w:t>
              </w:r>
            </w:ins>
          </w:p>
        </w:tc>
        <w:tc>
          <w:tcPr>
            <w:tcW w:w="2790" w:type="dxa"/>
            <w:shd w:val="clear" w:color="auto" w:fill="E7E6E6" w:themeFill="background2"/>
          </w:tcPr>
          <w:p w14:paraId="1AA9C3AB" w14:textId="77777777" w:rsidR="00344188" w:rsidRPr="00D84614" w:rsidRDefault="00344188" w:rsidP="003558C9">
            <w:pPr>
              <w:rPr>
                <w:ins w:id="1358" w:author="Pande, Amitkumar" w:date="2020-09-14T11:46:00Z"/>
              </w:rPr>
            </w:pPr>
            <w:ins w:id="1359" w:author="Pande, Amitkumar" w:date="2020-09-14T11:46:00Z">
              <w:r w:rsidRPr="00D84614">
                <w:t>Email / Contact Info</w:t>
              </w:r>
            </w:ins>
          </w:p>
        </w:tc>
      </w:tr>
      <w:tr w:rsidR="00D84614" w:rsidRPr="00D84614" w14:paraId="4F99B6C9" w14:textId="77777777" w:rsidTr="003558C9">
        <w:tc>
          <w:tcPr>
            <w:tcW w:w="2065" w:type="dxa"/>
          </w:tcPr>
          <w:p w14:paraId="6E126E2B" w14:textId="77777777" w:rsidR="00344188" w:rsidRPr="00D84614" w:rsidRDefault="00344188" w:rsidP="003558C9">
            <w:pPr>
              <w:rPr>
                <w:ins w:id="1360" w:author="Pande, Amitkumar" w:date="2020-09-14T11:46:00Z"/>
              </w:rPr>
            </w:pPr>
          </w:p>
        </w:tc>
        <w:tc>
          <w:tcPr>
            <w:tcW w:w="2340" w:type="dxa"/>
          </w:tcPr>
          <w:p w14:paraId="541956E4" w14:textId="77777777" w:rsidR="00344188" w:rsidRPr="00D84614" w:rsidRDefault="00344188" w:rsidP="003558C9">
            <w:pPr>
              <w:rPr>
                <w:ins w:id="1361" w:author="Pande, Amitkumar" w:date="2020-09-14T11:46:00Z"/>
              </w:rPr>
            </w:pPr>
          </w:p>
        </w:tc>
        <w:tc>
          <w:tcPr>
            <w:tcW w:w="3240" w:type="dxa"/>
          </w:tcPr>
          <w:p w14:paraId="6B2738A0" w14:textId="77777777" w:rsidR="00344188" w:rsidRPr="00D84614" w:rsidRDefault="00344188" w:rsidP="003558C9">
            <w:pPr>
              <w:rPr>
                <w:ins w:id="1362" w:author="Pande, Amitkumar" w:date="2020-09-14T11:46:00Z"/>
              </w:rPr>
            </w:pPr>
          </w:p>
        </w:tc>
        <w:tc>
          <w:tcPr>
            <w:tcW w:w="2790" w:type="dxa"/>
          </w:tcPr>
          <w:p w14:paraId="5AB43D1F" w14:textId="77777777" w:rsidR="00344188" w:rsidRPr="00D84614" w:rsidRDefault="00344188" w:rsidP="003558C9">
            <w:pPr>
              <w:rPr>
                <w:ins w:id="1363" w:author="Pande, Amitkumar" w:date="2020-09-14T11:46:00Z"/>
              </w:rPr>
            </w:pPr>
          </w:p>
        </w:tc>
      </w:tr>
    </w:tbl>
    <w:p w14:paraId="570625C5" w14:textId="77777777" w:rsidR="00344188" w:rsidRPr="00D84614" w:rsidRDefault="00344188" w:rsidP="00344188">
      <w:pPr>
        <w:pStyle w:val="NoSpacing"/>
        <w:tabs>
          <w:tab w:val="left" w:pos="2160"/>
          <w:tab w:val="left" w:pos="4500"/>
        </w:tabs>
        <w:ind w:left="90"/>
        <w:rPr>
          <w:ins w:id="1364" w:author="Pande, Amitkumar" w:date="2020-09-14T11:46:00Z"/>
          <w:rStyle w:val="Strong"/>
          <w:b w:val="0"/>
          <w:i/>
          <w:color w:val="auto"/>
        </w:rPr>
      </w:pPr>
      <w:ins w:id="1365" w:author="Pande, Amitkumar" w:date="2020-09-14T11:46:00Z">
        <w:r w:rsidRPr="00D84614">
          <w:rPr>
            <w:rStyle w:val="Strong"/>
            <w:b w:val="0"/>
            <w:i/>
            <w:color w:val="auto"/>
          </w:rPr>
          <w:t>Steve Jones</w:t>
        </w:r>
        <w:r w:rsidRPr="00D84614">
          <w:rPr>
            <w:rStyle w:val="Strong"/>
            <w:b w:val="0"/>
            <w:i/>
            <w:color w:val="auto"/>
          </w:rPr>
          <w:tab/>
          <w:t>Delivery Manager</w:t>
        </w:r>
        <w:r w:rsidRPr="00D84614">
          <w:rPr>
            <w:rStyle w:val="Strong"/>
            <w:b w:val="0"/>
            <w:i/>
            <w:color w:val="auto"/>
          </w:rPr>
          <w:tab/>
          <w:t>Project Manager</w:t>
        </w:r>
      </w:ins>
    </w:p>
    <w:p w14:paraId="21E3CDDC" w14:textId="77777777" w:rsidR="00344188" w:rsidRPr="00D84614" w:rsidRDefault="00344188" w:rsidP="00344188">
      <w:pPr>
        <w:pStyle w:val="NoSpacing"/>
        <w:tabs>
          <w:tab w:val="left" w:pos="2160"/>
          <w:tab w:val="left" w:pos="4500"/>
        </w:tabs>
        <w:ind w:left="90"/>
        <w:rPr>
          <w:ins w:id="1366" w:author="Pande, Amitkumar" w:date="2020-09-14T11:46:00Z"/>
          <w:rStyle w:val="Strong"/>
          <w:b w:val="0"/>
          <w:i/>
          <w:color w:val="auto"/>
        </w:rPr>
      </w:pPr>
    </w:p>
    <w:p w14:paraId="3F541D7A" w14:textId="43A342EA" w:rsidR="00344188" w:rsidRPr="00D84614" w:rsidRDefault="00344188">
      <w:pPr>
        <w:rPr>
          <w:ins w:id="1367" w:author="Pande, Amitkumar" w:date="2020-09-14T11:46:00Z"/>
          <w:rFonts w:asciiTheme="majorHAnsi" w:eastAsiaTheme="majorEastAsia" w:hAnsiTheme="majorHAnsi" w:cstheme="majorBidi"/>
          <w:b/>
          <w:bCs/>
          <w:smallCaps/>
          <w:sz w:val="36"/>
          <w:szCs w:val="36"/>
        </w:rPr>
      </w:pPr>
    </w:p>
    <w:p w14:paraId="2180CC1D" w14:textId="14273620" w:rsidR="004E72FB" w:rsidRPr="00D84614" w:rsidRDefault="008C7551" w:rsidP="009F61A1">
      <w:pPr>
        <w:pStyle w:val="Heading1"/>
        <w:numPr>
          <w:ilvl w:val="0"/>
          <w:numId w:val="0"/>
        </w:numPr>
        <w:rPr>
          <w:color w:val="auto"/>
        </w:rPr>
      </w:pPr>
      <w:bookmarkStart w:id="1368" w:name="_Toc64441488"/>
      <w:r w:rsidRPr="00D84614">
        <w:rPr>
          <w:color w:val="auto"/>
        </w:rPr>
        <w:t>A</w:t>
      </w:r>
      <w:r w:rsidR="00E94FAD" w:rsidRPr="00D84614">
        <w:rPr>
          <w:color w:val="auto"/>
        </w:rPr>
        <w:t xml:space="preserve">ppendix </w:t>
      </w:r>
      <w:r w:rsidRPr="00D84614">
        <w:rPr>
          <w:color w:val="auto"/>
        </w:rPr>
        <w:t>A</w:t>
      </w:r>
      <w:r w:rsidR="00E94FAD" w:rsidRPr="00D84614">
        <w:rPr>
          <w:color w:val="auto"/>
        </w:rPr>
        <w:t xml:space="preserve"> – </w:t>
      </w:r>
      <w:r w:rsidR="00F16107" w:rsidRPr="00D84614">
        <w:rPr>
          <w:color w:val="auto"/>
        </w:rPr>
        <w:t>technical project plan</w:t>
      </w:r>
      <w:r w:rsidR="00E94FAD" w:rsidRPr="00D84614">
        <w:rPr>
          <w:color w:val="auto"/>
        </w:rPr>
        <w:t xml:space="preserve"> for migration project</w:t>
      </w:r>
      <w:bookmarkEnd w:id="1368"/>
    </w:p>
    <w:p w14:paraId="6523429C" w14:textId="77777777" w:rsidR="006110D7" w:rsidRPr="00D84614" w:rsidRDefault="006B235F" w:rsidP="004F7521">
      <w:pPr>
        <w:tabs>
          <w:tab w:val="left" w:pos="990"/>
        </w:tabs>
      </w:pPr>
      <w:r w:rsidRPr="00D84614">
        <w:t xml:space="preserve">Migration </w:t>
      </w:r>
      <w:r w:rsidR="00395310" w:rsidRPr="00D84614">
        <w:t>Project Plan</w:t>
      </w:r>
      <w:r w:rsidR="006110D7" w:rsidRPr="00D84614">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Pr="00D84614" w:rsidRDefault="004F7521" w:rsidP="004F7521">
      <w:pPr>
        <w:tabs>
          <w:tab w:val="left" w:pos="990"/>
        </w:tabs>
      </w:pPr>
      <w:r w:rsidRPr="00D84614">
        <w:t xml:space="preserve">The migration </w:t>
      </w:r>
      <w:r w:rsidR="00395310" w:rsidRPr="00D84614">
        <w:t xml:space="preserve">work </w:t>
      </w:r>
      <w:r w:rsidRPr="00D84614">
        <w:t xml:space="preserve">scope and deliverables below </w:t>
      </w:r>
      <w:r w:rsidR="00395310" w:rsidRPr="00D84614">
        <w:t>are</w:t>
      </w:r>
      <w:r w:rsidRPr="00D84614">
        <w:t xml:space="preserve"> for guidance and demonstration purposes. </w:t>
      </w:r>
      <w:r w:rsidR="00DD587F" w:rsidRPr="00D84614">
        <w:t xml:space="preserve">Refer to AWS </w:t>
      </w:r>
      <w:hyperlink r:id="rId14" w:anchor="version?selectedDocumentId=0690h000003pc7y" w:history="1">
        <w:r w:rsidR="00DD587F" w:rsidRPr="00D84614">
          <w:rPr>
            <w:rStyle w:val="Hyperlink"/>
            <w:color w:val="auto"/>
          </w:rPr>
          <w:t>Migration Consulting Competency Checklist</w:t>
        </w:r>
      </w:hyperlink>
      <w:r w:rsidR="00DD587F" w:rsidRPr="00D84614">
        <w:t xml:space="preserve"> for details. </w:t>
      </w:r>
      <w:r w:rsidRPr="00D84614">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D84614" w:rsidRPr="00D84614"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D84614" w:rsidRDefault="00327532" w:rsidP="00F34D75">
            <w:pPr>
              <w:rPr>
                <w:rFonts w:ascii="Amazon Ember" w:hAnsi="Amazon Ember" w:cs="Amazon Ember"/>
                <w:color w:val="auto"/>
                <w:sz w:val="18"/>
                <w:szCs w:val="18"/>
              </w:rPr>
            </w:pPr>
            <w:r w:rsidRPr="00D84614">
              <w:rPr>
                <w:rFonts w:ascii="Amazon Ember" w:hAnsi="Amazon Ember" w:cs="Amazon Ember"/>
                <w:color w:val="auto"/>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D84614"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auto"/>
                <w:sz w:val="18"/>
                <w:szCs w:val="18"/>
              </w:rPr>
            </w:pPr>
            <w:r w:rsidRPr="00D84614">
              <w:rPr>
                <w:rFonts w:ascii="Amazon Ember" w:hAnsi="Amazon Ember" w:cs="Amazon Ember"/>
                <w:color w:val="auto"/>
                <w:sz w:val="18"/>
                <w:szCs w:val="18"/>
              </w:rPr>
              <w:t>Work Area and Deliverables</w:t>
            </w:r>
          </w:p>
        </w:tc>
      </w:tr>
      <w:tr w:rsidR="00D84614" w:rsidRPr="00D84614"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2B22FBB8" w14:textId="0D10C6FF" w:rsidR="00992322" w:rsidRPr="00D84614" w:rsidRDefault="008A3B88" w:rsidP="00F34D75">
            <w:pPr>
              <w:rPr>
                <w:rFonts w:ascii="Amazon Ember" w:hAnsi="Amazon Ember" w:cs="Amazon Ember"/>
                <w:color w:val="auto"/>
                <w:sz w:val="18"/>
                <w:szCs w:val="18"/>
              </w:rPr>
            </w:pPr>
            <w:r w:rsidRPr="00D84614">
              <w:rPr>
                <w:rFonts w:ascii="Amazon Ember" w:hAnsi="Amazon Ember" w:cs="Amazon Ember"/>
                <w:color w:val="auto"/>
                <w:sz w:val="18"/>
                <w:szCs w:val="18"/>
              </w:rPr>
              <w:t>Assess</w:t>
            </w:r>
          </w:p>
        </w:tc>
        <w:tc>
          <w:tcPr>
            <w:tcW w:w="2777" w:type="pct"/>
            <w:shd w:val="clear" w:color="auto" w:fill="auto"/>
          </w:tcPr>
          <w:p w14:paraId="4B7F47DA" w14:textId="5BE513AA"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Migration Readiness Assessment (MRA) - </w:t>
            </w:r>
          </w:p>
          <w:p w14:paraId="781F971C" w14:textId="0DE11E3E"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MRA determines </w:t>
            </w:r>
            <w:del w:id="1369" w:author="Pande, Amitkumar" w:date="2020-10-02T16:53:00Z">
              <w:r w:rsidRPr="00D84614" w:rsidDel="00703DC7">
                <w:rPr>
                  <w:rFonts w:ascii="Amazon Ember" w:hAnsi="Amazon Ember" w:cs="Amazon Ember"/>
                  <w:sz w:val="18"/>
                  <w:szCs w:val="18"/>
                </w:rPr>
                <w:delText>Customer</w:delText>
              </w:r>
            </w:del>
            <w:ins w:id="1370" w:author="Pande, Amitkumar" w:date="2020-10-02T16:53:00Z">
              <w:r w:rsidR="00703DC7" w:rsidRPr="00D84614">
                <w:rPr>
                  <w:rFonts w:ascii="Amazon Ember" w:hAnsi="Amazon Ember" w:cs="Amazon Ember"/>
                  <w:i/>
                  <w:sz w:val="18"/>
                  <w:szCs w:val="18"/>
                </w:rPr>
                <w:t xml:space="preserve">CUSTOMER </w:t>
              </w:r>
            </w:ins>
            <w:r w:rsidRPr="00D84614">
              <w:rPr>
                <w:rFonts w:ascii="Amazon Ember" w:hAnsi="Amazon Ember" w:cs="Amazon Ember"/>
                <w:sz w:val="18"/>
                <w:szCs w:val="18"/>
              </w:rPr>
              <w:t xml:space="preserve">’s readiness based on </w:t>
            </w:r>
            <w:hyperlink r:id="rId15" w:history="1">
              <w:r w:rsidRPr="00D84614">
                <w:rPr>
                  <w:rStyle w:val="Hyperlink"/>
                  <w:rFonts w:ascii="Amazon Ember" w:hAnsi="Amazon Ember" w:cs="Amazon Ember"/>
                  <w:color w:val="auto"/>
                  <w:sz w:val="18"/>
                  <w:szCs w:val="18"/>
                </w:rPr>
                <w:t>AWS Cloud Adoption Framework</w:t>
              </w:r>
            </w:hyperlink>
            <w:r w:rsidRPr="00D84614">
              <w:rPr>
                <w:rFonts w:ascii="Amazon Ember" w:hAnsi="Amazon Ember" w:cs="Amazon Ember"/>
                <w:sz w:val="18"/>
                <w:szCs w:val="18"/>
              </w:rPr>
              <w:t xml:space="preserve"> comprised of Business, People, Governance, Platform, Security, and Operations perspectives. </w:t>
            </w:r>
          </w:p>
          <w:p w14:paraId="6EF50222" w14:textId="77777777"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454C9843" w14:textId="57AEDBB5"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Deliverables should include an assessment report with suggested actions and Statement of Work for executing the </w:t>
            </w:r>
            <w:r w:rsidR="00466408" w:rsidRPr="00D84614">
              <w:rPr>
                <w:rFonts w:ascii="Amazon Ember" w:hAnsi="Amazon Ember" w:cs="Amazon Ember"/>
                <w:sz w:val="18"/>
                <w:szCs w:val="18"/>
              </w:rPr>
              <w:t>Mobilize phase</w:t>
            </w:r>
            <w:r w:rsidRPr="00D84614">
              <w:rPr>
                <w:rFonts w:ascii="Amazon Ember" w:hAnsi="Amazon Ember" w:cs="Amazon Ember"/>
                <w:sz w:val="18"/>
                <w:szCs w:val="18"/>
              </w:rPr>
              <w:t xml:space="preserve"> next.</w:t>
            </w:r>
          </w:p>
          <w:p w14:paraId="33C91735" w14:textId="77777777"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7F24CD92" w14:textId="5CE3B502"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Total Cost of Ownership (TCO)– </w:t>
            </w:r>
          </w:p>
          <w:p w14:paraId="5C831C7D" w14:textId="56510511"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The purpose of TCO analysis at assess phase is to perform rapid discovery and create TCO report.</w:t>
            </w:r>
          </w:p>
          <w:p w14:paraId="7D3C36DD" w14:textId="0A11A663"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6228DF3B" w14:textId="24649DDF"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Deliverables should include a </w:t>
            </w:r>
            <w:r w:rsidR="0009313B" w:rsidRPr="00D84614">
              <w:rPr>
                <w:rFonts w:ascii="Amazon Ember" w:hAnsi="Amazon Ember" w:cs="Amazon Ember"/>
                <w:sz w:val="18"/>
                <w:szCs w:val="18"/>
              </w:rPr>
              <w:t>detailed</w:t>
            </w:r>
            <w:r w:rsidRPr="00D84614">
              <w:rPr>
                <w:rFonts w:ascii="Amazon Ember" w:hAnsi="Amazon Ember" w:cs="Amazon Ember"/>
                <w:sz w:val="18"/>
                <w:szCs w:val="18"/>
              </w:rPr>
              <w:t xml:space="preserve"> business case with focus on TCO modelling, business value assessment and </w:t>
            </w:r>
            <w:r w:rsidR="0009313B" w:rsidRPr="00D84614">
              <w:rPr>
                <w:rFonts w:ascii="Amazon Ember" w:hAnsi="Amazon Ember" w:cs="Amazon Ember"/>
                <w:sz w:val="18"/>
                <w:szCs w:val="18"/>
              </w:rPr>
              <w:t xml:space="preserve">detailed </w:t>
            </w:r>
            <w:r w:rsidRPr="00D84614">
              <w:rPr>
                <w:rFonts w:ascii="Amazon Ember" w:hAnsi="Amazon Ember" w:cs="Amazon Ember"/>
                <w:sz w:val="18"/>
                <w:szCs w:val="18"/>
              </w:rPr>
              <w:t>migration cost.</w:t>
            </w:r>
          </w:p>
          <w:p w14:paraId="485FC105" w14:textId="66AED736"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tc>
      </w:tr>
      <w:tr w:rsidR="00D84614" w:rsidRPr="00D84614"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791BC9D1" w14:textId="7D6F1535" w:rsidR="00992322" w:rsidRPr="00D84614" w:rsidRDefault="008A3B88" w:rsidP="00F34D75">
            <w:pPr>
              <w:rPr>
                <w:rFonts w:ascii="Amazon Ember" w:hAnsi="Amazon Ember" w:cs="Amazon Ember"/>
                <w:color w:val="auto"/>
                <w:sz w:val="18"/>
                <w:szCs w:val="18"/>
              </w:rPr>
            </w:pPr>
            <w:r w:rsidRPr="00D84614">
              <w:rPr>
                <w:rFonts w:ascii="Amazon Ember" w:hAnsi="Amazon Ember" w:cs="Amazon Ember"/>
                <w:color w:val="auto"/>
                <w:sz w:val="18"/>
                <w:szCs w:val="18"/>
              </w:rPr>
              <w:t>Mobilize</w:t>
            </w:r>
            <w:r w:rsidR="0041334C" w:rsidRPr="00D84614">
              <w:rPr>
                <w:rFonts w:ascii="Amazon Ember" w:hAnsi="Amazon Ember" w:cs="Amazon Ember"/>
                <w:color w:val="auto"/>
                <w:sz w:val="18"/>
                <w:szCs w:val="18"/>
              </w:rPr>
              <w:t xml:space="preserve"> </w:t>
            </w:r>
          </w:p>
        </w:tc>
        <w:tc>
          <w:tcPr>
            <w:tcW w:w="2777" w:type="pct"/>
            <w:shd w:val="clear" w:color="auto" w:fill="auto"/>
          </w:tcPr>
          <w:p w14:paraId="3A1A62D1" w14:textId="3F807F65" w:rsidR="00992322" w:rsidRPr="00D84614"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The purpose of </w:t>
            </w:r>
            <w:r w:rsidR="008A3B88" w:rsidRPr="00D84614">
              <w:rPr>
                <w:rFonts w:ascii="Amazon Ember" w:hAnsi="Amazon Ember" w:cs="Amazon Ember"/>
                <w:sz w:val="18"/>
                <w:szCs w:val="18"/>
              </w:rPr>
              <w:t xml:space="preserve">Mobilize phase </w:t>
            </w:r>
            <w:r w:rsidRPr="00D84614">
              <w:rPr>
                <w:rFonts w:ascii="Amazon Ember" w:hAnsi="Amazon Ember" w:cs="Amazon Ember"/>
                <w:sz w:val="18"/>
                <w:szCs w:val="18"/>
              </w:rPr>
              <w:t xml:space="preserve">is to validate foundational migration capability and business case and plan migration project next. </w:t>
            </w:r>
            <w:r w:rsidR="00DD587F" w:rsidRPr="00D84614">
              <w:rPr>
                <w:rFonts w:ascii="Amazon Ember" w:hAnsi="Amazon Ember" w:cs="Amazon Ember"/>
                <w:sz w:val="18"/>
                <w:szCs w:val="18"/>
              </w:rPr>
              <w:t xml:space="preserve">Mobilize </w:t>
            </w:r>
            <w:r w:rsidRPr="00D84614">
              <w:rPr>
                <w:rFonts w:ascii="Amazon Ember" w:hAnsi="Amazon Ember" w:cs="Amazon Ember"/>
                <w:sz w:val="18"/>
                <w:szCs w:val="18"/>
              </w:rPr>
              <w:t xml:space="preserve">may consist of the following work streams: </w:t>
            </w:r>
          </w:p>
          <w:p w14:paraId="214DCA90" w14:textId="77777777" w:rsidR="00992322" w:rsidRPr="00D84614"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p>
          <w:p w14:paraId="4060B999" w14:textId="3FA425E6" w:rsidR="00992322" w:rsidRPr="00D84614"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Mobilize phase </w:t>
            </w:r>
            <w:r w:rsidR="00992322" w:rsidRPr="00D84614">
              <w:rPr>
                <w:rFonts w:ascii="Amazon Ember" w:hAnsi="Amazon Ember" w:cs="Amazon Ember"/>
                <w:sz w:val="18"/>
                <w:szCs w:val="18"/>
              </w:rPr>
              <w:t>execution and migration planning</w:t>
            </w:r>
          </w:p>
          <w:p w14:paraId="59BD00C4" w14:textId="77777777"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Portfolio discovery and analysis</w:t>
            </w:r>
          </w:p>
          <w:p w14:paraId="42D34568" w14:textId="77777777"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Operations model assessment and design </w:t>
            </w:r>
          </w:p>
          <w:p w14:paraId="10BAB51B" w14:textId="77777777" w:rsidR="00DD587F"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Landing Zone design </w:t>
            </w:r>
          </w:p>
          <w:p w14:paraId="3E1A7754" w14:textId="174ECB17" w:rsidR="00992322" w:rsidRPr="00D84614"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I</w:t>
            </w:r>
            <w:r w:rsidR="00992322" w:rsidRPr="00D84614">
              <w:rPr>
                <w:rFonts w:ascii="Amazon Ember" w:hAnsi="Amazon Ember" w:cs="Amazon Ember"/>
                <w:sz w:val="18"/>
                <w:szCs w:val="18"/>
              </w:rPr>
              <w:t>nitial implementation</w:t>
            </w:r>
            <w:r w:rsidR="00992322" w:rsidRPr="00D84614" w:rsidDel="00633D6A">
              <w:rPr>
                <w:rFonts w:ascii="Amazon Ember" w:hAnsi="Amazon Ember" w:cs="Amazon Ember"/>
                <w:sz w:val="18"/>
                <w:szCs w:val="18"/>
              </w:rPr>
              <w:t xml:space="preserve"> </w:t>
            </w:r>
            <w:r w:rsidR="00992322" w:rsidRPr="00D84614">
              <w:rPr>
                <w:rFonts w:ascii="Amazon Ember" w:hAnsi="Amazon Ember" w:cs="Amazon Ember"/>
                <w:sz w:val="18"/>
                <w:szCs w:val="18"/>
              </w:rPr>
              <w:t xml:space="preserve">Security specification </w:t>
            </w:r>
          </w:p>
          <w:p w14:paraId="1860B579" w14:textId="04D387C9"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Migration pilot implementation</w:t>
            </w:r>
            <w:r w:rsidR="008D7F10" w:rsidRPr="00D84614">
              <w:rPr>
                <w:rFonts w:ascii="Amazon Ember" w:hAnsi="Amazon Ember" w:cs="Amazon Ember"/>
                <w:sz w:val="18"/>
                <w:szCs w:val="18"/>
              </w:rPr>
              <w:t xml:space="preserve"> as per </w:t>
            </w:r>
            <w:hyperlink w:anchor="_Appendix_B_–" w:history="1">
              <w:r w:rsidR="008D7F10" w:rsidRPr="00D84614">
                <w:rPr>
                  <w:rStyle w:val="Hyperlink"/>
                  <w:rFonts w:ascii="Amazon Ember" w:hAnsi="Amazon Ember" w:cs="Amazon Ember"/>
                  <w:color w:val="auto"/>
                  <w:sz w:val="18"/>
                  <w:szCs w:val="18"/>
                </w:rPr>
                <w:t>Appendix B</w:t>
              </w:r>
            </w:hyperlink>
          </w:p>
          <w:p w14:paraId="511EA245" w14:textId="2D6F72D3"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Migration team/organization establishment, </w:t>
            </w:r>
            <w:r w:rsidR="00403032" w:rsidRPr="00D84614">
              <w:rPr>
                <w:rFonts w:ascii="Amazon Ember" w:hAnsi="Amazon Ember" w:cs="Amazon Ember"/>
                <w:sz w:val="18"/>
                <w:szCs w:val="18"/>
              </w:rPr>
              <w:t xml:space="preserve">Team RACI, </w:t>
            </w:r>
            <w:r w:rsidRPr="00D84614">
              <w:rPr>
                <w:rFonts w:ascii="Amazon Ember" w:hAnsi="Amazon Ember" w:cs="Amazon Ember"/>
                <w:sz w:val="18"/>
                <w:szCs w:val="18"/>
              </w:rPr>
              <w:t>training plan, and training activities</w:t>
            </w:r>
          </w:p>
          <w:p w14:paraId="1F441D91" w14:textId="548E0801" w:rsidR="00992322" w:rsidRPr="00D84614"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Detailed </w:t>
            </w:r>
            <w:r w:rsidR="00992322" w:rsidRPr="00D84614">
              <w:rPr>
                <w:rFonts w:ascii="Amazon Ember" w:hAnsi="Amazon Ember" w:cs="Amazon Ember"/>
                <w:sz w:val="18"/>
                <w:szCs w:val="18"/>
              </w:rPr>
              <w:t xml:space="preserve">Business Case </w:t>
            </w:r>
            <w:r w:rsidR="006110D7" w:rsidRPr="00D84614">
              <w:rPr>
                <w:rFonts w:ascii="Amazon Ember" w:hAnsi="Amazon Ember" w:cs="Amazon Ember"/>
                <w:sz w:val="18"/>
                <w:szCs w:val="18"/>
              </w:rPr>
              <w:t xml:space="preserve">justification </w:t>
            </w:r>
            <w:r w:rsidR="00992322" w:rsidRPr="00D84614">
              <w:rPr>
                <w:rFonts w:ascii="Amazon Ember" w:hAnsi="Amazon Ember" w:cs="Amazon Ember"/>
                <w:sz w:val="18"/>
                <w:szCs w:val="18"/>
              </w:rPr>
              <w:t>supported by Total Cost of Ownership (TCO)</w:t>
            </w:r>
            <w:r w:rsidR="006110D7" w:rsidRPr="00D84614">
              <w:rPr>
                <w:rFonts w:ascii="Amazon Ember" w:hAnsi="Amazon Ember" w:cs="Amazon Ember"/>
                <w:sz w:val="18"/>
                <w:szCs w:val="18"/>
              </w:rPr>
              <w:t xml:space="preserve"> calculations</w:t>
            </w:r>
          </w:p>
          <w:p w14:paraId="132EF7C1" w14:textId="77777777" w:rsidR="00992322" w:rsidRPr="00D84614"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Deliverables should reflect the results of each of the work streams.</w:t>
            </w:r>
            <w:r w:rsidRPr="00D84614" w:rsidDel="00142F6F">
              <w:rPr>
                <w:rFonts w:ascii="Amazon Ember" w:hAnsi="Amazon Ember" w:cs="Amazon Ember"/>
                <w:sz w:val="18"/>
                <w:szCs w:val="18"/>
              </w:rPr>
              <w:t xml:space="preserve"> </w:t>
            </w:r>
          </w:p>
        </w:tc>
      </w:tr>
      <w:tr w:rsidR="00D84614" w:rsidRPr="00D84614"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2D78B49F" w14:textId="44D1DF5D" w:rsidR="00992322" w:rsidRPr="00D84614" w:rsidRDefault="00992322" w:rsidP="00F34D75">
            <w:pPr>
              <w:rPr>
                <w:rFonts w:ascii="Amazon Ember" w:hAnsi="Amazon Ember" w:cs="Amazon Ember"/>
                <w:color w:val="auto"/>
                <w:sz w:val="18"/>
                <w:szCs w:val="18"/>
              </w:rPr>
            </w:pPr>
            <w:r w:rsidRPr="00D84614">
              <w:rPr>
                <w:rFonts w:ascii="Amazon Ember" w:hAnsi="Amazon Ember" w:cs="Amazon Ember"/>
                <w:color w:val="auto"/>
                <w:sz w:val="18"/>
                <w:szCs w:val="18"/>
              </w:rPr>
              <w:lastRenderedPageBreak/>
              <w:t>Migrat</w:t>
            </w:r>
            <w:r w:rsidR="008A3B88" w:rsidRPr="00D84614">
              <w:rPr>
                <w:rFonts w:ascii="Amazon Ember" w:hAnsi="Amazon Ember" w:cs="Amazon Ember"/>
                <w:color w:val="auto"/>
                <w:sz w:val="18"/>
                <w:szCs w:val="18"/>
              </w:rPr>
              <w:t>e</w:t>
            </w:r>
            <w:r w:rsidR="001B1307" w:rsidRPr="00D84614">
              <w:rPr>
                <w:rFonts w:ascii="Amazon Ember" w:hAnsi="Amazon Ember" w:cs="Amazon Ember"/>
                <w:color w:val="auto"/>
                <w:sz w:val="18"/>
                <w:szCs w:val="18"/>
              </w:rPr>
              <w:t xml:space="preserve"> &amp; Modernize</w:t>
            </w:r>
          </w:p>
        </w:tc>
        <w:tc>
          <w:tcPr>
            <w:tcW w:w="2777" w:type="pct"/>
            <w:shd w:val="clear" w:color="auto" w:fill="auto"/>
          </w:tcPr>
          <w:p w14:paraId="028D9A27" w14:textId="505390AF" w:rsidR="001B1307" w:rsidRPr="00D84614"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Migrate -</w:t>
            </w:r>
          </w:p>
          <w:p w14:paraId="0AB608FD" w14:textId="2876EAA7"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The migration project may consist of the following work areas on a per application basis:</w:t>
            </w:r>
            <w:del w:id="1371" w:author="Pande, Amitkumar" w:date="2020-10-02T16:54:00Z">
              <w:r w:rsidRPr="00D84614" w:rsidDel="00703DC7">
                <w:rPr>
                  <w:rFonts w:ascii="Amazon Ember" w:hAnsi="Amazon Ember" w:cs="Amazon Ember"/>
                  <w:sz w:val="18"/>
                  <w:szCs w:val="18"/>
                </w:rPr>
                <w:delText xml:space="preserve">  </w:delText>
              </w:r>
            </w:del>
            <w:ins w:id="1372" w:author="Pande, Amitkumar" w:date="2020-10-02T16:54:00Z">
              <w:r w:rsidR="00703DC7" w:rsidRPr="00D84614">
                <w:rPr>
                  <w:rFonts w:ascii="Amazon Ember" w:hAnsi="Amazon Ember" w:cs="Amazon Ember"/>
                  <w:i/>
                  <w:sz w:val="18"/>
                  <w:szCs w:val="18"/>
                </w:rPr>
                <w:t xml:space="preserve"> </w:t>
              </w:r>
            </w:ins>
          </w:p>
          <w:p w14:paraId="0483817E" w14:textId="77777777"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440B7F5D"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Design: migration pattern, application architecture, operations, cutover plan and process, reusable templates, migration tooling, and validation test plan</w:t>
            </w:r>
          </w:p>
          <w:p w14:paraId="0821DC4B"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Migration: servers, databases, data, infrastructure services, followed by basic validation test</w:t>
            </w:r>
          </w:p>
          <w:p w14:paraId="160CE3FE"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Integration: connectivity, application interfaces, operations (backup/restore, ...)</w:t>
            </w:r>
          </w:p>
          <w:p w14:paraId="07934A57"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Validation: functional, performance, reliability, security, compliance</w:t>
            </w:r>
          </w:p>
          <w:p w14:paraId="38978E86" w14:textId="3082275D"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Cutover: meeting RTO and RPO with rollback plan </w:t>
            </w:r>
          </w:p>
          <w:p w14:paraId="0C2CEF88" w14:textId="3B044A5C"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Modernize –</w:t>
            </w:r>
          </w:p>
          <w:p w14:paraId="2EA58064" w14:textId="6DEAC063" w:rsidR="001B1307" w:rsidRPr="00D84614" w:rsidRDefault="00DD587F" w:rsidP="00030FAC">
            <w:pPr>
              <w:cnfStyle w:val="000000100000" w:firstRow="0" w:lastRow="0" w:firstColumn="0" w:lastColumn="0" w:oddVBand="0" w:evenVBand="0" w:oddHBand="1" w:evenHBand="0" w:firstRowFirstColumn="0" w:firstRowLastColumn="0" w:lastRowFirstColumn="0" w:lastRowLastColumn="0"/>
            </w:pPr>
            <w:r w:rsidRPr="00D84614">
              <w:rPr>
                <w:rFonts w:ascii="Amazon Ember" w:hAnsi="Amazon Ember" w:cs="Amazon Ember"/>
                <w:sz w:val="18"/>
                <w:szCs w:val="18"/>
              </w:rPr>
              <w:t>Modernization may be performed as part of migration work or post migration</w:t>
            </w:r>
            <w:r w:rsidRPr="00D84614">
              <w:t xml:space="preserve">. </w:t>
            </w:r>
            <w:r w:rsidR="001B1307" w:rsidRPr="00D84614">
              <w:rPr>
                <w:rFonts w:ascii="Amazon Ember" w:hAnsi="Amazon Ember" w:cs="Amazon Ember"/>
                <w:sz w:val="18"/>
                <w:szCs w:val="18"/>
              </w:rPr>
              <w:t>The modernization project may consist of following areas on a per application basis:</w:t>
            </w:r>
          </w:p>
          <w:p w14:paraId="1E3B556C" w14:textId="77777777"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6548C296" w14:textId="7514C20F"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Assessment:</w:t>
            </w:r>
            <w:del w:id="1373" w:author="Pande, Amitkumar" w:date="2020-10-02T16:54:00Z">
              <w:r w:rsidRPr="00D84614" w:rsidDel="00703DC7">
                <w:rPr>
                  <w:rFonts w:ascii="Amazon Ember" w:hAnsi="Amazon Ember" w:cs="Amazon Ember"/>
                  <w:sz w:val="18"/>
                  <w:szCs w:val="18"/>
                </w:rPr>
                <w:delText xml:space="preserve">  </w:delText>
              </w:r>
            </w:del>
            <w:ins w:id="1374" w:author="Pande, Amitkumar" w:date="2020-10-02T16:54:00Z">
              <w:r w:rsidR="00703DC7" w:rsidRPr="00D84614">
                <w:rPr>
                  <w:rFonts w:ascii="Amazon Ember" w:hAnsi="Amazon Ember" w:cs="Amazon Ember"/>
                  <w:i/>
                  <w:sz w:val="18"/>
                  <w:szCs w:val="18"/>
                </w:rPr>
                <w:t xml:space="preserve"> </w:t>
              </w:r>
            </w:ins>
            <w:r w:rsidRPr="00D84614">
              <w:rPr>
                <w:rFonts w:ascii="Amazon Ember" w:hAnsi="Amazon Ember" w:cs="Amazon Ember"/>
                <w:sz w:val="18"/>
                <w:szCs w:val="18"/>
              </w:rPr>
              <w:t>Figure out motivation driver to modernize a</w:t>
            </w:r>
            <w:r w:rsidR="00DD587F" w:rsidRPr="00D84614">
              <w:rPr>
                <w:rFonts w:ascii="Amazon Ember" w:hAnsi="Amazon Ember" w:cs="Amazon Ember"/>
                <w:sz w:val="18"/>
                <w:szCs w:val="18"/>
              </w:rPr>
              <w:t>n</w:t>
            </w:r>
            <w:r w:rsidRPr="00D84614">
              <w:rPr>
                <w:rFonts w:ascii="Amazon Ember" w:hAnsi="Amazon Ember" w:cs="Amazon Ember"/>
                <w:sz w:val="18"/>
                <w:szCs w:val="18"/>
              </w:rPr>
              <w:t xml:space="preserve"> application. Assess the amount of effort, time and cost to modernize. Assess the cost savings with modernization options (</w:t>
            </w:r>
            <w:proofErr w:type="spellStart"/>
            <w:r w:rsidRPr="00D84614">
              <w:rPr>
                <w:rFonts w:ascii="Amazon Ember" w:hAnsi="Amazon Ember" w:cs="Amazon Ember"/>
                <w:sz w:val="18"/>
                <w:szCs w:val="18"/>
              </w:rPr>
              <w:t>replatform</w:t>
            </w:r>
            <w:proofErr w:type="spellEnd"/>
            <w:r w:rsidRPr="00D84614">
              <w:rPr>
                <w:rFonts w:ascii="Amazon Ember" w:hAnsi="Amazon Ember" w:cs="Amazon Ember"/>
                <w:sz w:val="18"/>
                <w:szCs w:val="18"/>
              </w:rPr>
              <w:t>, refactor, repurchase etc.)</w:t>
            </w:r>
          </w:p>
          <w:p w14:paraId="335DD0BB" w14:textId="3F7108F8"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Design: Migration pattern, target application architecture</w:t>
            </w:r>
            <w:r w:rsidR="00EF3482" w:rsidRPr="00D84614">
              <w:rPr>
                <w:rFonts w:ascii="Amazon Ember" w:hAnsi="Amazon Ember" w:cs="Amazon Ember"/>
                <w:sz w:val="18"/>
                <w:szCs w:val="18"/>
              </w:rPr>
              <w:t xml:space="preserve"> and AWS Services</w:t>
            </w:r>
            <w:r w:rsidRPr="00D84614">
              <w:rPr>
                <w:rFonts w:ascii="Amazon Ember" w:hAnsi="Amazon Ember" w:cs="Amazon Ember"/>
                <w:sz w:val="18"/>
                <w:szCs w:val="18"/>
              </w:rPr>
              <w:t>, operations, cutover plan and process, migration tooling and validation test plan.</w:t>
            </w:r>
          </w:p>
          <w:p w14:paraId="311D606A" w14:textId="585552B1"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Development: Develop or modify application to use AWS managed platform.</w:t>
            </w:r>
          </w:p>
          <w:p w14:paraId="4F088B1D" w14:textId="77777777"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Validation: functional, performance, reliability, security, compliance</w:t>
            </w:r>
          </w:p>
          <w:p w14:paraId="0BD69B2E" w14:textId="6FC0CFB7"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Cutover: meeting RTO and RPO with rollback plan</w:t>
            </w:r>
          </w:p>
          <w:p w14:paraId="52ED9CE9" w14:textId="5A112FE8"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6067B983" w14:textId="4E2A4E3D"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Optimize -</w:t>
            </w:r>
          </w:p>
          <w:p w14:paraId="5D236301" w14:textId="77777777"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It may involve one or more of the following work areas. </w:t>
            </w:r>
          </w:p>
          <w:p w14:paraId="3199F5B4" w14:textId="77777777"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7A73DA25"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Cost optimization (e.g., right-sizing services, resource reservation, leveraging spot instance, monitoring and analyzing service usage and cost)</w:t>
            </w:r>
          </w:p>
          <w:p w14:paraId="4984C2E3"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Application optimization (e.g., performance, functional, design)</w:t>
            </w:r>
          </w:p>
          <w:p w14:paraId="05356BA4"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Process optimization (e.g., development process automation)</w:t>
            </w:r>
          </w:p>
          <w:p w14:paraId="6D6F18A4"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Operational optimization (e.g., operations support systems, infrastructure as code))</w:t>
            </w:r>
          </w:p>
          <w:p w14:paraId="764F5957" w14:textId="77777777" w:rsidR="001B1307" w:rsidRPr="00D84614"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331E6DA5" w14:textId="77777777" w:rsidR="001B1307" w:rsidRPr="00D84614"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294376E2" w14:textId="77777777" w:rsidR="00992322" w:rsidRPr="00D84614"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Deliverables should reflect the results of each of the work areas.</w:t>
            </w:r>
          </w:p>
        </w:tc>
      </w:tr>
      <w:tr w:rsidR="00D84614" w:rsidRPr="00D84614"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D84614" w:rsidRDefault="001B1307" w:rsidP="00F34D75">
            <w:pPr>
              <w:rPr>
                <w:rFonts w:ascii="Amazon Ember" w:hAnsi="Amazon Ember" w:cs="Amazon Ember"/>
                <w:color w:val="auto"/>
                <w:sz w:val="18"/>
                <w:szCs w:val="18"/>
              </w:rPr>
            </w:pPr>
            <w:r w:rsidRPr="00D84614">
              <w:rPr>
                <w:rFonts w:ascii="Amazon Ember" w:hAnsi="Amazon Ember" w:cs="Amazon Ember"/>
                <w:color w:val="auto"/>
                <w:sz w:val="18"/>
                <w:szCs w:val="18"/>
              </w:rPr>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3865BEE6" w:rsidR="001B1307" w:rsidRPr="00D84614"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Reach the project closure with the </w:t>
            </w:r>
            <w:del w:id="1375" w:author="Pande, Amitkumar" w:date="2020-10-02T16:53:00Z">
              <w:r w:rsidRPr="00D84614" w:rsidDel="00703DC7">
                <w:rPr>
                  <w:rFonts w:ascii="Amazon Ember" w:hAnsi="Amazon Ember" w:cs="Amazon Ember"/>
                  <w:sz w:val="18"/>
                  <w:szCs w:val="18"/>
                </w:rPr>
                <w:delText>customer</w:delText>
              </w:r>
            </w:del>
            <w:ins w:id="1376" w:author="Pande, Amitkumar" w:date="2020-10-02T16:53:00Z">
              <w:r w:rsidR="00703DC7" w:rsidRPr="00D84614">
                <w:rPr>
                  <w:rFonts w:ascii="Amazon Ember" w:hAnsi="Amazon Ember" w:cs="Amazon Ember"/>
                  <w:i/>
                  <w:sz w:val="18"/>
                  <w:szCs w:val="18"/>
                </w:rPr>
                <w:t xml:space="preserve">CUSTOMER </w:t>
              </w:r>
            </w:ins>
            <w:r w:rsidRPr="00D84614">
              <w:rPr>
                <w:rFonts w:ascii="Amazon Ember" w:hAnsi="Amazon Ember" w:cs="Amazon Ember"/>
                <w:sz w:val="18"/>
                <w:szCs w:val="18"/>
              </w:rPr>
              <w:t>.</w:t>
            </w:r>
            <w:del w:id="1377" w:author="Pande, Amitkumar" w:date="2020-10-02T16:54:00Z">
              <w:r w:rsidRPr="00D84614" w:rsidDel="00703DC7">
                <w:rPr>
                  <w:rFonts w:ascii="Amazon Ember" w:hAnsi="Amazon Ember" w:cs="Amazon Ember"/>
                  <w:sz w:val="18"/>
                  <w:szCs w:val="18"/>
                </w:rPr>
                <w:delText xml:space="preserve">  </w:delText>
              </w:r>
            </w:del>
            <w:ins w:id="1378" w:author="Pande, Amitkumar" w:date="2020-10-02T16:54:00Z">
              <w:r w:rsidR="00703DC7" w:rsidRPr="00D84614">
                <w:rPr>
                  <w:rFonts w:ascii="Amazon Ember" w:hAnsi="Amazon Ember" w:cs="Amazon Ember"/>
                  <w:i/>
                  <w:sz w:val="18"/>
                  <w:szCs w:val="18"/>
                </w:rPr>
                <w:t xml:space="preserve"> </w:t>
              </w:r>
            </w:ins>
          </w:p>
          <w:p w14:paraId="4115BB9E" w14:textId="77777777" w:rsidR="001B1307" w:rsidRPr="00D84614"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p>
          <w:p w14:paraId="191118DD" w14:textId="30120C45" w:rsidR="001B1307" w:rsidRPr="00D84614"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Deliverables should include </w:t>
            </w:r>
            <w:del w:id="1379" w:author="Pande, Amitkumar" w:date="2020-10-02T16:53:00Z">
              <w:r w:rsidRPr="00D84614" w:rsidDel="00703DC7">
                <w:rPr>
                  <w:rFonts w:ascii="Amazon Ember" w:hAnsi="Amazon Ember" w:cs="Amazon Ember"/>
                  <w:sz w:val="18"/>
                  <w:szCs w:val="18"/>
                </w:rPr>
                <w:delText>customer</w:delText>
              </w:r>
            </w:del>
            <w:ins w:id="1380" w:author="Pande, Amitkumar" w:date="2020-10-02T16:53:00Z">
              <w:r w:rsidR="00703DC7" w:rsidRPr="00D84614">
                <w:rPr>
                  <w:rFonts w:ascii="Amazon Ember" w:hAnsi="Amazon Ember" w:cs="Amazon Ember"/>
                  <w:i/>
                  <w:sz w:val="18"/>
                  <w:szCs w:val="18"/>
                </w:rPr>
                <w:t xml:space="preserve">CUSTOMER </w:t>
              </w:r>
            </w:ins>
            <w:r w:rsidRPr="00D84614">
              <w:rPr>
                <w:rFonts w:ascii="Amazon Ember" w:hAnsi="Amazon Ember" w:cs="Amazon Ember"/>
                <w:sz w:val="18"/>
                <w:szCs w:val="18"/>
              </w:rPr>
              <w:t>’s acceptance letter and training materials.</w:t>
            </w:r>
          </w:p>
        </w:tc>
      </w:tr>
    </w:tbl>
    <w:p w14:paraId="0650196D" w14:textId="2DFFA319" w:rsidR="001C259C" w:rsidRPr="00D84614" w:rsidRDefault="001C259C" w:rsidP="001C259C"/>
    <w:p w14:paraId="62071F5B" w14:textId="77777777" w:rsidR="009F61A1" w:rsidRPr="00D84614" w:rsidRDefault="009F61A1">
      <w:pPr>
        <w:rPr>
          <w:rFonts w:asciiTheme="majorHAnsi" w:eastAsiaTheme="majorEastAsia" w:hAnsiTheme="majorHAnsi" w:cstheme="majorBidi"/>
          <w:b/>
          <w:bCs/>
          <w:smallCaps/>
          <w:sz w:val="36"/>
          <w:szCs w:val="36"/>
        </w:rPr>
      </w:pPr>
      <w:bookmarkStart w:id="1381" w:name="_Appendix_B_–"/>
      <w:bookmarkEnd w:id="1381"/>
      <w:r w:rsidRPr="00D84614">
        <w:br w:type="page"/>
      </w:r>
    </w:p>
    <w:p w14:paraId="4320CFD9" w14:textId="1B1DD1D2" w:rsidR="008D7F10" w:rsidRPr="00D84614" w:rsidRDefault="008D7F10" w:rsidP="009F61A1">
      <w:pPr>
        <w:pStyle w:val="Heading1"/>
        <w:numPr>
          <w:ilvl w:val="0"/>
          <w:numId w:val="0"/>
        </w:numPr>
        <w:rPr>
          <w:color w:val="auto"/>
        </w:rPr>
      </w:pPr>
      <w:bookmarkStart w:id="1382" w:name="_Toc64441489"/>
      <w:r w:rsidRPr="00D84614">
        <w:rPr>
          <w:color w:val="auto"/>
        </w:rPr>
        <w:lastRenderedPageBreak/>
        <w:t>Appendix B – Pilot Migrations in Mobilize phase</w:t>
      </w:r>
      <w:bookmarkEnd w:id="1382"/>
    </w:p>
    <w:p w14:paraId="24178723" w14:textId="3259445D"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r w:rsidRPr="00D84614">
        <w:rPr>
          <w:rFonts w:ascii="Source Sans Pro" w:eastAsia="Times New Roman" w:hAnsi="Source Sans Pro" w:cs="Times New Roman"/>
          <w:sz w:val="21"/>
          <w:szCs w:val="21"/>
          <w:shd w:val="clear" w:color="auto" w:fill="FFFFFF"/>
          <w:lang w:eastAsia="en-US"/>
        </w:rPr>
        <w:t xml:space="preserve">The Application Migrations work stream defines an agile approach to migrate applications to AWS during the Mobilize Phase. This work stream helps </w:t>
      </w:r>
      <w:del w:id="1383" w:author="Pande, Amitkumar" w:date="2020-10-02T16:53:00Z">
        <w:r w:rsidRPr="00D84614" w:rsidDel="00703DC7">
          <w:rPr>
            <w:rFonts w:ascii="Source Sans Pro" w:eastAsia="Times New Roman" w:hAnsi="Source Sans Pro" w:cs="Times New Roman"/>
            <w:sz w:val="21"/>
            <w:szCs w:val="21"/>
            <w:shd w:val="clear" w:color="auto" w:fill="FFFFFF"/>
            <w:lang w:eastAsia="en-US"/>
          </w:rPr>
          <w:delText>customer</w:delText>
        </w:r>
      </w:del>
      <w:ins w:id="1384" w:author="Pande, Amitkumar" w:date="2020-10-02T16:53:00Z">
        <w:r w:rsidR="00703DC7" w:rsidRPr="00D84614">
          <w:rPr>
            <w:rFonts w:ascii="Source Sans Pro" w:eastAsia="Times New Roman" w:hAnsi="Source Sans Pro" w:cs="Times New Roman"/>
            <w:i/>
            <w:sz w:val="21"/>
            <w:szCs w:val="21"/>
            <w:shd w:val="clear" w:color="auto" w:fill="FFFFFF"/>
            <w:lang w:eastAsia="en-US"/>
          </w:rPr>
          <w:t xml:space="preserve">CUSTOMER </w:t>
        </w:r>
      </w:ins>
      <w:r w:rsidRPr="00D84614">
        <w:rPr>
          <w:rFonts w:ascii="Source Sans Pro" w:eastAsia="Times New Roman" w:hAnsi="Source Sans Pro" w:cs="Times New Roman"/>
          <w:sz w:val="21"/>
          <w:szCs w:val="21"/>
          <w:shd w:val="clear" w:color="auto" w:fill="FFFFFF"/>
          <w:lang w:eastAsia="en-US"/>
        </w:rPr>
        <w:t>s get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1385" w:author="Pande, Amitkumar" w:date="2020-10-02T16:54:00Z">
        <w:r w:rsidRPr="00D84614" w:rsidDel="00703DC7">
          <w:rPr>
            <w:rFonts w:ascii="Source Sans Pro" w:eastAsia="Times New Roman" w:hAnsi="Source Sans Pro" w:cs="Times New Roman"/>
            <w:sz w:val="21"/>
            <w:szCs w:val="21"/>
            <w:shd w:val="clear" w:color="auto" w:fill="FFFFFF"/>
            <w:lang w:eastAsia="en-US"/>
          </w:rPr>
          <w:delText xml:space="preserve">  </w:delText>
        </w:r>
      </w:del>
      <w:ins w:id="1386" w:author="Pande, Amitkumar" w:date="2020-10-02T16:54:00Z">
        <w:r w:rsidR="00703DC7" w:rsidRPr="00D84614">
          <w:rPr>
            <w:rFonts w:ascii="Source Sans Pro" w:eastAsia="Times New Roman" w:hAnsi="Source Sans Pro" w:cs="Times New Roman"/>
            <w:i/>
            <w:sz w:val="21"/>
            <w:szCs w:val="21"/>
            <w:shd w:val="clear" w:color="auto" w:fill="FFFFFF"/>
            <w:lang w:eastAsia="en-US"/>
          </w:rPr>
          <w:t xml:space="preserve"> </w:t>
        </w:r>
      </w:ins>
      <w:r w:rsidRPr="00D84614">
        <w:rPr>
          <w:rFonts w:ascii="Source Sans Pro" w:eastAsia="Times New Roman" w:hAnsi="Source Sans Pro" w:cs="Times New Roman"/>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p>
    <w:p w14:paraId="58891208" w14:textId="19393D0A"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r w:rsidRPr="00D84614">
        <w:rPr>
          <w:rFonts w:ascii="Source Sans Pro" w:eastAsia="Times New Roman" w:hAnsi="Source Sans Pro" w:cs="Times New Roman"/>
          <w:b/>
          <w:bCs/>
          <w:sz w:val="21"/>
          <w:szCs w:val="21"/>
          <w:shd w:val="clear" w:color="auto" w:fill="FFFFFF"/>
          <w:lang w:eastAsia="en-US"/>
        </w:rPr>
        <w:t>General Guidelines for selecting applications for Pilot</w:t>
      </w:r>
    </w:p>
    <w:p w14:paraId="06469E34" w14:textId="1CBA4513"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r w:rsidRPr="00D84614">
        <w:rPr>
          <w:rFonts w:ascii="Source Sans Pro" w:eastAsia="Times New Roman" w:hAnsi="Source Sans Pro" w:cs="Times New Roman"/>
          <w:sz w:val="21"/>
          <w:szCs w:val="21"/>
          <w:shd w:val="clear" w:color="auto" w:fill="FFFFFF"/>
          <w:lang w:eastAsia="en-US"/>
        </w:rPr>
        <w:t>Applications that are web-based (accessed via web browsers), 2 or 3</w:t>
      </w:r>
      <w:del w:id="1387" w:author="Pande, Amitkumar" w:date="2020-10-02T16:54:00Z">
        <w:r w:rsidRPr="00D84614" w:rsidDel="00703DC7">
          <w:rPr>
            <w:rFonts w:ascii="Source Sans Pro" w:eastAsia="Times New Roman" w:hAnsi="Source Sans Pro" w:cs="Times New Roman"/>
            <w:sz w:val="21"/>
            <w:szCs w:val="21"/>
            <w:shd w:val="clear" w:color="auto" w:fill="FFFFFF"/>
            <w:lang w:eastAsia="en-US"/>
          </w:rPr>
          <w:delText xml:space="preserve">  </w:delText>
        </w:r>
      </w:del>
      <w:ins w:id="1388" w:author="Pande, Amitkumar" w:date="2020-10-02T16:54:00Z">
        <w:r w:rsidR="00703DC7" w:rsidRPr="00D84614">
          <w:rPr>
            <w:rFonts w:ascii="Source Sans Pro" w:eastAsia="Times New Roman" w:hAnsi="Source Sans Pro" w:cs="Times New Roman"/>
            <w:i/>
            <w:sz w:val="21"/>
            <w:szCs w:val="21"/>
            <w:shd w:val="clear" w:color="auto" w:fill="FFFFFF"/>
            <w:lang w:eastAsia="en-US"/>
          </w:rPr>
          <w:t xml:space="preserve"> </w:t>
        </w:r>
      </w:ins>
      <w:r w:rsidRPr="00D84614">
        <w:rPr>
          <w:rFonts w:ascii="Source Sans Pro" w:eastAsia="Times New Roman" w:hAnsi="Source Sans Pro" w:cs="Times New Roman"/>
          <w:sz w:val="21"/>
          <w:szCs w:val="21"/>
          <w:shd w:val="clear" w:color="auto" w:fill="FFFFFF"/>
          <w:lang w:eastAsia="en-US"/>
        </w:rPr>
        <w:t>tiered (web-app-database); running a supported operating system</w:t>
      </w:r>
      <w:r w:rsidRPr="00D84614">
        <w:rPr>
          <w:rFonts w:ascii="Source Sans Pro" w:eastAsia="Times New Roman" w:hAnsi="Source Sans Pro" w:cs="Times New Roman"/>
          <w:b/>
          <w:bCs/>
          <w:sz w:val="21"/>
          <w:szCs w:val="21"/>
          <w:shd w:val="clear" w:color="auto" w:fill="FFFFFF"/>
          <w:vertAlign w:val="superscript"/>
          <w:lang w:eastAsia="en-US"/>
        </w:rPr>
        <w:t xml:space="preserve"> </w:t>
      </w:r>
      <w:r w:rsidRPr="00D84614">
        <w:rPr>
          <w:rFonts w:ascii="Source Sans Pro" w:eastAsia="Times New Roman" w:hAnsi="Source Sans Pro" w:cs="Times New Roman"/>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1389" w:author="Pande, Amitkumar" w:date="2020-10-02T16:53:00Z">
        <w:r w:rsidRPr="00D84614" w:rsidDel="00703DC7">
          <w:rPr>
            <w:rFonts w:ascii="Source Sans Pro" w:eastAsia="Times New Roman" w:hAnsi="Source Sans Pro" w:cs="Times New Roman"/>
            <w:sz w:val="21"/>
            <w:szCs w:val="21"/>
            <w:shd w:val="clear" w:color="auto" w:fill="FFFFFF"/>
            <w:lang w:eastAsia="en-US"/>
          </w:rPr>
          <w:delText>customer</w:delText>
        </w:r>
      </w:del>
      <w:ins w:id="1390" w:author="Pande, Amitkumar" w:date="2020-10-02T16:53:00Z">
        <w:r w:rsidR="00703DC7" w:rsidRPr="00D84614">
          <w:rPr>
            <w:rFonts w:ascii="Source Sans Pro" w:eastAsia="Times New Roman" w:hAnsi="Source Sans Pro" w:cs="Times New Roman"/>
            <w:i/>
            <w:sz w:val="21"/>
            <w:szCs w:val="21"/>
            <w:shd w:val="clear" w:color="auto" w:fill="FFFFFF"/>
            <w:lang w:eastAsia="en-US"/>
          </w:rPr>
          <w:t>CUSTOMER</w:t>
        </w:r>
      </w:ins>
      <w:del w:id="1391" w:author="Pande, Amitkumar" w:date="2020-10-02T16:54:00Z">
        <w:r w:rsidRPr="00D84614" w:rsidDel="00703DC7">
          <w:rPr>
            <w:rFonts w:ascii="Source Sans Pro" w:eastAsia="Times New Roman" w:hAnsi="Source Sans Pro" w:cs="Times New Roman"/>
            <w:sz w:val="21"/>
            <w:szCs w:val="21"/>
            <w:shd w:val="clear" w:color="auto" w:fill="FFFFFF"/>
            <w:lang w:eastAsia="en-US"/>
          </w:rPr>
          <w:delText xml:space="preserve"> </w:delText>
        </w:r>
      </w:del>
      <w:ins w:id="1392" w:author="Pande, Amitkumar" w:date="2020-10-02T16:54:00Z">
        <w:r w:rsidR="00703DC7" w:rsidRPr="00D84614">
          <w:rPr>
            <w:rFonts w:ascii="Source Sans Pro" w:eastAsia="Times New Roman" w:hAnsi="Source Sans Pro" w:cs="Times New Roman"/>
            <w:i/>
            <w:sz w:val="21"/>
            <w:szCs w:val="21"/>
            <w:shd w:val="clear" w:color="auto" w:fill="FFFFFF"/>
            <w:lang w:eastAsia="en-US"/>
          </w:rPr>
          <w:t xml:space="preserve"> </w:t>
        </w:r>
      </w:ins>
      <w:r w:rsidRPr="00D84614">
        <w:rPr>
          <w:rFonts w:ascii="Source Sans Pro" w:eastAsia="Times New Roman" w:hAnsi="Source Sans Pro" w:cs="Times New Roman"/>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Pr="00D84614" w:rsidRDefault="00B40FEB" w:rsidP="0091719A">
      <w:pPr>
        <w:spacing w:after="0" w:line="240" w:lineRule="auto"/>
        <w:rPr>
          <w:rFonts w:ascii="Source Sans Pro" w:eastAsia="Times New Roman" w:hAnsi="Source Sans Pro" w:cs="Times New Roman"/>
          <w:sz w:val="21"/>
          <w:szCs w:val="21"/>
          <w:shd w:val="clear" w:color="auto" w:fill="FFFFFF"/>
          <w:lang w:eastAsia="en-US"/>
        </w:rPr>
      </w:pPr>
    </w:p>
    <w:p w14:paraId="70CFD918" w14:textId="13E08AE2" w:rsidR="00B40FEB" w:rsidRPr="00D84614" w:rsidRDefault="00B40FEB" w:rsidP="0091719A">
      <w:pPr>
        <w:spacing w:after="0" w:line="240" w:lineRule="auto"/>
        <w:rPr>
          <w:rFonts w:ascii="Times New Roman" w:eastAsia="Times New Roman" w:hAnsi="Times New Roman" w:cs="Times New Roman"/>
          <w:sz w:val="24"/>
          <w:szCs w:val="24"/>
          <w:lang w:eastAsia="en-US"/>
        </w:rPr>
      </w:pPr>
      <w:r w:rsidRPr="00D84614">
        <w:rPr>
          <w:rFonts w:ascii="Source Sans Pro" w:eastAsia="Times New Roman" w:hAnsi="Source Sans Pro" w:cs="Times New Roman"/>
          <w:sz w:val="21"/>
          <w:szCs w:val="21"/>
          <w:shd w:val="clear" w:color="auto" w:fill="FFFFFF"/>
          <w:lang w:eastAsia="en-US"/>
        </w:rPr>
        <w:t xml:space="preserve">In addition to above guidelines, there are other factors to be considered based on </w:t>
      </w:r>
      <w:del w:id="1393" w:author="Pande, Amitkumar" w:date="2020-10-02T16:53:00Z">
        <w:r w:rsidRPr="00D84614" w:rsidDel="00703DC7">
          <w:rPr>
            <w:rFonts w:ascii="Source Sans Pro" w:eastAsia="Times New Roman" w:hAnsi="Source Sans Pro" w:cs="Times New Roman"/>
            <w:sz w:val="21"/>
            <w:szCs w:val="21"/>
            <w:shd w:val="clear" w:color="auto" w:fill="FFFFFF"/>
            <w:lang w:eastAsia="en-US"/>
          </w:rPr>
          <w:delText>customer</w:delText>
        </w:r>
      </w:del>
      <w:ins w:id="1394" w:author="Pande, Amitkumar" w:date="2020-10-02T16:53:00Z">
        <w:r w:rsidR="00703DC7" w:rsidRPr="00D84614">
          <w:rPr>
            <w:rFonts w:ascii="Source Sans Pro" w:eastAsia="Times New Roman" w:hAnsi="Source Sans Pro" w:cs="Times New Roman"/>
            <w:i/>
            <w:sz w:val="21"/>
            <w:szCs w:val="21"/>
            <w:shd w:val="clear" w:color="auto" w:fill="FFFFFF"/>
            <w:lang w:eastAsia="en-US"/>
          </w:rPr>
          <w:t xml:space="preserve">CUSTOMER </w:t>
        </w:r>
      </w:ins>
      <w:r w:rsidRPr="00D84614">
        <w:rPr>
          <w:rFonts w:ascii="Source Sans Pro" w:eastAsia="Times New Roman" w:hAnsi="Source Sans Pro" w:cs="Times New Roman"/>
          <w:sz w:val="21"/>
          <w:szCs w:val="21"/>
          <w:shd w:val="clear" w:color="auto" w:fill="FFFFFF"/>
          <w:lang w:eastAsia="en-US"/>
        </w:rPr>
        <w:t xml:space="preserve">’s process, </w:t>
      </w:r>
      <w:r w:rsidR="00A14671" w:rsidRPr="00D84614">
        <w:rPr>
          <w:rFonts w:ascii="Source Sans Pro" w:eastAsia="Times New Roman" w:hAnsi="Source Sans Pro" w:cs="Times New Roman"/>
          <w:sz w:val="21"/>
          <w:szCs w:val="21"/>
          <w:shd w:val="clear" w:color="auto" w:fill="FFFFFF"/>
          <w:lang w:eastAsia="en-US"/>
        </w:rPr>
        <w:t>application</w:t>
      </w:r>
      <w:r w:rsidRPr="00D84614">
        <w:rPr>
          <w:rFonts w:ascii="Source Sans Pro" w:eastAsia="Times New Roman" w:hAnsi="Source Sans Pro" w:cs="Times New Roman"/>
          <w:sz w:val="21"/>
          <w:szCs w:val="21"/>
          <w:shd w:val="clear" w:color="auto" w:fill="FFFFFF"/>
          <w:lang w:eastAsia="en-US"/>
        </w:rPr>
        <w:t xml:space="preserve"> criticality, commitment, SME availability.</w:t>
      </w:r>
    </w:p>
    <w:p w14:paraId="43E757EA" w14:textId="28AEC44D"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p>
    <w:p w14:paraId="0C48D3C6" w14:textId="30708170" w:rsidR="0091719A" w:rsidRPr="00D84614" w:rsidRDefault="0091719A" w:rsidP="0091719A">
      <w:pPr>
        <w:shd w:val="clear" w:color="auto" w:fill="FFFFFF"/>
        <w:spacing w:before="150" w:after="0" w:line="315" w:lineRule="atLeast"/>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u w:val="single"/>
          <w:lang w:eastAsia="en-US"/>
        </w:rPr>
        <w:t>General Examples of applications preferred for Pilot Migrations:</w:t>
      </w:r>
    </w:p>
    <w:p w14:paraId="347A9828" w14:textId="77777777"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Online properties/Marketing sites</w:t>
      </w:r>
    </w:p>
    <w:p w14:paraId="682C0146" w14:textId="1CDF1022"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Intranet applications built on n-tiered architecture</w:t>
      </w:r>
    </w:p>
    <w:p w14:paraId="7B39D708" w14:textId="77777777"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Content Management Systems</w:t>
      </w:r>
    </w:p>
    <w:p w14:paraId="74FB50BA" w14:textId="77777777"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Web Applications</w:t>
      </w:r>
    </w:p>
    <w:p w14:paraId="6854F577" w14:textId="64708CCE"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Marketing, Sales and Service applications</w:t>
      </w:r>
    </w:p>
    <w:p w14:paraId="4CD699B2" w14:textId="5FD319DA" w:rsidR="0091719A" w:rsidRPr="00D84614" w:rsidRDefault="0091719A" w:rsidP="0091719A">
      <w:pPr>
        <w:spacing w:after="0" w:line="240" w:lineRule="auto"/>
        <w:rPr>
          <w:rFonts w:ascii="Source Sans Pro" w:eastAsia="Times New Roman" w:hAnsi="Source Sans Pro" w:cs="Times New Roman"/>
          <w:sz w:val="21"/>
          <w:szCs w:val="21"/>
          <w:lang w:eastAsia="en-US"/>
        </w:rPr>
      </w:pPr>
    </w:p>
    <w:p w14:paraId="56327938" w14:textId="130B687B" w:rsidR="00B40FEB" w:rsidRPr="00D84614" w:rsidRDefault="00B40FEB" w:rsidP="00B40FEB">
      <w:pPr>
        <w:spacing w:after="0" w:line="240" w:lineRule="auto"/>
        <w:rPr>
          <w:rFonts w:ascii="Source Sans Pro" w:eastAsia="Times New Roman" w:hAnsi="Source Sans Pro" w:cs="Times New Roman"/>
          <w:sz w:val="21"/>
          <w:szCs w:val="21"/>
          <w:u w:val="single"/>
          <w:shd w:val="clear" w:color="auto" w:fill="FFFFFF"/>
          <w:lang w:eastAsia="en-US"/>
        </w:rPr>
      </w:pPr>
      <w:r w:rsidRPr="00D84614">
        <w:rPr>
          <w:rFonts w:ascii="Source Sans Pro" w:eastAsia="Times New Roman" w:hAnsi="Source Sans Pro" w:cs="Times New Roman"/>
          <w:sz w:val="21"/>
          <w:szCs w:val="21"/>
          <w:u w:val="single"/>
          <w:shd w:val="clear" w:color="auto" w:fill="FFFFFF"/>
          <w:lang w:eastAsia="en-US"/>
        </w:rPr>
        <w:t>General Examples of applications not recommended for Pilot Migrations:</w:t>
      </w:r>
    </w:p>
    <w:p w14:paraId="247F59D3"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ERPs and CRMs– SAP, PeopleSoft, Oracle ERP, Microsoft Dynamics, Seibel</w:t>
      </w:r>
    </w:p>
    <w:p w14:paraId="44A5A8DA"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Financial Reporting Systems</w:t>
      </w:r>
    </w:p>
    <w:p w14:paraId="224B8BB0"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Data Warehouse</w:t>
      </w:r>
    </w:p>
    <w:p w14:paraId="473AA645"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Information Lifecycle Management, ETL, B2B data exchanges,</w:t>
      </w:r>
    </w:p>
    <w:p w14:paraId="30097BE9"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EAI and middleware</w:t>
      </w:r>
    </w:p>
    <w:p w14:paraId="76E36120"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Citrix-based workloads</w:t>
      </w:r>
    </w:p>
    <w:p w14:paraId="53AD823B" w14:textId="77777777"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p>
    <w:p w14:paraId="40889672" w14:textId="77777777"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p>
    <w:p w14:paraId="5C4671C5" w14:textId="77777777"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r w:rsidRPr="00D84614">
        <w:rPr>
          <w:rFonts w:ascii="Source Sans Pro" w:eastAsia="Times New Roman" w:hAnsi="Source Sans Pro" w:cs="Times New Roman"/>
          <w:b/>
          <w:bCs/>
          <w:sz w:val="21"/>
          <w:szCs w:val="21"/>
          <w:shd w:val="clear" w:color="auto" w:fill="FFFFFF"/>
          <w:lang w:eastAsia="en-US"/>
        </w:rPr>
        <w:t>Outcome</w:t>
      </w:r>
    </w:p>
    <w:p w14:paraId="5A85C2C5" w14:textId="4C6FA746"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del w:id="1395" w:author="Pande, Amitkumar" w:date="2020-10-02T16:53:00Z">
        <w:r w:rsidRPr="00D84614" w:rsidDel="00703DC7">
          <w:rPr>
            <w:rFonts w:ascii="Source Sans Pro" w:eastAsia="Times New Roman" w:hAnsi="Source Sans Pro" w:cs="Times New Roman"/>
            <w:sz w:val="21"/>
            <w:szCs w:val="21"/>
            <w:lang w:eastAsia="en-US"/>
          </w:rPr>
          <w:delText>Customer</w:delText>
        </w:r>
      </w:del>
      <w:ins w:id="1396" w:author="Pande, Amitkumar" w:date="2020-10-02T16:53:00Z">
        <w:r w:rsidR="00703DC7" w:rsidRPr="00D84614">
          <w:rPr>
            <w:rFonts w:ascii="Source Sans Pro" w:eastAsia="Times New Roman" w:hAnsi="Source Sans Pro" w:cs="Times New Roman"/>
            <w:i/>
            <w:sz w:val="21"/>
            <w:szCs w:val="21"/>
            <w:lang w:eastAsia="en-US"/>
          </w:rPr>
          <w:t>CUSTOMER</w:t>
        </w:r>
      </w:ins>
      <w:del w:id="1397" w:author="Pande, Amitkumar" w:date="2020-10-02T16:54:00Z">
        <w:r w:rsidRPr="00D84614" w:rsidDel="00703DC7">
          <w:rPr>
            <w:rFonts w:ascii="Source Sans Pro" w:eastAsia="Times New Roman" w:hAnsi="Source Sans Pro" w:cs="Times New Roman"/>
            <w:sz w:val="21"/>
            <w:szCs w:val="21"/>
            <w:lang w:eastAsia="en-US"/>
          </w:rPr>
          <w:delText xml:space="preserve"> </w:delText>
        </w:r>
      </w:del>
      <w:ins w:id="1398" w:author="Pande, Amitkumar" w:date="2020-10-02T16:54:00Z">
        <w:r w:rsidR="00703DC7" w:rsidRPr="00D84614">
          <w:rPr>
            <w:rFonts w:ascii="Source Sans Pro" w:eastAsia="Times New Roman" w:hAnsi="Source Sans Pro" w:cs="Times New Roman"/>
            <w:i/>
            <w:sz w:val="21"/>
            <w:szCs w:val="21"/>
            <w:lang w:eastAsia="en-US"/>
          </w:rPr>
          <w:t xml:space="preserve"> </w:t>
        </w:r>
      </w:ins>
      <w:r w:rsidRPr="00D84614">
        <w:rPr>
          <w:rFonts w:ascii="Source Sans Pro" w:eastAsia="Times New Roman" w:hAnsi="Source Sans Pro" w:cs="Times New Roman"/>
          <w:sz w:val="21"/>
          <w:szCs w:val="21"/>
          <w:lang w:eastAsia="en-US"/>
        </w:rPr>
        <w:t>resources trained in migration tools, AWS services, monitoring, and best-practices</w:t>
      </w:r>
    </w:p>
    <w:p w14:paraId="282A3A17" w14:textId="732EF138"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del w:id="1399" w:author="Pande, Amitkumar" w:date="2020-10-02T16:53:00Z">
        <w:r w:rsidRPr="00D84614" w:rsidDel="00703DC7">
          <w:rPr>
            <w:rFonts w:ascii="Source Sans Pro" w:eastAsia="Times New Roman" w:hAnsi="Source Sans Pro" w:cs="Times New Roman"/>
            <w:sz w:val="21"/>
            <w:szCs w:val="21"/>
            <w:lang w:eastAsia="en-US"/>
          </w:rPr>
          <w:delText>Customer</w:delText>
        </w:r>
      </w:del>
      <w:ins w:id="1400" w:author="Pande, Amitkumar" w:date="2020-10-02T16:53:00Z">
        <w:r w:rsidR="00703DC7" w:rsidRPr="00D84614">
          <w:rPr>
            <w:rFonts w:ascii="Source Sans Pro" w:eastAsia="Times New Roman" w:hAnsi="Source Sans Pro" w:cs="Times New Roman"/>
            <w:i/>
            <w:sz w:val="21"/>
            <w:szCs w:val="21"/>
            <w:lang w:eastAsia="en-US"/>
          </w:rPr>
          <w:t>CUSTOMER</w:t>
        </w:r>
      </w:ins>
      <w:del w:id="1401" w:author="Pande, Amitkumar" w:date="2020-10-02T16:54:00Z">
        <w:r w:rsidRPr="00D84614" w:rsidDel="00703DC7">
          <w:rPr>
            <w:rFonts w:ascii="Source Sans Pro" w:eastAsia="Times New Roman" w:hAnsi="Source Sans Pro" w:cs="Times New Roman"/>
            <w:sz w:val="21"/>
            <w:szCs w:val="21"/>
            <w:lang w:eastAsia="en-US"/>
          </w:rPr>
          <w:delText xml:space="preserve"> </w:delText>
        </w:r>
      </w:del>
      <w:ins w:id="1402" w:author="Pande, Amitkumar" w:date="2020-10-02T16:54:00Z">
        <w:r w:rsidR="00703DC7" w:rsidRPr="00D84614">
          <w:rPr>
            <w:rFonts w:ascii="Source Sans Pro" w:eastAsia="Times New Roman" w:hAnsi="Source Sans Pro" w:cs="Times New Roman"/>
            <w:i/>
            <w:sz w:val="21"/>
            <w:szCs w:val="21"/>
            <w:lang w:eastAsia="en-US"/>
          </w:rPr>
          <w:t xml:space="preserve"> </w:t>
        </w:r>
      </w:ins>
      <w:r w:rsidRPr="00D84614">
        <w:rPr>
          <w:rFonts w:ascii="Source Sans Pro" w:eastAsia="Times New Roman" w:hAnsi="Source Sans Pro" w:cs="Times New Roman"/>
          <w:sz w:val="21"/>
          <w:szCs w:val="21"/>
          <w:lang w:eastAsia="en-US"/>
        </w:rPr>
        <w:t>ramped-up on scalable migration factory framework</w:t>
      </w:r>
    </w:p>
    <w:p w14:paraId="299C74EB" w14:textId="77777777" w:rsidR="0091719A" w:rsidRPr="00D84614" w:rsidRDefault="0091719A" w:rsidP="0091719A">
      <w:pPr>
        <w:spacing w:after="0" w:line="240" w:lineRule="auto"/>
        <w:rPr>
          <w:rFonts w:ascii="Times New Roman" w:eastAsia="Times New Roman" w:hAnsi="Times New Roman" w:cs="Times New Roman"/>
          <w:sz w:val="24"/>
          <w:szCs w:val="24"/>
          <w:lang w:eastAsia="en-US"/>
        </w:rPr>
      </w:pPr>
    </w:p>
    <w:p w14:paraId="49EC2BB6" w14:textId="545E1CB3" w:rsidR="00F7565F" w:rsidRPr="00D84614" w:rsidRDefault="00052354" w:rsidP="001C259C">
      <w:r w:rsidRPr="00D84614">
        <w:t xml:space="preserve"> </w:t>
      </w:r>
    </w:p>
    <w:sectPr w:rsidR="00F7565F" w:rsidRPr="00D84614" w:rsidSect="008764AF">
      <w:footerReference w:type="default" r:id="rId1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44" w:author="Pande, Amitkumar" w:date="2021-02-12T11:14:00Z" w:initials="PA">
    <w:p w14:paraId="5602BCF2" w14:textId="58C44D81" w:rsidR="00246CC0" w:rsidRDefault="00246CC0">
      <w:pPr>
        <w:pStyle w:val="CommentText"/>
      </w:pPr>
      <w:r>
        <w:t>Incorporate t</w:t>
      </w:r>
      <w:r>
        <w:rPr>
          <w:rStyle w:val="CommentReference"/>
        </w:rPr>
        <w:annotationRef/>
      </w:r>
      <w:r>
        <w:t>ips on building BoM</w:t>
      </w:r>
    </w:p>
    <w:p w14:paraId="128A3CC7" w14:textId="41888D47" w:rsidR="00246CC0" w:rsidRDefault="00246CC0">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A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A3CC7" w16cid:durableId="240F1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8568A" w14:textId="77777777" w:rsidR="00246CC0" w:rsidRDefault="00246CC0" w:rsidP="00B2578D">
      <w:pPr>
        <w:spacing w:after="0" w:line="240" w:lineRule="auto"/>
      </w:pPr>
      <w:r>
        <w:separator/>
      </w:r>
    </w:p>
  </w:endnote>
  <w:endnote w:type="continuationSeparator" w:id="0">
    <w:p w14:paraId="6416F8AC" w14:textId="77777777" w:rsidR="00246CC0" w:rsidRDefault="00246CC0"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libri"/>
    <w:charset w:val="00"/>
    <w:family w:val="swiss"/>
    <w:pitch w:val="variable"/>
    <w:sig w:usb0="A00002EF" w:usb1="5000205B" w:usb2="00000028" w:usb3="00000000" w:csb0="0000009F" w:csb1="00000000"/>
  </w:font>
  <w:font w:name="Source Sans Pro">
    <w:altName w:val="Times New Roman"/>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Content>
      <w:p w14:paraId="6266D58E" w14:textId="4E1C56FB" w:rsidR="00246CC0" w:rsidRDefault="00246CC0">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246CC0" w:rsidRDefault="00246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72459" w14:textId="77777777" w:rsidR="00246CC0" w:rsidRDefault="00246CC0" w:rsidP="00B2578D">
      <w:pPr>
        <w:spacing w:after="0" w:line="240" w:lineRule="auto"/>
      </w:pPr>
      <w:r>
        <w:separator/>
      </w:r>
    </w:p>
  </w:footnote>
  <w:footnote w:type="continuationSeparator" w:id="0">
    <w:p w14:paraId="567C59C7" w14:textId="77777777" w:rsidR="00246CC0" w:rsidRDefault="00246CC0"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208BA"/>
    <w:multiLevelType w:val="hybridMultilevel"/>
    <w:tmpl w:val="0FCC5B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B0921"/>
    <w:multiLevelType w:val="hybridMultilevel"/>
    <w:tmpl w:val="CB1EC5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BF60D0"/>
    <w:multiLevelType w:val="hybridMultilevel"/>
    <w:tmpl w:val="874251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A92B4E"/>
    <w:multiLevelType w:val="hybridMultilevel"/>
    <w:tmpl w:val="31BAFE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9B58EC"/>
    <w:multiLevelType w:val="hybridMultilevel"/>
    <w:tmpl w:val="19F8B1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B26DAA"/>
    <w:multiLevelType w:val="hybridMultilevel"/>
    <w:tmpl w:val="A824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BC6C1D"/>
    <w:multiLevelType w:val="hybridMultilevel"/>
    <w:tmpl w:val="D1E02F6E"/>
    <w:lvl w:ilvl="0" w:tplc="80581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5F3024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15:restartNumberingAfterBreak="0">
    <w:nsid w:val="3C4F5EF5"/>
    <w:multiLevelType w:val="hybridMultilevel"/>
    <w:tmpl w:val="548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2596B3C"/>
    <w:multiLevelType w:val="hybridMultilevel"/>
    <w:tmpl w:val="670E0F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9"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0BA5E9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3325D1"/>
    <w:multiLevelType w:val="hybridMultilevel"/>
    <w:tmpl w:val="7736E3D2"/>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C9E7BAA"/>
    <w:multiLevelType w:val="multilevel"/>
    <w:tmpl w:val="561866D6"/>
    <w:lvl w:ilvl="0">
      <w:start w:val="1"/>
      <w:numFmt w:val="decimal"/>
      <w:lvlText w:val="%1."/>
      <w:lvlJc w:val="left"/>
      <w:pPr>
        <w:ind w:left="360" w:hanging="360"/>
      </w:pPr>
      <w:rPr>
        <w:rFonts w:hint="default"/>
        <w:color w:val="C45911" w:themeColor="accent2" w:themeShade="BF"/>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CD01930"/>
    <w:multiLevelType w:val="hybridMultilevel"/>
    <w:tmpl w:val="F09AE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58"/>
  </w:num>
  <w:num w:numId="4">
    <w:abstractNumId w:val="53"/>
  </w:num>
  <w:num w:numId="5">
    <w:abstractNumId w:val="40"/>
  </w:num>
  <w:num w:numId="6">
    <w:abstractNumId w:val="2"/>
  </w:num>
  <w:num w:numId="7">
    <w:abstractNumId w:val="47"/>
  </w:num>
  <w:num w:numId="8">
    <w:abstractNumId w:val="50"/>
  </w:num>
  <w:num w:numId="9">
    <w:abstractNumId w:val="24"/>
  </w:num>
  <w:num w:numId="10">
    <w:abstractNumId w:val="0"/>
  </w:num>
  <w:num w:numId="11">
    <w:abstractNumId w:val="28"/>
  </w:num>
  <w:num w:numId="12">
    <w:abstractNumId w:val="30"/>
  </w:num>
  <w:num w:numId="13">
    <w:abstractNumId w:val="49"/>
  </w:num>
  <w:num w:numId="14">
    <w:abstractNumId w:val="36"/>
  </w:num>
  <w:num w:numId="15">
    <w:abstractNumId w:val="41"/>
  </w:num>
  <w:num w:numId="16">
    <w:abstractNumId w:val="35"/>
  </w:num>
  <w:num w:numId="17">
    <w:abstractNumId w:val="3"/>
  </w:num>
  <w:num w:numId="18">
    <w:abstractNumId w:val="52"/>
  </w:num>
  <w:num w:numId="19">
    <w:abstractNumId w:val="4"/>
  </w:num>
  <w:num w:numId="20">
    <w:abstractNumId w:val="7"/>
  </w:num>
  <w:num w:numId="21">
    <w:abstractNumId w:val="27"/>
  </w:num>
  <w:num w:numId="22">
    <w:abstractNumId w:val="6"/>
  </w:num>
  <w:num w:numId="23">
    <w:abstractNumId w:val="37"/>
  </w:num>
  <w:num w:numId="24">
    <w:abstractNumId w:val="26"/>
  </w:num>
  <w:num w:numId="25">
    <w:abstractNumId w:val="25"/>
  </w:num>
  <w:num w:numId="26">
    <w:abstractNumId w:val="8"/>
  </w:num>
  <w:num w:numId="27">
    <w:abstractNumId w:val="45"/>
  </w:num>
  <w:num w:numId="28">
    <w:abstractNumId w:val="19"/>
  </w:num>
  <w:num w:numId="29">
    <w:abstractNumId w:val="1"/>
  </w:num>
  <w:num w:numId="30">
    <w:abstractNumId w:val="44"/>
  </w:num>
  <w:num w:numId="31">
    <w:abstractNumId w:val="48"/>
  </w:num>
  <w:num w:numId="32">
    <w:abstractNumId w:val="46"/>
  </w:num>
  <w:num w:numId="33">
    <w:abstractNumId w:val="9"/>
  </w:num>
  <w:num w:numId="34">
    <w:abstractNumId w:val="9"/>
  </w:num>
  <w:num w:numId="35">
    <w:abstractNumId w:val="9"/>
  </w:num>
  <w:num w:numId="36">
    <w:abstractNumId w:val="9"/>
  </w:num>
  <w:num w:numId="37">
    <w:abstractNumId w:val="32"/>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34"/>
  </w:num>
  <w:num w:numId="47">
    <w:abstractNumId w:val="59"/>
  </w:num>
  <w:num w:numId="48">
    <w:abstractNumId w:val="10"/>
  </w:num>
  <w:num w:numId="49">
    <w:abstractNumId w:val="39"/>
  </w:num>
  <w:num w:numId="50">
    <w:abstractNumId w:val="43"/>
  </w:num>
  <w:num w:numId="51">
    <w:abstractNumId w:val="9"/>
  </w:num>
  <w:num w:numId="52">
    <w:abstractNumId w:val="9"/>
  </w:num>
  <w:num w:numId="53">
    <w:abstractNumId w:val="9"/>
  </w:num>
  <w:num w:numId="54">
    <w:abstractNumId w:val="9"/>
  </w:num>
  <w:num w:numId="55">
    <w:abstractNumId w:val="29"/>
  </w:num>
  <w:num w:numId="56">
    <w:abstractNumId w:val="9"/>
  </w:num>
  <w:num w:numId="57">
    <w:abstractNumId w:val="9"/>
  </w:num>
  <w:num w:numId="58">
    <w:abstractNumId w:val="9"/>
  </w:num>
  <w:num w:numId="59">
    <w:abstractNumId w:val="18"/>
  </w:num>
  <w:num w:numId="60">
    <w:abstractNumId w:val="16"/>
  </w:num>
  <w:num w:numId="61">
    <w:abstractNumId w:val="14"/>
  </w:num>
  <w:num w:numId="62">
    <w:abstractNumId w:val="54"/>
  </w:num>
  <w:num w:numId="63">
    <w:abstractNumId w:val="15"/>
  </w:num>
  <w:num w:numId="64">
    <w:abstractNumId w:val="57"/>
  </w:num>
  <w:num w:numId="65">
    <w:abstractNumId w:val="9"/>
  </w:num>
  <w:num w:numId="66">
    <w:abstractNumId w:val="9"/>
  </w:num>
  <w:num w:numId="67">
    <w:abstractNumId w:val="38"/>
  </w:num>
  <w:num w:numId="68">
    <w:abstractNumId w:val="51"/>
  </w:num>
  <w:num w:numId="69">
    <w:abstractNumId w:val="11"/>
  </w:num>
  <w:num w:numId="70">
    <w:abstractNumId w:val="9"/>
  </w:num>
  <w:num w:numId="71">
    <w:abstractNumId w:val="56"/>
  </w:num>
  <w:num w:numId="72">
    <w:abstractNumId w:val="42"/>
  </w:num>
  <w:num w:numId="73">
    <w:abstractNumId w:val="61"/>
  </w:num>
  <w:num w:numId="74">
    <w:abstractNumId w:val="60"/>
  </w:num>
  <w:num w:numId="75">
    <w:abstractNumId w:val="13"/>
  </w:num>
  <w:num w:numId="76">
    <w:abstractNumId w:val="5"/>
  </w:num>
  <w:num w:numId="77">
    <w:abstractNumId w:val="22"/>
  </w:num>
  <w:num w:numId="78">
    <w:abstractNumId w:val="33"/>
  </w:num>
  <w:num w:numId="79">
    <w:abstractNumId w:val="12"/>
  </w:num>
  <w:num w:numId="80">
    <w:abstractNumId w:val="23"/>
  </w:num>
  <w:num w:numId="81">
    <w:abstractNumId w:val="55"/>
  </w:num>
  <w:num w:numId="82">
    <w:abstractNumId w:val="62"/>
  </w:num>
  <w:num w:numId="8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3"/>
  </w:num>
  <w:num w:numId="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1"/>
  </w:num>
  <w:num w:numId="93">
    <w:abstractNumId w:val="20"/>
  </w:num>
  <w:num w:numId="94">
    <w:abstractNumId w:val="17"/>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27811"/>
    <w:rsid w:val="00030FAC"/>
    <w:rsid w:val="00031A10"/>
    <w:rsid w:val="00032272"/>
    <w:rsid w:val="00034C01"/>
    <w:rsid w:val="00036410"/>
    <w:rsid w:val="00041FD3"/>
    <w:rsid w:val="00050B89"/>
    <w:rsid w:val="00052354"/>
    <w:rsid w:val="00057454"/>
    <w:rsid w:val="00067028"/>
    <w:rsid w:val="00067737"/>
    <w:rsid w:val="000709AE"/>
    <w:rsid w:val="00081F38"/>
    <w:rsid w:val="000835B6"/>
    <w:rsid w:val="00085760"/>
    <w:rsid w:val="0008694A"/>
    <w:rsid w:val="000921B4"/>
    <w:rsid w:val="0009313B"/>
    <w:rsid w:val="000A3F92"/>
    <w:rsid w:val="000A6B0C"/>
    <w:rsid w:val="000B079F"/>
    <w:rsid w:val="000B4A7B"/>
    <w:rsid w:val="000B4B80"/>
    <w:rsid w:val="000B50BC"/>
    <w:rsid w:val="000C107B"/>
    <w:rsid w:val="000C4B4B"/>
    <w:rsid w:val="000C6940"/>
    <w:rsid w:val="000D01BF"/>
    <w:rsid w:val="000D59FC"/>
    <w:rsid w:val="000E15C1"/>
    <w:rsid w:val="000E42B6"/>
    <w:rsid w:val="000E4D3E"/>
    <w:rsid w:val="000E5F91"/>
    <w:rsid w:val="000E6E0C"/>
    <w:rsid w:val="000F2D70"/>
    <w:rsid w:val="000F36C5"/>
    <w:rsid w:val="000F5025"/>
    <w:rsid w:val="00105D1A"/>
    <w:rsid w:val="00110CC2"/>
    <w:rsid w:val="00121F03"/>
    <w:rsid w:val="001229C7"/>
    <w:rsid w:val="00124729"/>
    <w:rsid w:val="001337B8"/>
    <w:rsid w:val="001439EF"/>
    <w:rsid w:val="001556D9"/>
    <w:rsid w:val="0015690C"/>
    <w:rsid w:val="00161BDB"/>
    <w:rsid w:val="001647E1"/>
    <w:rsid w:val="00172197"/>
    <w:rsid w:val="00181E1A"/>
    <w:rsid w:val="00193408"/>
    <w:rsid w:val="00197727"/>
    <w:rsid w:val="001A1F9B"/>
    <w:rsid w:val="001A4412"/>
    <w:rsid w:val="001A4570"/>
    <w:rsid w:val="001A6F4C"/>
    <w:rsid w:val="001A70D5"/>
    <w:rsid w:val="001B1307"/>
    <w:rsid w:val="001B44B1"/>
    <w:rsid w:val="001C1773"/>
    <w:rsid w:val="001C259C"/>
    <w:rsid w:val="001C3707"/>
    <w:rsid w:val="001C4DFD"/>
    <w:rsid w:val="001E3EA7"/>
    <w:rsid w:val="001E7B48"/>
    <w:rsid w:val="001F0B0A"/>
    <w:rsid w:val="001F51C9"/>
    <w:rsid w:val="0020106C"/>
    <w:rsid w:val="002030E4"/>
    <w:rsid w:val="002105E5"/>
    <w:rsid w:val="00211FE8"/>
    <w:rsid w:val="00215868"/>
    <w:rsid w:val="002215F7"/>
    <w:rsid w:val="00227BD0"/>
    <w:rsid w:val="00230EAB"/>
    <w:rsid w:val="00233988"/>
    <w:rsid w:val="00235B9B"/>
    <w:rsid w:val="002368E0"/>
    <w:rsid w:val="002458B5"/>
    <w:rsid w:val="00246CC0"/>
    <w:rsid w:val="0025407C"/>
    <w:rsid w:val="00255219"/>
    <w:rsid w:val="00255BA7"/>
    <w:rsid w:val="002572B8"/>
    <w:rsid w:val="00262DC4"/>
    <w:rsid w:val="002636A3"/>
    <w:rsid w:val="00275491"/>
    <w:rsid w:val="00277481"/>
    <w:rsid w:val="002777AE"/>
    <w:rsid w:val="00283413"/>
    <w:rsid w:val="0029500A"/>
    <w:rsid w:val="002A0847"/>
    <w:rsid w:val="002A21CB"/>
    <w:rsid w:val="002A7EF7"/>
    <w:rsid w:val="002B39E4"/>
    <w:rsid w:val="002C0CEE"/>
    <w:rsid w:val="002C522A"/>
    <w:rsid w:val="002E1484"/>
    <w:rsid w:val="002E2C23"/>
    <w:rsid w:val="002E2FDB"/>
    <w:rsid w:val="002E5F6B"/>
    <w:rsid w:val="002E6F37"/>
    <w:rsid w:val="002F0BD4"/>
    <w:rsid w:val="00302308"/>
    <w:rsid w:val="00306400"/>
    <w:rsid w:val="0030777E"/>
    <w:rsid w:val="00310779"/>
    <w:rsid w:val="00317822"/>
    <w:rsid w:val="00322534"/>
    <w:rsid w:val="00325962"/>
    <w:rsid w:val="00327532"/>
    <w:rsid w:val="0033152B"/>
    <w:rsid w:val="003329BE"/>
    <w:rsid w:val="00333DDA"/>
    <w:rsid w:val="003424BA"/>
    <w:rsid w:val="00344188"/>
    <w:rsid w:val="0034432F"/>
    <w:rsid w:val="003454F8"/>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A41F7"/>
    <w:rsid w:val="003B5791"/>
    <w:rsid w:val="003C14FB"/>
    <w:rsid w:val="003C20D2"/>
    <w:rsid w:val="003C3504"/>
    <w:rsid w:val="003C3ED6"/>
    <w:rsid w:val="003C7DC5"/>
    <w:rsid w:val="003D00FD"/>
    <w:rsid w:val="003D0FF8"/>
    <w:rsid w:val="003D287E"/>
    <w:rsid w:val="003D350A"/>
    <w:rsid w:val="003D7A6C"/>
    <w:rsid w:val="003E3DDB"/>
    <w:rsid w:val="003E609D"/>
    <w:rsid w:val="003E6D48"/>
    <w:rsid w:val="003E74CE"/>
    <w:rsid w:val="003F419E"/>
    <w:rsid w:val="003F4614"/>
    <w:rsid w:val="003F706A"/>
    <w:rsid w:val="00403032"/>
    <w:rsid w:val="00406B5B"/>
    <w:rsid w:val="0041334C"/>
    <w:rsid w:val="00414AAF"/>
    <w:rsid w:val="00417A28"/>
    <w:rsid w:val="00417C33"/>
    <w:rsid w:val="004212C5"/>
    <w:rsid w:val="00425A36"/>
    <w:rsid w:val="00427A3F"/>
    <w:rsid w:val="00432AEB"/>
    <w:rsid w:val="00432E16"/>
    <w:rsid w:val="00441570"/>
    <w:rsid w:val="00441B19"/>
    <w:rsid w:val="0045095D"/>
    <w:rsid w:val="0045383C"/>
    <w:rsid w:val="00454D5B"/>
    <w:rsid w:val="00455235"/>
    <w:rsid w:val="00461BC8"/>
    <w:rsid w:val="00466408"/>
    <w:rsid w:val="00474DB5"/>
    <w:rsid w:val="00475E12"/>
    <w:rsid w:val="00476C7A"/>
    <w:rsid w:val="004814A2"/>
    <w:rsid w:val="00493974"/>
    <w:rsid w:val="004B2174"/>
    <w:rsid w:val="004B592E"/>
    <w:rsid w:val="004C006B"/>
    <w:rsid w:val="004C5D17"/>
    <w:rsid w:val="004D4F4A"/>
    <w:rsid w:val="004D6E95"/>
    <w:rsid w:val="004D6F97"/>
    <w:rsid w:val="004D766C"/>
    <w:rsid w:val="004E1C6C"/>
    <w:rsid w:val="004E3BCA"/>
    <w:rsid w:val="004E67CD"/>
    <w:rsid w:val="004E72FB"/>
    <w:rsid w:val="004E75AF"/>
    <w:rsid w:val="004F0408"/>
    <w:rsid w:val="004F101D"/>
    <w:rsid w:val="004F7521"/>
    <w:rsid w:val="005047DD"/>
    <w:rsid w:val="00507BF7"/>
    <w:rsid w:val="005142E2"/>
    <w:rsid w:val="00514646"/>
    <w:rsid w:val="00524967"/>
    <w:rsid w:val="0052666A"/>
    <w:rsid w:val="00530BB7"/>
    <w:rsid w:val="005345EE"/>
    <w:rsid w:val="0053499E"/>
    <w:rsid w:val="00537B9C"/>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94B81"/>
    <w:rsid w:val="00594EFE"/>
    <w:rsid w:val="00595286"/>
    <w:rsid w:val="005A1B1B"/>
    <w:rsid w:val="005B0D16"/>
    <w:rsid w:val="005B0E6F"/>
    <w:rsid w:val="005B15C8"/>
    <w:rsid w:val="005B2A10"/>
    <w:rsid w:val="005B793E"/>
    <w:rsid w:val="005C7CD1"/>
    <w:rsid w:val="005D26E0"/>
    <w:rsid w:val="005D535F"/>
    <w:rsid w:val="005E4241"/>
    <w:rsid w:val="005E53A5"/>
    <w:rsid w:val="005F106B"/>
    <w:rsid w:val="005F2D5E"/>
    <w:rsid w:val="005F4F8A"/>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63CAE"/>
    <w:rsid w:val="006675F1"/>
    <w:rsid w:val="006720A9"/>
    <w:rsid w:val="0067386A"/>
    <w:rsid w:val="00675DFB"/>
    <w:rsid w:val="00684ADF"/>
    <w:rsid w:val="006867C1"/>
    <w:rsid w:val="0069789D"/>
    <w:rsid w:val="00697EDA"/>
    <w:rsid w:val="006A7B0A"/>
    <w:rsid w:val="006B235F"/>
    <w:rsid w:val="006B3ADD"/>
    <w:rsid w:val="006B6DC6"/>
    <w:rsid w:val="006C1BCB"/>
    <w:rsid w:val="006C6D9F"/>
    <w:rsid w:val="006C6DB6"/>
    <w:rsid w:val="006C7A06"/>
    <w:rsid w:val="006D07B2"/>
    <w:rsid w:val="006D3B71"/>
    <w:rsid w:val="006D43BD"/>
    <w:rsid w:val="006E1677"/>
    <w:rsid w:val="006E2EB4"/>
    <w:rsid w:val="006E3C7E"/>
    <w:rsid w:val="006E6E31"/>
    <w:rsid w:val="006F397B"/>
    <w:rsid w:val="006F5042"/>
    <w:rsid w:val="006F63FA"/>
    <w:rsid w:val="006F773C"/>
    <w:rsid w:val="006F7FB2"/>
    <w:rsid w:val="00703DC7"/>
    <w:rsid w:val="00713A2F"/>
    <w:rsid w:val="0071666D"/>
    <w:rsid w:val="007230E5"/>
    <w:rsid w:val="00727D40"/>
    <w:rsid w:val="00730AE1"/>
    <w:rsid w:val="00735AC5"/>
    <w:rsid w:val="00742455"/>
    <w:rsid w:val="00742FAD"/>
    <w:rsid w:val="00745CEF"/>
    <w:rsid w:val="00776E92"/>
    <w:rsid w:val="00777F8C"/>
    <w:rsid w:val="007868A2"/>
    <w:rsid w:val="00796A7A"/>
    <w:rsid w:val="007B19BB"/>
    <w:rsid w:val="007B1DEA"/>
    <w:rsid w:val="007B2F79"/>
    <w:rsid w:val="007B61F3"/>
    <w:rsid w:val="007B79C4"/>
    <w:rsid w:val="007C3443"/>
    <w:rsid w:val="007C3A1B"/>
    <w:rsid w:val="007C6B54"/>
    <w:rsid w:val="007C7627"/>
    <w:rsid w:val="007D1A86"/>
    <w:rsid w:val="007D2358"/>
    <w:rsid w:val="007E0FBA"/>
    <w:rsid w:val="007E6F51"/>
    <w:rsid w:val="008028E3"/>
    <w:rsid w:val="00802A17"/>
    <w:rsid w:val="00805B28"/>
    <w:rsid w:val="008079D2"/>
    <w:rsid w:val="00810797"/>
    <w:rsid w:val="00817B84"/>
    <w:rsid w:val="008269FC"/>
    <w:rsid w:val="0083275D"/>
    <w:rsid w:val="00837867"/>
    <w:rsid w:val="00842668"/>
    <w:rsid w:val="0084643F"/>
    <w:rsid w:val="008471EC"/>
    <w:rsid w:val="00850A45"/>
    <w:rsid w:val="00857E19"/>
    <w:rsid w:val="008628FB"/>
    <w:rsid w:val="0086763F"/>
    <w:rsid w:val="008717E7"/>
    <w:rsid w:val="008764AF"/>
    <w:rsid w:val="008814FF"/>
    <w:rsid w:val="0088177C"/>
    <w:rsid w:val="0089741A"/>
    <w:rsid w:val="008A0AEC"/>
    <w:rsid w:val="008A0E74"/>
    <w:rsid w:val="008A1028"/>
    <w:rsid w:val="008A12F0"/>
    <w:rsid w:val="008A3B88"/>
    <w:rsid w:val="008A6258"/>
    <w:rsid w:val="008B427D"/>
    <w:rsid w:val="008B510A"/>
    <w:rsid w:val="008C0717"/>
    <w:rsid w:val="008C1E97"/>
    <w:rsid w:val="008C273D"/>
    <w:rsid w:val="008C2B40"/>
    <w:rsid w:val="008C38D4"/>
    <w:rsid w:val="008C4314"/>
    <w:rsid w:val="008C7551"/>
    <w:rsid w:val="008D0023"/>
    <w:rsid w:val="008D7F10"/>
    <w:rsid w:val="008E68D9"/>
    <w:rsid w:val="008E79E3"/>
    <w:rsid w:val="008F2EC8"/>
    <w:rsid w:val="008F4016"/>
    <w:rsid w:val="008F4BDF"/>
    <w:rsid w:val="00900140"/>
    <w:rsid w:val="009005F7"/>
    <w:rsid w:val="00913798"/>
    <w:rsid w:val="00913DB4"/>
    <w:rsid w:val="0091719A"/>
    <w:rsid w:val="009207AE"/>
    <w:rsid w:val="00924609"/>
    <w:rsid w:val="00926170"/>
    <w:rsid w:val="00926672"/>
    <w:rsid w:val="00927BAB"/>
    <w:rsid w:val="00942D84"/>
    <w:rsid w:val="00961252"/>
    <w:rsid w:val="009719B8"/>
    <w:rsid w:val="0097474C"/>
    <w:rsid w:val="00984358"/>
    <w:rsid w:val="0098563D"/>
    <w:rsid w:val="00992322"/>
    <w:rsid w:val="009A4919"/>
    <w:rsid w:val="009A4FC1"/>
    <w:rsid w:val="009B2698"/>
    <w:rsid w:val="009B31F6"/>
    <w:rsid w:val="009B7BDE"/>
    <w:rsid w:val="009C2032"/>
    <w:rsid w:val="009C5E97"/>
    <w:rsid w:val="009D2EEB"/>
    <w:rsid w:val="009D3AE3"/>
    <w:rsid w:val="009D6F52"/>
    <w:rsid w:val="009E1AB6"/>
    <w:rsid w:val="009E700B"/>
    <w:rsid w:val="009E73BD"/>
    <w:rsid w:val="009F10CC"/>
    <w:rsid w:val="009F20D7"/>
    <w:rsid w:val="009F22A8"/>
    <w:rsid w:val="009F231B"/>
    <w:rsid w:val="009F61A1"/>
    <w:rsid w:val="009F79CC"/>
    <w:rsid w:val="00A0310E"/>
    <w:rsid w:val="00A075B4"/>
    <w:rsid w:val="00A079FA"/>
    <w:rsid w:val="00A07A21"/>
    <w:rsid w:val="00A125CE"/>
    <w:rsid w:val="00A1456C"/>
    <w:rsid w:val="00A14671"/>
    <w:rsid w:val="00A14E08"/>
    <w:rsid w:val="00A152EC"/>
    <w:rsid w:val="00A2246B"/>
    <w:rsid w:val="00A26E92"/>
    <w:rsid w:val="00A27709"/>
    <w:rsid w:val="00A369AD"/>
    <w:rsid w:val="00A41BFB"/>
    <w:rsid w:val="00A477F8"/>
    <w:rsid w:val="00A53679"/>
    <w:rsid w:val="00A53FD6"/>
    <w:rsid w:val="00A65275"/>
    <w:rsid w:val="00A731B2"/>
    <w:rsid w:val="00A77008"/>
    <w:rsid w:val="00A86CD1"/>
    <w:rsid w:val="00A93EB1"/>
    <w:rsid w:val="00A955DF"/>
    <w:rsid w:val="00A95F79"/>
    <w:rsid w:val="00AA796B"/>
    <w:rsid w:val="00AB027E"/>
    <w:rsid w:val="00AB1065"/>
    <w:rsid w:val="00AC6C1C"/>
    <w:rsid w:val="00AD7FE9"/>
    <w:rsid w:val="00AE10BD"/>
    <w:rsid w:val="00AF610A"/>
    <w:rsid w:val="00B02ADB"/>
    <w:rsid w:val="00B02F29"/>
    <w:rsid w:val="00B13838"/>
    <w:rsid w:val="00B1446B"/>
    <w:rsid w:val="00B2578D"/>
    <w:rsid w:val="00B25899"/>
    <w:rsid w:val="00B26099"/>
    <w:rsid w:val="00B31396"/>
    <w:rsid w:val="00B40FEB"/>
    <w:rsid w:val="00B64563"/>
    <w:rsid w:val="00B65D60"/>
    <w:rsid w:val="00B67A48"/>
    <w:rsid w:val="00B70E2A"/>
    <w:rsid w:val="00B74A81"/>
    <w:rsid w:val="00B81799"/>
    <w:rsid w:val="00B85244"/>
    <w:rsid w:val="00B92B0A"/>
    <w:rsid w:val="00B9669F"/>
    <w:rsid w:val="00BA0F69"/>
    <w:rsid w:val="00BA187C"/>
    <w:rsid w:val="00BB35FF"/>
    <w:rsid w:val="00BB3F87"/>
    <w:rsid w:val="00BB4FE7"/>
    <w:rsid w:val="00BB7F1B"/>
    <w:rsid w:val="00BC6CBD"/>
    <w:rsid w:val="00BD1327"/>
    <w:rsid w:val="00BD1D20"/>
    <w:rsid w:val="00BD1E66"/>
    <w:rsid w:val="00BD20A0"/>
    <w:rsid w:val="00BD2175"/>
    <w:rsid w:val="00BD4780"/>
    <w:rsid w:val="00BE03BC"/>
    <w:rsid w:val="00BE531B"/>
    <w:rsid w:val="00BF3A87"/>
    <w:rsid w:val="00BF5BC7"/>
    <w:rsid w:val="00BF6B6F"/>
    <w:rsid w:val="00BF7083"/>
    <w:rsid w:val="00C0575F"/>
    <w:rsid w:val="00C11925"/>
    <w:rsid w:val="00C129AE"/>
    <w:rsid w:val="00C17631"/>
    <w:rsid w:val="00C245B1"/>
    <w:rsid w:val="00C31298"/>
    <w:rsid w:val="00C45F0E"/>
    <w:rsid w:val="00C5017C"/>
    <w:rsid w:val="00C501A5"/>
    <w:rsid w:val="00C543C9"/>
    <w:rsid w:val="00C5551D"/>
    <w:rsid w:val="00C55E97"/>
    <w:rsid w:val="00C60769"/>
    <w:rsid w:val="00C62618"/>
    <w:rsid w:val="00C64BCF"/>
    <w:rsid w:val="00C67311"/>
    <w:rsid w:val="00C722D9"/>
    <w:rsid w:val="00C749F6"/>
    <w:rsid w:val="00C848CD"/>
    <w:rsid w:val="00C86A96"/>
    <w:rsid w:val="00C94107"/>
    <w:rsid w:val="00C94653"/>
    <w:rsid w:val="00C95498"/>
    <w:rsid w:val="00CA1BDE"/>
    <w:rsid w:val="00CA224C"/>
    <w:rsid w:val="00CB0D7E"/>
    <w:rsid w:val="00CD0EDF"/>
    <w:rsid w:val="00CD6847"/>
    <w:rsid w:val="00CD76F8"/>
    <w:rsid w:val="00CE0122"/>
    <w:rsid w:val="00CE0671"/>
    <w:rsid w:val="00CE16AD"/>
    <w:rsid w:val="00CE21BE"/>
    <w:rsid w:val="00CE4275"/>
    <w:rsid w:val="00CE68CC"/>
    <w:rsid w:val="00CF4940"/>
    <w:rsid w:val="00CF4CFE"/>
    <w:rsid w:val="00D01EDE"/>
    <w:rsid w:val="00D06E28"/>
    <w:rsid w:val="00D14D84"/>
    <w:rsid w:val="00D22878"/>
    <w:rsid w:val="00D236FE"/>
    <w:rsid w:val="00D23F1E"/>
    <w:rsid w:val="00D3657D"/>
    <w:rsid w:val="00D41B56"/>
    <w:rsid w:val="00D4451D"/>
    <w:rsid w:val="00D520AC"/>
    <w:rsid w:val="00D55C45"/>
    <w:rsid w:val="00D61DD1"/>
    <w:rsid w:val="00D62E94"/>
    <w:rsid w:val="00D661DC"/>
    <w:rsid w:val="00D67C2F"/>
    <w:rsid w:val="00D741C4"/>
    <w:rsid w:val="00D80BDD"/>
    <w:rsid w:val="00D81ACD"/>
    <w:rsid w:val="00D81C3D"/>
    <w:rsid w:val="00D84614"/>
    <w:rsid w:val="00D924D4"/>
    <w:rsid w:val="00DB2596"/>
    <w:rsid w:val="00DB5284"/>
    <w:rsid w:val="00DB633C"/>
    <w:rsid w:val="00DB658F"/>
    <w:rsid w:val="00DD003E"/>
    <w:rsid w:val="00DD0D29"/>
    <w:rsid w:val="00DD4570"/>
    <w:rsid w:val="00DD4BA9"/>
    <w:rsid w:val="00DD587F"/>
    <w:rsid w:val="00DD7D2A"/>
    <w:rsid w:val="00DE7733"/>
    <w:rsid w:val="00DF17CC"/>
    <w:rsid w:val="00E01508"/>
    <w:rsid w:val="00E07EBD"/>
    <w:rsid w:val="00E10969"/>
    <w:rsid w:val="00E129AD"/>
    <w:rsid w:val="00E12C42"/>
    <w:rsid w:val="00E2009A"/>
    <w:rsid w:val="00E236C3"/>
    <w:rsid w:val="00E26477"/>
    <w:rsid w:val="00E3355A"/>
    <w:rsid w:val="00E5191F"/>
    <w:rsid w:val="00E53DB4"/>
    <w:rsid w:val="00E56573"/>
    <w:rsid w:val="00E619E5"/>
    <w:rsid w:val="00E65CC4"/>
    <w:rsid w:val="00E6744B"/>
    <w:rsid w:val="00E67561"/>
    <w:rsid w:val="00E67E11"/>
    <w:rsid w:val="00E7042C"/>
    <w:rsid w:val="00E75977"/>
    <w:rsid w:val="00E82788"/>
    <w:rsid w:val="00E82FB6"/>
    <w:rsid w:val="00E94FAD"/>
    <w:rsid w:val="00E97D13"/>
    <w:rsid w:val="00EA0DC5"/>
    <w:rsid w:val="00EA718B"/>
    <w:rsid w:val="00EB1A63"/>
    <w:rsid w:val="00EB25C0"/>
    <w:rsid w:val="00EB7E78"/>
    <w:rsid w:val="00EC613E"/>
    <w:rsid w:val="00EC6753"/>
    <w:rsid w:val="00EF0199"/>
    <w:rsid w:val="00EF1EE9"/>
    <w:rsid w:val="00EF3482"/>
    <w:rsid w:val="00EF6ECA"/>
    <w:rsid w:val="00F02B05"/>
    <w:rsid w:val="00F0417E"/>
    <w:rsid w:val="00F11E5A"/>
    <w:rsid w:val="00F1484F"/>
    <w:rsid w:val="00F16107"/>
    <w:rsid w:val="00F217D3"/>
    <w:rsid w:val="00F266BE"/>
    <w:rsid w:val="00F27B20"/>
    <w:rsid w:val="00F31073"/>
    <w:rsid w:val="00F3124D"/>
    <w:rsid w:val="00F34B5D"/>
    <w:rsid w:val="00F34D75"/>
    <w:rsid w:val="00F40C3D"/>
    <w:rsid w:val="00F44596"/>
    <w:rsid w:val="00F46769"/>
    <w:rsid w:val="00F50C1A"/>
    <w:rsid w:val="00F60C18"/>
    <w:rsid w:val="00F62A6D"/>
    <w:rsid w:val="00F643C1"/>
    <w:rsid w:val="00F65656"/>
    <w:rsid w:val="00F6687C"/>
    <w:rsid w:val="00F70816"/>
    <w:rsid w:val="00F7565F"/>
    <w:rsid w:val="00F84493"/>
    <w:rsid w:val="00F85A0A"/>
    <w:rsid w:val="00F870AD"/>
    <w:rsid w:val="00F91ED2"/>
    <w:rsid w:val="00F9336D"/>
    <w:rsid w:val="00F959DB"/>
    <w:rsid w:val="00FA42CF"/>
    <w:rsid w:val="00FB6014"/>
    <w:rsid w:val="00FC0E18"/>
    <w:rsid w:val="00FD305E"/>
    <w:rsid w:val="00FD331E"/>
    <w:rsid w:val="00FD37BA"/>
    <w:rsid w:val="00FD698F"/>
    <w:rsid w:val="00FE0071"/>
    <w:rsid w:val="00FE0EB8"/>
    <w:rsid w:val="00FE30CC"/>
    <w:rsid w:val="00FE3B20"/>
    <w:rsid w:val="00FE4D5C"/>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rameContents">
    <w:name w:val="Frame Contents"/>
    <w:basedOn w:val="Normal"/>
    <w:qFormat/>
    <w:rsid w:val="00027811"/>
    <w:pPr>
      <w:spacing w:after="0" w:line="240" w:lineRule="auto"/>
    </w:pPr>
    <w:rPr>
      <w:rFonts w:ascii="Times New Roman" w:eastAsia="Times New Roman" w:hAnsi="Times New Roman" w:cs="Times New Roman"/>
      <w:color w:val="00000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26465">
      <w:bodyDiv w:val="1"/>
      <w:marLeft w:val="0"/>
      <w:marRight w:val="0"/>
      <w:marTop w:val="0"/>
      <w:marBottom w:val="0"/>
      <w:divBdr>
        <w:top w:val="none" w:sz="0" w:space="0" w:color="auto"/>
        <w:left w:val="none" w:sz="0" w:space="0" w:color="auto"/>
        <w:bottom w:val="none" w:sz="0" w:space="0" w:color="auto"/>
        <w:right w:val="none" w:sz="0" w:space="0" w:color="auto"/>
      </w:divBdr>
    </w:div>
    <w:div w:id="92016229">
      <w:bodyDiv w:val="1"/>
      <w:marLeft w:val="0"/>
      <w:marRight w:val="0"/>
      <w:marTop w:val="0"/>
      <w:marBottom w:val="0"/>
      <w:divBdr>
        <w:top w:val="none" w:sz="0" w:space="0" w:color="auto"/>
        <w:left w:val="none" w:sz="0" w:space="0" w:color="auto"/>
        <w:bottom w:val="none" w:sz="0" w:space="0" w:color="auto"/>
        <w:right w:val="none" w:sz="0" w:space="0" w:color="auto"/>
      </w:divBdr>
    </w:div>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513690648">
      <w:bodyDiv w:val="1"/>
      <w:marLeft w:val="0"/>
      <w:marRight w:val="0"/>
      <w:marTop w:val="0"/>
      <w:marBottom w:val="0"/>
      <w:divBdr>
        <w:top w:val="none" w:sz="0" w:space="0" w:color="auto"/>
        <w:left w:val="none" w:sz="0" w:space="0" w:color="auto"/>
        <w:bottom w:val="none" w:sz="0" w:space="0" w:color="auto"/>
        <w:right w:val="none" w:sz="0" w:space="0" w:color="auto"/>
      </w:divBdr>
    </w:div>
    <w:div w:id="629015057">
      <w:bodyDiv w:val="1"/>
      <w:marLeft w:val="0"/>
      <w:marRight w:val="0"/>
      <w:marTop w:val="0"/>
      <w:marBottom w:val="0"/>
      <w:divBdr>
        <w:top w:val="none" w:sz="0" w:space="0" w:color="auto"/>
        <w:left w:val="none" w:sz="0" w:space="0" w:color="auto"/>
        <w:bottom w:val="none" w:sz="0" w:space="0" w:color="auto"/>
        <w:right w:val="none" w:sz="0" w:space="0" w:color="auto"/>
      </w:divBdr>
    </w:div>
    <w:div w:id="750351230">
      <w:bodyDiv w:val="1"/>
      <w:marLeft w:val="0"/>
      <w:marRight w:val="0"/>
      <w:marTop w:val="0"/>
      <w:marBottom w:val="0"/>
      <w:divBdr>
        <w:top w:val="none" w:sz="0" w:space="0" w:color="auto"/>
        <w:left w:val="none" w:sz="0" w:space="0" w:color="auto"/>
        <w:bottom w:val="none" w:sz="0" w:space="0" w:color="auto"/>
        <w:right w:val="none" w:sz="0" w:space="0" w:color="auto"/>
      </w:divBdr>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941766855">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162087020">
      <w:bodyDiv w:val="1"/>
      <w:marLeft w:val="0"/>
      <w:marRight w:val="0"/>
      <w:marTop w:val="0"/>
      <w:marBottom w:val="0"/>
      <w:divBdr>
        <w:top w:val="none" w:sz="0" w:space="0" w:color="auto"/>
        <w:left w:val="none" w:sz="0" w:space="0" w:color="auto"/>
        <w:bottom w:val="none" w:sz="0" w:space="0" w:color="auto"/>
        <w:right w:val="none" w:sz="0" w:space="0" w:color="auto"/>
      </w:divBdr>
    </w:div>
    <w:div w:id="1164665948">
      <w:bodyDiv w:val="1"/>
      <w:marLeft w:val="0"/>
      <w:marRight w:val="0"/>
      <w:marTop w:val="0"/>
      <w:marBottom w:val="0"/>
      <w:divBdr>
        <w:top w:val="none" w:sz="0" w:space="0" w:color="auto"/>
        <w:left w:val="none" w:sz="0" w:space="0" w:color="auto"/>
        <w:bottom w:val="none" w:sz="0" w:space="0" w:color="auto"/>
        <w:right w:val="none" w:sz="0" w:space="0" w:color="auto"/>
      </w:divBdr>
    </w:div>
    <w:div w:id="1179196051">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02906647">
      <w:bodyDiv w:val="1"/>
      <w:marLeft w:val="0"/>
      <w:marRight w:val="0"/>
      <w:marTop w:val="0"/>
      <w:marBottom w:val="0"/>
      <w:divBdr>
        <w:top w:val="none" w:sz="0" w:space="0" w:color="auto"/>
        <w:left w:val="none" w:sz="0" w:space="0" w:color="auto"/>
        <w:bottom w:val="none" w:sz="0" w:space="0" w:color="auto"/>
        <w:right w:val="none" w:sz="0" w:space="0" w:color="auto"/>
      </w:divBdr>
    </w:div>
    <w:div w:id="1626931275">
      <w:bodyDiv w:val="1"/>
      <w:marLeft w:val="0"/>
      <w:marRight w:val="0"/>
      <w:marTop w:val="0"/>
      <w:marBottom w:val="0"/>
      <w:divBdr>
        <w:top w:val="none" w:sz="0" w:space="0" w:color="auto"/>
        <w:left w:val="none" w:sz="0" w:space="0" w:color="auto"/>
        <w:bottom w:val="none" w:sz="0" w:space="0" w:color="auto"/>
        <w:right w:val="none" w:sz="0" w:space="0" w:color="auto"/>
      </w:divBdr>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aws.amazon.com/professional-services/CA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openxmlformats.org/officeDocument/2006/relationships/hyperlink" Target="https://partnercentral.awspartner.com/s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0226-4CC9-4D44-B5A2-0B11C9E3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4802</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Gulihar, Prachi (MIND)</cp:lastModifiedBy>
  <cp:revision>15</cp:revision>
  <dcterms:created xsi:type="dcterms:W3CDTF">2021-04-01T06:44:00Z</dcterms:created>
  <dcterms:modified xsi:type="dcterms:W3CDTF">2021-04-08T11:26:00Z</dcterms:modified>
</cp:coreProperties>
</file>
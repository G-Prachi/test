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3100F" w14:textId="77777777" w:rsidR="00926170" w:rsidRDefault="00926170" w:rsidP="00622457">
      <w:pPr>
        <w:pStyle w:val="Title"/>
      </w:pPr>
      <w:r>
        <w:rPr>
          <w:noProof/>
          <w:lang w:eastAsia="en-US"/>
        </w:rPr>
        <w:drawing>
          <wp:inline distT="0" distB="0" distL="0" distR="0" wp14:anchorId="0455B90A" wp14:editId="67A878E4">
            <wp:extent cx="1156566" cy="314325"/>
            <wp:effectExtent l="0" t="0" r="5715" b="0"/>
            <wp:docPr id="2" name="Picture 2" descr="cid:image001.png@01D32FAD.E0890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2FAD.E089048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87284" cy="322673"/>
                    </a:xfrm>
                    <a:prstGeom prst="rect">
                      <a:avLst/>
                    </a:prstGeom>
                    <a:noFill/>
                    <a:ln>
                      <a:noFill/>
                    </a:ln>
                  </pic:spPr>
                </pic:pic>
              </a:graphicData>
            </a:graphic>
          </wp:inline>
        </w:drawing>
      </w:r>
    </w:p>
    <w:p w14:paraId="73DBDB59" w14:textId="77777777" w:rsidR="00926170" w:rsidRPr="00926170" w:rsidRDefault="00926170" w:rsidP="00926170"/>
    <w:p w14:paraId="547AE59C" w14:textId="77777777" w:rsidR="007C3A1B" w:rsidRDefault="008764AF" w:rsidP="00622457">
      <w:pPr>
        <w:pStyle w:val="Title"/>
      </w:pPr>
      <w:r w:rsidRPr="00543F47">
        <w:t>APN Partner Deal Acceleration Pro</w:t>
      </w:r>
      <w:r w:rsidR="00F34B5D">
        <w:t>gram –</w:t>
      </w:r>
      <w:r w:rsidR="00F34B5D" w:rsidRPr="00BD1E66">
        <w:rPr>
          <w:b/>
        </w:rPr>
        <w:t>Project Plan</w:t>
      </w:r>
    </w:p>
    <w:p w14:paraId="09C76A51" w14:textId="01287BEA" w:rsidR="00F34D75" w:rsidRDefault="00F34B5D" w:rsidP="00622457">
      <w:pPr>
        <w:pStyle w:val="Title"/>
      </w:pPr>
      <w:r>
        <w:t xml:space="preserve"> </w:t>
      </w:r>
    </w:p>
    <w:p w14:paraId="42465455" w14:textId="436F640F" w:rsidR="00F65656" w:rsidRDefault="00F65656" w:rsidP="00F65656"/>
    <w:p w14:paraId="6EA86302" w14:textId="551D372E" w:rsidR="008F2EC8" w:rsidRDefault="00F65656" w:rsidP="00775CF1">
      <w:pPr>
        <w:pStyle w:val="Title"/>
        <w:ind w:left="1440" w:firstLine="720"/>
      </w:pPr>
      <w:r>
        <w:t>[</w:t>
      </w:r>
      <w:r w:rsidR="00E55E14">
        <w:t>SAMRX</w:t>
      </w:r>
      <w:r w:rsidR="005132E3">
        <w:t xml:space="preserve"> Datalake</w:t>
      </w:r>
      <w:r>
        <w:t>] – [</w:t>
      </w:r>
      <w:r w:rsidR="00A27F66" w:rsidRPr="001F4E88">
        <w:rPr>
          <w:b/>
          <w:bCs/>
        </w:rPr>
        <w:t>MIND</w:t>
      </w:r>
      <w:r>
        <w:t>]</w:t>
      </w:r>
      <w:r w:rsidR="00C245B1">
        <w:t xml:space="preserve"> – [</w:t>
      </w:r>
      <w:r w:rsidR="00C245B1" w:rsidRPr="008F2EC8">
        <w:rPr>
          <w:highlight w:val="yellow"/>
        </w:rPr>
        <w:t>Date</w:t>
      </w:r>
      <w:r w:rsidR="00C245B1">
        <w:t>]</w:t>
      </w:r>
    </w:p>
    <w:p w14:paraId="39283806" w14:textId="7621E2FC" w:rsidR="008F2EC8" w:rsidRDefault="008F2EC8" w:rsidP="00C245B1">
      <w:pPr>
        <w:pStyle w:val="Title"/>
      </w:pPr>
    </w:p>
    <w:p w14:paraId="28F959C4" w14:textId="52FD38EE" w:rsidR="008F2EC8" w:rsidRDefault="008F2EC8" w:rsidP="00C245B1">
      <w:pPr>
        <w:pStyle w:val="Title"/>
      </w:pPr>
    </w:p>
    <w:p w14:paraId="577DF76C" w14:textId="1EC9B9F2" w:rsidR="008F2EC8" w:rsidRDefault="008F2EC8" w:rsidP="008F2EC8"/>
    <w:p w14:paraId="3BEF4E55" w14:textId="77777777" w:rsidR="008F2EC8" w:rsidRPr="008F2EC8" w:rsidRDefault="008F2EC8" w:rsidP="008F2EC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141"/>
        <w:gridCol w:w="1662"/>
      </w:tblGrid>
      <w:tr w:rsidR="008F2EC8" w14:paraId="2A29F795" w14:textId="77777777" w:rsidTr="00F34D75">
        <w:tc>
          <w:tcPr>
            <w:tcW w:w="1951" w:type="dxa"/>
          </w:tcPr>
          <w:p w14:paraId="655764B0" w14:textId="77777777" w:rsidR="008F2EC8" w:rsidRDefault="008F2EC8" w:rsidP="00F34D75">
            <w:pPr>
              <w:jc w:val="center"/>
              <w:rPr>
                <w:rFonts w:ascii="Segoe UI" w:hAnsi="Segoe UI" w:cs="Segoe UI"/>
                <w:b/>
                <w:color w:val="333333"/>
              </w:rPr>
            </w:pPr>
          </w:p>
        </w:tc>
        <w:tc>
          <w:tcPr>
            <w:tcW w:w="7141" w:type="dxa"/>
          </w:tcPr>
          <w:p w14:paraId="64BE91F9" w14:textId="77777777" w:rsidR="008F2EC8" w:rsidRDefault="008F2EC8" w:rsidP="00F34D75">
            <w:pPr>
              <w:jc w:val="center"/>
              <w:rPr>
                <w:rFonts w:ascii="Segoe UI" w:hAnsi="Segoe UI" w:cs="Segoe UI"/>
                <w:b/>
                <w:color w:val="333333"/>
              </w:rPr>
            </w:pPr>
          </w:p>
          <w:p w14:paraId="7DF2E12F" w14:textId="77777777" w:rsidR="008F2EC8" w:rsidRDefault="008F2EC8" w:rsidP="00F34D75">
            <w:pPr>
              <w:jc w:val="center"/>
              <w:rPr>
                <w:rFonts w:ascii="Segoe UI" w:hAnsi="Segoe UI" w:cs="Segoe UI"/>
                <w:b/>
                <w:color w:val="333333"/>
              </w:rPr>
            </w:pPr>
          </w:p>
          <w:p w14:paraId="69B5BF35" w14:textId="73A5ED1D" w:rsidR="008F2EC8" w:rsidRDefault="008F2EC8" w:rsidP="00F34D75">
            <w:pPr>
              <w:rPr>
                <w:rFonts w:ascii="Segoe UI" w:hAnsi="Segoe UI" w:cs="Segoe UI"/>
                <w:b/>
                <w:color w:val="333333"/>
              </w:rPr>
            </w:pPr>
            <w:r>
              <w:rPr>
                <w:rFonts w:ascii="Segoe UI" w:hAnsi="Segoe UI" w:cs="Segoe UI"/>
                <w:noProof/>
                <w:lang w:eastAsia="en-US"/>
              </w:rPr>
              <mc:AlternateContent>
                <mc:Choice Requires="wps">
                  <w:drawing>
                    <wp:anchor distT="0" distB="0" distL="114300" distR="114300" simplePos="0" relativeHeight="251659264" behindDoc="0" locked="0" layoutInCell="1" allowOverlap="1" wp14:anchorId="270BE333" wp14:editId="1B73229C">
                      <wp:simplePos x="0" y="0"/>
                      <wp:positionH relativeFrom="column">
                        <wp:posOffset>4046096</wp:posOffset>
                      </wp:positionH>
                      <wp:positionV relativeFrom="paragraph">
                        <wp:posOffset>17145</wp:posOffset>
                      </wp:positionV>
                      <wp:extent cx="1005840" cy="8991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1005840" cy="89916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0B6" w14:textId="77777777" w:rsidR="009B7202" w:rsidRPr="00E25F09" w:rsidRDefault="009B7202" w:rsidP="008F2EC8">
                                  <w:pPr>
                                    <w:jc w:val="center"/>
                                    <w:rPr>
                                      <w:b/>
                                      <w:color w:val="000000" w:themeColor="text1"/>
                                    </w:rPr>
                                  </w:pPr>
                                  <w:r w:rsidRPr="008F2EC8">
                                    <w:rPr>
                                      <w:b/>
                                      <w:color w:val="000000" w:themeColor="text1"/>
                                      <w:highlight w:val="yellow"/>
                                    </w:rPr>
                                    <w:t>Partner Credentials on 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BE333" id="Rectangle 14" o:spid="_x0000_s1026" style="position:absolute;margin-left:318.6pt;margin-top:1.35pt;width:79.2pt;height:7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" filled="f" strokecolor="gray [1629]" strokeweight="1pt">
                      <v:textbox>
                        <w:txbxContent>
                          <w:p w14:paraId="00F580B6" w14:textId="77777777" w:rsidR="009B7202" w:rsidRPr="00E25F09" w:rsidRDefault="009B7202" w:rsidP="008F2EC8">
                            <w:pPr>
                              <w:jc w:val="center"/>
                              <w:rPr>
                                <w:b/>
                                <w:color w:val="000000" w:themeColor="text1"/>
                              </w:rPr>
                            </w:pPr>
                            <w:r w:rsidRPr="008F2EC8">
                              <w:rPr>
                                <w:b/>
                                <w:color w:val="000000" w:themeColor="text1"/>
                                <w:highlight w:val="yellow"/>
                              </w:rPr>
                              <w:t>Partner Credentials on AWS</w:t>
                            </w:r>
                          </w:p>
                        </w:txbxContent>
                      </v:textbox>
                    </v:rect>
                  </w:pict>
                </mc:Fallback>
              </mc:AlternateContent>
            </w:r>
          </w:p>
          <w:p w14:paraId="7C754D42" w14:textId="77777777" w:rsidR="008F2EC8" w:rsidRDefault="008F2EC8" w:rsidP="00F34D75">
            <w:pPr>
              <w:rPr>
                <w:rFonts w:ascii="Segoe UI" w:hAnsi="Segoe UI" w:cs="Segoe UI"/>
                <w:b/>
                <w:color w:val="333333"/>
              </w:rPr>
            </w:pPr>
          </w:p>
          <w:p w14:paraId="3B21EA97" w14:textId="77777777" w:rsidR="008F2EC8" w:rsidRDefault="008F2EC8" w:rsidP="008F2EC8">
            <w:pPr>
              <w:jc w:val="center"/>
              <w:rPr>
                <w:rFonts w:ascii="Segoe UI" w:hAnsi="Segoe UI" w:cs="Segoe UI"/>
                <w:b/>
                <w:color w:val="333333"/>
              </w:rPr>
            </w:pPr>
            <w:r>
              <w:rPr>
                <w:rFonts w:ascii="Segoe UI" w:hAnsi="Segoe UI" w:cs="Segoe UI"/>
                <w:b/>
                <w:color w:val="333333"/>
              </w:rPr>
              <w:t>Submitted By</w:t>
            </w:r>
          </w:p>
          <w:p w14:paraId="4A49F629" w14:textId="6D4AE6F2" w:rsidR="008F2EC8" w:rsidRDefault="00A27F66" w:rsidP="008F2EC8">
            <w:pPr>
              <w:jc w:val="center"/>
              <w:rPr>
                <w:rFonts w:ascii="Segoe UI" w:hAnsi="Segoe UI" w:cs="Segoe UI"/>
                <w:color w:val="333333"/>
                <w:sz w:val="16"/>
                <w:szCs w:val="16"/>
              </w:rPr>
            </w:pPr>
            <w:proofErr w:type="spellStart"/>
            <w:r w:rsidRPr="00A27F66">
              <w:rPr>
                <w:rFonts w:ascii="Segoe UI" w:hAnsi="Segoe UI" w:cs="Segoe UI"/>
                <w:b/>
                <w:color w:val="333333"/>
                <w:highlight w:val="yellow"/>
              </w:rPr>
              <w:t>MothersonSumi</w:t>
            </w:r>
            <w:proofErr w:type="spellEnd"/>
            <w:r w:rsidRPr="00A27F66">
              <w:rPr>
                <w:rFonts w:ascii="Segoe UI" w:hAnsi="Segoe UI" w:cs="Segoe UI"/>
                <w:b/>
                <w:color w:val="333333"/>
                <w:highlight w:val="yellow"/>
              </w:rPr>
              <w:t xml:space="preserve"> </w:t>
            </w:r>
            <w:proofErr w:type="spellStart"/>
            <w:r w:rsidRPr="00A27F66">
              <w:rPr>
                <w:rFonts w:ascii="Segoe UI" w:hAnsi="Segoe UI" w:cs="Segoe UI"/>
                <w:b/>
                <w:color w:val="333333"/>
                <w:highlight w:val="yellow"/>
              </w:rPr>
              <w:t>INfotech</w:t>
            </w:r>
            <w:proofErr w:type="spellEnd"/>
            <w:r w:rsidRPr="00A27F66">
              <w:rPr>
                <w:rFonts w:ascii="Segoe UI" w:hAnsi="Segoe UI" w:cs="Segoe UI"/>
                <w:b/>
                <w:color w:val="333333"/>
                <w:highlight w:val="yellow"/>
              </w:rPr>
              <w:t xml:space="preserve"> &amp; Designs Ltd. (MIND) </w:t>
            </w:r>
          </w:p>
          <w:p w14:paraId="12756594" w14:textId="77777777" w:rsidR="008F2EC8" w:rsidRPr="00680F44" w:rsidRDefault="008F2EC8" w:rsidP="008F2EC8">
            <w:pPr>
              <w:jc w:val="center"/>
              <w:rPr>
                <w:rFonts w:ascii="Segoe UI" w:hAnsi="Segoe UI" w:cs="Segoe UI"/>
                <w:b/>
                <w:color w:val="333333"/>
              </w:rPr>
            </w:pPr>
            <w:r w:rsidRPr="008F2EC8">
              <w:rPr>
                <w:rFonts w:ascii="Segoe UI" w:hAnsi="Segoe UI" w:cs="Segoe UI"/>
                <w:b/>
                <w:color w:val="333333"/>
                <w:highlight w:val="yellow"/>
              </w:rPr>
              <w:t>MMM-DD-YYYY</w:t>
            </w:r>
          </w:p>
        </w:tc>
        <w:tc>
          <w:tcPr>
            <w:tcW w:w="1662" w:type="dxa"/>
          </w:tcPr>
          <w:p w14:paraId="3CC69AB5" w14:textId="778991A9" w:rsidR="008F2EC8" w:rsidRDefault="008F2EC8" w:rsidP="00F34D75">
            <w:pPr>
              <w:jc w:val="center"/>
              <w:rPr>
                <w:rFonts w:ascii="Segoe UI" w:hAnsi="Segoe UI" w:cs="Segoe UI"/>
                <w:b/>
                <w:color w:val="333333"/>
              </w:rPr>
            </w:pPr>
          </w:p>
        </w:tc>
      </w:tr>
    </w:tbl>
    <w:p w14:paraId="1F1E0F7B" w14:textId="49C51667" w:rsidR="002E2FDB" w:rsidRDefault="002E2FDB" w:rsidP="00C245B1">
      <w:pPr>
        <w:pStyle w:val="Title"/>
      </w:pPr>
    </w:p>
    <w:p w14:paraId="07E9335F" w14:textId="3A8DDB07" w:rsidR="00FE0EB8" w:rsidRDefault="008F2EC8">
      <w:pPr>
        <w:rPr>
          <w:ins w:id="0" w:author="Pande, Amitkumar" w:date="2020-11-09T15:46:00Z"/>
          <w:b/>
          <w:bCs/>
          <w:smallCaps/>
        </w:rPr>
      </w:pPr>
      <w:r>
        <w:rPr>
          <w:b/>
          <w:bCs/>
          <w:smallCaps/>
        </w:rPr>
        <w:br w:type="page"/>
      </w:r>
      <w:ins w:id="1" w:author="Pande, Amitkumar" w:date="2020-11-09T15:46:00Z">
        <w:r w:rsidR="00FE0EB8">
          <w:rPr>
            <w:b/>
            <w:bCs/>
            <w:smallCaps/>
          </w:rPr>
          <w:lastRenderedPageBreak/>
          <w:t>Revision History</w:t>
        </w:r>
      </w:ins>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590"/>
        <w:gridCol w:w="2325"/>
        <w:gridCol w:w="4455"/>
      </w:tblGrid>
      <w:tr w:rsidR="00FE0EB8" w:rsidRPr="00FE0EB8" w14:paraId="3FEDBF52" w14:textId="77777777" w:rsidTr="00F84493">
        <w:tc>
          <w:tcPr>
            <w:tcW w:w="975" w:type="dxa"/>
            <w:shd w:val="clear" w:color="auto" w:fill="D9D9D9"/>
            <w:tcMar>
              <w:top w:w="100" w:type="dxa"/>
              <w:left w:w="100" w:type="dxa"/>
              <w:bottom w:w="100" w:type="dxa"/>
              <w:right w:w="100" w:type="dxa"/>
            </w:tcMar>
          </w:tcPr>
          <w:p w14:paraId="125A51D3" w14:textId="77777777" w:rsidR="00FE0EB8" w:rsidRPr="00FE0EB8" w:rsidRDefault="00FE0EB8" w:rsidP="004D6F97">
            <w:pPr>
              <w:jc w:val="center"/>
              <w:rPr>
                <w:ins w:id="2" w:author="Pande, Amitkumar" w:date="2020-11-09T15:46:00Z"/>
                <w:b/>
                <w:bCs/>
                <w:smallCaps/>
                <w:lang w:val="en"/>
              </w:rPr>
            </w:pPr>
            <w:ins w:id="3" w:author="Pande, Amitkumar" w:date="2020-11-09T15:46:00Z">
              <w:r w:rsidRPr="00FE0EB8">
                <w:rPr>
                  <w:b/>
                  <w:bCs/>
                  <w:smallCaps/>
                  <w:lang w:val="en"/>
                </w:rPr>
                <w:t>Version</w:t>
              </w:r>
            </w:ins>
          </w:p>
        </w:tc>
        <w:tc>
          <w:tcPr>
            <w:tcW w:w="1590" w:type="dxa"/>
            <w:shd w:val="clear" w:color="auto" w:fill="D9D9D9"/>
            <w:tcMar>
              <w:top w:w="100" w:type="dxa"/>
              <w:left w:w="100" w:type="dxa"/>
              <w:bottom w:w="100" w:type="dxa"/>
              <w:right w:w="100" w:type="dxa"/>
            </w:tcMar>
          </w:tcPr>
          <w:p w14:paraId="2E01D6CF" w14:textId="77777777" w:rsidR="00FE0EB8" w:rsidRPr="00FE0EB8" w:rsidRDefault="00FE0EB8" w:rsidP="004D6F97">
            <w:pPr>
              <w:jc w:val="center"/>
              <w:rPr>
                <w:ins w:id="4" w:author="Pande, Amitkumar" w:date="2020-11-09T15:46:00Z"/>
                <w:b/>
                <w:bCs/>
                <w:smallCaps/>
                <w:lang w:val="en"/>
              </w:rPr>
            </w:pPr>
            <w:ins w:id="5" w:author="Pande, Amitkumar" w:date="2020-11-09T15:46:00Z">
              <w:r w:rsidRPr="00FE0EB8">
                <w:rPr>
                  <w:b/>
                  <w:bCs/>
                  <w:smallCaps/>
                  <w:lang w:val="en"/>
                </w:rPr>
                <w:t>Date</w:t>
              </w:r>
            </w:ins>
          </w:p>
        </w:tc>
        <w:tc>
          <w:tcPr>
            <w:tcW w:w="2325" w:type="dxa"/>
            <w:shd w:val="clear" w:color="auto" w:fill="D9D9D9"/>
            <w:tcMar>
              <w:top w:w="100" w:type="dxa"/>
              <w:left w:w="100" w:type="dxa"/>
              <w:bottom w:w="100" w:type="dxa"/>
              <w:right w:w="100" w:type="dxa"/>
            </w:tcMar>
          </w:tcPr>
          <w:p w14:paraId="179A7DCC" w14:textId="77777777" w:rsidR="00FE0EB8" w:rsidRPr="00FE0EB8" w:rsidRDefault="00FE0EB8" w:rsidP="004D6F97">
            <w:pPr>
              <w:jc w:val="center"/>
              <w:rPr>
                <w:ins w:id="6" w:author="Pande, Amitkumar" w:date="2020-11-09T15:46:00Z"/>
                <w:b/>
                <w:bCs/>
                <w:smallCaps/>
                <w:lang w:val="en"/>
              </w:rPr>
            </w:pPr>
            <w:ins w:id="7" w:author="Pande, Amitkumar" w:date="2020-11-09T15:46:00Z">
              <w:r w:rsidRPr="00FE0EB8">
                <w:rPr>
                  <w:b/>
                  <w:bCs/>
                  <w:smallCaps/>
                  <w:lang w:val="en"/>
                </w:rPr>
                <w:t>Author</w:t>
              </w:r>
            </w:ins>
          </w:p>
        </w:tc>
        <w:tc>
          <w:tcPr>
            <w:tcW w:w="4455" w:type="dxa"/>
            <w:shd w:val="clear" w:color="auto" w:fill="D9D9D9"/>
            <w:tcMar>
              <w:top w:w="100" w:type="dxa"/>
              <w:left w:w="100" w:type="dxa"/>
              <w:bottom w:w="100" w:type="dxa"/>
              <w:right w:w="100" w:type="dxa"/>
            </w:tcMar>
          </w:tcPr>
          <w:p w14:paraId="1CD8B03C" w14:textId="77777777" w:rsidR="00FE0EB8" w:rsidRPr="00FE0EB8" w:rsidRDefault="00FE0EB8" w:rsidP="004D6F97">
            <w:pPr>
              <w:jc w:val="center"/>
              <w:rPr>
                <w:ins w:id="8" w:author="Pande, Amitkumar" w:date="2020-11-09T15:46:00Z"/>
                <w:b/>
                <w:bCs/>
                <w:smallCaps/>
                <w:lang w:val="en"/>
              </w:rPr>
            </w:pPr>
            <w:ins w:id="9" w:author="Pande, Amitkumar" w:date="2020-11-09T15:46:00Z">
              <w:r w:rsidRPr="00FE0EB8">
                <w:rPr>
                  <w:b/>
                  <w:bCs/>
                  <w:smallCaps/>
                  <w:lang w:val="en"/>
                </w:rPr>
                <w:t>Changes</w:t>
              </w:r>
            </w:ins>
          </w:p>
        </w:tc>
      </w:tr>
      <w:tr w:rsidR="00FE0EB8" w:rsidRPr="00976938" w14:paraId="5A8C784A" w14:textId="77777777" w:rsidTr="00F84493">
        <w:tc>
          <w:tcPr>
            <w:tcW w:w="975" w:type="dxa"/>
            <w:tcMar>
              <w:top w:w="100" w:type="dxa"/>
              <w:left w:w="100" w:type="dxa"/>
              <w:bottom w:w="100" w:type="dxa"/>
              <w:right w:w="100" w:type="dxa"/>
            </w:tcMar>
          </w:tcPr>
          <w:p w14:paraId="1ED1783F" w14:textId="61046E71" w:rsidR="00FE0EB8" w:rsidRPr="00976938" w:rsidRDefault="00AF36C7" w:rsidP="00F84493">
            <w:pPr>
              <w:rPr>
                <w:ins w:id="10" w:author="Pande, Amitkumar" w:date="2020-11-09T15:46:00Z"/>
                <w:b/>
                <w:bCs/>
                <w:smallCaps/>
                <w:highlight w:val="yellow"/>
                <w:lang w:val="en"/>
              </w:rPr>
            </w:pPr>
            <w:r w:rsidRPr="00976938">
              <w:rPr>
                <w:b/>
                <w:bCs/>
                <w:smallCaps/>
                <w:highlight w:val="yellow"/>
                <w:lang w:val="en"/>
              </w:rPr>
              <w:t>1.0</w:t>
            </w:r>
          </w:p>
        </w:tc>
        <w:tc>
          <w:tcPr>
            <w:tcW w:w="1590" w:type="dxa"/>
            <w:tcMar>
              <w:top w:w="100" w:type="dxa"/>
              <w:left w:w="100" w:type="dxa"/>
              <w:bottom w:w="100" w:type="dxa"/>
              <w:right w:w="100" w:type="dxa"/>
            </w:tcMar>
          </w:tcPr>
          <w:p w14:paraId="64FEB8FD" w14:textId="262B50D8" w:rsidR="00FE0EB8" w:rsidRPr="00976938" w:rsidRDefault="00AF36C7" w:rsidP="00F84493">
            <w:pPr>
              <w:rPr>
                <w:ins w:id="11" w:author="Pande, Amitkumar" w:date="2020-11-09T15:46:00Z"/>
                <w:b/>
                <w:bCs/>
                <w:smallCaps/>
                <w:highlight w:val="yellow"/>
                <w:lang w:val="en"/>
              </w:rPr>
            </w:pPr>
            <w:r w:rsidRPr="00976938">
              <w:rPr>
                <w:b/>
                <w:bCs/>
                <w:smallCaps/>
                <w:highlight w:val="yellow"/>
                <w:lang w:val="en"/>
              </w:rPr>
              <w:t>21-</w:t>
            </w:r>
            <w:r w:rsidR="00E55E14">
              <w:rPr>
                <w:b/>
                <w:bCs/>
                <w:smallCaps/>
                <w:highlight w:val="yellow"/>
                <w:lang w:val="en"/>
              </w:rPr>
              <w:t>03</w:t>
            </w:r>
            <w:r w:rsidRPr="00976938">
              <w:rPr>
                <w:b/>
                <w:bCs/>
                <w:smallCaps/>
                <w:highlight w:val="yellow"/>
                <w:lang w:val="en"/>
              </w:rPr>
              <w:t>-2020</w:t>
            </w:r>
          </w:p>
        </w:tc>
        <w:tc>
          <w:tcPr>
            <w:tcW w:w="2325" w:type="dxa"/>
            <w:tcMar>
              <w:top w:w="100" w:type="dxa"/>
              <w:left w:w="100" w:type="dxa"/>
              <w:bottom w:w="100" w:type="dxa"/>
              <w:right w:w="100" w:type="dxa"/>
            </w:tcMar>
          </w:tcPr>
          <w:p w14:paraId="1B0BB347" w14:textId="0C16A32A" w:rsidR="00FE0EB8" w:rsidRPr="00976938" w:rsidRDefault="00E55E14" w:rsidP="00F84493">
            <w:pPr>
              <w:rPr>
                <w:ins w:id="12" w:author="Pande, Amitkumar" w:date="2020-11-09T15:46:00Z"/>
                <w:b/>
                <w:bCs/>
                <w:smallCaps/>
                <w:highlight w:val="yellow"/>
                <w:lang w:val="en"/>
              </w:rPr>
            </w:pPr>
            <w:r>
              <w:rPr>
                <w:b/>
                <w:bCs/>
                <w:smallCaps/>
                <w:highlight w:val="yellow"/>
                <w:lang w:val="en"/>
              </w:rPr>
              <w:t>Umesh Taneja</w:t>
            </w:r>
          </w:p>
        </w:tc>
        <w:tc>
          <w:tcPr>
            <w:tcW w:w="4455" w:type="dxa"/>
            <w:tcMar>
              <w:top w:w="100" w:type="dxa"/>
              <w:left w:w="100" w:type="dxa"/>
              <w:bottom w:w="100" w:type="dxa"/>
              <w:right w:w="100" w:type="dxa"/>
            </w:tcMar>
          </w:tcPr>
          <w:p w14:paraId="2AE97DD1" w14:textId="3EBB907A" w:rsidR="00FE0EB8" w:rsidRPr="00976938" w:rsidRDefault="00AF36C7" w:rsidP="00F84493">
            <w:pPr>
              <w:rPr>
                <w:ins w:id="13" w:author="Pande, Amitkumar" w:date="2020-11-09T15:46:00Z"/>
                <w:b/>
                <w:bCs/>
                <w:smallCaps/>
                <w:highlight w:val="yellow"/>
                <w:lang w:val="en"/>
              </w:rPr>
            </w:pPr>
            <w:r w:rsidRPr="00976938">
              <w:rPr>
                <w:b/>
                <w:bCs/>
                <w:smallCaps/>
                <w:highlight w:val="yellow"/>
                <w:lang w:val="en"/>
              </w:rPr>
              <w:t>Initial Draft of SoW</w:t>
            </w:r>
          </w:p>
        </w:tc>
      </w:tr>
      <w:tr w:rsidR="00FE0EB8" w:rsidRPr="00976938" w14:paraId="582E4E02" w14:textId="77777777" w:rsidTr="00F84493">
        <w:tc>
          <w:tcPr>
            <w:tcW w:w="975" w:type="dxa"/>
            <w:tcMar>
              <w:top w:w="100" w:type="dxa"/>
              <w:left w:w="100" w:type="dxa"/>
              <w:bottom w:w="100" w:type="dxa"/>
              <w:right w:w="100" w:type="dxa"/>
            </w:tcMar>
          </w:tcPr>
          <w:p w14:paraId="59EFA604" w14:textId="77777777" w:rsidR="00FE0EB8" w:rsidRPr="00976938" w:rsidRDefault="00FE0EB8" w:rsidP="00F84493">
            <w:pPr>
              <w:rPr>
                <w:ins w:id="14" w:author="Pande, Amitkumar" w:date="2020-11-09T15:46:00Z"/>
                <w:b/>
                <w:bCs/>
                <w:smallCaps/>
                <w:highlight w:val="yellow"/>
                <w:lang w:val="en"/>
              </w:rPr>
            </w:pPr>
          </w:p>
        </w:tc>
        <w:tc>
          <w:tcPr>
            <w:tcW w:w="1590" w:type="dxa"/>
            <w:tcMar>
              <w:top w:w="100" w:type="dxa"/>
              <w:left w:w="100" w:type="dxa"/>
              <w:bottom w:w="100" w:type="dxa"/>
              <w:right w:w="100" w:type="dxa"/>
            </w:tcMar>
          </w:tcPr>
          <w:p w14:paraId="59C0E050" w14:textId="77777777" w:rsidR="00FE0EB8" w:rsidRPr="00976938" w:rsidRDefault="00FE0EB8" w:rsidP="00F84493">
            <w:pPr>
              <w:rPr>
                <w:ins w:id="15" w:author="Pande, Amitkumar" w:date="2020-11-09T15:46:00Z"/>
                <w:b/>
                <w:bCs/>
                <w:smallCaps/>
                <w:highlight w:val="yellow"/>
                <w:lang w:val="en"/>
              </w:rPr>
            </w:pPr>
          </w:p>
        </w:tc>
        <w:tc>
          <w:tcPr>
            <w:tcW w:w="2325" w:type="dxa"/>
            <w:tcMar>
              <w:top w:w="100" w:type="dxa"/>
              <w:left w:w="100" w:type="dxa"/>
              <w:bottom w:w="100" w:type="dxa"/>
              <w:right w:w="100" w:type="dxa"/>
            </w:tcMar>
          </w:tcPr>
          <w:p w14:paraId="576A3660" w14:textId="77777777" w:rsidR="00FE0EB8" w:rsidRPr="00976938" w:rsidRDefault="00FE0EB8" w:rsidP="00F84493">
            <w:pPr>
              <w:rPr>
                <w:ins w:id="16" w:author="Pande, Amitkumar" w:date="2020-11-09T15:46:00Z"/>
                <w:b/>
                <w:bCs/>
                <w:smallCaps/>
                <w:highlight w:val="yellow"/>
                <w:lang w:val="en"/>
              </w:rPr>
            </w:pPr>
          </w:p>
        </w:tc>
        <w:tc>
          <w:tcPr>
            <w:tcW w:w="4455" w:type="dxa"/>
            <w:tcMar>
              <w:top w:w="100" w:type="dxa"/>
              <w:left w:w="100" w:type="dxa"/>
              <w:bottom w:w="100" w:type="dxa"/>
              <w:right w:w="100" w:type="dxa"/>
            </w:tcMar>
          </w:tcPr>
          <w:p w14:paraId="20B4EE7F" w14:textId="77777777" w:rsidR="00FE0EB8" w:rsidRPr="00976938" w:rsidRDefault="00FE0EB8" w:rsidP="00F84493">
            <w:pPr>
              <w:rPr>
                <w:ins w:id="17" w:author="Pande, Amitkumar" w:date="2020-11-09T15:46:00Z"/>
                <w:b/>
                <w:bCs/>
                <w:smallCaps/>
                <w:highlight w:val="yellow"/>
                <w:lang w:val="en"/>
              </w:rPr>
            </w:pPr>
          </w:p>
        </w:tc>
      </w:tr>
    </w:tbl>
    <w:p w14:paraId="60CA01CB" w14:textId="097119B9" w:rsidR="008F2EC8" w:rsidRPr="00976938" w:rsidDel="00FE0EB8" w:rsidRDefault="008F2EC8">
      <w:pPr>
        <w:rPr>
          <w:del w:id="18" w:author="Pande, Amitkumar" w:date="2020-11-09T15:47:00Z"/>
          <w:highlight w:val="yellow"/>
        </w:rPr>
      </w:pPr>
    </w:p>
    <w:customXmlDelRangeStart w:id="19" w:author="Pande, Amitkumar" w:date="2020-11-09T15:47:00Z"/>
    <w:sdt>
      <w:sdtPr>
        <w:rPr>
          <w:highlight w:val="yellow"/>
        </w:rPr>
        <w:id w:val="460539384"/>
        <w:docPartObj>
          <w:docPartGallery w:val="Table of Contents"/>
          <w:docPartUnique/>
        </w:docPartObj>
      </w:sdtPr>
      <w:sdtEndPr>
        <w:rPr>
          <w:rFonts w:asciiTheme="minorHAnsi" w:eastAsiaTheme="minorEastAsia" w:hAnsiTheme="minorHAnsi" w:cstheme="minorBidi"/>
          <w:b w:val="0"/>
          <w:bCs w:val="0"/>
          <w:smallCaps w:val="0"/>
          <w:color w:val="auto"/>
          <w:sz w:val="22"/>
          <w:szCs w:val="22"/>
        </w:rPr>
      </w:sdtEndPr>
      <w:sdtContent>
        <w:customXmlDelRangeEnd w:id="19"/>
        <w:p w14:paraId="4B0D6CE7" w14:textId="198D0D7A" w:rsidR="00FE0EB8" w:rsidRPr="00976938" w:rsidDel="00FE0EB8" w:rsidRDefault="00FE0EB8">
          <w:pPr>
            <w:pStyle w:val="TOCHeading"/>
            <w:numPr>
              <w:ilvl w:val="0"/>
              <w:numId w:val="0"/>
            </w:numPr>
            <w:ind w:left="432"/>
            <w:rPr>
              <w:del w:id="20" w:author="Pande, Amitkumar" w:date="2020-11-09T15:47:00Z"/>
              <w:rFonts w:asciiTheme="minorHAnsi" w:eastAsiaTheme="minorEastAsia" w:hAnsiTheme="minorHAnsi" w:cstheme="minorBidi"/>
              <w:b w:val="0"/>
              <w:bCs w:val="0"/>
              <w:smallCaps w:val="0"/>
              <w:color w:val="auto"/>
              <w:sz w:val="22"/>
              <w:szCs w:val="22"/>
              <w:highlight w:val="yellow"/>
            </w:rPr>
          </w:pPr>
        </w:p>
        <w:p w14:paraId="6EF1B5C0" w14:textId="7448E4CE" w:rsidR="00FE0EB8" w:rsidRPr="00976938" w:rsidDel="00FE0EB8" w:rsidRDefault="00FE0EB8" w:rsidP="00FE0EB8">
          <w:pPr>
            <w:rPr>
              <w:del w:id="21" w:author="Pande, Amitkumar" w:date="2020-11-09T15:47:00Z"/>
              <w:b/>
              <w:bCs/>
              <w:smallCaps/>
              <w:highlight w:val="yellow"/>
              <w:lang w:val="en"/>
            </w:rPr>
          </w:pPr>
          <w:del w:id="22" w:author="Pande, Amitkumar" w:date="2020-11-09T15:47:00Z">
            <w:r w:rsidRPr="00976938" w:rsidDel="00FE0EB8">
              <w:rPr>
                <w:b/>
                <w:bCs/>
                <w:smallCaps/>
                <w:highlight w:val="yellow"/>
                <w:lang w:val="en"/>
              </w:rPr>
              <w:delText>Revision History</w:delText>
            </w:r>
          </w:del>
        </w:p>
        <w:p w14:paraId="49D6883A" w14:textId="2B7EA088" w:rsidR="00FE0EB8" w:rsidRPr="00976938" w:rsidDel="00FE0EB8" w:rsidRDefault="00FE0EB8" w:rsidP="00FE0EB8">
          <w:pPr>
            <w:rPr>
              <w:del w:id="23" w:author="Pande, Amitkumar" w:date="2020-11-09T15:47:00Z"/>
              <w:b/>
              <w:bCs/>
              <w:smallCaps/>
              <w:highlight w:val="yellow"/>
              <w:lang w:val="en"/>
            </w:rPr>
          </w:pPr>
        </w:p>
        <w:p w14:paraId="725A9F82" w14:textId="77777777" w:rsidR="00FE0EB8" w:rsidRPr="00976938" w:rsidRDefault="00FE0EB8">
          <w:pPr>
            <w:rPr>
              <w:highlight w:val="yellow"/>
            </w:rPr>
          </w:pPr>
          <w:r w:rsidRPr="00976938">
            <w:rPr>
              <w:b/>
              <w:bCs/>
              <w:smallCaps/>
              <w:highlight w:val="yellow"/>
            </w:rPr>
            <w:br w:type="page"/>
          </w:r>
        </w:p>
        <w:p w14:paraId="5F44A9EA" w14:textId="5D17BA80" w:rsidR="00C94107" w:rsidRPr="00880711" w:rsidRDefault="00C94107">
          <w:pPr>
            <w:pStyle w:val="TOCHeading"/>
            <w:numPr>
              <w:ilvl w:val="0"/>
              <w:numId w:val="0"/>
            </w:numPr>
            <w:ind w:left="432"/>
            <w:pPrChange w:id="24" w:author="Pande, Amitkumar" w:date="2020-09-14T11:50:00Z">
              <w:pPr>
                <w:pStyle w:val="TOCHeading"/>
              </w:pPr>
            </w:pPrChange>
          </w:pPr>
          <w:r w:rsidRPr="00880711">
            <w:lastRenderedPageBreak/>
            <w:t>Table of Contents</w:t>
          </w:r>
        </w:p>
        <w:p w14:paraId="2343C9A4" w14:textId="07DDADC1" w:rsidR="008E68D9" w:rsidRPr="00880711" w:rsidRDefault="00C94107">
          <w:pPr>
            <w:pStyle w:val="TOC1"/>
            <w:tabs>
              <w:tab w:val="left" w:pos="440"/>
              <w:tab w:val="right" w:leader="dot" w:pos="10790"/>
            </w:tabs>
            <w:rPr>
              <w:rFonts w:cstheme="minorBidi"/>
              <w:b w:val="0"/>
              <w:bCs w:val="0"/>
              <w:caps w:val="0"/>
              <w:noProof/>
              <w:sz w:val="22"/>
              <w:szCs w:val="22"/>
              <w:lang w:eastAsia="en-US"/>
            </w:rPr>
          </w:pPr>
          <w:r w:rsidRPr="00880711">
            <w:rPr>
              <w:b w:val="0"/>
              <w:bCs w:val="0"/>
              <w:i/>
              <w:iCs/>
              <w:caps w:val="0"/>
              <w:sz w:val="22"/>
              <w:u w:val="single"/>
            </w:rPr>
            <w:fldChar w:fldCharType="begin"/>
          </w:r>
          <w:r w:rsidRPr="00880711">
            <w:rPr>
              <w:b w:val="0"/>
              <w:bCs w:val="0"/>
              <w:i/>
              <w:iCs/>
              <w:caps w:val="0"/>
              <w:sz w:val="22"/>
              <w:u w:val="single"/>
            </w:rPr>
            <w:instrText xml:space="preserve"> TOC \o "1-3" \h \z \u </w:instrText>
          </w:r>
          <w:r w:rsidRPr="00880711">
            <w:rPr>
              <w:b w:val="0"/>
              <w:bCs w:val="0"/>
              <w:i/>
              <w:iCs/>
              <w:caps w:val="0"/>
              <w:sz w:val="22"/>
              <w:u w:val="single"/>
            </w:rPr>
            <w:fldChar w:fldCharType="separate"/>
          </w:r>
          <w:hyperlink w:anchor="_Toc64441351" w:history="1">
            <w:r w:rsidR="008E68D9" w:rsidRPr="00880711">
              <w:rPr>
                <w:rStyle w:val="Hyperlink"/>
                <w:noProof/>
              </w:rPr>
              <w:t>1</w:t>
            </w:r>
            <w:r w:rsidR="008E68D9" w:rsidRPr="00880711">
              <w:rPr>
                <w:rFonts w:cstheme="minorBidi"/>
                <w:b w:val="0"/>
                <w:bCs w:val="0"/>
                <w:caps w:val="0"/>
                <w:noProof/>
                <w:sz w:val="22"/>
                <w:szCs w:val="22"/>
                <w:lang w:eastAsia="en-US"/>
              </w:rPr>
              <w:tab/>
            </w:r>
            <w:r w:rsidR="008E68D9" w:rsidRPr="00880711">
              <w:rPr>
                <w:rStyle w:val="Hyperlink"/>
                <w:noProof/>
              </w:rPr>
              <w:t>Project Overview</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_Toc64441351 \h </w:instrText>
            </w:r>
            <w:r w:rsidR="008E68D9" w:rsidRPr="00880711">
              <w:rPr>
                <w:noProof/>
                <w:webHidden/>
              </w:rPr>
            </w:r>
            <w:r w:rsidR="008E68D9" w:rsidRPr="00880711">
              <w:rPr>
                <w:noProof/>
                <w:webHidden/>
              </w:rPr>
              <w:fldChar w:fldCharType="separate"/>
            </w:r>
            <w:r w:rsidR="008E68D9" w:rsidRPr="00880711">
              <w:rPr>
                <w:noProof/>
                <w:webHidden/>
              </w:rPr>
              <w:t>4</w:t>
            </w:r>
            <w:r w:rsidR="008E68D9" w:rsidRPr="00880711">
              <w:rPr>
                <w:noProof/>
                <w:webHidden/>
              </w:rPr>
              <w:fldChar w:fldCharType="end"/>
            </w:r>
          </w:hyperlink>
        </w:p>
        <w:p w14:paraId="7A9B5079" w14:textId="5F4EFEF6" w:rsidR="008E68D9" w:rsidRPr="00880711" w:rsidRDefault="009B7202">
          <w:pPr>
            <w:pStyle w:val="TOC2"/>
            <w:tabs>
              <w:tab w:val="left" w:pos="880"/>
              <w:tab w:val="right" w:leader="dot" w:pos="10790"/>
            </w:tabs>
            <w:rPr>
              <w:rFonts w:cstheme="minorBidi"/>
              <w:smallCaps w:val="0"/>
              <w:noProof/>
              <w:sz w:val="22"/>
              <w:szCs w:val="22"/>
              <w:lang w:eastAsia="en-US"/>
            </w:rPr>
          </w:pPr>
          <w:hyperlink w:anchor="_Toc64441352" w:history="1">
            <w:r w:rsidR="008E68D9" w:rsidRPr="00880711">
              <w:rPr>
                <w:rStyle w:val="Hyperlink"/>
                <w:noProof/>
              </w:rPr>
              <w:t>1.1</w:t>
            </w:r>
            <w:r w:rsidR="008E68D9" w:rsidRPr="00880711">
              <w:rPr>
                <w:rFonts w:cstheme="minorBidi"/>
                <w:smallCaps w:val="0"/>
                <w:noProof/>
                <w:sz w:val="22"/>
                <w:szCs w:val="22"/>
                <w:lang w:eastAsia="en-US"/>
              </w:rPr>
              <w:tab/>
            </w:r>
            <w:r w:rsidR="008E68D9" w:rsidRPr="00880711">
              <w:rPr>
                <w:rStyle w:val="Hyperlink"/>
                <w:noProof/>
              </w:rPr>
              <w:t>Executive summary</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_Toc64441352 \h </w:instrText>
            </w:r>
            <w:r w:rsidR="008E68D9" w:rsidRPr="00880711">
              <w:rPr>
                <w:noProof/>
                <w:webHidden/>
              </w:rPr>
            </w:r>
            <w:r w:rsidR="008E68D9" w:rsidRPr="00880711">
              <w:rPr>
                <w:noProof/>
                <w:webHidden/>
              </w:rPr>
              <w:fldChar w:fldCharType="separate"/>
            </w:r>
            <w:r w:rsidR="008E68D9" w:rsidRPr="00880711">
              <w:rPr>
                <w:noProof/>
                <w:webHidden/>
              </w:rPr>
              <w:t>4</w:t>
            </w:r>
            <w:r w:rsidR="008E68D9" w:rsidRPr="00880711">
              <w:rPr>
                <w:noProof/>
                <w:webHidden/>
              </w:rPr>
              <w:fldChar w:fldCharType="end"/>
            </w:r>
          </w:hyperlink>
        </w:p>
        <w:p w14:paraId="336B1F21" w14:textId="63143A8C" w:rsidR="008E68D9" w:rsidRPr="00880711" w:rsidRDefault="009B7202">
          <w:pPr>
            <w:pStyle w:val="TOC2"/>
            <w:tabs>
              <w:tab w:val="left" w:pos="880"/>
              <w:tab w:val="right" w:leader="dot" w:pos="10790"/>
            </w:tabs>
            <w:rPr>
              <w:rFonts w:cstheme="minorBidi"/>
              <w:smallCaps w:val="0"/>
              <w:noProof/>
              <w:sz w:val="22"/>
              <w:szCs w:val="22"/>
              <w:lang w:eastAsia="en-US"/>
            </w:rPr>
          </w:pPr>
          <w:hyperlink w:anchor="_Toc64441354" w:history="1">
            <w:r w:rsidR="008E68D9" w:rsidRPr="00880711">
              <w:rPr>
                <w:rStyle w:val="Hyperlink"/>
                <w:noProof/>
              </w:rPr>
              <w:t>1.2</w:t>
            </w:r>
            <w:r w:rsidR="008E68D9" w:rsidRPr="00880711">
              <w:rPr>
                <w:rFonts w:cstheme="minorBidi"/>
                <w:smallCaps w:val="0"/>
                <w:noProof/>
                <w:sz w:val="22"/>
                <w:szCs w:val="22"/>
                <w:lang w:eastAsia="en-US"/>
              </w:rPr>
              <w:tab/>
            </w:r>
            <w:r w:rsidR="008E68D9" w:rsidRPr="00880711">
              <w:rPr>
                <w:rStyle w:val="Hyperlink"/>
                <w:noProof/>
              </w:rPr>
              <w:t>Business Requirement</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_Toc64441354 \h </w:instrText>
            </w:r>
            <w:r w:rsidR="008E68D9" w:rsidRPr="00880711">
              <w:rPr>
                <w:noProof/>
                <w:webHidden/>
              </w:rPr>
            </w:r>
            <w:r w:rsidR="008E68D9" w:rsidRPr="00880711">
              <w:rPr>
                <w:noProof/>
                <w:webHidden/>
              </w:rPr>
              <w:fldChar w:fldCharType="separate"/>
            </w:r>
            <w:r w:rsidR="008E68D9" w:rsidRPr="00880711">
              <w:rPr>
                <w:noProof/>
                <w:webHidden/>
              </w:rPr>
              <w:t>4</w:t>
            </w:r>
            <w:r w:rsidR="008E68D9" w:rsidRPr="00880711">
              <w:rPr>
                <w:noProof/>
                <w:webHidden/>
              </w:rPr>
              <w:fldChar w:fldCharType="end"/>
            </w:r>
          </w:hyperlink>
        </w:p>
        <w:p w14:paraId="2F96017E" w14:textId="61693B89" w:rsidR="008E68D9" w:rsidRPr="00880711" w:rsidRDefault="009B7202">
          <w:pPr>
            <w:pStyle w:val="TOC2"/>
            <w:tabs>
              <w:tab w:val="left" w:pos="880"/>
              <w:tab w:val="right" w:leader="dot" w:pos="10790"/>
            </w:tabs>
            <w:rPr>
              <w:rFonts w:cstheme="minorBidi"/>
              <w:smallCaps w:val="0"/>
              <w:noProof/>
              <w:sz w:val="22"/>
              <w:szCs w:val="22"/>
              <w:lang w:eastAsia="en-US"/>
            </w:rPr>
          </w:pPr>
          <w:hyperlink w:anchor="_Toc64441355" w:history="1">
            <w:r w:rsidR="008E68D9" w:rsidRPr="00880711">
              <w:rPr>
                <w:rStyle w:val="Hyperlink"/>
                <w:noProof/>
                <w:lang w:val="en-GB"/>
              </w:rPr>
              <w:t>1.3</w:t>
            </w:r>
            <w:r w:rsidR="008E68D9" w:rsidRPr="00880711">
              <w:rPr>
                <w:rFonts w:cstheme="minorBidi"/>
                <w:smallCaps w:val="0"/>
                <w:noProof/>
                <w:sz w:val="22"/>
                <w:szCs w:val="22"/>
                <w:lang w:eastAsia="en-US"/>
              </w:rPr>
              <w:tab/>
            </w:r>
            <w:r w:rsidR="008E68D9" w:rsidRPr="00880711">
              <w:rPr>
                <w:rStyle w:val="Hyperlink"/>
                <w:noProof/>
                <w:lang w:val="en-GB"/>
              </w:rPr>
              <w:t>Pain Points / Challenges in the current environment</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_Toc64441355 \h </w:instrText>
            </w:r>
            <w:r w:rsidR="008E68D9" w:rsidRPr="00880711">
              <w:rPr>
                <w:noProof/>
                <w:webHidden/>
              </w:rPr>
            </w:r>
            <w:r w:rsidR="008E68D9" w:rsidRPr="00880711">
              <w:rPr>
                <w:noProof/>
                <w:webHidden/>
              </w:rPr>
              <w:fldChar w:fldCharType="separate"/>
            </w:r>
            <w:r w:rsidR="008E68D9" w:rsidRPr="00880711">
              <w:rPr>
                <w:noProof/>
                <w:webHidden/>
              </w:rPr>
              <w:t>5</w:t>
            </w:r>
            <w:r w:rsidR="008E68D9" w:rsidRPr="00880711">
              <w:rPr>
                <w:noProof/>
                <w:webHidden/>
              </w:rPr>
              <w:fldChar w:fldCharType="end"/>
            </w:r>
          </w:hyperlink>
        </w:p>
        <w:p w14:paraId="28C403B6" w14:textId="2A72CFBD" w:rsidR="008E68D9" w:rsidRPr="00880711" w:rsidRDefault="009B7202">
          <w:pPr>
            <w:pStyle w:val="TOC2"/>
            <w:tabs>
              <w:tab w:val="left" w:pos="880"/>
              <w:tab w:val="right" w:leader="dot" w:pos="10790"/>
            </w:tabs>
            <w:rPr>
              <w:rFonts w:cstheme="minorBidi"/>
              <w:smallCaps w:val="0"/>
              <w:noProof/>
              <w:sz w:val="22"/>
              <w:szCs w:val="22"/>
              <w:lang w:eastAsia="en-US"/>
            </w:rPr>
          </w:pPr>
          <w:hyperlink w:anchor="_Toc64441413" w:history="1">
            <w:r w:rsidR="008E68D9" w:rsidRPr="00880711">
              <w:rPr>
                <w:rStyle w:val="Hyperlink"/>
                <w:noProof/>
              </w:rPr>
              <w:t>1.4</w:t>
            </w:r>
            <w:r w:rsidR="008E68D9" w:rsidRPr="00880711">
              <w:rPr>
                <w:rFonts w:cstheme="minorBidi"/>
                <w:smallCaps w:val="0"/>
                <w:noProof/>
                <w:sz w:val="22"/>
                <w:szCs w:val="22"/>
                <w:lang w:eastAsia="en-US"/>
              </w:rPr>
              <w:tab/>
            </w:r>
            <w:r w:rsidR="008E68D9" w:rsidRPr="00880711">
              <w:rPr>
                <w:rStyle w:val="Hyperlink"/>
                <w:noProof/>
              </w:rPr>
              <w:t xml:space="preserve">Project Success </w:t>
            </w:r>
            <w:r w:rsidR="008E68D9" w:rsidRPr="00880711">
              <w:rPr>
                <w:rStyle w:val="Hyperlink"/>
                <w:noProof/>
                <w:lang w:val="en-GB"/>
              </w:rPr>
              <w:t>Criteria</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_Toc64441413 \h </w:instrText>
            </w:r>
            <w:r w:rsidR="008E68D9" w:rsidRPr="00880711">
              <w:rPr>
                <w:noProof/>
                <w:webHidden/>
              </w:rPr>
            </w:r>
            <w:r w:rsidR="008E68D9" w:rsidRPr="00880711">
              <w:rPr>
                <w:noProof/>
                <w:webHidden/>
              </w:rPr>
              <w:fldChar w:fldCharType="separate"/>
            </w:r>
            <w:r w:rsidR="008E68D9" w:rsidRPr="00880711">
              <w:rPr>
                <w:noProof/>
                <w:webHidden/>
              </w:rPr>
              <w:t>5</w:t>
            </w:r>
            <w:r w:rsidR="008E68D9" w:rsidRPr="00880711">
              <w:rPr>
                <w:noProof/>
                <w:webHidden/>
              </w:rPr>
              <w:fldChar w:fldCharType="end"/>
            </w:r>
          </w:hyperlink>
        </w:p>
        <w:p w14:paraId="02CF14CB" w14:textId="7E83A091" w:rsidR="008E68D9" w:rsidRPr="00880711" w:rsidRDefault="009B7202">
          <w:pPr>
            <w:pStyle w:val="TOC2"/>
            <w:tabs>
              <w:tab w:val="left" w:pos="880"/>
              <w:tab w:val="right" w:leader="dot" w:pos="10790"/>
            </w:tabs>
            <w:rPr>
              <w:rFonts w:cstheme="minorBidi"/>
              <w:smallCaps w:val="0"/>
              <w:noProof/>
              <w:sz w:val="22"/>
              <w:szCs w:val="22"/>
              <w:lang w:eastAsia="en-US"/>
            </w:rPr>
          </w:pPr>
          <w:hyperlink w:anchor="_Toc64441416" w:history="1">
            <w:r w:rsidR="008E68D9" w:rsidRPr="00880711">
              <w:rPr>
                <w:rStyle w:val="Hyperlink"/>
                <w:noProof/>
              </w:rPr>
              <w:t>1.5</w:t>
            </w:r>
            <w:r w:rsidR="008E68D9" w:rsidRPr="00880711">
              <w:rPr>
                <w:rFonts w:cstheme="minorBidi"/>
                <w:smallCaps w:val="0"/>
                <w:noProof/>
                <w:sz w:val="22"/>
                <w:szCs w:val="22"/>
                <w:lang w:eastAsia="en-US"/>
              </w:rPr>
              <w:tab/>
            </w:r>
            <w:r w:rsidR="008E68D9" w:rsidRPr="00880711">
              <w:rPr>
                <w:rStyle w:val="Hyperlink"/>
                <w:noProof/>
              </w:rPr>
              <w:t>Pre-Requisites</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_Toc64441416 \h </w:instrText>
            </w:r>
            <w:r w:rsidR="008E68D9" w:rsidRPr="00880711">
              <w:rPr>
                <w:noProof/>
                <w:webHidden/>
              </w:rPr>
            </w:r>
            <w:r w:rsidR="008E68D9" w:rsidRPr="00880711">
              <w:rPr>
                <w:noProof/>
                <w:webHidden/>
              </w:rPr>
              <w:fldChar w:fldCharType="separate"/>
            </w:r>
            <w:r w:rsidR="008E68D9" w:rsidRPr="00880711">
              <w:rPr>
                <w:noProof/>
                <w:webHidden/>
              </w:rPr>
              <w:t>6</w:t>
            </w:r>
            <w:r w:rsidR="008E68D9" w:rsidRPr="00880711">
              <w:rPr>
                <w:noProof/>
                <w:webHidden/>
              </w:rPr>
              <w:fldChar w:fldCharType="end"/>
            </w:r>
          </w:hyperlink>
        </w:p>
        <w:p w14:paraId="5D5D61A6" w14:textId="30D47563" w:rsidR="008E68D9" w:rsidRPr="00880711" w:rsidRDefault="009B7202">
          <w:pPr>
            <w:pStyle w:val="TOC2"/>
            <w:tabs>
              <w:tab w:val="left" w:pos="880"/>
              <w:tab w:val="right" w:leader="dot" w:pos="10790"/>
            </w:tabs>
            <w:rPr>
              <w:rFonts w:cstheme="minorBidi"/>
              <w:smallCaps w:val="0"/>
              <w:noProof/>
              <w:sz w:val="22"/>
              <w:szCs w:val="22"/>
              <w:lang w:eastAsia="en-US"/>
            </w:rPr>
          </w:pPr>
          <w:hyperlink w:anchor="_Toc64441417" w:history="1">
            <w:r w:rsidR="008E68D9" w:rsidRPr="00880711">
              <w:rPr>
                <w:rStyle w:val="Hyperlink"/>
                <w:noProof/>
                <w:lang w:val="en-GB"/>
              </w:rPr>
              <w:t>1.6</w:t>
            </w:r>
            <w:r w:rsidR="008E68D9" w:rsidRPr="00880711">
              <w:rPr>
                <w:rFonts w:cstheme="minorBidi"/>
                <w:smallCaps w:val="0"/>
                <w:noProof/>
                <w:sz w:val="22"/>
                <w:szCs w:val="22"/>
                <w:lang w:eastAsia="en-US"/>
              </w:rPr>
              <w:tab/>
            </w:r>
            <w:r w:rsidR="008E68D9" w:rsidRPr="00880711">
              <w:rPr>
                <w:rStyle w:val="Hyperlink"/>
                <w:noProof/>
                <w:lang w:val="en-GB"/>
              </w:rPr>
              <w:t>Dependencies</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_Toc64441417 \h </w:instrText>
            </w:r>
            <w:r w:rsidR="008E68D9" w:rsidRPr="00880711">
              <w:rPr>
                <w:noProof/>
                <w:webHidden/>
              </w:rPr>
            </w:r>
            <w:r w:rsidR="008E68D9" w:rsidRPr="00880711">
              <w:rPr>
                <w:noProof/>
                <w:webHidden/>
              </w:rPr>
              <w:fldChar w:fldCharType="separate"/>
            </w:r>
            <w:r w:rsidR="008E68D9" w:rsidRPr="00880711">
              <w:rPr>
                <w:noProof/>
                <w:webHidden/>
              </w:rPr>
              <w:t>6</w:t>
            </w:r>
            <w:r w:rsidR="008E68D9" w:rsidRPr="00880711">
              <w:rPr>
                <w:noProof/>
                <w:webHidden/>
              </w:rPr>
              <w:fldChar w:fldCharType="end"/>
            </w:r>
          </w:hyperlink>
        </w:p>
        <w:p w14:paraId="6277F618" w14:textId="58CCE5F0" w:rsidR="008E68D9" w:rsidRPr="00880711" w:rsidRDefault="009B7202">
          <w:pPr>
            <w:pStyle w:val="TOC2"/>
            <w:tabs>
              <w:tab w:val="left" w:pos="880"/>
              <w:tab w:val="right" w:leader="dot" w:pos="10790"/>
            </w:tabs>
            <w:rPr>
              <w:rFonts w:cstheme="minorBidi"/>
              <w:smallCaps w:val="0"/>
              <w:noProof/>
              <w:sz w:val="22"/>
              <w:szCs w:val="22"/>
              <w:lang w:eastAsia="en-US"/>
            </w:rPr>
          </w:pPr>
          <w:hyperlink w:anchor="_Toc64441419" w:history="1">
            <w:r w:rsidR="008E68D9" w:rsidRPr="00880711">
              <w:rPr>
                <w:rStyle w:val="Hyperlink"/>
                <w:noProof/>
              </w:rPr>
              <w:t>1.7</w:t>
            </w:r>
            <w:r w:rsidR="008E68D9" w:rsidRPr="00880711">
              <w:rPr>
                <w:rFonts w:cstheme="minorBidi"/>
                <w:smallCaps w:val="0"/>
                <w:noProof/>
                <w:sz w:val="22"/>
                <w:szCs w:val="22"/>
                <w:lang w:eastAsia="en-US"/>
              </w:rPr>
              <w:tab/>
            </w:r>
            <w:r w:rsidR="008E68D9" w:rsidRPr="00880711">
              <w:rPr>
                <w:rStyle w:val="Hyperlink"/>
                <w:noProof/>
              </w:rPr>
              <w:t>Assumptions</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_Toc64441419 \h </w:instrText>
            </w:r>
            <w:r w:rsidR="008E68D9" w:rsidRPr="00880711">
              <w:rPr>
                <w:noProof/>
                <w:webHidden/>
              </w:rPr>
            </w:r>
            <w:r w:rsidR="008E68D9" w:rsidRPr="00880711">
              <w:rPr>
                <w:noProof/>
                <w:webHidden/>
              </w:rPr>
              <w:fldChar w:fldCharType="separate"/>
            </w:r>
            <w:r w:rsidR="008E68D9" w:rsidRPr="00880711">
              <w:rPr>
                <w:noProof/>
                <w:webHidden/>
              </w:rPr>
              <w:t>6</w:t>
            </w:r>
            <w:r w:rsidR="008E68D9" w:rsidRPr="00880711">
              <w:rPr>
                <w:noProof/>
                <w:webHidden/>
              </w:rPr>
              <w:fldChar w:fldCharType="end"/>
            </w:r>
          </w:hyperlink>
        </w:p>
        <w:p w14:paraId="2F28F0EE" w14:textId="1317E90E" w:rsidR="008E68D9" w:rsidRPr="00880711" w:rsidRDefault="009B7202">
          <w:pPr>
            <w:pStyle w:val="TOC2"/>
            <w:tabs>
              <w:tab w:val="left" w:pos="880"/>
              <w:tab w:val="right" w:leader="dot" w:pos="10790"/>
            </w:tabs>
            <w:rPr>
              <w:rFonts w:cstheme="minorBidi"/>
              <w:smallCaps w:val="0"/>
              <w:noProof/>
              <w:sz w:val="22"/>
              <w:szCs w:val="22"/>
              <w:lang w:eastAsia="en-US"/>
            </w:rPr>
          </w:pPr>
          <w:hyperlink w:anchor="_Toc64441420" w:history="1">
            <w:r w:rsidR="008E68D9" w:rsidRPr="00880711">
              <w:rPr>
                <w:rStyle w:val="Hyperlink"/>
                <w:noProof/>
              </w:rPr>
              <w:t>1.8</w:t>
            </w:r>
            <w:r w:rsidR="008E68D9" w:rsidRPr="00880711">
              <w:rPr>
                <w:rFonts w:cstheme="minorBidi"/>
                <w:smallCaps w:val="0"/>
                <w:noProof/>
                <w:sz w:val="22"/>
                <w:szCs w:val="22"/>
                <w:lang w:eastAsia="en-US"/>
              </w:rPr>
              <w:tab/>
            </w:r>
            <w:r w:rsidR="008E68D9" w:rsidRPr="00880711">
              <w:rPr>
                <w:rStyle w:val="Hyperlink"/>
                <w:noProof/>
              </w:rPr>
              <w:t>In-scope</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_Toc64441420 \h </w:instrText>
            </w:r>
            <w:r w:rsidR="008E68D9" w:rsidRPr="00880711">
              <w:rPr>
                <w:noProof/>
                <w:webHidden/>
              </w:rPr>
            </w:r>
            <w:r w:rsidR="008E68D9" w:rsidRPr="00880711">
              <w:rPr>
                <w:noProof/>
                <w:webHidden/>
              </w:rPr>
              <w:fldChar w:fldCharType="separate"/>
            </w:r>
            <w:r w:rsidR="008E68D9" w:rsidRPr="00880711">
              <w:rPr>
                <w:noProof/>
                <w:webHidden/>
              </w:rPr>
              <w:t>7</w:t>
            </w:r>
            <w:r w:rsidR="008E68D9" w:rsidRPr="00880711">
              <w:rPr>
                <w:noProof/>
                <w:webHidden/>
              </w:rPr>
              <w:fldChar w:fldCharType="end"/>
            </w:r>
          </w:hyperlink>
        </w:p>
        <w:p w14:paraId="50AF97C0" w14:textId="1D284F7D" w:rsidR="008E68D9" w:rsidRPr="00880711" w:rsidRDefault="009B7202">
          <w:pPr>
            <w:pStyle w:val="TOC2"/>
            <w:tabs>
              <w:tab w:val="left" w:pos="880"/>
              <w:tab w:val="right" w:leader="dot" w:pos="10790"/>
            </w:tabs>
            <w:rPr>
              <w:rFonts w:cstheme="minorBidi"/>
              <w:smallCaps w:val="0"/>
              <w:noProof/>
              <w:sz w:val="22"/>
              <w:szCs w:val="22"/>
              <w:lang w:eastAsia="en-US"/>
            </w:rPr>
          </w:pPr>
          <w:hyperlink w:anchor="_Toc64441421" w:history="1">
            <w:r w:rsidR="008E68D9" w:rsidRPr="00880711">
              <w:rPr>
                <w:rStyle w:val="Hyperlink"/>
                <w:noProof/>
              </w:rPr>
              <w:t>1.9</w:t>
            </w:r>
            <w:r w:rsidR="008E68D9" w:rsidRPr="00880711">
              <w:rPr>
                <w:rFonts w:cstheme="minorBidi"/>
                <w:smallCaps w:val="0"/>
                <w:noProof/>
                <w:sz w:val="22"/>
                <w:szCs w:val="22"/>
                <w:lang w:eastAsia="en-US"/>
              </w:rPr>
              <w:tab/>
            </w:r>
            <w:r w:rsidR="008E68D9" w:rsidRPr="00880711">
              <w:rPr>
                <w:rStyle w:val="Hyperlink"/>
                <w:noProof/>
              </w:rPr>
              <w:t>Out of Scope</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_Toc64441421 \h </w:instrText>
            </w:r>
            <w:r w:rsidR="008E68D9" w:rsidRPr="00880711">
              <w:rPr>
                <w:noProof/>
                <w:webHidden/>
              </w:rPr>
            </w:r>
            <w:r w:rsidR="008E68D9" w:rsidRPr="00880711">
              <w:rPr>
                <w:noProof/>
                <w:webHidden/>
              </w:rPr>
              <w:fldChar w:fldCharType="separate"/>
            </w:r>
            <w:r w:rsidR="008E68D9" w:rsidRPr="00880711">
              <w:rPr>
                <w:noProof/>
                <w:webHidden/>
              </w:rPr>
              <w:t>7</w:t>
            </w:r>
            <w:r w:rsidR="008E68D9" w:rsidRPr="00880711">
              <w:rPr>
                <w:noProof/>
                <w:webHidden/>
              </w:rPr>
              <w:fldChar w:fldCharType="end"/>
            </w:r>
          </w:hyperlink>
        </w:p>
        <w:p w14:paraId="7B5D90EA" w14:textId="04FC9CC7" w:rsidR="008E68D9" w:rsidRPr="00880711" w:rsidRDefault="009B7202">
          <w:pPr>
            <w:pStyle w:val="TOC2"/>
            <w:tabs>
              <w:tab w:val="left" w:pos="880"/>
              <w:tab w:val="right" w:leader="dot" w:pos="10790"/>
            </w:tabs>
            <w:rPr>
              <w:rFonts w:cstheme="minorBidi"/>
              <w:smallCaps w:val="0"/>
              <w:noProof/>
              <w:sz w:val="22"/>
              <w:szCs w:val="22"/>
              <w:lang w:eastAsia="en-US"/>
            </w:rPr>
          </w:pPr>
          <w:hyperlink w:anchor="_Toc64441422" w:history="1">
            <w:r w:rsidR="008E68D9" w:rsidRPr="00880711">
              <w:rPr>
                <w:rStyle w:val="Hyperlink"/>
                <w:noProof/>
              </w:rPr>
              <w:t>1.10</w:t>
            </w:r>
            <w:r w:rsidR="008E68D9" w:rsidRPr="00880711">
              <w:rPr>
                <w:rFonts w:cstheme="minorBidi"/>
                <w:smallCaps w:val="0"/>
                <w:noProof/>
                <w:sz w:val="22"/>
                <w:szCs w:val="22"/>
                <w:lang w:eastAsia="en-US"/>
              </w:rPr>
              <w:tab/>
            </w:r>
            <w:r w:rsidR="008E68D9" w:rsidRPr="00880711">
              <w:rPr>
                <w:rStyle w:val="Hyperlink"/>
                <w:noProof/>
              </w:rPr>
              <w:t>Risks and Mitigation</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_Toc64441422 \h </w:instrText>
            </w:r>
            <w:r w:rsidR="008E68D9" w:rsidRPr="00880711">
              <w:rPr>
                <w:noProof/>
                <w:webHidden/>
              </w:rPr>
            </w:r>
            <w:r w:rsidR="008E68D9" w:rsidRPr="00880711">
              <w:rPr>
                <w:noProof/>
                <w:webHidden/>
              </w:rPr>
              <w:fldChar w:fldCharType="separate"/>
            </w:r>
            <w:r w:rsidR="008E68D9" w:rsidRPr="00880711">
              <w:rPr>
                <w:noProof/>
                <w:webHidden/>
              </w:rPr>
              <w:t>9</w:t>
            </w:r>
            <w:r w:rsidR="008E68D9" w:rsidRPr="00880711">
              <w:rPr>
                <w:noProof/>
                <w:webHidden/>
              </w:rPr>
              <w:fldChar w:fldCharType="end"/>
            </w:r>
          </w:hyperlink>
        </w:p>
        <w:p w14:paraId="4F8D5DFD" w14:textId="113AD70B" w:rsidR="008E68D9" w:rsidRPr="00880711" w:rsidRDefault="009B7202">
          <w:pPr>
            <w:pStyle w:val="TOC2"/>
            <w:tabs>
              <w:tab w:val="left" w:pos="880"/>
              <w:tab w:val="right" w:leader="dot" w:pos="10790"/>
            </w:tabs>
            <w:rPr>
              <w:rFonts w:cstheme="minorBidi"/>
              <w:smallCaps w:val="0"/>
              <w:noProof/>
              <w:sz w:val="22"/>
              <w:szCs w:val="22"/>
              <w:lang w:eastAsia="en-US"/>
            </w:rPr>
          </w:pPr>
          <w:hyperlink w:anchor="_Toc64441425" w:history="1">
            <w:r w:rsidR="008E68D9" w:rsidRPr="00880711">
              <w:rPr>
                <w:rStyle w:val="Hyperlink"/>
                <w:noProof/>
              </w:rPr>
              <w:t>1.11</w:t>
            </w:r>
            <w:r w:rsidR="008E68D9" w:rsidRPr="00880711">
              <w:rPr>
                <w:rFonts w:cstheme="minorBidi"/>
                <w:smallCaps w:val="0"/>
                <w:noProof/>
                <w:sz w:val="22"/>
                <w:szCs w:val="22"/>
                <w:lang w:eastAsia="en-US"/>
              </w:rPr>
              <w:tab/>
            </w:r>
            <w:r w:rsidR="008E68D9" w:rsidRPr="00880711">
              <w:rPr>
                <w:rStyle w:val="Hyperlink"/>
                <w:noProof/>
              </w:rPr>
              <w:t>Raci Matrix</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_Toc64441425 \h </w:instrText>
            </w:r>
            <w:r w:rsidR="008E68D9" w:rsidRPr="00880711">
              <w:rPr>
                <w:noProof/>
                <w:webHidden/>
              </w:rPr>
            </w:r>
            <w:r w:rsidR="008E68D9" w:rsidRPr="00880711">
              <w:rPr>
                <w:noProof/>
                <w:webHidden/>
              </w:rPr>
              <w:fldChar w:fldCharType="separate"/>
            </w:r>
            <w:r w:rsidR="008E68D9" w:rsidRPr="00880711">
              <w:rPr>
                <w:noProof/>
                <w:webHidden/>
              </w:rPr>
              <w:t>10</w:t>
            </w:r>
            <w:r w:rsidR="008E68D9" w:rsidRPr="00880711">
              <w:rPr>
                <w:noProof/>
                <w:webHidden/>
              </w:rPr>
              <w:fldChar w:fldCharType="end"/>
            </w:r>
          </w:hyperlink>
        </w:p>
        <w:p w14:paraId="7D5B8BD9" w14:textId="58C76702" w:rsidR="008E68D9" w:rsidRPr="00880711" w:rsidRDefault="009B7202">
          <w:pPr>
            <w:pStyle w:val="TOC1"/>
            <w:tabs>
              <w:tab w:val="left" w:pos="440"/>
              <w:tab w:val="right" w:leader="dot" w:pos="10790"/>
            </w:tabs>
            <w:rPr>
              <w:rFonts w:cstheme="minorBidi"/>
              <w:b w:val="0"/>
              <w:bCs w:val="0"/>
              <w:caps w:val="0"/>
              <w:noProof/>
              <w:sz w:val="22"/>
              <w:szCs w:val="22"/>
              <w:lang w:eastAsia="en-US"/>
            </w:rPr>
          </w:pPr>
          <w:hyperlink w:anchor="_Toc64441476" w:history="1">
            <w:r w:rsidR="008E68D9" w:rsidRPr="00880711">
              <w:rPr>
                <w:rStyle w:val="Hyperlink"/>
                <w:noProof/>
              </w:rPr>
              <w:t>2</w:t>
            </w:r>
            <w:r w:rsidR="008E68D9" w:rsidRPr="00880711">
              <w:rPr>
                <w:rFonts w:cstheme="minorBidi"/>
                <w:b w:val="0"/>
                <w:bCs w:val="0"/>
                <w:caps w:val="0"/>
                <w:noProof/>
                <w:sz w:val="22"/>
                <w:szCs w:val="22"/>
                <w:lang w:eastAsia="en-US"/>
              </w:rPr>
              <w:tab/>
            </w:r>
            <w:r w:rsidR="008E68D9" w:rsidRPr="00880711">
              <w:rPr>
                <w:rStyle w:val="Hyperlink"/>
                <w:noProof/>
              </w:rPr>
              <w:t>Solution Architecture Diagram</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_Toc64441476 \h </w:instrText>
            </w:r>
            <w:r w:rsidR="008E68D9" w:rsidRPr="00880711">
              <w:rPr>
                <w:noProof/>
                <w:webHidden/>
              </w:rPr>
            </w:r>
            <w:r w:rsidR="008E68D9" w:rsidRPr="00880711">
              <w:rPr>
                <w:noProof/>
                <w:webHidden/>
              </w:rPr>
              <w:fldChar w:fldCharType="separate"/>
            </w:r>
            <w:r w:rsidR="008E68D9" w:rsidRPr="00880711">
              <w:rPr>
                <w:noProof/>
                <w:webHidden/>
              </w:rPr>
              <w:t>11</w:t>
            </w:r>
            <w:r w:rsidR="008E68D9" w:rsidRPr="00880711">
              <w:rPr>
                <w:noProof/>
                <w:webHidden/>
              </w:rPr>
              <w:fldChar w:fldCharType="end"/>
            </w:r>
          </w:hyperlink>
        </w:p>
        <w:p w14:paraId="3C10F4F9" w14:textId="185E8A30" w:rsidR="008E68D9" w:rsidRPr="00880711" w:rsidRDefault="009B7202">
          <w:pPr>
            <w:pStyle w:val="TOC2"/>
            <w:tabs>
              <w:tab w:val="left" w:pos="880"/>
              <w:tab w:val="right" w:leader="dot" w:pos="10790"/>
            </w:tabs>
            <w:rPr>
              <w:rFonts w:cstheme="minorBidi"/>
              <w:smallCaps w:val="0"/>
              <w:noProof/>
              <w:sz w:val="22"/>
              <w:szCs w:val="22"/>
              <w:lang w:eastAsia="en-US"/>
            </w:rPr>
          </w:pPr>
          <w:hyperlink w:anchor="_Toc64441477" w:history="1">
            <w:r w:rsidR="008E68D9" w:rsidRPr="00880711">
              <w:rPr>
                <w:rStyle w:val="Hyperlink"/>
                <w:noProof/>
                <w:lang w:val="en-GB"/>
              </w:rPr>
              <w:t>2.1</w:t>
            </w:r>
            <w:r w:rsidR="008E68D9" w:rsidRPr="00880711">
              <w:rPr>
                <w:rFonts w:cstheme="minorBidi"/>
                <w:smallCaps w:val="0"/>
                <w:noProof/>
                <w:sz w:val="22"/>
                <w:szCs w:val="22"/>
                <w:lang w:eastAsia="en-US"/>
              </w:rPr>
              <w:tab/>
            </w:r>
            <w:r w:rsidR="008E68D9" w:rsidRPr="00880711">
              <w:rPr>
                <w:rStyle w:val="Hyperlink"/>
                <w:noProof/>
                <w:lang w:val="en-GB"/>
              </w:rPr>
              <w:t>Architecture on AWS</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_Toc64441477 \h </w:instrText>
            </w:r>
            <w:r w:rsidR="008E68D9" w:rsidRPr="00880711">
              <w:rPr>
                <w:noProof/>
                <w:webHidden/>
              </w:rPr>
            </w:r>
            <w:r w:rsidR="008E68D9" w:rsidRPr="00880711">
              <w:rPr>
                <w:noProof/>
                <w:webHidden/>
              </w:rPr>
              <w:fldChar w:fldCharType="separate"/>
            </w:r>
            <w:r w:rsidR="008E68D9" w:rsidRPr="00880711">
              <w:rPr>
                <w:noProof/>
                <w:webHidden/>
              </w:rPr>
              <w:t>11</w:t>
            </w:r>
            <w:r w:rsidR="008E68D9" w:rsidRPr="00880711">
              <w:rPr>
                <w:noProof/>
                <w:webHidden/>
              </w:rPr>
              <w:fldChar w:fldCharType="end"/>
            </w:r>
          </w:hyperlink>
        </w:p>
        <w:p w14:paraId="7192D915" w14:textId="1D88B99D" w:rsidR="008E68D9" w:rsidRPr="00880711" w:rsidRDefault="009B7202">
          <w:pPr>
            <w:pStyle w:val="TOC2"/>
            <w:tabs>
              <w:tab w:val="left" w:pos="880"/>
              <w:tab w:val="right" w:leader="dot" w:pos="10790"/>
            </w:tabs>
            <w:rPr>
              <w:rFonts w:cstheme="minorBidi"/>
              <w:smallCaps w:val="0"/>
              <w:noProof/>
              <w:sz w:val="22"/>
              <w:szCs w:val="22"/>
              <w:lang w:eastAsia="en-US"/>
            </w:rPr>
          </w:pPr>
          <w:hyperlink w:anchor="_Toc64441482" w:history="1">
            <w:r w:rsidR="008E68D9" w:rsidRPr="00880711">
              <w:rPr>
                <w:rStyle w:val="Hyperlink"/>
                <w:noProof/>
                <w:lang w:val="en-GB"/>
              </w:rPr>
              <w:t>2.2</w:t>
            </w:r>
            <w:r w:rsidR="008E68D9" w:rsidRPr="00880711">
              <w:rPr>
                <w:rFonts w:cstheme="minorBidi"/>
                <w:smallCaps w:val="0"/>
                <w:noProof/>
                <w:sz w:val="22"/>
                <w:szCs w:val="22"/>
                <w:lang w:eastAsia="en-US"/>
              </w:rPr>
              <w:tab/>
            </w:r>
            <w:r w:rsidR="008E68D9" w:rsidRPr="00880711">
              <w:rPr>
                <w:rStyle w:val="Hyperlink"/>
                <w:noProof/>
                <w:lang w:val="en-GB"/>
              </w:rPr>
              <w:t>Overview of the Architecture</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_Toc64441482 \h </w:instrText>
            </w:r>
            <w:r w:rsidR="008E68D9" w:rsidRPr="00880711">
              <w:rPr>
                <w:noProof/>
                <w:webHidden/>
              </w:rPr>
            </w:r>
            <w:r w:rsidR="008E68D9" w:rsidRPr="00880711">
              <w:rPr>
                <w:noProof/>
                <w:webHidden/>
              </w:rPr>
              <w:fldChar w:fldCharType="separate"/>
            </w:r>
            <w:r w:rsidR="008E68D9" w:rsidRPr="00880711">
              <w:rPr>
                <w:noProof/>
                <w:webHidden/>
              </w:rPr>
              <w:t>12</w:t>
            </w:r>
            <w:r w:rsidR="008E68D9" w:rsidRPr="00880711">
              <w:rPr>
                <w:noProof/>
                <w:webHidden/>
              </w:rPr>
              <w:fldChar w:fldCharType="end"/>
            </w:r>
          </w:hyperlink>
        </w:p>
        <w:p w14:paraId="299EF8A9" w14:textId="5D971DD9" w:rsidR="008E68D9" w:rsidRPr="00880711" w:rsidRDefault="009B7202">
          <w:pPr>
            <w:pStyle w:val="TOC1"/>
            <w:tabs>
              <w:tab w:val="left" w:pos="440"/>
              <w:tab w:val="right" w:leader="dot" w:pos="10790"/>
            </w:tabs>
            <w:rPr>
              <w:rFonts w:cstheme="minorBidi"/>
              <w:b w:val="0"/>
              <w:bCs w:val="0"/>
              <w:caps w:val="0"/>
              <w:noProof/>
              <w:sz w:val="22"/>
              <w:szCs w:val="22"/>
              <w:lang w:eastAsia="en-US"/>
            </w:rPr>
          </w:pPr>
          <w:hyperlink w:anchor="_Toc64441483" w:history="1">
            <w:r w:rsidR="008E68D9" w:rsidRPr="00880711">
              <w:rPr>
                <w:rStyle w:val="Hyperlink"/>
                <w:noProof/>
              </w:rPr>
              <w:t>3</w:t>
            </w:r>
            <w:r w:rsidR="008E68D9" w:rsidRPr="00880711">
              <w:rPr>
                <w:rFonts w:cstheme="minorBidi"/>
                <w:b w:val="0"/>
                <w:bCs w:val="0"/>
                <w:caps w:val="0"/>
                <w:noProof/>
                <w:sz w:val="22"/>
                <w:szCs w:val="22"/>
                <w:lang w:eastAsia="en-US"/>
              </w:rPr>
              <w:tab/>
            </w:r>
            <w:r w:rsidR="008E68D9" w:rsidRPr="00880711">
              <w:rPr>
                <w:rStyle w:val="Hyperlink"/>
                <w:noProof/>
              </w:rPr>
              <w:t>Project Execution / summary of milestones &amp; deliverables</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_Toc64441483 \h </w:instrText>
            </w:r>
            <w:r w:rsidR="008E68D9" w:rsidRPr="00880711">
              <w:rPr>
                <w:noProof/>
                <w:webHidden/>
              </w:rPr>
            </w:r>
            <w:r w:rsidR="008E68D9" w:rsidRPr="00880711">
              <w:rPr>
                <w:noProof/>
                <w:webHidden/>
              </w:rPr>
              <w:fldChar w:fldCharType="separate"/>
            </w:r>
            <w:r w:rsidR="008E68D9" w:rsidRPr="00880711">
              <w:rPr>
                <w:noProof/>
                <w:webHidden/>
              </w:rPr>
              <w:t>14</w:t>
            </w:r>
            <w:r w:rsidR="008E68D9" w:rsidRPr="00880711">
              <w:rPr>
                <w:noProof/>
                <w:webHidden/>
              </w:rPr>
              <w:fldChar w:fldCharType="end"/>
            </w:r>
          </w:hyperlink>
        </w:p>
        <w:p w14:paraId="52B632F3" w14:textId="6CF32D9C" w:rsidR="008E68D9" w:rsidRPr="00880711" w:rsidRDefault="009B7202">
          <w:pPr>
            <w:pStyle w:val="TOC2"/>
            <w:tabs>
              <w:tab w:val="left" w:pos="880"/>
              <w:tab w:val="right" w:leader="dot" w:pos="10790"/>
            </w:tabs>
            <w:rPr>
              <w:rFonts w:cstheme="minorBidi"/>
              <w:smallCaps w:val="0"/>
              <w:noProof/>
              <w:sz w:val="22"/>
              <w:szCs w:val="22"/>
              <w:lang w:eastAsia="en-US"/>
            </w:rPr>
          </w:pPr>
          <w:hyperlink w:anchor="_Toc64441484" w:history="1">
            <w:r w:rsidR="008E68D9" w:rsidRPr="00880711">
              <w:rPr>
                <w:rStyle w:val="Hyperlink"/>
                <w:noProof/>
              </w:rPr>
              <w:t>3.1</w:t>
            </w:r>
            <w:r w:rsidR="008E68D9" w:rsidRPr="00880711">
              <w:rPr>
                <w:rFonts w:cstheme="minorBidi"/>
                <w:smallCaps w:val="0"/>
                <w:noProof/>
                <w:sz w:val="22"/>
                <w:szCs w:val="22"/>
                <w:lang w:eastAsia="en-US"/>
              </w:rPr>
              <w:tab/>
            </w:r>
            <w:r w:rsidR="008E68D9" w:rsidRPr="00880711">
              <w:rPr>
                <w:rStyle w:val="Hyperlink"/>
                <w:noProof/>
              </w:rPr>
              <w:t>Expected AWS Cost Breakdown by Services</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_Toc64441484 \h </w:instrText>
            </w:r>
            <w:r w:rsidR="008E68D9" w:rsidRPr="00880711">
              <w:rPr>
                <w:noProof/>
                <w:webHidden/>
              </w:rPr>
            </w:r>
            <w:r w:rsidR="008E68D9" w:rsidRPr="00880711">
              <w:rPr>
                <w:noProof/>
                <w:webHidden/>
              </w:rPr>
              <w:fldChar w:fldCharType="separate"/>
            </w:r>
            <w:r w:rsidR="008E68D9" w:rsidRPr="00880711">
              <w:rPr>
                <w:noProof/>
                <w:webHidden/>
              </w:rPr>
              <w:t>14</w:t>
            </w:r>
            <w:r w:rsidR="008E68D9" w:rsidRPr="00880711">
              <w:rPr>
                <w:noProof/>
                <w:webHidden/>
              </w:rPr>
              <w:fldChar w:fldCharType="end"/>
            </w:r>
          </w:hyperlink>
        </w:p>
        <w:p w14:paraId="32CD8006" w14:textId="6FD478CC" w:rsidR="008E68D9" w:rsidRPr="00880711" w:rsidRDefault="009B7202">
          <w:pPr>
            <w:pStyle w:val="TOC2"/>
            <w:tabs>
              <w:tab w:val="left" w:pos="880"/>
              <w:tab w:val="right" w:leader="dot" w:pos="10790"/>
            </w:tabs>
            <w:rPr>
              <w:rFonts w:cstheme="minorBidi"/>
              <w:smallCaps w:val="0"/>
              <w:noProof/>
              <w:sz w:val="22"/>
              <w:szCs w:val="22"/>
              <w:lang w:eastAsia="en-US"/>
            </w:rPr>
          </w:pPr>
          <w:hyperlink w:anchor="_Toc64441485" w:history="1">
            <w:r w:rsidR="008E68D9" w:rsidRPr="00880711">
              <w:rPr>
                <w:rStyle w:val="Hyperlink"/>
                <w:noProof/>
              </w:rPr>
              <w:t>3.2</w:t>
            </w:r>
            <w:r w:rsidR="008E68D9" w:rsidRPr="00880711">
              <w:rPr>
                <w:rFonts w:cstheme="minorBidi"/>
                <w:smallCaps w:val="0"/>
                <w:noProof/>
                <w:sz w:val="22"/>
                <w:szCs w:val="22"/>
                <w:lang w:eastAsia="en-US"/>
              </w:rPr>
              <w:tab/>
            </w:r>
            <w:r w:rsidR="008E68D9" w:rsidRPr="00880711">
              <w:rPr>
                <w:rStyle w:val="Hyperlink"/>
                <w:noProof/>
              </w:rPr>
              <w:t>Acceptance</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_Toc64441485 \h </w:instrText>
            </w:r>
            <w:r w:rsidR="008E68D9" w:rsidRPr="00880711">
              <w:rPr>
                <w:noProof/>
                <w:webHidden/>
              </w:rPr>
            </w:r>
            <w:r w:rsidR="008E68D9" w:rsidRPr="00880711">
              <w:rPr>
                <w:noProof/>
                <w:webHidden/>
              </w:rPr>
              <w:fldChar w:fldCharType="separate"/>
            </w:r>
            <w:r w:rsidR="008E68D9" w:rsidRPr="00880711">
              <w:rPr>
                <w:noProof/>
                <w:webHidden/>
              </w:rPr>
              <w:t>15</w:t>
            </w:r>
            <w:r w:rsidR="008E68D9" w:rsidRPr="00880711">
              <w:rPr>
                <w:noProof/>
                <w:webHidden/>
              </w:rPr>
              <w:fldChar w:fldCharType="end"/>
            </w:r>
          </w:hyperlink>
        </w:p>
        <w:p w14:paraId="10B547AA" w14:textId="558104B7" w:rsidR="008E68D9" w:rsidRPr="00880711" w:rsidRDefault="009B7202">
          <w:pPr>
            <w:pStyle w:val="TOC1"/>
            <w:tabs>
              <w:tab w:val="left" w:pos="440"/>
              <w:tab w:val="right" w:leader="dot" w:pos="10790"/>
            </w:tabs>
            <w:rPr>
              <w:rFonts w:cstheme="minorBidi"/>
              <w:b w:val="0"/>
              <w:bCs w:val="0"/>
              <w:caps w:val="0"/>
              <w:noProof/>
              <w:sz w:val="22"/>
              <w:szCs w:val="22"/>
              <w:lang w:eastAsia="en-US"/>
            </w:rPr>
          </w:pPr>
          <w:hyperlink w:anchor="_Toc64441486" w:history="1">
            <w:r w:rsidR="008E68D9" w:rsidRPr="00880711">
              <w:rPr>
                <w:rStyle w:val="Hyperlink"/>
                <w:noProof/>
              </w:rPr>
              <w:t>4</w:t>
            </w:r>
            <w:r w:rsidR="008E68D9" w:rsidRPr="00880711">
              <w:rPr>
                <w:rFonts w:cstheme="minorBidi"/>
                <w:b w:val="0"/>
                <w:bCs w:val="0"/>
                <w:caps w:val="0"/>
                <w:noProof/>
                <w:sz w:val="22"/>
                <w:szCs w:val="22"/>
                <w:lang w:eastAsia="en-US"/>
              </w:rPr>
              <w:tab/>
            </w:r>
            <w:r w:rsidR="008E68D9" w:rsidRPr="00880711">
              <w:rPr>
                <w:rStyle w:val="Hyperlink"/>
                <w:noProof/>
              </w:rPr>
              <w:t>Resources &amp; Cost Estimates</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_Toc64441486 \h </w:instrText>
            </w:r>
            <w:r w:rsidR="008E68D9" w:rsidRPr="00880711">
              <w:rPr>
                <w:noProof/>
                <w:webHidden/>
              </w:rPr>
            </w:r>
            <w:r w:rsidR="008E68D9" w:rsidRPr="00880711">
              <w:rPr>
                <w:noProof/>
                <w:webHidden/>
              </w:rPr>
              <w:fldChar w:fldCharType="separate"/>
            </w:r>
            <w:r w:rsidR="008E68D9" w:rsidRPr="00880711">
              <w:rPr>
                <w:noProof/>
                <w:webHidden/>
              </w:rPr>
              <w:t>16</w:t>
            </w:r>
            <w:r w:rsidR="008E68D9" w:rsidRPr="00880711">
              <w:rPr>
                <w:noProof/>
                <w:webHidden/>
              </w:rPr>
              <w:fldChar w:fldCharType="end"/>
            </w:r>
          </w:hyperlink>
        </w:p>
        <w:p w14:paraId="158B044D" w14:textId="3650864F" w:rsidR="008E68D9" w:rsidRPr="00880711" w:rsidRDefault="009B7202">
          <w:pPr>
            <w:pStyle w:val="TOC2"/>
            <w:tabs>
              <w:tab w:val="left" w:pos="880"/>
              <w:tab w:val="right" w:leader="dot" w:pos="10790"/>
            </w:tabs>
            <w:rPr>
              <w:rFonts w:cstheme="minorBidi"/>
              <w:smallCaps w:val="0"/>
              <w:noProof/>
              <w:sz w:val="22"/>
              <w:szCs w:val="22"/>
              <w:lang w:eastAsia="en-US"/>
            </w:rPr>
          </w:pPr>
          <w:hyperlink w:anchor="_Toc64441487" w:history="1">
            <w:r w:rsidR="008E68D9" w:rsidRPr="00880711">
              <w:rPr>
                <w:rStyle w:val="Hyperlink"/>
                <w:noProof/>
              </w:rPr>
              <w:t>4.1</w:t>
            </w:r>
            <w:r w:rsidR="008E68D9" w:rsidRPr="00880711">
              <w:rPr>
                <w:rFonts w:cstheme="minorBidi"/>
                <w:smallCaps w:val="0"/>
                <w:noProof/>
                <w:sz w:val="22"/>
                <w:szCs w:val="22"/>
                <w:lang w:eastAsia="en-US"/>
              </w:rPr>
              <w:tab/>
            </w:r>
            <w:r w:rsidR="008E68D9" w:rsidRPr="00880711">
              <w:rPr>
                <w:rStyle w:val="Hyperlink"/>
                <w:noProof/>
              </w:rPr>
              <w:t>Project Sponsor(s) / Stakeholder(s) / Project Team</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_Toc64441487 \h </w:instrText>
            </w:r>
            <w:r w:rsidR="008E68D9" w:rsidRPr="00880711">
              <w:rPr>
                <w:noProof/>
                <w:webHidden/>
              </w:rPr>
            </w:r>
            <w:r w:rsidR="008E68D9" w:rsidRPr="00880711">
              <w:rPr>
                <w:noProof/>
                <w:webHidden/>
              </w:rPr>
              <w:fldChar w:fldCharType="separate"/>
            </w:r>
            <w:r w:rsidR="008E68D9" w:rsidRPr="00880711">
              <w:rPr>
                <w:noProof/>
                <w:webHidden/>
              </w:rPr>
              <w:t>19</w:t>
            </w:r>
            <w:r w:rsidR="008E68D9" w:rsidRPr="00880711">
              <w:rPr>
                <w:noProof/>
                <w:webHidden/>
              </w:rPr>
              <w:fldChar w:fldCharType="end"/>
            </w:r>
          </w:hyperlink>
        </w:p>
        <w:p w14:paraId="1130B2A7" w14:textId="205AB957" w:rsidR="008E68D9" w:rsidRPr="00880711" w:rsidRDefault="009B7202">
          <w:pPr>
            <w:pStyle w:val="TOC1"/>
            <w:tabs>
              <w:tab w:val="right" w:leader="dot" w:pos="10790"/>
            </w:tabs>
            <w:rPr>
              <w:rFonts w:cstheme="minorBidi"/>
              <w:b w:val="0"/>
              <w:bCs w:val="0"/>
              <w:caps w:val="0"/>
              <w:noProof/>
              <w:sz w:val="22"/>
              <w:szCs w:val="22"/>
              <w:lang w:eastAsia="en-US"/>
            </w:rPr>
          </w:pPr>
          <w:hyperlink w:anchor="_Toc64441488" w:history="1">
            <w:r w:rsidR="008E68D9" w:rsidRPr="00880711">
              <w:rPr>
                <w:rStyle w:val="Hyperlink"/>
                <w:noProof/>
              </w:rPr>
              <w:t>Appendix A – technical project plan for migration project</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_Toc64441488 \h </w:instrText>
            </w:r>
            <w:r w:rsidR="008E68D9" w:rsidRPr="00880711">
              <w:rPr>
                <w:noProof/>
                <w:webHidden/>
              </w:rPr>
            </w:r>
            <w:r w:rsidR="008E68D9" w:rsidRPr="00880711">
              <w:rPr>
                <w:noProof/>
                <w:webHidden/>
              </w:rPr>
              <w:fldChar w:fldCharType="separate"/>
            </w:r>
            <w:r w:rsidR="008E68D9" w:rsidRPr="00880711">
              <w:rPr>
                <w:noProof/>
                <w:webHidden/>
              </w:rPr>
              <w:t>20</w:t>
            </w:r>
            <w:r w:rsidR="008E68D9" w:rsidRPr="00880711">
              <w:rPr>
                <w:noProof/>
                <w:webHidden/>
              </w:rPr>
              <w:fldChar w:fldCharType="end"/>
            </w:r>
          </w:hyperlink>
        </w:p>
        <w:p w14:paraId="14425862" w14:textId="0B76B718" w:rsidR="008E68D9" w:rsidRPr="00880711" w:rsidRDefault="009B7202">
          <w:pPr>
            <w:pStyle w:val="TOC1"/>
            <w:tabs>
              <w:tab w:val="right" w:leader="dot" w:pos="10790"/>
            </w:tabs>
            <w:rPr>
              <w:rFonts w:cstheme="minorBidi"/>
              <w:b w:val="0"/>
              <w:bCs w:val="0"/>
              <w:caps w:val="0"/>
              <w:noProof/>
              <w:sz w:val="22"/>
              <w:szCs w:val="22"/>
              <w:lang w:eastAsia="en-US"/>
            </w:rPr>
          </w:pPr>
          <w:hyperlink w:anchor="_Toc64441489" w:history="1">
            <w:r w:rsidR="008E68D9" w:rsidRPr="00880711">
              <w:rPr>
                <w:rStyle w:val="Hyperlink"/>
                <w:noProof/>
              </w:rPr>
              <w:t>Appendix B – Pilot Migrations in Mobilize phase</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_Toc64441489 \h </w:instrText>
            </w:r>
            <w:r w:rsidR="008E68D9" w:rsidRPr="00880711">
              <w:rPr>
                <w:noProof/>
                <w:webHidden/>
              </w:rPr>
            </w:r>
            <w:r w:rsidR="008E68D9" w:rsidRPr="00880711">
              <w:rPr>
                <w:noProof/>
                <w:webHidden/>
              </w:rPr>
              <w:fldChar w:fldCharType="separate"/>
            </w:r>
            <w:r w:rsidR="008E68D9" w:rsidRPr="00880711">
              <w:rPr>
                <w:noProof/>
                <w:webHidden/>
              </w:rPr>
              <w:t>22</w:t>
            </w:r>
            <w:r w:rsidR="008E68D9" w:rsidRPr="00880711">
              <w:rPr>
                <w:noProof/>
                <w:webHidden/>
              </w:rPr>
              <w:fldChar w:fldCharType="end"/>
            </w:r>
          </w:hyperlink>
        </w:p>
        <w:p w14:paraId="1D4DC1E8" w14:textId="77777777" w:rsidR="00842668" w:rsidRPr="00976938" w:rsidRDefault="00C94107">
          <w:pPr>
            <w:rPr>
              <w:rFonts w:cstheme="minorHAnsi"/>
              <w:b/>
              <w:bCs/>
              <w:i/>
              <w:iCs/>
              <w:caps/>
              <w:szCs w:val="20"/>
              <w:highlight w:val="yellow"/>
              <w:u w:val="single"/>
            </w:rPr>
          </w:pPr>
          <w:r w:rsidRPr="00880711">
            <w:rPr>
              <w:rFonts w:cstheme="minorHAnsi"/>
              <w:b/>
              <w:bCs/>
              <w:i/>
              <w:iCs/>
              <w:caps/>
              <w:szCs w:val="20"/>
              <w:u w:val="single"/>
            </w:rPr>
            <w:fldChar w:fldCharType="end"/>
          </w:r>
        </w:p>
        <w:p w14:paraId="3F6A6B9F" w14:textId="1336A69A" w:rsidR="00C94107" w:rsidRPr="00976938" w:rsidRDefault="00842668" w:rsidP="00E55E14">
          <w:pPr>
            <w:rPr>
              <w:color w:val="000000" w:themeColor="text1"/>
              <w:highlight w:val="yellow"/>
            </w:rPr>
          </w:pPr>
          <w:r w:rsidRPr="00976938">
            <w:rPr>
              <w:rFonts w:cstheme="minorHAnsi"/>
              <w:b/>
              <w:bCs/>
              <w:i/>
              <w:iCs/>
              <w:caps/>
              <w:szCs w:val="20"/>
              <w:highlight w:val="yellow"/>
              <w:u w:val="single"/>
            </w:rPr>
            <w:br w:type="page"/>
          </w:r>
        </w:p>
        <w:customXmlDelRangeStart w:id="25" w:author="Pande, Amitkumar" w:date="2020-11-09T15:47:00Z"/>
      </w:sdtContent>
    </w:sdt>
    <w:customXmlDelRangeEnd w:id="25"/>
    <w:p w14:paraId="303285A6" w14:textId="116BE94F" w:rsidR="003D00FD" w:rsidRPr="00880711" w:rsidRDefault="009A4919">
      <w:pPr>
        <w:pStyle w:val="Heading1"/>
        <w:rPr>
          <w:ins w:id="26" w:author="Pande, Amitkumar" w:date="2021-01-18T12:07:00Z"/>
        </w:rPr>
        <w:pPrChange w:id="27" w:author="Pande, Amitkumar" w:date="2021-01-18T11:12:00Z">
          <w:pPr>
            <w:pStyle w:val="Heading2"/>
          </w:pPr>
        </w:pPrChange>
      </w:pPr>
      <w:bookmarkStart w:id="28" w:name="_Toc64441351"/>
      <w:r w:rsidRPr="00880711">
        <w:t>Project Overview</w:t>
      </w:r>
      <w:bookmarkEnd w:id="28"/>
    </w:p>
    <w:p w14:paraId="60EC1A72" w14:textId="1382CC3E" w:rsidR="00C94107" w:rsidRDefault="009719B8">
      <w:pPr>
        <w:pStyle w:val="Heading2"/>
        <w:jc w:val="both"/>
      </w:pPr>
      <w:bookmarkStart w:id="29" w:name="_Toc64441352"/>
      <w:r w:rsidRPr="00880711">
        <w:t>E</w:t>
      </w:r>
      <w:r w:rsidR="005A1B1B" w:rsidRPr="00880711">
        <w:t>xecutive summary</w:t>
      </w:r>
      <w:bookmarkEnd w:id="29"/>
    </w:p>
    <w:p w14:paraId="4F3C9EF1" w14:textId="77777777" w:rsidR="00D012E6" w:rsidRPr="008B24CF" w:rsidRDefault="00D012E6" w:rsidP="00D012E6">
      <w:pPr>
        <w:spacing w:before="240" w:after="240"/>
        <w:jc w:val="both"/>
        <w:rPr>
          <w:rFonts w:cstheme="minorHAnsi"/>
          <w:shd w:val="clear" w:color="auto" w:fill="FFFFFF"/>
        </w:rPr>
      </w:pPr>
      <w:proofErr w:type="spellStart"/>
      <w:r w:rsidRPr="008B24CF">
        <w:rPr>
          <w:rFonts w:cstheme="minorHAnsi"/>
          <w:shd w:val="clear" w:color="auto" w:fill="FFFFFF"/>
        </w:rPr>
        <w:t>MothersonSumi</w:t>
      </w:r>
      <w:proofErr w:type="spellEnd"/>
      <w:r w:rsidRPr="008B24CF">
        <w:rPr>
          <w:rFonts w:cstheme="minorHAnsi"/>
          <w:shd w:val="clear" w:color="auto" w:fill="FFFFFF"/>
        </w:rPr>
        <w:t xml:space="preserve"> </w:t>
      </w:r>
      <w:proofErr w:type="spellStart"/>
      <w:r w:rsidRPr="008B24CF">
        <w:rPr>
          <w:rFonts w:cstheme="minorHAnsi"/>
          <w:shd w:val="clear" w:color="auto" w:fill="FFFFFF"/>
        </w:rPr>
        <w:t>INfotech</w:t>
      </w:r>
      <w:proofErr w:type="spellEnd"/>
      <w:r w:rsidRPr="008B24CF">
        <w:rPr>
          <w:rFonts w:cstheme="minorHAnsi"/>
          <w:shd w:val="clear" w:color="auto" w:fill="FFFFFF"/>
        </w:rPr>
        <w:t xml:space="preserve"> &amp; Designs Ltd. (MIND) is a part of Joint venture between </w:t>
      </w:r>
      <w:proofErr w:type="spellStart"/>
      <w:r w:rsidRPr="008B24CF">
        <w:rPr>
          <w:rFonts w:cstheme="minorHAnsi"/>
          <w:b/>
          <w:shd w:val="clear" w:color="auto" w:fill="FFFFFF"/>
        </w:rPr>
        <w:t>Samvardhana</w:t>
      </w:r>
      <w:proofErr w:type="spellEnd"/>
      <w:r w:rsidRPr="008B24CF">
        <w:rPr>
          <w:rFonts w:cstheme="minorHAnsi"/>
          <w:b/>
          <w:shd w:val="clear" w:color="auto" w:fill="FFFFFF"/>
        </w:rPr>
        <w:t xml:space="preserve"> </w:t>
      </w:r>
      <w:proofErr w:type="spellStart"/>
      <w:r w:rsidRPr="008B24CF">
        <w:rPr>
          <w:rFonts w:cstheme="minorHAnsi"/>
          <w:b/>
          <w:shd w:val="clear" w:color="auto" w:fill="FFFFFF"/>
        </w:rPr>
        <w:t>Motherson</w:t>
      </w:r>
      <w:proofErr w:type="spellEnd"/>
      <w:r w:rsidRPr="008B24CF">
        <w:rPr>
          <w:rFonts w:cstheme="minorHAnsi"/>
          <w:b/>
          <w:shd w:val="clear" w:color="auto" w:fill="FFFFFF"/>
        </w:rPr>
        <w:t xml:space="preserve"> Group</w:t>
      </w:r>
      <w:r w:rsidRPr="008B24CF">
        <w:rPr>
          <w:rFonts w:cstheme="minorHAnsi"/>
          <w:shd w:val="clear" w:color="auto" w:fill="FFFFFF"/>
        </w:rPr>
        <w:t xml:space="preserve"> (SMG) of India and </w:t>
      </w:r>
      <w:r w:rsidRPr="008B24CF">
        <w:rPr>
          <w:rFonts w:cstheme="minorHAnsi"/>
          <w:b/>
          <w:shd w:val="clear" w:color="auto" w:fill="FFFFFF"/>
        </w:rPr>
        <w:t>Sumitomo Wiring Systems</w:t>
      </w:r>
      <w:r w:rsidRPr="008B24CF">
        <w:rPr>
          <w:rFonts w:cstheme="minorHAnsi"/>
          <w:shd w:val="clear" w:color="auto" w:fill="FFFFFF"/>
        </w:rPr>
        <w:t xml:space="preserve"> of Japan (SWS). </w:t>
      </w:r>
    </w:p>
    <w:p w14:paraId="63AA6FD2" w14:textId="77777777" w:rsidR="00D012E6" w:rsidRPr="008B24CF" w:rsidRDefault="00D012E6" w:rsidP="00D012E6">
      <w:pPr>
        <w:spacing w:before="240" w:after="240"/>
        <w:jc w:val="both"/>
        <w:rPr>
          <w:rFonts w:cstheme="minorHAnsi"/>
          <w:shd w:val="clear" w:color="auto" w:fill="FFFFFF"/>
        </w:rPr>
      </w:pPr>
      <w:r w:rsidRPr="008B24CF">
        <w:rPr>
          <w:rFonts w:cstheme="minorHAnsi"/>
          <w:shd w:val="clear" w:color="auto" w:fill="FFFFFF"/>
        </w:rPr>
        <w:t xml:space="preserve">MIND is a provider of end-to-end software and engineering design solutions to companies around the globe. MIND started as an IT arm of the group in the year 2000 to support the IT needs of </w:t>
      </w:r>
      <w:proofErr w:type="spellStart"/>
      <w:r w:rsidRPr="008B24CF">
        <w:rPr>
          <w:rFonts w:cstheme="minorHAnsi"/>
          <w:shd w:val="clear" w:color="auto" w:fill="FFFFFF"/>
        </w:rPr>
        <w:t>Samvardhana</w:t>
      </w:r>
      <w:proofErr w:type="spellEnd"/>
      <w:r w:rsidRPr="008B24CF">
        <w:rPr>
          <w:rFonts w:cstheme="minorHAnsi"/>
          <w:shd w:val="clear" w:color="auto" w:fill="FFFFFF"/>
        </w:rPr>
        <w:t xml:space="preserve"> </w:t>
      </w:r>
      <w:proofErr w:type="spellStart"/>
      <w:r w:rsidRPr="008B24CF">
        <w:rPr>
          <w:rFonts w:cstheme="minorHAnsi"/>
          <w:shd w:val="clear" w:color="auto" w:fill="FFFFFF"/>
        </w:rPr>
        <w:t>Motherson</w:t>
      </w:r>
      <w:proofErr w:type="spellEnd"/>
      <w:r w:rsidRPr="008B24CF">
        <w:rPr>
          <w:rFonts w:cstheme="minorHAnsi"/>
          <w:shd w:val="clear" w:color="auto" w:fill="FFFFFF"/>
        </w:rPr>
        <w:t xml:space="preserve"> Group and Sumitomo Wiring Systems worldwide. MIND has further ventured into European and American Market to customers who are non-SWS and SMG to expand our services. </w:t>
      </w:r>
    </w:p>
    <w:p w14:paraId="1C90B730" w14:textId="77647E18" w:rsidR="00D012E6" w:rsidRPr="008B24CF" w:rsidRDefault="00D012E6" w:rsidP="00D012E6">
      <w:pPr>
        <w:spacing w:after="240"/>
        <w:jc w:val="both"/>
        <w:rPr>
          <w:rFonts w:cstheme="minorHAnsi"/>
          <w:shd w:val="clear" w:color="auto" w:fill="FFFFFF"/>
        </w:rPr>
      </w:pPr>
      <w:r w:rsidRPr="008B24CF">
        <w:rPr>
          <w:rFonts w:cstheme="minorHAnsi"/>
          <w:shd w:val="clear" w:color="auto" w:fill="FFFFFF"/>
        </w:rPr>
        <w:t xml:space="preserve">MIND's headquarters and development centers are in Noida (near New Delhi), India. MIND is a </w:t>
      </w:r>
      <w:proofErr w:type="spellStart"/>
      <w:r w:rsidRPr="008B24CF">
        <w:rPr>
          <w:rFonts w:cstheme="minorHAnsi"/>
          <w:shd w:val="clear" w:color="auto" w:fill="FFFFFF"/>
        </w:rPr>
        <w:t>CMMi</w:t>
      </w:r>
      <w:proofErr w:type="spellEnd"/>
      <w:r w:rsidRPr="008B24CF">
        <w:rPr>
          <w:rFonts w:cstheme="minorHAnsi"/>
          <w:shd w:val="clear" w:color="auto" w:fill="FFFFFF"/>
        </w:rPr>
        <w:t xml:space="preserve"> Level 5, an ISO 9001:2008 and ISO 27001 certified company. Since its inception in 2000, MIND has emerged as a strong world class IT Company with projects across the globe. MIND has multi-lingual software development capabilities including Japanese and German.</w:t>
      </w:r>
    </w:p>
    <w:p w14:paraId="76D0757D" w14:textId="2EEBE54F" w:rsidR="00D012E6" w:rsidRPr="00F36687" w:rsidRDefault="00D012E6" w:rsidP="00D012E6">
      <w:pPr>
        <w:spacing w:after="240"/>
        <w:jc w:val="both"/>
        <w:rPr>
          <w:rFonts w:cstheme="minorHAnsi"/>
          <w:shd w:val="clear" w:color="auto" w:fill="FFFFFF"/>
        </w:rPr>
      </w:pPr>
      <w:r w:rsidRPr="00F36687">
        <w:rPr>
          <w:rFonts w:cstheme="minorHAnsi"/>
          <w:shd w:val="clear" w:color="auto" w:fill="FFFFFF"/>
        </w:rPr>
        <w:t>MIND is a Microsoft Gold Certified Partner, AWS, Azure &amp; Google Cloud Service Provider, Oracle GOLD OPN partner and partner with other big IT brands.</w:t>
      </w:r>
    </w:p>
    <w:p w14:paraId="3669FE45" w14:textId="77777777" w:rsidR="007E1551" w:rsidRPr="007E1551" w:rsidRDefault="007E1551" w:rsidP="007E1551">
      <w:pPr>
        <w:spacing w:line="276" w:lineRule="auto"/>
        <w:jc w:val="both"/>
        <w:rPr>
          <w:rFonts w:cstheme="minorHAnsi"/>
          <w:color w:val="000000" w:themeColor="text1"/>
        </w:rPr>
      </w:pPr>
      <w:proofErr w:type="spellStart"/>
      <w:r w:rsidRPr="007E1551">
        <w:rPr>
          <w:rFonts w:cstheme="minorHAnsi"/>
          <w:color w:val="000000" w:themeColor="text1"/>
        </w:rPr>
        <w:t>Samvardhana</w:t>
      </w:r>
      <w:proofErr w:type="spellEnd"/>
      <w:r w:rsidRPr="007E1551">
        <w:rPr>
          <w:rFonts w:cstheme="minorHAnsi"/>
          <w:color w:val="000000" w:themeColor="text1"/>
        </w:rPr>
        <w:t xml:space="preserve"> </w:t>
      </w:r>
      <w:proofErr w:type="spellStart"/>
      <w:r w:rsidRPr="007E1551">
        <w:rPr>
          <w:rFonts w:cstheme="minorHAnsi"/>
          <w:color w:val="000000" w:themeColor="text1"/>
        </w:rPr>
        <w:t>Motherson</w:t>
      </w:r>
      <w:proofErr w:type="spellEnd"/>
      <w:r w:rsidRPr="007E1551">
        <w:rPr>
          <w:rFonts w:cstheme="minorHAnsi"/>
          <w:color w:val="000000" w:themeColor="text1"/>
        </w:rPr>
        <w:t xml:space="preserve"> </w:t>
      </w:r>
      <w:proofErr w:type="spellStart"/>
      <w:r w:rsidRPr="007E1551">
        <w:rPr>
          <w:rFonts w:cstheme="minorHAnsi"/>
          <w:color w:val="000000" w:themeColor="text1"/>
        </w:rPr>
        <w:t>Hamakyorex</w:t>
      </w:r>
      <w:proofErr w:type="spellEnd"/>
      <w:r w:rsidRPr="007E1551">
        <w:rPr>
          <w:rFonts w:cstheme="minorHAnsi"/>
          <w:color w:val="000000" w:themeColor="text1"/>
        </w:rPr>
        <w:t xml:space="preserve"> Engineered Logistics Limited (SAMRX), a joint venture company between </w:t>
      </w:r>
      <w:proofErr w:type="spellStart"/>
      <w:r w:rsidRPr="007E1551">
        <w:rPr>
          <w:rFonts w:cstheme="minorHAnsi"/>
          <w:color w:val="000000" w:themeColor="text1"/>
        </w:rPr>
        <w:t>Samvardhana</w:t>
      </w:r>
      <w:proofErr w:type="spellEnd"/>
      <w:r w:rsidRPr="007E1551">
        <w:rPr>
          <w:rFonts w:cstheme="minorHAnsi"/>
          <w:color w:val="000000" w:themeColor="text1"/>
        </w:rPr>
        <w:t xml:space="preserve"> </w:t>
      </w:r>
      <w:proofErr w:type="spellStart"/>
      <w:r w:rsidRPr="007E1551">
        <w:rPr>
          <w:rFonts w:cstheme="minorHAnsi"/>
          <w:color w:val="000000" w:themeColor="text1"/>
        </w:rPr>
        <w:t>Motherson</w:t>
      </w:r>
      <w:proofErr w:type="spellEnd"/>
      <w:r w:rsidRPr="007E1551">
        <w:rPr>
          <w:rFonts w:cstheme="minorHAnsi"/>
          <w:color w:val="000000" w:themeColor="text1"/>
        </w:rPr>
        <w:t xml:space="preserve"> International Ltd. (SAMIL), India and </w:t>
      </w:r>
      <w:proofErr w:type="spellStart"/>
      <w:r w:rsidRPr="007E1551">
        <w:rPr>
          <w:rFonts w:cstheme="minorHAnsi"/>
          <w:color w:val="000000" w:themeColor="text1"/>
        </w:rPr>
        <w:t>Hamakyorex</w:t>
      </w:r>
      <w:proofErr w:type="spellEnd"/>
      <w:r w:rsidRPr="007E1551">
        <w:rPr>
          <w:rFonts w:cstheme="minorHAnsi"/>
          <w:color w:val="000000" w:themeColor="text1"/>
        </w:rPr>
        <w:t xml:space="preserve"> Co. Ltd., Japan.</w:t>
      </w:r>
    </w:p>
    <w:p w14:paraId="1BE22F48" w14:textId="1B4C7DA7" w:rsidR="00D012E6" w:rsidRPr="007E1551" w:rsidRDefault="007E1551" w:rsidP="007E1551">
      <w:pPr>
        <w:rPr>
          <w:rFonts w:cstheme="minorHAnsi"/>
          <w:color w:val="000000" w:themeColor="text1"/>
        </w:rPr>
      </w:pPr>
      <w:r w:rsidRPr="007E1551">
        <w:rPr>
          <w:rFonts w:cstheme="minorHAnsi"/>
          <w:color w:val="000000" w:themeColor="text1"/>
        </w:rPr>
        <w:t xml:space="preserve">SAMRX aims to revolutionize the transportation of finished vehicles in India by developing a modern, technology enabled and equitable socially conscious solution for the OEM customers. Building on the expertise of </w:t>
      </w:r>
      <w:proofErr w:type="spellStart"/>
      <w:r w:rsidRPr="007E1551">
        <w:rPr>
          <w:rFonts w:cstheme="minorHAnsi"/>
          <w:color w:val="000000" w:themeColor="text1"/>
        </w:rPr>
        <w:t>Hamakyorex</w:t>
      </w:r>
      <w:proofErr w:type="spellEnd"/>
      <w:r w:rsidRPr="007E1551">
        <w:rPr>
          <w:rFonts w:cstheme="minorHAnsi"/>
          <w:color w:val="000000" w:themeColor="text1"/>
        </w:rPr>
        <w:t xml:space="preserve"> and </w:t>
      </w:r>
      <w:proofErr w:type="spellStart"/>
      <w:r w:rsidRPr="007E1551">
        <w:rPr>
          <w:rFonts w:cstheme="minorHAnsi"/>
          <w:color w:val="000000" w:themeColor="text1"/>
        </w:rPr>
        <w:t>Motherson</w:t>
      </w:r>
      <w:proofErr w:type="spellEnd"/>
      <w:r w:rsidRPr="007E1551">
        <w:rPr>
          <w:rFonts w:cstheme="minorHAnsi"/>
          <w:color w:val="000000" w:themeColor="text1"/>
        </w:rPr>
        <w:t xml:space="preserve"> Group, SAMRX will work towards considerably scaling business operations over a period of next 3 years</w:t>
      </w:r>
    </w:p>
    <w:p w14:paraId="1043200E" w14:textId="1E012219" w:rsidR="00A86CD1" w:rsidRPr="00880711" w:rsidDel="00913DB4" w:rsidRDefault="00A86CD1">
      <w:pPr>
        <w:jc w:val="both"/>
        <w:rPr>
          <w:del w:id="30" w:author="Pande, Amitkumar" w:date="2021-01-18T11:07:00Z"/>
          <w:i/>
          <w:color w:val="808080" w:themeColor="background1" w:themeShade="80"/>
        </w:rPr>
        <w:pPrChange w:id="31" w:author="Pande, Amitkumar" w:date="2021-01-18T11:12:00Z">
          <w:pPr/>
        </w:pPrChange>
      </w:pPr>
    </w:p>
    <w:p w14:paraId="3F689574" w14:textId="6315EE91" w:rsidR="00096BB9" w:rsidRPr="00880711" w:rsidRDefault="007E1551" w:rsidP="00957AF2">
      <w:pPr>
        <w:spacing w:before="240"/>
        <w:jc w:val="both"/>
        <w:rPr>
          <w:color w:val="000000" w:themeColor="text1"/>
        </w:rPr>
      </w:pPr>
      <w:r>
        <w:rPr>
          <w:rFonts w:cstheme="minorHAnsi"/>
        </w:rPr>
        <w:t>SAMRX</w:t>
      </w:r>
      <w:r w:rsidR="00096BB9">
        <w:rPr>
          <w:rFonts w:cstheme="minorHAnsi"/>
        </w:rPr>
        <w:t xml:space="preserve"> wanted to create a </w:t>
      </w:r>
      <w:r>
        <w:rPr>
          <w:rFonts w:cstheme="minorHAnsi"/>
        </w:rPr>
        <w:t xml:space="preserve">datalake which could be used to </w:t>
      </w:r>
      <w:r w:rsidR="001A7E24">
        <w:rPr>
          <w:rFonts w:cstheme="minorHAnsi"/>
        </w:rPr>
        <w:t>do analysis and gain</w:t>
      </w:r>
      <w:r w:rsidR="0033142F">
        <w:rPr>
          <w:rFonts w:cstheme="minorHAnsi"/>
        </w:rPr>
        <w:t xml:space="preserve"> business</w:t>
      </w:r>
      <w:r w:rsidR="001A7E24">
        <w:rPr>
          <w:rFonts w:cstheme="minorHAnsi"/>
        </w:rPr>
        <w:t xml:space="preserve"> </w:t>
      </w:r>
      <w:r w:rsidR="001558A8">
        <w:rPr>
          <w:rFonts w:cstheme="minorHAnsi"/>
        </w:rPr>
        <w:t>insight</w:t>
      </w:r>
      <w:r w:rsidR="00096BB9">
        <w:rPr>
          <w:rFonts w:cstheme="minorHAnsi"/>
        </w:rPr>
        <w:t>. They want solution should be cost effective.</w:t>
      </w:r>
    </w:p>
    <w:p w14:paraId="7CB88A68" w14:textId="00B30C70" w:rsidR="00F34D75" w:rsidRPr="00880711" w:rsidDel="00703DC7" w:rsidRDefault="00F34D75">
      <w:pPr>
        <w:jc w:val="both"/>
        <w:rPr>
          <w:moveFrom w:id="32" w:author="Pande, Amitkumar" w:date="2020-10-02T16:51:00Z"/>
          <w:color w:val="000000" w:themeColor="text1"/>
        </w:rPr>
        <w:pPrChange w:id="33" w:author="Pande, Amitkumar" w:date="2021-01-18T11:12:00Z">
          <w:pPr/>
        </w:pPrChange>
      </w:pPr>
      <w:moveFromRangeStart w:id="34" w:author="Pande, Amitkumar" w:date="2020-10-02T16:51:00Z" w:name="move52549920"/>
      <w:moveFrom w:id="35" w:author="Pande, Amitkumar" w:date="2020-10-02T16:51:00Z">
        <w:r w:rsidRPr="00880711" w:rsidDel="00703DC7">
          <w:rPr>
            <w:color w:val="000000" w:themeColor="text1"/>
          </w:rPr>
          <w:t>Good to have</w:t>
        </w:r>
        <w:bookmarkStart w:id="36" w:name="_Toc52555900"/>
        <w:bookmarkStart w:id="37" w:name="_Toc52555990"/>
        <w:bookmarkStart w:id="38" w:name="_Toc55829170"/>
        <w:bookmarkStart w:id="39" w:name="_Toc55829260"/>
        <w:bookmarkStart w:id="40" w:name="_Toc62133117"/>
        <w:bookmarkStart w:id="41" w:name="_Toc63181990"/>
        <w:bookmarkStart w:id="42" w:name="_Toc63937006"/>
        <w:bookmarkStart w:id="43" w:name="_Toc64441214"/>
        <w:bookmarkStart w:id="44" w:name="_Toc64441353"/>
        <w:bookmarkEnd w:id="36"/>
        <w:bookmarkEnd w:id="37"/>
        <w:bookmarkEnd w:id="38"/>
        <w:bookmarkEnd w:id="39"/>
        <w:bookmarkEnd w:id="40"/>
        <w:bookmarkEnd w:id="41"/>
        <w:bookmarkEnd w:id="42"/>
        <w:bookmarkEnd w:id="43"/>
        <w:bookmarkEnd w:id="44"/>
      </w:moveFrom>
    </w:p>
    <w:p w14:paraId="53CA76FD" w14:textId="3A032488" w:rsidR="00F34D75" w:rsidRPr="00880711" w:rsidRDefault="00AF610A">
      <w:pPr>
        <w:pStyle w:val="Heading2"/>
        <w:jc w:val="both"/>
        <w:pPrChange w:id="45" w:author="Pande, Amitkumar" w:date="2021-01-18T11:12:00Z">
          <w:pPr>
            <w:pStyle w:val="Heading2"/>
          </w:pPr>
        </w:pPrChange>
      </w:pPr>
      <w:bookmarkStart w:id="46" w:name="_Toc38020753"/>
      <w:bookmarkStart w:id="47" w:name="_Toc64441354"/>
      <w:moveFromRangeEnd w:id="34"/>
      <w:ins w:id="48" w:author="Pande, Amitkumar" w:date="2020-09-14T11:50:00Z">
        <w:r w:rsidRPr="00880711">
          <w:t xml:space="preserve">Business </w:t>
        </w:r>
      </w:ins>
      <w:del w:id="49" w:author="Pande, Amitkumar" w:date="2020-10-02T16:53:00Z">
        <w:r w:rsidR="00F34D75" w:rsidRPr="00880711" w:rsidDel="00703DC7">
          <w:delText>Customer</w:delText>
        </w:r>
      </w:del>
      <w:del w:id="50" w:author="Pande, Amitkumar" w:date="2020-10-02T16:54:00Z">
        <w:r w:rsidR="00F34D75" w:rsidRPr="00880711" w:rsidDel="00703DC7">
          <w:delText xml:space="preserve"> </w:delText>
        </w:r>
      </w:del>
      <w:r w:rsidR="00F34D75" w:rsidRPr="00880711">
        <w:t>Requirement</w:t>
      </w:r>
      <w:bookmarkEnd w:id="46"/>
      <w:bookmarkEnd w:id="47"/>
    </w:p>
    <w:p w14:paraId="5BED5135" w14:textId="738B9D23" w:rsidR="00703DC7" w:rsidRPr="00880711" w:rsidRDefault="00703DC7" w:rsidP="009C2204">
      <w:pPr>
        <w:jc w:val="both"/>
        <w:rPr>
          <w:color w:val="000000" w:themeColor="text1"/>
        </w:rPr>
      </w:pPr>
      <w:bookmarkStart w:id="51" w:name="_Toc488387949"/>
      <w:bookmarkStart w:id="52" w:name="_Toc38020754"/>
      <w:moveToRangeStart w:id="53" w:author="Pande, Amitkumar" w:date="2020-10-02T16:51:00Z" w:name="move52549920"/>
      <w:moveTo w:id="54" w:author="Pande, Amitkumar" w:date="2020-10-02T16:51:00Z">
        <w:del w:id="55" w:author="Pande, Amitkumar" w:date="2020-10-02T18:36:00Z">
          <w:r w:rsidRPr="00880711" w:rsidDel="00A53FD6">
            <w:rPr>
              <w:color w:val="000000" w:themeColor="text1"/>
            </w:rPr>
            <w:delText>Good to have</w:delText>
          </w:r>
        </w:del>
      </w:moveTo>
    </w:p>
    <w:p w14:paraId="0D86A936" w14:textId="22CAAE26" w:rsidR="00537510" w:rsidRPr="00537510" w:rsidRDefault="00537510" w:rsidP="00537510">
      <w:pPr>
        <w:jc w:val="both"/>
        <w:rPr>
          <w:rFonts w:eastAsiaTheme="minorHAnsi" w:cstheme="minorHAnsi"/>
          <w:color w:val="000000" w:themeColor="text1"/>
        </w:rPr>
      </w:pPr>
      <w:r w:rsidRPr="00537510">
        <w:rPr>
          <w:rFonts w:eastAsiaTheme="minorHAnsi" w:cstheme="minorHAnsi"/>
          <w:color w:val="000000" w:themeColor="text1"/>
        </w:rPr>
        <w:t xml:space="preserve">SAMRX uses currently 20 self-owned trucks and 42 drivers for the transportation of finished vehicles in India by developing a modern, technology enabled and equitable socially conscious solution for the OEM customers. The company plans to scale up its fleet of trucks to 50 by next quarter and have plan of over 1,500 and employ 3,200 drivers by FY 2023. Moreover, number of sensors are also going to be increase. Since Volume, Velocity and Variety of data will increase over the time </w:t>
      </w:r>
      <w:r w:rsidR="006646FC">
        <w:rPr>
          <w:rFonts w:eastAsiaTheme="minorHAnsi" w:cstheme="minorHAnsi"/>
          <w:color w:val="000000" w:themeColor="text1"/>
        </w:rPr>
        <w:t xml:space="preserve">there is a </w:t>
      </w:r>
      <w:r w:rsidRPr="00537510">
        <w:rPr>
          <w:rFonts w:eastAsiaTheme="minorHAnsi" w:cstheme="minorHAnsi"/>
          <w:color w:val="000000" w:themeColor="text1"/>
        </w:rPr>
        <w:t xml:space="preserve">need to have </w:t>
      </w:r>
      <w:r w:rsidR="001E2099">
        <w:rPr>
          <w:rFonts w:eastAsiaTheme="minorHAnsi" w:cstheme="minorHAnsi"/>
          <w:color w:val="000000" w:themeColor="text1"/>
        </w:rPr>
        <w:t xml:space="preserve">an </w:t>
      </w:r>
      <w:r w:rsidRPr="00537510">
        <w:rPr>
          <w:rFonts w:eastAsiaTheme="minorHAnsi" w:cstheme="minorHAnsi"/>
          <w:color w:val="000000" w:themeColor="text1"/>
        </w:rPr>
        <w:t>efficient &amp; cost-effective solution for analyzing of various sensor data to gain business insights from data available for improving efficiency and cost-optimization.</w:t>
      </w:r>
    </w:p>
    <w:p w14:paraId="021641C8" w14:textId="7A1867F9" w:rsidR="00537510" w:rsidRPr="00537510" w:rsidRDefault="00E55E14" w:rsidP="00537510">
      <w:pPr>
        <w:spacing w:line="276" w:lineRule="auto"/>
        <w:jc w:val="both"/>
        <w:rPr>
          <w:rFonts w:eastAsiaTheme="minorHAnsi" w:cstheme="minorHAnsi"/>
          <w:color w:val="000000" w:themeColor="text1"/>
        </w:rPr>
      </w:pPr>
      <w:r w:rsidRPr="00880711">
        <w:rPr>
          <w:color w:val="000000" w:themeColor="text1"/>
        </w:rPr>
        <w:t xml:space="preserve">Customer </w:t>
      </w:r>
      <w:r>
        <w:rPr>
          <w:color w:val="000000" w:themeColor="text1"/>
        </w:rPr>
        <w:t>needs</w:t>
      </w:r>
      <w:r w:rsidR="00537510" w:rsidRPr="00537510">
        <w:rPr>
          <w:rFonts w:eastAsiaTheme="minorHAnsi" w:cstheme="minorHAnsi"/>
          <w:color w:val="000000" w:themeColor="text1"/>
        </w:rPr>
        <w:t xml:space="preserve"> cost-effective solution that will reduce the complexity associated with the process of analyzing the data received every day as Cassandra being used as database gets being choked for frequent read operations.</w:t>
      </w:r>
    </w:p>
    <w:p w14:paraId="476C223D" w14:textId="6D5CD44E" w:rsidR="009C2204" w:rsidRPr="00880711" w:rsidDel="00A53FD6" w:rsidRDefault="009C2204">
      <w:pPr>
        <w:jc w:val="both"/>
        <w:rPr>
          <w:del w:id="56" w:author="Pande, Amitkumar" w:date="2020-10-02T18:31:00Z"/>
          <w:color w:val="000000" w:themeColor="text1"/>
        </w:rPr>
        <w:pPrChange w:id="57" w:author="Pande, Amitkumar" w:date="2021-01-18T11:12:00Z">
          <w:pPr/>
        </w:pPrChange>
      </w:pPr>
      <w:r w:rsidRPr="00880711">
        <w:rPr>
          <w:color w:val="000000" w:themeColor="text1"/>
        </w:rPr>
        <w:t xml:space="preserve">Customer desires highly robust and cost-effective solution capable of </w:t>
      </w:r>
      <w:del w:id="58" w:author="Pande, Amitkumar" w:date="2020-10-02T16:51:00Z">
        <w:r w:rsidRPr="00880711" w:rsidDel="00F91ED2">
          <w:rPr>
            <w:color w:val="000000" w:themeColor="text1"/>
          </w:rPr>
          <w:delText xml:space="preserve">delivery </w:delText>
        </w:r>
      </w:del>
      <w:ins w:id="59" w:author="Pande, Amitkumar" w:date="2020-10-02T16:51:00Z">
        <w:r w:rsidRPr="00880711">
          <w:rPr>
            <w:color w:val="000000" w:themeColor="text1"/>
          </w:rPr>
          <w:t xml:space="preserve">delivering </w:t>
        </w:r>
      </w:ins>
      <w:r w:rsidRPr="00880711">
        <w:rPr>
          <w:color w:val="000000" w:themeColor="text1"/>
        </w:rPr>
        <w:t xml:space="preserve">a quality end user experience regardless of the demands on the platform. The platform will use best in breed </w:t>
      </w:r>
      <w:del w:id="60" w:author="Pande, Amitkumar" w:date="2020-10-02T16:51:00Z">
        <w:r w:rsidRPr="00880711" w:rsidDel="00F91ED2">
          <w:rPr>
            <w:color w:val="000000" w:themeColor="text1"/>
          </w:rPr>
          <w:delText xml:space="preserve">Amazon </w:delText>
        </w:r>
      </w:del>
      <w:ins w:id="61" w:author="Pande, Amitkumar" w:date="2020-10-02T16:51:00Z">
        <w:r w:rsidRPr="00880711">
          <w:rPr>
            <w:color w:val="000000" w:themeColor="text1"/>
          </w:rPr>
          <w:t xml:space="preserve">AWS </w:t>
        </w:r>
      </w:ins>
      <w:r w:rsidRPr="00880711">
        <w:rPr>
          <w:color w:val="000000" w:themeColor="text1"/>
        </w:rPr>
        <w:t xml:space="preserve">services </w:t>
      </w:r>
      <w:r w:rsidR="008D67FB" w:rsidRPr="00880711">
        <w:rPr>
          <w:color w:val="000000" w:themeColor="text1"/>
        </w:rPr>
        <w:t>to</w:t>
      </w:r>
      <w:r w:rsidRPr="00880711">
        <w:rPr>
          <w:color w:val="000000" w:themeColor="text1"/>
        </w:rPr>
        <w:t xml:space="preserve"> achieve this goal.</w:t>
      </w:r>
    </w:p>
    <w:p w14:paraId="5A13DF58" w14:textId="77777777" w:rsidR="009C2204" w:rsidRPr="00880711" w:rsidRDefault="009C2204" w:rsidP="009C2204">
      <w:pPr>
        <w:spacing w:line="276" w:lineRule="auto"/>
        <w:jc w:val="both"/>
        <w:rPr>
          <w:color w:val="000000" w:themeColor="text1"/>
        </w:rPr>
      </w:pPr>
    </w:p>
    <w:p w14:paraId="4E1835A2" w14:textId="77777777" w:rsidR="009C2204" w:rsidRPr="00880711" w:rsidDel="00A53FD6" w:rsidRDefault="009C2204">
      <w:pPr>
        <w:jc w:val="both"/>
        <w:rPr>
          <w:del w:id="62" w:author="Pande, Amitkumar" w:date="2020-10-02T18:36:00Z"/>
          <w:moveTo w:id="63" w:author="Pande, Amitkumar" w:date="2020-10-02T16:51:00Z"/>
          <w:color w:val="000000" w:themeColor="text1"/>
        </w:rPr>
        <w:pPrChange w:id="64" w:author="Pande, Amitkumar" w:date="2021-01-18T11:12:00Z">
          <w:pPr/>
        </w:pPrChange>
      </w:pPr>
    </w:p>
    <w:bookmarkEnd w:id="51"/>
    <w:bookmarkEnd w:id="52"/>
    <w:moveToRangeEnd w:id="53"/>
    <w:p w14:paraId="71C87A68" w14:textId="77777777" w:rsidR="009C2204" w:rsidRPr="00880711" w:rsidRDefault="009C2204" w:rsidP="009C2204">
      <w:pPr>
        <w:jc w:val="both"/>
        <w:rPr>
          <w:b/>
          <w:color w:val="000000" w:themeColor="text1"/>
        </w:rPr>
      </w:pPr>
    </w:p>
    <w:p w14:paraId="0ED811DC" w14:textId="77777777" w:rsidR="001344CC" w:rsidRDefault="001344CC" w:rsidP="001344CC">
      <w:pPr>
        <w:jc w:val="both"/>
        <w:rPr>
          <w:b/>
          <w:color w:val="000000" w:themeColor="text1"/>
        </w:rPr>
      </w:pPr>
    </w:p>
    <w:p w14:paraId="53506C88" w14:textId="078B8774" w:rsidR="00F34D75" w:rsidRPr="00880711" w:rsidRDefault="00F34D75">
      <w:pPr>
        <w:jc w:val="both"/>
        <w:rPr>
          <w:b/>
          <w:color w:val="000000" w:themeColor="text1"/>
        </w:rPr>
        <w:pPrChange w:id="65" w:author="Pande, Amitkumar" w:date="2021-01-18T11:12:00Z">
          <w:pPr/>
        </w:pPrChange>
      </w:pPr>
      <w:r w:rsidRPr="00880711">
        <w:rPr>
          <w:b/>
          <w:color w:val="000000" w:themeColor="text1"/>
        </w:rPr>
        <w:t xml:space="preserve">Below are the requirements: </w:t>
      </w:r>
    </w:p>
    <w:p w14:paraId="348EE87E" w14:textId="2CF12F1F" w:rsidR="000835B6" w:rsidRPr="00880711" w:rsidRDefault="003313D8" w:rsidP="000835B6">
      <w:pPr>
        <w:numPr>
          <w:ilvl w:val="0"/>
          <w:numId w:val="32"/>
        </w:numPr>
        <w:jc w:val="both"/>
        <w:rPr>
          <w:color w:val="000000" w:themeColor="text1"/>
          <w:lang w:val="en-GB"/>
        </w:rPr>
      </w:pPr>
      <w:r>
        <w:rPr>
          <w:color w:val="000000" w:themeColor="text1"/>
          <w:lang w:val="en-GB"/>
        </w:rPr>
        <w:t>The data migrated from Cassandra is intact</w:t>
      </w:r>
      <w:r w:rsidR="0072272A">
        <w:rPr>
          <w:color w:val="000000" w:themeColor="text1"/>
          <w:lang w:val="en-GB"/>
        </w:rPr>
        <w:t>.</w:t>
      </w:r>
    </w:p>
    <w:p w14:paraId="02BBAB09" w14:textId="10FCAC50" w:rsidR="003006DB" w:rsidRPr="00880711" w:rsidRDefault="003006DB" w:rsidP="000835B6">
      <w:pPr>
        <w:numPr>
          <w:ilvl w:val="0"/>
          <w:numId w:val="32"/>
        </w:numPr>
        <w:jc w:val="both"/>
        <w:rPr>
          <w:color w:val="000000" w:themeColor="text1"/>
          <w:lang w:val="en-GB"/>
        </w:rPr>
      </w:pPr>
      <w:r w:rsidRPr="00880711">
        <w:rPr>
          <w:color w:val="000000" w:themeColor="text1"/>
          <w:lang w:val="en-GB"/>
        </w:rPr>
        <w:t>The solution must</w:t>
      </w:r>
      <w:r w:rsidR="0072272A">
        <w:rPr>
          <w:color w:val="000000" w:themeColor="text1"/>
          <w:lang w:val="en-GB"/>
        </w:rPr>
        <w:t xml:space="preserve"> be able </w:t>
      </w:r>
      <w:r w:rsidR="009F3969">
        <w:rPr>
          <w:color w:val="000000" w:themeColor="text1"/>
          <w:lang w:val="en-GB"/>
        </w:rPr>
        <w:t xml:space="preserve">to dump </w:t>
      </w:r>
      <w:r w:rsidR="0072272A">
        <w:rPr>
          <w:color w:val="000000" w:themeColor="text1"/>
          <w:lang w:val="en-GB"/>
        </w:rPr>
        <w:t xml:space="preserve">the daily </w:t>
      </w:r>
      <w:r w:rsidR="009F3969">
        <w:rPr>
          <w:color w:val="000000" w:themeColor="text1"/>
          <w:lang w:val="en-GB"/>
        </w:rPr>
        <w:t xml:space="preserve">sensor </w:t>
      </w:r>
      <w:r w:rsidR="0072272A">
        <w:rPr>
          <w:color w:val="000000" w:themeColor="text1"/>
          <w:lang w:val="en-GB"/>
        </w:rPr>
        <w:t>data</w:t>
      </w:r>
      <w:r w:rsidR="009F3969">
        <w:rPr>
          <w:color w:val="000000" w:themeColor="text1"/>
          <w:lang w:val="en-GB"/>
        </w:rPr>
        <w:t xml:space="preserve"> in </w:t>
      </w:r>
      <w:r w:rsidR="00EE09AF">
        <w:rPr>
          <w:color w:val="000000" w:themeColor="text1"/>
          <w:lang w:val="en-GB"/>
        </w:rPr>
        <w:t xml:space="preserve">Cassandra </w:t>
      </w:r>
      <w:r w:rsidR="0072272A">
        <w:rPr>
          <w:color w:val="000000" w:themeColor="text1"/>
          <w:lang w:val="en-GB"/>
        </w:rPr>
        <w:t>into the datalake</w:t>
      </w:r>
      <w:r w:rsidRPr="00880711">
        <w:rPr>
          <w:color w:val="000000" w:themeColor="text1"/>
          <w:lang w:val="en-GB"/>
        </w:rPr>
        <w:t xml:space="preserve">. </w:t>
      </w:r>
    </w:p>
    <w:p w14:paraId="738B9D6A" w14:textId="3983D1B9" w:rsidR="00F34D75" w:rsidRPr="002A4AB8" w:rsidRDefault="003006DB">
      <w:pPr>
        <w:numPr>
          <w:ilvl w:val="0"/>
          <w:numId w:val="32"/>
        </w:numPr>
        <w:jc w:val="both"/>
        <w:rPr>
          <w:color w:val="000000" w:themeColor="text1"/>
          <w:highlight w:val="yellow"/>
          <w:lang w:val="en-GB"/>
        </w:rPr>
        <w:pPrChange w:id="66" w:author="Pande, Amitkumar" w:date="2021-01-18T11:12:00Z">
          <w:pPr>
            <w:numPr>
              <w:numId w:val="32"/>
            </w:numPr>
            <w:ind w:left="1080" w:hanging="360"/>
          </w:pPr>
        </w:pPrChange>
      </w:pPr>
      <w:r w:rsidRPr="002A4AB8">
        <w:rPr>
          <w:color w:val="000000" w:themeColor="text1"/>
          <w:highlight w:val="yellow"/>
          <w:lang w:val="en-GB"/>
        </w:rPr>
        <w:t>The solution must efficiently extract the header information, footer information and line level information from the invoice</w:t>
      </w:r>
    </w:p>
    <w:p w14:paraId="0AE1F4C8" w14:textId="78A2E7E8" w:rsidR="00F34D75" w:rsidRPr="00880711" w:rsidDel="00CD76F8" w:rsidRDefault="00F34D75" w:rsidP="00F34D75">
      <w:pPr>
        <w:rPr>
          <w:del w:id="67" w:author="Pande, Amitkumar" w:date="2020-10-02T16:58:00Z"/>
          <w:color w:val="000000" w:themeColor="text1"/>
          <w:lang w:val="en-GB"/>
        </w:rPr>
      </w:pPr>
    </w:p>
    <w:p w14:paraId="6D66BB25" w14:textId="427D99FC" w:rsidR="00F34D75" w:rsidRPr="00880711" w:rsidRDefault="00F34D75" w:rsidP="00F34D75">
      <w:pPr>
        <w:rPr>
          <w:color w:val="000000" w:themeColor="text1"/>
        </w:rPr>
      </w:pPr>
      <w:del w:id="68" w:author="Pande, Amitkumar" w:date="2020-09-14T11:51:00Z">
        <w:r w:rsidRPr="00880711" w:rsidDel="00AF610A">
          <w:rPr>
            <w:color w:val="000000" w:themeColor="text1"/>
          </w:rPr>
          <w:delText>Good to have</w:delText>
        </w:r>
      </w:del>
    </w:p>
    <w:p w14:paraId="013F4757" w14:textId="0DE3ACBA" w:rsidR="003558C9" w:rsidRPr="00880711" w:rsidRDefault="00D67C2F">
      <w:pPr>
        <w:pStyle w:val="Heading2"/>
        <w:spacing w:after="240"/>
        <w:rPr>
          <w:lang w:val="en-GB"/>
        </w:rPr>
        <w:pPrChange w:id="69" w:author="Pande, Amitkumar" w:date="2021-01-18T11:22:00Z">
          <w:pPr>
            <w:pStyle w:val="Heading2"/>
          </w:pPr>
        </w:pPrChange>
      </w:pPr>
      <w:bookmarkStart w:id="70" w:name="_Toc64441355"/>
      <w:r w:rsidRPr="00880711">
        <w:rPr>
          <w:lang w:val="en-GB"/>
        </w:rPr>
        <w:t xml:space="preserve">Pain Points </w:t>
      </w:r>
      <w:r w:rsidR="00F34D75" w:rsidRPr="00880711">
        <w:rPr>
          <w:lang w:val="en-GB"/>
        </w:rPr>
        <w:t>in the current environment</w:t>
      </w:r>
      <w:bookmarkEnd w:id="70"/>
      <w:r w:rsidR="00AF610A" w:rsidRPr="00880711">
        <w:rPr>
          <w:lang w:val="en-GB"/>
        </w:rPr>
        <w:t xml:space="preserve"> </w:t>
      </w:r>
    </w:p>
    <w:p w14:paraId="3AD0E84C" w14:textId="01A7A4EF" w:rsidR="00F34D75" w:rsidRPr="00880711" w:rsidRDefault="00F34D75" w:rsidP="00F34D75">
      <w:pPr>
        <w:rPr>
          <w:color w:val="000000" w:themeColor="text1"/>
          <w:lang w:val="en-GB"/>
        </w:rPr>
      </w:pPr>
      <w:r w:rsidRPr="00880711">
        <w:rPr>
          <w:color w:val="000000" w:themeColor="text1"/>
          <w:lang w:val="en-GB"/>
        </w:rPr>
        <w:t xml:space="preserve">Challenges faced by the </w:t>
      </w:r>
      <w:del w:id="71" w:author="Pande, Amitkumar" w:date="2020-10-02T16:58:00Z">
        <w:r w:rsidRPr="00880711" w:rsidDel="00CD76F8">
          <w:rPr>
            <w:color w:val="000000" w:themeColor="text1"/>
            <w:lang w:val="en-GB"/>
          </w:rPr>
          <w:delText>end_</w:delText>
        </w:r>
      </w:del>
      <w:del w:id="72" w:author="Pande, Amitkumar" w:date="2020-10-02T16:53:00Z">
        <w:r w:rsidRPr="00880711" w:rsidDel="00703DC7">
          <w:rPr>
            <w:color w:val="000000" w:themeColor="text1"/>
            <w:lang w:val="en-GB"/>
          </w:rPr>
          <w:delText>customer</w:delText>
        </w:r>
      </w:del>
      <w:ins w:id="73" w:author="Pande, Amitkumar" w:date="2020-10-02T16:53:00Z">
        <w:r w:rsidR="00703DC7" w:rsidRPr="00880711">
          <w:rPr>
            <w:i/>
            <w:color w:val="000000" w:themeColor="text1"/>
            <w:lang w:val="en-GB"/>
          </w:rPr>
          <w:t>CUSTOMER</w:t>
        </w:r>
      </w:ins>
      <w:del w:id="74" w:author="Pande, Amitkumar" w:date="2020-10-02T16:54:00Z">
        <w:r w:rsidRPr="00880711" w:rsidDel="00703DC7">
          <w:rPr>
            <w:color w:val="000000" w:themeColor="text1"/>
            <w:lang w:val="en-GB"/>
          </w:rPr>
          <w:delText xml:space="preserve"> </w:delText>
        </w:r>
      </w:del>
      <w:ins w:id="75" w:author="Pande, Amitkumar" w:date="2020-10-02T16:54:00Z">
        <w:r w:rsidR="00703DC7" w:rsidRPr="00880711">
          <w:rPr>
            <w:i/>
            <w:color w:val="000000" w:themeColor="text1"/>
            <w:lang w:val="en-GB"/>
          </w:rPr>
          <w:t xml:space="preserve"> </w:t>
        </w:r>
      </w:ins>
      <w:r w:rsidRPr="00880711">
        <w:rPr>
          <w:color w:val="000000" w:themeColor="text1"/>
          <w:lang w:val="en-GB"/>
        </w:rPr>
        <w:t xml:space="preserve">in the current </w:t>
      </w:r>
      <w:r w:rsidRPr="00880711">
        <w:rPr>
          <w:color w:val="000000" w:themeColor="text1"/>
        </w:rPr>
        <w:t>environment</w:t>
      </w:r>
      <w:r w:rsidRPr="00880711">
        <w:rPr>
          <w:color w:val="000000" w:themeColor="text1"/>
          <w:lang w:val="en-GB"/>
        </w:rPr>
        <w:t xml:space="preserve"> include </w:t>
      </w:r>
    </w:p>
    <w:p w14:paraId="1E278C63" w14:textId="1177FE2A" w:rsidR="000835B6" w:rsidRPr="00880711" w:rsidRDefault="003006DB" w:rsidP="000835B6">
      <w:pPr>
        <w:numPr>
          <w:ilvl w:val="0"/>
          <w:numId w:val="32"/>
        </w:numPr>
        <w:rPr>
          <w:color w:val="000000" w:themeColor="text1"/>
          <w:lang w:val="en-GB"/>
        </w:rPr>
      </w:pPr>
      <w:r w:rsidRPr="00880711">
        <w:rPr>
          <w:color w:val="000000" w:themeColor="text1"/>
          <w:lang w:val="en-GB"/>
        </w:rPr>
        <w:t xml:space="preserve">Currently the customers use </w:t>
      </w:r>
      <w:r w:rsidR="00D25366">
        <w:rPr>
          <w:color w:val="000000" w:themeColor="text1"/>
          <w:lang w:val="en-GB"/>
        </w:rPr>
        <w:t xml:space="preserve">Cassandra database </w:t>
      </w:r>
      <w:r w:rsidR="00FF5263">
        <w:rPr>
          <w:color w:val="000000" w:themeColor="text1"/>
          <w:lang w:val="en-GB"/>
        </w:rPr>
        <w:t>to do analysis which is read inefficient.</w:t>
      </w:r>
    </w:p>
    <w:p w14:paraId="6E4172B3" w14:textId="10703D28" w:rsidR="000835B6" w:rsidRPr="00880711" w:rsidRDefault="00A15967" w:rsidP="000835B6">
      <w:pPr>
        <w:numPr>
          <w:ilvl w:val="0"/>
          <w:numId w:val="32"/>
        </w:numPr>
        <w:rPr>
          <w:color w:val="000000" w:themeColor="text1"/>
          <w:lang w:val="en-GB"/>
        </w:rPr>
      </w:pPr>
      <w:r>
        <w:rPr>
          <w:color w:val="000000" w:themeColor="text1"/>
          <w:lang w:val="en-GB"/>
        </w:rPr>
        <w:t>D</w:t>
      </w:r>
      <w:r w:rsidR="00F37F47">
        <w:rPr>
          <w:color w:val="000000" w:themeColor="text1"/>
          <w:lang w:val="en-GB"/>
        </w:rPr>
        <w:t>a</w:t>
      </w:r>
      <w:r>
        <w:rPr>
          <w:color w:val="000000" w:themeColor="text1"/>
          <w:lang w:val="en-GB"/>
        </w:rPr>
        <w:t>ta</w:t>
      </w:r>
      <w:r w:rsidR="00F37F47">
        <w:rPr>
          <w:color w:val="000000" w:themeColor="text1"/>
          <w:lang w:val="en-GB"/>
        </w:rPr>
        <w:t xml:space="preserve"> visualization directly from Cassandra is cumbersome</w:t>
      </w:r>
      <w:r w:rsidR="003006DB" w:rsidRPr="00880711">
        <w:rPr>
          <w:color w:val="000000" w:themeColor="text1"/>
          <w:lang w:val="en-GB"/>
        </w:rPr>
        <w:t xml:space="preserve">. </w:t>
      </w:r>
    </w:p>
    <w:p w14:paraId="5FDA3AD5" w14:textId="6C0CC4B9" w:rsidR="000835B6" w:rsidRPr="00466D87" w:rsidRDefault="003006DB" w:rsidP="000835B6">
      <w:pPr>
        <w:numPr>
          <w:ilvl w:val="0"/>
          <w:numId w:val="32"/>
        </w:numPr>
        <w:rPr>
          <w:color w:val="000000" w:themeColor="text1"/>
          <w:highlight w:val="yellow"/>
          <w:lang w:val="en-GB"/>
        </w:rPr>
      </w:pPr>
      <w:r w:rsidRPr="00466D87">
        <w:rPr>
          <w:color w:val="000000" w:themeColor="text1"/>
          <w:highlight w:val="yellow"/>
          <w:lang w:val="en-GB"/>
        </w:rPr>
        <w:t>An automated solution will save a lot of man hours and cost for the customer</w:t>
      </w:r>
    </w:p>
    <w:p w14:paraId="17C8A4B5" w14:textId="33BB8E62" w:rsidR="00F34D75" w:rsidRPr="00880711" w:rsidDel="00CD76F8" w:rsidRDefault="00F34D75" w:rsidP="008B510A">
      <w:pPr>
        <w:rPr>
          <w:del w:id="76" w:author="Pande, Amitkumar" w:date="2020-10-02T16:59:00Z"/>
          <w:color w:val="000000" w:themeColor="text1"/>
        </w:rPr>
      </w:pPr>
      <w:bookmarkStart w:id="77" w:name="_Toc52555903"/>
      <w:bookmarkStart w:id="78" w:name="_Toc52555993"/>
      <w:bookmarkStart w:id="79" w:name="_Toc55829173"/>
      <w:bookmarkStart w:id="80" w:name="_Toc55829263"/>
      <w:bookmarkStart w:id="81" w:name="_Toc62133120"/>
      <w:bookmarkStart w:id="82" w:name="_Toc63181993"/>
      <w:bookmarkStart w:id="83" w:name="_Toc63937009"/>
      <w:bookmarkStart w:id="84" w:name="_Toc64441217"/>
      <w:bookmarkStart w:id="85" w:name="_Toc64441356"/>
      <w:bookmarkEnd w:id="77"/>
      <w:bookmarkEnd w:id="78"/>
      <w:bookmarkEnd w:id="79"/>
      <w:bookmarkEnd w:id="80"/>
      <w:bookmarkEnd w:id="81"/>
      <w:bookmarkEnd w:id="82"/>
      <w:bookmarkEnd w:id="83"/>
      <w:bookmarkEnd w:id="84"/>
      <w:bookmarkEnd w:id="85"/>
    </w:p>
    <w:p w14:paraId="468A1A29" w14:textId="6E37E967" w:rsidR="009A4919" w:rsidRPr="00880711" w:rsidDel="00344188" w:rsidRDefault="009A4919" w:rsidP="009A4919">
      <w:pPr>
        <w:pStyle w:val="Heading2"/>
        <w:rPr>
          <w:moveFrom w:id="86" w:author="Pande, Amitkumar" w:date="2020-09-14T11:46:00Z"/>
        </w:rPr>
      </w:pPr>
      <w:moveFromRangeStart w:id="87" w:author="Pande, Amitkumar" w:date="2020-09-14T11:46:00Z" w:name="move50976411"/>
      <w:moveFrom w:id="88" w:author="Pande, Amitkumar" w:date="2020-09-14T11:46:00Z">
        <w:r w:rsidRPr="00880711" w:rsidDel="00344188">
          <w:t>Project Sponsor(s) / Stakeholder(s)</w:t>
        </w:r>
        <w:r w:rsidR="001E3EA7" w:rsidRPr="00880711" w:rsidDel="00344188">
          <w:t xml:space="preserve"> / Project Team</w:t>
        </w:r>
        <w:bookmarkStart w:id="89" w:name="_Toc52555904"/>
        <w:bookmarkStart w:id="90" w:name="_Toc52555994"/>
        <w:bookmarkStart w:id="91" w:name="_Toc55829174"/>
        <w:bookmarkStart w:id="92" w:name="_Toc55829264"/>
        <w:bookmarkStart w:id="93" w:name="_Toc62133121"/>
        <w:bookmarkStart w:id="94" w:name="_Toc63181994"/>
        <w:bookmarkStart w:id="95" w:name="_Toc63937010"/>
        <w:bookmarkStart w:id="96" w:name="_Toc64441218"/>
        <w:bookmarkStart w:id="97" w:name="_Toc64441357"/>
        <w:bookmarkEnd w:id="89"/>
        <w:bookmarkEnd w:id="90"/>
        <w:bookmarkEnd w:id="91"/>
        <w:bookmarkEnd w:id="92"/>
        <w:bookmarkEnd w:id="93"/>
        <w:bookmarkEnd w:id="94"/>
        <w:bookmarkEnd w:id="95"/>
        <w:bookmarkEnd w:id="96"/>
        <w:bookmarkEnd w:id="97"/>
      </w:moveFrom>
    </w:p>
    <w:p w14:paraId="3B1A7621" w14:textId="331A8AF7" w:rsidR="009A4919" w:rsidRPr="00880711" w:rsidDel="00344188" w:rsidRDefault="009A4919" w:rsidP="009A4919">
      <w:pPr>
        <w:rPr>
          <w:moveFrom w:id="98" w:author="Pande, Amitkumar" w:date="2020-09-14T11:46:00Z"/>
          <w:i/>
          <w:color w:val="808080" w:themeColor="background1" w:themeShade="80"/>
        </w:rPr>
      </w:pPr>
      <w:moveFrom w:id="99" w:author="Pande, Amitkumar" w:date="2020-09-14T11:46:00Z">
        <w:r w:rsidRPr="00880711" w:rsidDel="00344188">
          <w:rPr>
            <w:i/>
            <w:color w:val="808080" w:themeColor="background1" w:themeShade="80"/>
          </w:rPr>
          <w:t>[</w:t>
        </w:r>
        <w:r w:rsidR="00C501A5" w:rsidRPr="00880711" w:rsidDel="00344188">
          <w:rPr>
            <w:i/>
            <w:color w:val="808080" w:themeColor="background1" w:themeShade="80"/>
          </w:rPr>
          <w:t>Identify and l</w:t>
        </w:r>
        <w:r w:rsidRPr="00880711" w:rsidDel="00344188">
          <w:rPr>
            <w:i/>
            <w:color w:val="808080" w:themeColor="background1" w:themeShade="80"/>
          </w:rPr>
          <w:t>ist the customer’s Executive S</w:t>
        </w:r>
        <w:r w:rsidR="00C501A5" w:rsidRPr="00880711" w:rsidDel="00344188">
          <w:rPr>
            <w:i/>
            <w:color w:val="808080" w:themeColor="background1" w:themeShade="80"/>
          </w:rPr>
          <w:t>ponsor</w:t>
        </w:r>
        <w:r w:rsidRPr="00880711" w:rsidDel="00344188">
          <w:rPr>
            <w:i/>
            <w:color w:val="808080" w:themeColor="background1" w:themeShade="80"/>
          </w:rPr>
          <w:t xml:space="preserve"> and Project Stakeholders, including Title and </w:t>
        </w:r>
        <w:r w:rsidR="00C501A5" w:rsidRPr="00880711" w:rsidDel="00344188">
          <w:rPr>
            <w:i/>
            <w:color w:val="808080" w:themeColor="background1" w:themeShade="80"/>
          </w:rPr>
          <w:t>D</w:t>
        </w:r>
        <w:r w:rsidRPr="00880711" w:rsidDel="00344188">
          <w:rPr>
            <w:i/>
            <w:color w:val="808080" w:themeColor="background1" w:themeShade="80"/>
          </w:rPr>
          <w:t xml:space="preserve">escription </w:t>
        </w:r>
        <w:r w:rsidR="00C501A5" w:rsidRPr="00880711" w:rsidDel="00344188">
          <w:rPr>
            <w:i/>
            <w:color w:val="808080" w:themeColor="background1" w:themeShade="80"/>
          </w:rPr>
          <w:t xml:space="preserve">(describe </w:t>
        </w:r>
        <w:r w:rsidRPr="00880711" w:rsidDel="00344188">
          <w:rPr>
            <w:i/>
            <w:color w:val="808080" w:themeColor="background1" w:themeShade="80"/>
          </w:rPr>
          <w:t>their role</w:t>
        </w:r>
        <w:r w:rsidR="00C501A5" w:rsidRPr="00880711" w:rsidDel="00344188">
          <w:rPr>
            <w:i/>
            <w:color w:val="808080" w:themeColor="background1" w:themeShade="80"/>
          </w:rPr>
          <w:t xml:space="preserve"> and responsibilities</w:t>
        </w:r>
        <w:r w:rsidRPr="00880711" w:rsidDel="00344188">
          <w:rPr>
            <w:i/>
            <w:color w:val="808080" w:themeColor="background1" w:themeShade="80"/>
          </w:rPr>
          <w:t xml:space="preserve"> in the organization</w:t>
        </w:r>
        <w:r w:rsidR="00C501A5" w:rsidRPr="00880711" w:rsidDel="00344188">
          <w:rPr>
            <w:i/>
            <w:color w:val="808080" w:themeColor="background1" w:themeShade="80"/>
          </w:rPr>
          <w:t>)</w:t>
        </w:r>
        <w:r w:rsidRPr="00880711" w:rsidDel="00344188">
          <w:rPr>
            <w:i/>
            <w:color w:val="808080" w:themeColor="background1" w:themeShade="80"/>
          </w:rPr>
          <w:t xml:space="preserve">. The Executive Sponsor </w:t>
        </w:r>
        <w:r w:rsidR="00C501A5" w:rsidRPr="00880711" w:rsidDel="00344188">
          <w:rPr>
            <w:i/>
            <w:color w:val="808080" w:themeColor="background1" w:themeShade="80"/>
          </w:rPr>
          <w:t>is the individual</w:t>
        </w:r>
        <w:r w:rsidRPr="00880711" w:rsidDel="00344188">
          <w:rPr>
            <w:i/>
            <w:color w:val="808080" w:themeColor="background1" w:themeShade="80"/>
          </w:rPr>
          <w:t xml:space="preserve"> with overall accountability for the project. The Sponsor is primarily concerned with ensuring that the project delivers the agreed business benefits. </w:t>
        </w:r>
        <w:r w:rsidR="00C501A5" w:rsidRPr="00880711" w:rsidDel="00344188">
          <w:rPr>
            <w:i/>
            <w:color w:val="808080" w:themeColor="background1" w:themeShade="80"/>
          </w:rPr>
          <w:t xml:space="preserve"> Project stakeholders are entities that have</w:t>
        </w:r>
        <w:r w:rsidR="006F773C" w:rsidRPr="00880711" w:rsidDel="00344188">
          <w:rPr>
            <w:i/>
            <w:color w:val="808080" w:themeColor="background1" w:themeShade="80"/>
          </w:rPr>
          <w:t xml:space="preserve"> an interest in a given project, and usually represent a business group or organization</w:t>
        </w:r>
        <w:r w:rsidRPr="00880711" w:rsidDel="00344188">
          <w:rPr>
            <w:i/>
            <w:color w:val="808080" w:themeColor="background1" w:themeShade="80"/>
          </w:rPr>
          <w:t xml:space="preserve">] </w:t>
        </w:r>
        <w:bookmarkStart w:id="100" w:name="_Toc52555905"/>
        <w:bookmarkStart w:id="101" w:name="_Toc52555995"/>
        <w:bookmarkStart w:id="102" w:name="_Toc55829175"/>
        <w:bookmarkStart w:id="103" w:name="_Toc55829265"/>
        <w:bookmarkStart w:id="104" w:name="_Toc62133122"/>
        <w:bookmarkStart w:id="105" w:name="_Toc63181995"/>
        <w:bookmarkStart w:id="106" w:name="_Toc63937011"/>
        <w:bookmarkStart w:id="107" w:name="_Toc64441219"/>
        <w:bookmarkStart w:id="108" w:name="_Toc64441358"/>
        <w:bookmarkEnd w:id="100"/>
        <w:bookmarkEnd w:id="101"/>
        <w:bookmarkEnd w:id="102"/>
        <w:bookmarkEnd w:id="103"/>
        <w:bookmarkEnd w:id="104"/>
        <w:bookmarkEnd w:id="105"/>
        <w:bookmarkEnd w:id="106"/>
        <w:bookmarkEnd w:id="107"/>
        <w:bookmarkEnd w:id="108"/>
      </w:moveFrom>
    </w:p>
    <w:p w14:paraId="0132A4A9" w14:textId="5A7C889A" w:rsidR="009A4919" w:rsidRPr="00880711" w:rsidDel="00344188" w:rsidRDefault="00EA718B" w:rsidP="009A4919">
      <w:pPr>
        <w:rPr>
          <w:moveFrom w:id="109" w:author="Pande, Amitkumar" w:date="2020-09-14T11:46:00Z"/>
          <w:rStyle w:val="Strong"/>
        </w:rPr>
      </w:pPr>
      <w:moveFrom w:id="110" w:author="Pande, Amitkumar" w:date="2020-09-14T11:46:00Z">
        <w:r w:rsidRPr="00880711" w:rsidDel="00344188">
          <w:rPr>
            <w:rStyle w:val="Strong"/>
          </w:rPr>
          <w:t xml:space="preserve">Partner </w:t>
        </w:r>
        <w:r w:rsidR="009A4919" w:rsidRPr="00880711" w:rsidDel="00344188">
          <w:rPr>
            <w:rStyle w:val="Strong"/>
          </w:rPr>
          <w:t>Executive</w:t>
        </w:r>
        <w:r w:rsidR="00C501A5" w:rsidRPr="00880711" w:rsidDel="00344188">
          <w:rPr>
            <w:rStyle w:val="Strong"/>
          </w:rPr>
          <w:t xml:space="preserve"> Sponsor</w:t>
        </w:r>
        <w:bookmarkStart w:id="111" w:name="_Toc52555906"/>
        <w:bookmarkStart w:id="112" w:name="_Toc52555996"/>
        <w:bookmarkStart w:id="113" w:name="_Toc55829176"/>
        <w:bookmarkStart w:id="114" w:name="_Toc55829266"/>
        <w:bookmarkStart w:id="115" w:name="_Toc62133123"/>
        <w:bookmarkStart w:id="116" w:name="_Toc63181996"/>
        <w:bookmarkStart w:id="117" w:name="_Toc63937012"/>
        <w:bookmarkStart w:id="118" w:name="_Toc64441220"/>
        <w:bookmarkStart w:id="119" w:name="_Toc64441359"/>
        <w:bookmarkEnd w:id="111"/>
        <w:bookmarkEnd w:id="112"/>
        <w:bookmarkEnd w:id="113"/>
        <w:bookmarkEnd w:id="114"/>
        <w:bookmarkEnd w:id="115"/>
        <w:bookmarkEnd w:id="116"/>
        <w:bookmarkEnd w:id="117"/>
        <w:bookmarkEnd w:id="118"/>
        <w:bookmarkEnd w:id="119"/>
      </w:moveFrom>
    </w:p>
    <w:tbl>
      <w:tblPr>
        <w:tblStyle w:val="TableGrid"/>
        <w:tblW w:w="0" w:type="auto"/>
        <w:tblLook w:val="04A0" w:firstRow="1" w:lastRow="0" w:firstColumn="1" w:lastColumn="0" w:noHBand="0" w:noVBand="1"/>
      </w:tblPr>
      <w:tblGrid>
        <w:gridCol w:w="2065"/>
        <w:gridCol w:w="2340"/>
        <w:gridCol w:w="3240"/>
        <w:gridCol w:w="2790"/>
      </w:tblGrid>
      <w:tr w:rsidR="006C6DB6" w:rsidRPr="00880711" w:rsidDel="00CD76F8" w14:paraId="0BBCC408" w14:textId="119EE50D" w:rsidTr="006C6DB6">
        <w:trPr>
          <w:del w:id="120" w:author="Pande, Amitkumar" w:date="2020-10-02T16:59:00Z"/>
        </w:trPr>
        <w:tc>
          <w:tcPr>
            <w:tcW w:w="2065" w:type="dxa"/>
            <w:shd w:val="clear" w:color="auto" w:fill="E7E6E6" w:themeFill="background2"/>
          </w:tcPr>
          <w:p w14:paraId="0EE3A49D" w14:textId="32404102" w:rsidR="006C6DB6" w:rsidRPr="00880711" w:rsidDel="00CD76F8" w:rsidRDefault="006C6DB6" w:rsidP="009A4919">
            <w:pPr>
              <w:rPr>
                <w:del w:id="121" w:author="Pande, Amitkumar" w:date="2020-10-02T16:59:00Z"/>
                <w:moveFrom w:id="122" w:author="Pande, Amitkumar" w:date="2020-09-14T11:46:00Z"/>
              </w:rPr>
            </w:pPr>
            <w:moveFrom w:id="123" w:author="Pande, Amitkumar" w:date="2020-09-14T11:46:00Z">
              <w:del w:id="124" w:author="Pande, Amitkumar" w:date="2020-10-02T16:59:00Z">
                <w:r w:rsidRPr="00880711" w:rsidDel="00CD76F8">
                  <w:delText>Name</w:delText>
                </w:r>
                <w:bookmarkStart w:id="125" w:name="_Toc52555907"/>
                <w:bookmarkStart w:id="126" w:name="_Toc52555997"/>
                <w:bookmarkStart w:id="127" w:name="_Toc55829177"/>
                <w:bookmarkStart w:id="128" w:name="_Toc55829267"/>
                <w:bookmarkStart w:id="129" w:name="_Toc62133124"/>
                <w:bookmarkStart w:id="130" w:name="_Toc63181997"/>
                <w:bookmarkStart w:id="131" w:name="_Toc63937013"/>
                <w:bookmarkStart w:id="132" w:name="_Toc64441221"/>
                <w:bookmarkStart w:id="133" w:name="_Toc64441360"/>
                <w:bookmarkEnd w:id="125"/>
                <w:bookmarkEnd w:id="126"/>
                <w:bookmarkEnd w:id="127"/>
                <w:bookmarkEnd w:id="128"/>
                <w:bookmarkEnd w:id="129"/>
                <w:bookmarkEnd w:id="130"/>
                <w:bookmarkEnd w:id="131"/>
                <w:bookmarkEnd w:id="132"/>
                <w:bookmarkEnd w:id="133"/>
              </w:del>
            </w:moveFrom>
          </w:p>
        </w:tc>
        <w:tc>
          <w:tcPr>
            <w:tcW w:w="2340" w:type="dxa"/>
            <w:shd w:val="clear" w:color="auto" w:fill="E7E6E6" w:themeFill="background2"/>
          </w:tcPr>
          <w:p w14:paraId="4E2EDDDF" w14:textId="45176DB2" w:rsidR="006C6DB6" w:rsidRPr="00880711" w:rsidDel="00CD76F8" w:rsidRDefault="006C6DB6" w:rsidP="009A4919">
            <w:pPr>
              <w:rPr>
                <w:del w:id="134" w:author="Pande, Amitkumar" w:date="2020-10-02T16:59:00Z"/>
                <w:moveFrom w:id="135" w:author="Pande, Amitkumar" w:date="2020-09-14T11:46:00Z"/>
              </w:rPr>
            </w:pPr>
            <w:moveFrom w:id="136" w:author="Pande, Amitkumar" w:date="2020-09-14T11:46:00Z">
              <w:del w:id="137" w:author="Pande, Amitkumar" w:date="2020-10-02T16:59:00Z">
                <w:r w:rsidRPr="00880711" w:rsidDel="00CD76F8">
                  <w:delText>Title</w:delText>
                </w:r>
                <w:bookmarkStart w:id="138" w:name="_Toc52555908"/>
                <w:bookmarkStart w:id="139" w:name="_Toc52555998"/>
                <w:bookmarkStart w:id="140" w:name="_Toc55829178"/>
                <w:bookmarkStart w:id="141" w:name="_Toc55829268"/>
                <w:bookmarkStart w:id="142" w:name="_Toc62133125"/>
                <w:bookmarkStart w:id="143" w:name="_Toc63181998"/>
                <w:bookmarkStart w:id="144" w:name="_Toc63937014"/>
                <w:bookmarkStart w:id="145" w:name="_Toc64441222"/>
                <w:bookmarkStart w:id="146" w:name="_Toc64441361"/>
                <w:bookmarkEnd w:id="138"/>
                <w:bookmarkEnd w:id="139"/>
                <w:bookmarkEnd w:id="140"/>
                <w:bookmarkEnd w:id="141"/>
                <w:bookmarkEnd w:id="142"/>
                <w:bookmarkEnd w:id="143"/>
                <w:bookmarkEnd w:id="144"/>
                <w:bookmarkEnd w:id="145"/>
                <w:bookmarkEnd w:id="146"/>
              </w:del>
            </w:moveFrom>
          </w:p>
        </w:tc>
        <w:tc>
          <w:tcPr>
            <w:tcW w:w="3240" w:type="dxa"/>
            <w:shd w:val="clear" w:color="auto" w:fill="E7E6E6" w:themeFill="background2"/>
          </w:tcPr>
          <w:p w14:paraId="77029A40" w14:textId="31D64536" w:rsidR="006C6DB6" w:rsidRPr="00880711" w:rsidDel="00CD76F8" w:rsidRDefault="006C6DB6" w:rsidP="009A4919">
            <w:pPr>
              <w:rPr>
                <w:del w:id="147" w:author="Pande, Amitkumar" w:date="2020-10-02T16:59:00Z"/>
                <w:moveFrom w:id="148" w:author="Pande, Amitkumar" w:date="2020-09-14T11:46:00Z"/>
              </w:rPr>
            </w:pPr>
            <w:moveFrom w:id="149" w:author="Pande, Amitkumar" w:date="2020-09-14T11:46:00Z">
              <w:del w:id="150" w:author="Pande, Amitkumar" w:date="2020-10-02T16:59:00Z">
                <w:r w:rsidRPr="00880711" w:rsidDel="00CD76F8">
                  <w:delText>Description</w:delText>
                </w:r>
                <w:bookmarkStart w:id="151" w:name="_Toc52555909"/>
                <w:bookmarkStart w:id="152" w:name="_Toc52555999"/>
                <w:bookmarkStart w:id="153" w:name="_Toc55829179"/>
                <w:bookmarkStart w:id="154" w:name="_Toc55829269"/>
                <w:bookmarkStart w:id="155" w:name="_Toc62133126"/>
                <w:bookmarkStart w:id="156" w:name="_Toc63181999"/>
                <w:bookmarkStart w:id="157" w:name="_Toc63937015"/>
                <w:bookmarkStart w:id="158" w:name="_Toc64441223"/>
                <w:bookmarkStart w:id="159" w:name="_Toc64441362"/>
                <w:bookmarkEnd w:id="151"/>
                <w:bookmarkEnd w:id="152"/>
                <w:bookmarkEnd w:id="153"/>
                <w:bookmarkEnd w:id="154"/>
                <w:bookmarkEnd w:id="155"/>
                <w:bookmarkEnd w:id="156"/>
                <w:bookmarkEnd w:id="157"/>
                <w:bookmarkEnd w:id="158"/>
                <w:bookmarkEnd w:id="159"/>
              </w:del>
            </w:moveFrom>
          </w:p>
        </w:tc>
        <w:tc>
          <w:tcPr>
            <w:tcW w:w="2790" w:type="dxa"/>
            <w:shd w:val="clear" w:color="auto" w:fill="E7E6E6" w:themeFill="background2"/>
          </w:tcPr>
          <w:p w14:paraId="39E47080" w14:textId="5A8A95BA" w:rsidR="006C6DB6" w:rsidRPr="00880711" w:rsidDel="00CD76F8" w:rsidRDefault="006C6DB6" w:rsidP="009A4919">
            <w:pPr>
              <w:rPr>
                <w:del w:id="160" w:author="Pande, Amitkumar" w:date="2020-10-02T16:59:00Z"/>
                <w:moveFrom w:id="161" w:author="Pande, Amitkumar" w:date="2020-09-14T11:46:00Z"/>
              </w:rPr>
            </w:pPr>
            <w:moveFrom w:id="162" w:author="Pande, Amitkumar" w:date="2020-09-14T11:46:00Z">
              <w:del w:id="163" w:author="Pande, Amitkumar" w:date="2020-10-02T16:59:00Z">
                <w:r w:rsidRPr="00880711" w:rsidDel="00CD76F8">
                  <w:delText>Email / Contact Info</w:delText>
                </w:r>
                <w:bookmarkStart w:id="164" w:name="_Toc52555910"/>
                <w:bookmarkStart w:id="165" w:name="_Toc52556000"/>
                <w:bookmarkStart w:id="166" w:name="_Toc55829180"/>
                <w:bookmarkStart w:id="167" w:name="_Toc55829270"/>
                <w:bookmarkStart w:id="168" w:name="_Toc62133127"/>
                <w:bookmarkStart w:id="169" w:name="_Toc63182000"/>
                <w:bookmarkStart w:id="170" w:name="_Toc63937016"/>
                <w:bookmarkStart w:id="171" w:name="_Toc64441224"/>
                <w:bookmarkStart w:id="172" w:name="_Toc64441363"/>
                <w:bookmarkEnd w:id="164"/>
                <w:bookmarkEnd w:id="165"/>
                <w:bookmarkEnd w:id="166"/>
                <w:bookmarkEnd w:id="167"/>
                <w:bookmarkEnd w:id="168"/>
                <w:bookmarkEnd w:id="169"/>
                <w:bookmarkEnd w:id="170"/>
                <w:bookmarkEnd w:id="171"/>
                <w:bookmarkEnd w:id="172"/>
              </w:del>
            </w:moveFrom>
          </w:p>
        </w:tc>
        <w:bookmarkStart w:id="173" w:name="_Toc52555911"/>
        <w:bookmarkStart w:id="174" w:name="_Toc52556001"/>
        <w:bookmarkStart w:id="175" w:name="_Toc55829181"/>
        <w:bookmarkStart w:id="176" w:name="_Toc55829271"/>
        <w:bookmarkStart w:id="177" w:name="_Toc62133128"/>
        <w:bookmarkStart w:id="178" w:name="_Toc63182001"/>
        <w:bookmarkStart w:id="179" w:name="_Toc63937017"/>
        <w:bookmarkStart w:id="180" w:name="_Toc64441225"/>
        <w:bookmarkStart w:id="181" w:name="_Toc64441364"/>
        <w:bookmarkEnd w:id="173"/>
        <w:bookmarkEnd w:id="174"/>
        <w:bookmarkEnd w:id="175"/>
        <w:bookmarkEnd w:id="176"/>
        <w:bookmarkEnd w:id="177"/>
        <w:bookmarkEnd w:id="178"/>
        <w:bookmarkEnd w:id="179"/>
        <w:bookmarkEnd w:id="180"/>
        <w:bookmarkEnd w:id="181"/>
      </w:tr>
      <w:tr w:rsidR="006C6DB6" w:rsidRPr="00880711" w:rsidDel="00CD76F8" w14:paraId="52E546F4" w14:textId="1AE860EE" w:rsidTr="006C6DB6">
        <w:trPr>
          <w:del w:id="182" w:author="Pande, Amitkumar" w:date="2020-10-02T16:59:00Z"/>
        </w:trPr>
        <w:tc>
          <w:tcPr>
            <w:tcW w:w="2065" w:type="dxa"/>
          </w:tcPr>
          <w:p w14:paraId="63B91F1A" w14:textId="17C5ED74" w:rsidR="006C6DB6" w:rsidRPr="00880711" w:rsidDel="00CD76F8" w:rsidRDefault="006C6DB6" w:rsidP="009A4919">
            <w:pPr>
              <w:rPr>
                <w:del w:id="183" w:author="Pande, Amitkumar" w:date="2020-10-02T16:59:00Z"/>
                <w:moveFrom w:id="184" w:author="Pande, Amitkumar" w:date="2020-09-14T11:46:00Z"/>
              </w:rPr>
            </w:pPr>
            <w:bookmarkStart w:id="185" w:name="_Toc52555912"/>
            <w:bookmarkStart w:id="186" w:name="_Toc52556002"/>
            <w:bookmarkStart w:id="187" w:name="_Toc55829182"/>
            <w:bookmarkStart w:id="188" w:name="_Toc55829272"/>
            <w:bookmarkStart w:id="189" w:name="_Toc62133129"/>
            <w:bookmarkStart w:id="190" w:name="_Toc63182002"/>
            <w:bookmarkStart w:id="191" w:name="_Toc63937018"/>
            <w:bookmarkStart w:id="192" w:name="_Toc64441226"/>
            <w:bookmarkStart w:id="193" w:name="_Toc64441365"/>
            <w:bookmarkEnd w:id="185"/>
            <w:bookmarkEnd w:id="186"/>
            <w:bookmarkEnd w:id="187"/>
            <w:bookmarkEnd w:id="188"/>
            <w:bookmarkEnd w:id="189"/>
            <w:bookmarkEnd w:id="190"/>
            <w:bookmarkEnd w:id="191"/>
            <w:bookmarkEnd w:id="192"/>
            <w:bookmarkEnd w:id="193"/>
          </w:p>
        </w:tc>
        <w:tc>
          <w:tcPr>
            <w:tcW w:w="2340" w:type="dxa"/>
          </w:tcPr>
          <w:p w14:paraId="4FEB0B20" w14:textId="1F334ACB" w:rsidR="006C6DB6" w:rsidRPr="00880711" w:rsidDel="00CD76F8" w:rsidRDefault="006C6DB6" w:rsidP="009A4919">
            <w:pPr>
              <w:rPr>
                <w:del w:id="194" w:author="Pande, Amitkumar" w:date="2020-10-02T16:59:00Z"/>
                <w:moveFrom w:id="195" w:author="Pande, Amitkumar" w:date="2020-09-14T11:46:00Z"/>
              </w:rPr>
            </w:pPr>
            <w:bookmarkStart w:id="196" w:name="_Toc52555913"/>
            <w:bookmarkStart w:id="197" w:name="_Toc52556003"/>
            <w:bookmarkStart w:id="198" w:name="_Toc55829183"/>
            <w:bookmarkStart w:id="199" w:name="_Toc55829273"/>
            <w:bookmarkStart w:id="200" w:name="_Toc62133130"/>
            <w:bookmarkStart w:id="201" w:name="_Toc63182003"/>
            <w:bookmarkStart w:id="202" w:name="_Toc63937019"/>
            <w:bookmarkStart w:id="203" w:name="_Toc64441227"/>
            <w:bookmarkStart w:id="204" w:name="_Toc64441366"/>
            <w:bookmarkEnd w:id="196"/>
            <w:bookmarkEnd w:id="197"/>
            <w:bookmarkEnd w:id="198"/>
            <w:bookmarkEnd w:id="199"/>
            <w:bookmarkEnd w:id="200"/>
            <w:bookmarkEnd w:id="201"/>
            <w:bookmarkEnd w:id="202"/>
            <w:bookmarkEnd w:id="203"/>
            <w:bookmarkEnd w:id="204"/>
          </w:p>
        </w:tc>
        <w:tc>
          <w:tcPr>
            <w:tcW w:w="3240" w:type="dxa"/>
          </w:tcPr>
          <w:p w14:paraId="0716ACEF" w14:textId="0DC90472" w:rsidR="006C6DB6" w:rsidRPr="00880711" w:rsidDel="00CD76F8" w:rsidRDefault="006C6DB6" w:rsidP="009A4919">
            <w:pPr>
              <w:rPr>
                <w:del w:id="205" w:author="Pande, Amitkumar" w:date="2020-10-02T16:59:00Z"/>
                <w:moveFrom w:id="206" w:author="Pande, Amitkumar" w:date="2020-09-14T11:46:00Z"/>
              </w:rPr>
            </w:pPr>
            <w:bookmarkStart w:id="207" w:name="_Toc52555914"/>
            <w:bookmarkStart w:id="208" w:name="_Toc52556004"/>
            <w:bookmarkStart w:id="209" w:name="_Toc55829184"/>
            <w:bookmarkStart w:id="210" w:name="_Toc55829274"/>
            <w:bookmarkStart w:id="211" w:name="_Toc62133131"/>
            <w:bookmarkStart w:id="212" w:name="_Toc63182004"/>
            <w:bookmarkStart w:id="213" w:name="_Toc63937020"/>
            <w:bookmarkStart w:id="214" w:name="_Toc64441228"/>
            <w:bookmarkStart w:id="215" w:name="_Toc64441367"/>
            <w:bookmarkEnd w:id="207"/>
            <w:bookmarkEnd w:id="208"/>
            <w:bookmarkEnd w:id="209"/>
            <w:bookmarkEnd w:id="210"/>
            <w:bookmarkEnd w:id="211"/>
            <w:bookmarkEnd w:id="212"/>
            <w:bookmarkEnd w:id="213"/>
            <w:bookmarkEnd w:id="214"/>
            <w:bookmarkEnd w:id="215"/>
          </w:p>
        </w:tc>
        <w:tc>
          <w:tcPr>
            <w:tcW w:w="2790" w:type="dxa"/>
          </w:tcPr>
          <w:p w14:paraId="0BF50C4B" w14:textId="73BC53D1" w:rsidR="006C6DB6" w:rsidRPr="00880711" w:rsidDel="00CD76F8" w:rsidRDefault="006C6DB6" w:rsidP="009A4919">
            <w:pPr>
              <w:rPr>
                <w:del w:id="216" w:author="Pande, Amitkumar" w:date="2020-10-02T16:59:00Z"/>
                <w:moveFrom w:id="217" w:author="Pande, Amitkumar" w:date="2020-09-14T11:46:00Z"/>
              </w:rPr>
            </w:pPr>
            <w:bookmarkStart w:id="218" w:name="_Toc52555915"/>
            <w:bookmarkStart w:id="219" w:name="_Toc52556005"/>
            <w:bookmarkStart w:id="220" w:name="_Toc55829185"/>
            <w:bookmarkStart w:id="221" w:name="_Toc55829275"/>
            <w:bookmarkStart w:id="222" w:name="_Toc62133132"/>
            <w:bookmarkStart w:id="223" w:name="_Toc63182005"/>
            <w:bookmarkStart w:id="224" w:name="_Toc63937021"/>
            <w:bookmarkStart w:id="225" w:name="_Toc64441229"/>
            <w:bookmarkStart w:id="226" w:name="_Toc64441368"/>
            <w:bookmarkEnd w:id="218"/>
            <w:bookmarkEnd w:id="219"/>
            <w:bookmarkEnd w:id="220"/>
            <w:bookmarkEnd w:id="221"/>
            <w:bookmarkEnd w:id="222"/>
            <w:bookmarkEnd w:id="223"/>
            <w:bookmarkEnd w:id="224"/>
            <w:bookmarkEnd w:id="225"/>
            <w:bookmarkEnd w:id="226"/>
          </w:p>
        </w:tc>
        <w:bookmarkStart w:id="227" w:name="_Toc52555916"/>
        <w:bookmarkStart w:id="228" w:name="_Toc52556006"/>
        <w:bookmarkStart w:id="229" w:name="_Toc55829186"/>
        <w:bookmarkStart w:id="230" w:name="_Toc55829276"/>
        <w:bookmarkStart w:id="231" w:name="_Toc62133133"/>
        <w:bookmarkStart w:id="232" w:name="_Toc63182006"/>
        <w:bookmarkStart w:id="233" w:name="_Toc63937022"/>
        <w:bookmarkStart w:id="234" w:name="_Toc64441230"/>
        <w:bookmarkStart w:id="235" w:name="_Toc64441369"/>
        <w:bookmarkEnd w:id="227"/>
        <w:bookmarkEnd w:id="228"/>
        <w:bookmarkEnd w:id="229"/>
        <w:bookmarkEnd w:id="230"/>
        <w:bookmarkEnd w:id="231"/>
        <w:bookmarkEnd w:id="232"/>
        <w:bookmarkEnd w:id="233"/>
        <w:bookmarkEnd w:id="234"/>
        <w:bookmarkEnd w:id="235"/>
      </w:tr>
    </w:tbl>
    <w:p w14:paraId="40DFD0D6" w14:textId="34432FC1" w:rsidR="00C501A5" w:rsidRPr="00880711" w:rsidDel="00CD76F8" w:rsidRDefault="00C501A5" w:rsidP="006C6DB6">
      <w:pPr>
        <w:pStyle w:val="NoSpacing"/>
        <w:tabs>
          <w:tab w:val="left" w:pos="2160"/>
          <w:tab w:val="left" w:pos="4500"/>
        </w:tabs>
        <w:ind w:left="90"/>
        <w:rPr>
          <w:del w:id="236" w:author="Pande, Amitkumar" w:date="2020-10-02T16:59:00Z"/>
          <w:moveFrom w:id="237" w:author="Pande, Amitkumar" w:date="2020-09-14T11:46:00Z"/>
          <w:rStyle w:val="Strong"/>
          <w:b w:val="0"/>
          <w:i/>
          <w:color w:val="7F7F7F" w:themeColor="text1" w:themeTint="80"/>
        </w:rPr>
      </w:pPr>
      <w:moveFrom w:id="238" w:author="Pande, Amitkumar" w:date="2020-09-14T11:46:00Z">
        <w:del w:id="239" w:author="Pande, Amitkumar" w:date="2020-10-02T16:59:00Z">
          <w:r w:rsidRPr="00880711" w:rsidDel="00CD76F8">
            <w:rPr>
              <w:rStyle w:val="Strong"/>
              <w:b w:val="0"/>
              <w:i/>
              <w:color w:val="7F7F7F" w:themeColor="text1" w:themeTint="80"/>
            </w:rPr>
            <w:delText>John Doe</w:delText>
          </w:r>
          <w:r w:rsidRPr="00880711" w:rsidDel="00CD76F8">
            <w:rPr>
              <w:rStyle w:val="Strong"/>
              <w:b w:val="0"/>
              <w:i/>
              <w:color w:val="7F7F7F" w:themeColor="text1" w:themeTint="80"/>
            </w:rPr>
            <w:tab/>
            <w:delText>SVP Finance</w:delText>
          </w:r>
          <w:r w:rsidRPr="00880711" w:rsidDel="00CD76F8">
            <w:rPr>
              <w:rStyle w:val="Strong"/>
              <w:b w:val="0"/>
              <w:i/>
              <w:color w:val="7F7F7F" w:themeColor="text1" w:themeTint="80"/>
            </w:rPr>
            <w:tab/>
            <w:delText xml:space="preserve"> Head of Financial Services</w:delText>
          </w:r>
          <w:bookmarkStart w:id="240" w:name="_Toc52555917"/>
          <w:bookmarkStart w:id="241" w:name="_Toc52556007"/>
          <w:bookmarkStart w:id="242" w:name="_Toc55829187"/>
          <w:bookmarkStart w:id="243" w:name="_Toc55829277"/>
          <w:bookmarkStart w:id="244" w:name="_Toc62133134"/>
          <w:bookmarkStart w:id="245" w:name="_Toc63182007"/>
          <w:bookmarkStart w:id="246" w:name="_Toc63937023"/>
          <w:bookmarkStart w:id="247" w:name="_Toc64441231"/>
          <w:bookmarkStart w:id="248" w:name="_Toc64441370"/>
          <w:bookmarkEnd w:id="240"/>
          <w:bookmarkEnd w:id="241"/>
          <w:bookmarkEnd w:id="242"/>
          <w:bookmarkEnd w:id="243"/>
          <w:bookmarkEnd w:id="244"/>
          <w:bookmarkEnd w:id="245"/>
          <w:bookmarkEnd w:id="246"/>
          <w:bookmarkEnd w:id="247"/>
          <w:bookmarkEnd w:id="248"/>
        </w:del>
      </w:moveFrom>
    </w:p>
    <w:p w14:paraId="655B858B" w14:textId="5BF2C9A5" w:rsidR="00C501A5" w:rsidRPr="00880711" w:rsidDel="00CD76F8" w:rsidRDefault="00C501A5" w:rsidP="00C501A5">
      <w:pPr>
        <w:spacing w:before="240"/>
        <w:rPr>
          <w:del w:id="249" w:author="Pande, Amitkumar" w:date="2020-10-02T16:59:00Z"/>
          <w:moveFrom w:id="250" w:author="Pande, Amitkumar" w:date="2020-09-14T11:46:00Z"/>
          <w:rStyle w:val="Strong"/>
        </w:rPr>
      </w:pPr>
      <w:moveFrom w:id="251" w:author="Pande, Amitkumar" w:date="2020-09-14T11:46:00Z">
        <w:del w:id="252" w:author="Pande, Amitkumar" w:date="2020-10-02T16:59:00Z">
          <w:r w:rsidRPr="00880711" w:rsidDel="00CD76F8">
            <w:rPr>
              <w:rStyle w:val="Strong"/>
            </w:rPr>
            <w:delText>Project Stakeholders</w:delText>
          </w:r>
          <w:bookmarkStart w:id="253" w:name="_Toc52555918"/>
          <w:bookmarkStart w:id="254" w:name="_Toc52556008"/>
          <w:bookmarkStart w:id="255" w:name="_Toc55829188"/>
          <w:bookmarkStart w:id="256" w:name="_Toc55829278"/>
          <w:bookmarkStart w:id="257" w:name="_Toc62133135"/>
          <w:bookmarkStart w:id="258" w:name="_Toc63182008"/>
          <w:bookmarkStart w:id="259" w:name="_Toc63937024"/>
          <w:bookmarkStart w:id="260" w:name="_Toc64441232"/>
          <w:bookmarkStart w:id="261" w:name="_Toc64441371"/>
          <w:bookmarkEnd w:id="253"/>
          <w:bookmarkEnd w:id="254"/>
          <w:bookmarkEnd w:id="255"/>
          <w:bookmarkEnd w:id="256"/>
          <w:bookmarkEnd w:id="257"/>
          <w:bookmarkEnd w:id="258"/>
          <w:bookmarkEnd w:id="259"/>
          <w:bookmarkEnd w:id="260"/>
          <w:bookmarkEnd w:id="261"/>
        </w:del>
      </w:moveFrom>
    </w:p>
    <w:tbl>
      <w:tblPr>
        <w:tblStyle w:val="TableGrid"/>
        <w:tblW w:w="0" w:type="auto"/>
        <w:tblLook w:val="04A0" w:firstRow="1" w:lastRow="0" w:firstColumn="1" w:lastColumn="0" w:noHBand="0" w:noVBand="1"/>
      </w:tblPr>
      <w:tblGrid>
        <w:gridCol w:w="2065"/>
        <w:gridCol w:w="2340"/>
        <w:gridCol w:w="3240"/>
        <w:gridCol w:w="2790"/>
      </w:tblGrid>
      <w:tr w:rsidR="006C6DB6" w:rsidRPr="00880711" w:rsidDel="00CD76F8" w14:paraId="56A804CC" w14:textId="5ECBE5A6" w:rsidTr="006C6DB6">
        <w:trPr>
          <w:del w:id="262" w:author="Pande, Amitkumar" w:date="2020-10-02T16:59:00Z"/>
        </w:trPr>
        <w:tc>
          <w:tcPr>
            <w:tcW w:w="2065" w:type="dxa"/>
            <w:shd w:val="clear" w:color="auto" w:fill="E7E6E6" w:themeFill="background2"/>
          </w:tcPr>
          <w:p w14:paraId="031F239B" w14:textId="74686E26" w:rsidR="006C6DB6" w:rsidRPr="00880711" w:rsidDel="00CD76F8" w:rsidRDefault="006C6DB6" w:rsidP="00F34D75">
            <w:pPr>
              <w:rPr>
                <w:del w:id="263" w:author="Pande, Amitkumar" w:date="2020-10-02T16:59:00Z"/>
                <w:moveFrom w:id="264" w:author="Pande, Amitkumar" w:date="2020-09-14T11:46:00Z"/>
              </w:rPr>
            </w:pPr>
            <w:moveFrom w:id="265" w:author="Pande, Amitkumar" w:date="2020-09-14T11:46:00Z">
              <w:del w:id="266" w:author="Pande, Amitkumar" w:date="2020-10-02T16:59:00Z">
                <w:r w:rsidRPr="00880711" w:rsidDel="00CD76F8">
                  <w:delText>Name</w:delText>
                </w:r>
                <w:bookmarkStart w:id="267" w:name="_Toc52555919"/>
                <w:bookmarkStart w:id="268" w:name="_Toc52556009"/>
                <w:bookmarkStart w:id="269" w:name="_Toc55829189"/>
                <w:bookmarkStart w:id="270" w:name="_Toc55829279"/>
                <w:bookmarkStart w:id="271" w:name="_Toc62133136"/>
                <w:bookmarkStart w:id="272" w:name="_Toc63182009"/>
                <w:bookmarkStart w:id="273" w:name="_Toc63937025"/>
                <w:bookmarkStart w:id="274" w:name="_Toc64441233"/>
                <w:bookmarkStart w:id="275" w:name="_Toc64441372"/>
                <w:bookmarkEnd w:id="267"/>
                <w:bookmarkEnd w:id="268"/>
                <w:bookmarkEnd w:id="269"/>
                <w:bookmarkEnd w:id="270"/>
                <w:bookmarkEnd w:id="271"/>
                <w:bookmarkEnd w:id="272"/>
                <w:bookmarkEnd w:id="273"/>
                <w:bookmarkEnd w:id="274"/>
                <w:bookmarkEnd w:id="275"/>
              </w:del>
            </w:moveFrom>
          </w:p>
        </w:tc>
        <w:tc>
          <w:tcPr>
            <w:tcW w:w="2340" w:type="dxa"/>
            <w:shd w:val="clear" w:color="auto" w:fill="E7E6E6" w:themeFill="background2"/>
          </w:tcPr>
          <w:p w14:paraId="5CA59952" w14:textId="49CB5736" w:rsidR="006C6DB6" w:rsidRPr="00880711" w:rsidDel="00CD76F8" w:rsidRDefault="006C6DB6" w:rsidP="00F34D75">
            <w:pPr>
              <w:rPr>
                <w:del w:id="276" w:author="Pande, Amitkumar" w:date="2020-10-02T16:59:00Z"/>
                <w:moveFrom w:id="277" w:author="Pande, Amitkumar" w:date="2020-09-14T11:46:00Z"/>
              </w:rPr>
            </w:pPr>
            <w:moveFrom w:id="278" w:author="Pande, Amitkumar" w:date="2020-09-14T11:46:00Z">
              <w:del w:id="279" w:author="Pande, Amitkumar" w:date="2020-10-02T16:59:00Z">
                <w:r w:rsidRPr="00880711" w:rsidDel="00CD76F8">
                  <w:delText>Title</w:delText>
                </w:r>
                <w:bookmarkStart w:id="280" w:name="_Toc52555920"/>
                <w:bookmarkStart w:id="281" w:name="_Toc52556010"/>
                <w:bookmarkStart w:id="282" w:name="_Toc55829190"/>
                <w:bookmarkStart w:id="283" w:name="_Toc55829280"/>
                <w:bookmarkStart w:id="284" w:name="_Toc62133137"/>
                <w:bookmarkStart w:id="285" w:name="_Toc63182010"/>
                <w:bookmarkStart w:id="286" w:name="_Toc63937026"/>
                <w:bookmarkStart w:id="287" w:name="_Toc64441234"/>
                <w:bookmarkStart w:id="288" w:name="_Toc64441373"/>
                <w:bookmarkEnd w:id="280"/>
                <w:bookmarkEnd w:id="281"/>
                <w:bookmarkEnd w:id="282"/>
                <w:bookmarkEnd w:id="283"/>
                <w:bookmarkEnd w:id="284"/>
                <w:bookmarkEnd w:id="285"/>
                <w:bookmarkEnd w:id="286"/>
                <w:bookmarkEnd w:id="287"/>
                <w:bookmarkEnd w:id="288"/>
              </w:del>
            </w:moveFrom>
          </w:p>
        </w:tc>
        <w:tc>
          <w:tcPr>
            <w:tcW w:w="3240" w:type="dxa"/>
            <w:shd w:val="clear" w:color="auto" w:fill="E7E6E6" w:themeFill="background2"/>
          </w:tcPr>
          <w:p w14:paraId="57F7B87B" w14:textId="09397576" w:rsidR="006C6DB6" w:rsidRPr="00880711" w:rsidDel="00CD76F8" w:rsidRDefault="006C6DB6" w:rsidP="00C501A5">
            <w:pPr>
              <w:rPr>
                <w:del w:id="289" w:author="Pande, Amitkumar" w:date="2020-10-02T16:59:00Z"/>
                <w:moveFrom w:id="290" w:author="Pande, Amitkumar" w:date="2020-09-14T11:46:00Z"/>
              </w:rPr>
            </w:pPr>
            <w:moveFrom w:id="291" w:author="Pande, Amitkumar" w:date="2020-09-14T11:46:00Z">
              <w:del w:id="292" w:author="Pande, Amitkumar" w:date="2020-10-02T16:59:00Z">
                <w:r w:rsidRPr="00880711" w:rsidDel="00CD76F8">
                  <w:delText>Stakeholder for</w:delText>
                </w:r>
                <w:bookmarkStart w:id="293" w:name="_Toc52555921"/>
                <w:bookmarkStart w:id="294" w:name="_Toc52556011"/>
                <w:bookmarkStart w:id="295" w:name="_Toc55829191"/>
                <w:bookmarkStart w:id="296" w:name="_Toc55829281"/>
                <w:bookmarkStart w:id="297" w:name="_Toc62133138"/>
                <w:bookmarkStart w:id="298" w:name="_Toc63182011"/>
                <w:bookmarkStart w:id="299" w:name="_Toc63937027"/>
                <w:bookmarkStart w:id="300" w:name="_Toc64441235"/>
                <w:bookmarkStart w:id="301" w:name="_Toc64441374"/>
                <w:bookmarkEnd w:id="293"/>
                <w:bookmarkEnd w:id="294"/>
                <w:bookmarkEnd w:id="295"/>
                <w:bookmarkEnd w:id="296"/>
                <w:bookmarkEnd w:id="297"/>
                <w:bookmarkEnd w:id="298"/>
                <w:bookmarkEnd w:id="299"/>
                <w:bookmarkEnd w:id="300"/>
                <w:bookmarkEnd w:id="301"/>
              </w:del>
            </w:moveFrom>
          </w:p>
        </w:tc>
        <w:tc>
          <w:tcPr>
            <w:tcW w:w="2790" w:type="dxa"/>
            <w:shd w:val="clear" w:color="auto" w:fill="E7E6E6" w:themeFill="background2"/>
          </w:tcPr>
          <w:p w14:paraId="556D216C" w14:textId="6B16A52F" w:rsidR="006C6DB6" w:rsidRPr="00880711" w:rsidDel="00CD76F8" w:rsidRDefault="006C6DB6" w:rsidP="00C501A5">
            <w:pPr>
              <w:rPr>
                <w:del w:id="302" w:author="Pande, Amitkumar" w:date="2020-10-02T16:59:00Z"/>
                <w:moveFrom w:id="303" w:author="Pande, Amitkumar" w:date="2020-09-14T11:46:00Z"/>
              </w:rPr>
            </w:pPr>
            <w:moveFrom w:id="304" w:author="Pande, Amitkumar" w:date="2020-09-14T11:46:00Z">
              <w:del w:id="305" w:author="Pande, Amitkumar" w:date="2020-10-02T16:59:00Z">
                <w:r w:rsidRPr="00880711" w:rsidDel="00CD76F8">
                  <w:delText>Email / Contact Info</w:delText>
                </w:r>
                <w:bookmarkStart w:id="306" w:name="_Toc52555922"/>
                <w:bookmarkStart w:id="307" w:name="_Toc52556012"/>
                <w:bookmarkStart w:id="308" w:name="_Toc55829192"/>
                <w:bookmarkStart w:id="309" w:name="_Toc55829282"/>
                <w:bookmarkStart w:id="310" w:name="_Toc62133139"/>
                <w:bookmarkStart w:id="311" w:name="_Toc63182012"/>
                <w:bookmarkStart w:id="312" w:name="_Toc63937028"/>
                <w:bookmarkStart w:id="313" w:name="_Toc64441236"/>
                <w:bookmarkStart w:id="314" w:name="_Toc64441375"/>
                <w:bookmarkEnd w:id="306"/>
                <w:bookmarkEnd w:id="307"/>
                <w:bookmarkEnd w:id="308"/>
                <w:bookmarkEnd w:id="309"/>
                <w:bookmarkEnd w:id="310"/>
                <w:bookmarkEnd w:id="311"/>
                <w:bookmarkEnd w:id="312"/>
                <w:bookmarkEnd w:id="313"/>
                <w:bookmarkEnd w:id="314"/>
              </w:del>
            </w:moveFrom>
          </w:p>
        </w:tc>
        <w:bookmarkStart w:id="315" w:name="_Toc52555923"/>
        <w:bookmarkStart w:id="316" w:name="_Toc52556013"/>
        <w:bookmarkStart w:id="317" w:name="_Toc55829193"/>
        <w:bookmarkStart w:id="318" w:name="_Toc55829283"/>
        <w:bookmarkStart w:id="319" w:name="_Toc62133140"/>
        <w:bookmarkStart w:id="320" w:name="_Toc63182013"/>
        <w:bookmarkStart w:id="321" w:name="_Toc63937029"/>
        <w:bookmarkStart w:id="322" w:name="_Toc64441237"/>
        <w:bookmarkStart w:id="323" w:name="_Toc64441376"/>
        <w:bookmarkEnd w:id="315"/>
        <w:bookmarkEnd w:id="316"/>
        <w:bookmarkEnd w:id="317"/>
        <w:bookmarkEnd w:id="318"/>
        <w:bookmarkEnd w:id="319"/>
        <w:bookmarkEnd w:id="320"/>
        <w:bookmarkEnd w:id="321"/>
        <w:bookmarkEnd w:id="322"/>
        <w:bookmarkEnd w:id="323"/>
      </w:tr>
      <w:tr w:rsidR="006C6DB6" w:rsidRPr="00880711" w:rsidDel="00CD76F8" w14:paraId="207F22BA" w14:textId="0AB8905D" w:rsidTr="006C6DB6">
        <w:trPr>
          <w:del w:id="324" w:author="Pande, Amitkumar" w:date="2020-10-02T16:59:00Z"/>
        </w:trPr>
        <w:tc>
          <w:tcPr>
            <w:tcW w:w="2065" w:type="dxa"/>
          </w:tcPr>
          <w:p w14:paraId="06CCFAC7" w14:textId="4F35E898" w:rsidR="006C6DB6" w:rsidRPr="00880711" w:rsidDel="00CD76F8" w:rsidRDefault="006C6DB6" w:rsidP="00F34D75">
            <w:pPr>
              <w:rPr>
                <w:del w:id="325" w:author="Pande, Amitkumar" w:date="2020-10-02T16:59:00Z"/>
                <w:moveFrom w:id="326" w:author="Pande, Amitkumar" w:date="2020-09-14T11:46:00Z"/>
              </w:rPr>
            </w:pPr>
            <w:bookmarkStart w:id="327" w:name="_Toc52555924"/>
            <w:bookmarkStart w:id="328" w:name="_Toc52556014"/>
            <w:bookmarkStart w:id="329" w:name="_Toc55829194"/>
            <w:bookmarkStart w:id="330" w:name="_Toc55829284"/>
            <w:bookmarkStart w:id="331" w:name="_Toc62133141"/>
            <w:bookmarkStart w:id="332" w:name="_Toc63182014"/>
            <w:bookmarkStart w:id="333" w:name="_Toc63937030"/>
            <w:bookmarkStart w:id="334" w:name="_Toc64441238"/>
            <w:bookmarkStart w:id="335" w:name="_Toc64441377"/>
            <w:bookmarkEnd w:id="327"/>
            <w:bookmarkEnd w:id="328"/>
            <w:bookmarkEnd w:id="329"/>
            <w:bookmarkEnd w:id="330"/>
            <w:bookmarkEnd w:id="331"/>
            <w:bookmarkEnd w:id="332"/>
            <w:bookmarkEnd w:id="333"/>
            <w:bookmarkEnd w:id="334"/>
            <w:bookmarkEnd w:id="335"/>
          </w:p>
        </w:tc>
        <w:tc>
          <w:tcPr>
            <w:tcW w:w="2340" w:type="dxa"/>
          </w:tcPr>
          <w:p w14:paraId="00BD50A8" w14:textId="62290082" w:rsidR="006C6DB6" w:rsidRPr="00880711" w:rsidDel="00CD76F8" w:rsidRDefault="006C6DB6" w:rsidP="00F34D75">
            <w:pPr>
              <w:rPr>
                <w:del w:id="336" w:author="Pande, Amitkumar" w:date="2020-10-02T16:59:00Z"/>
                <w:moveFrom w:id="337" w:author="Pande, Amitkumar" w:date="2020-09-14T11:46:00Z"/>
              </w:rPr>
            </w:pPr>
            <w:bookmarkStart w:id="338" w:name="_Toc52555925"/>
            <w:bookmarkStart w:id="339" w:name="_Toc52556015"/>
            <w:bookmarkStart w:id="340" w:name="_Toc55829195"/>
            <w:bookmarkStart w:id="341" w:name="_Toc55829285"/>
            <w:bookmarkStart w:id="342" w:name="_Toc62133142"/>
            <w:bookmarkStart w:id="343" w:name="_Toc63182015"/>
            <w:bookmarkStart w:id="344" w:name="_Toc63937031"/>
            <w:bookmarkStart w:id="345" w:name="_Toc64441239"/>
            <w:bookmarkStart w:id="346" w:name="_Toc64441378"/>
            <w:bookmarkEnd w:id="338"/>
            <w:bookmarkEnd w:id="339"/>
            <w:bookmarkEnd w:id="340"/>
            <w:bookmarkEnd w:id="341"/>
            <w:bookmarkEnd w:id="342"/>
            <w:bookmarkEnd w:id="343"/>
            <w:bookmarkEnd w:id="344"/>
            <w:bookmarkEnd w:id="345"/>
            <w:bookmarkEnd w:id="346"/>
          </w:p>
        </w:tc>
        <w:tc>
          <w:tcPr>
            <w:tcW w:w="3240" w:type="dxa"/>
          </w:tcPr>
          <w:p w14:paraId="79CBDE85" w14:textId="5A056DA4" w:rsidR="006C6DB6" w:rsidRPr="00880711" w:rsidDel="00CD76F8" w:rsidRDefault="006C6DB6" w:rsidP="00F34D75">
            <w:pPr>
              <w:rPr>
                <w:del w:id="347" w:author="Pande, Amitkumar" w:date="2020-10-02T16:59:00Z"/>
                <w:moveFrom w:id="348" w:author="Pande, Amitkumar" w:date="2020-09-14T11:46:00Z"/>
              </w:rPr>
            </w:pPr>
            <w:bookmarkStart w:id="349" w:name="_Toc52555926"/>
            <w:bookmarkStart w:id="350" w:name="_Toc52556016"/>
            <w:bookmarkStart w:id="351" w:name="_Toc55829196"/>
            <w:bookmarkStart w:id="352" w:name="_Toc55829286"/>
            <w:bookmarkStart w:id="353" w:name="_Toc62133143"/>
            <w:bookmarkStart w:id="354" w:name="_Toc63182016"/>
            <w:bookmarkStart w:id="355" w:name="_Toc63937032"/>
            <w:bookmarkStart w:id="356" w:name="_Toc64441240"/>
            <w:bookmarkStart w:id="357" w:name="_Toc64441379"/>
            <w:bookmarkEnd w:id="349"/>
            <w:bookmarkEnd w:id="350"/>
            <w:bookmarkEnd w:id="351"/>
            <w:bookmarkEnd w:id="352"/>
            <w:bookmarkEnd w:id="353"/>
            <w:bookmarkEnd w:id="354"/>
            <w:bookmarkEnd w:id="355"/>
            <w:bookmarkEnd w:id="356"/>
            <w:bookmarkEnd w:id="357"/>
          </w:p>
        </w:tc>
        <w:tc>
          <w:tcPr>
            <w:tcW w:w="2790" w:type="dxa"/>
          </w:tcPr>
          <w:p w14:paraId="1D249BF1" w14:textId="1D4C146E" w:rsidR="006C6DB6" w:rsidRPr="00880711" w:rsidDel="00CD76F8" w:rsidRDefault="006C6DB6" w:rsidP="00F34D75">
            <w:pPr>
              <w:rPr>
                <w:del w:id="358" w:author="Pande, Amitkumar" w:date="2020-10-02T16:59:00Z"/>
                <w:moveFrom w:id="359" w:author="Pande, Amitkumar" w:date="2020-09-14T11:46:00Z"/>
              </w:rPr>
            </w:pPr>
            <w:bookmarkStart w:id="360" w:name="_Toc52555927"/>
            <w:bookmarkStart w:id="361" w:name="_Toc52556017"/>
            <w:bookmarkStart w:id="362" w:name="_Toc55829197"/>
            <w:bookmarkStart w:id="363" w:name="_Toc55829287"/>
            <w:bookmarkStart w:id="364" w:name="_Toc62133144"/>
            <w:bookmarkStart w:id="365" w:name="_Toc63182017"/>
            <w:bookmarkStart w:id="366" w:name="_Toc63937033"/>
            <w:bookmarkStart w:id="367" w:name="_Toc64441241"/>
            <w:bookmarkStart w:id="368" w:name="_Toc64441380"/>
            <w:bookmarkEnd w:id="360"/>
            <w:bookmarkEnd w:id="361"/>
            <w:bookmarkEnd w:id="362"/>
            <w:bookmarkEnd w:id="363"/>
            <w:bookmarkEnd w:id="364"/>
            <w:bookmarkEnd w:id="365"/>
            <w:bookmarkEnd w:id="366"/>
            <w:bookmarkEnd w:id="367"/>
            <w:bookmarkEnd w:id="368"/>
          </w:p>
        </w:tc>
        <w:bookmarkStart w:id="369" w:name="_Toc52555928"/>
        <w:bookmarkStart w:id="370" w:name="_Toc52556018"/>
        <w:bookmarkStart w:id="371" w:name="_Toc55829198"/>
        <w:bookmarkStart w:id="372" w:name="_Toc55829288"/>
        <w:bookmarkStart w:id="373" w:name="_Toc62133145"/>
        <w:bookmarkStart w:id="374" w:name="_Toc63182018"/>
        <w:bookmarkStart w:id="375" w:name="_Toc63937034"/>
        <w:bookmarkStart w:id="376" w:name="_Toc64441242"/>
        <w:bookmarkStart w:id="377" w:name="_Toc64441381"/>
        <w:bookmarkEnd w:id="369"/>
        <w:bookmarkEnd w:id="370"/>
        <w:bookmarkEnd w:id="371"/>
        <w:bookmarkEnd w:id="372"/>
        <w:bookmarkEnd w:id="373"/>
        <w:bookmarkEnd w:id="374"/>
        <w:bookmarkEnd w:id="375"/>
        <w:bookmarkEnd w:id="376"/>
        <w:bookmarkEnd w:id="377"/>
      </w:tr>
    </w:tbl>
    <w:p w14:paraId="4863F98F" w14:textId="0457EB0F" w:rsidR="00AD7FE9" w:rsidRPr="00880711" w:rsidDel="00CD76F8" w:rsidRDefault="00AD7FE9" w:rsidP="006C6DB6">
      <w:pPr>
        <w:pStyle w:val="NoSpacing"/>
        <w:tabs>
          <w:tab w:val="left" w:pos="2160"/>
          <w:tab w:val="left" w:pos="4500"/>
        </w:tabs>
        <w:ind w:left="90"/>
        <w:rPr>
          <w:del w:id="378" w:author="Pande, Amitkumar" w:date="2020-10-02T16:59:00Z"/>
          <w:moveFrom w:id="379" w:author="Pande, Amitkumar" w:date="2020-09-14T11:46:00Z"/>
          <w:rStyle w:val="Strong"/>
          <w:b w:val="0"/>
          <w:i/>
          <w:color w:val="7F7F7F" w:themeColor="text1" w:themeTint="80"/>
        </w:rPr>
      </w:pPr>
      <w:moveFrom w:id="380" w:author="Pande, Amitkumar" w:date="2020-09-14T11:46:00Z">
        <w:del w:id="381" w:author="Pande, Amitkumar" w:date="2020-10-02T16:59:00Z">
          <w:r w:rsidRPr="00880711" w:rsidDel="00CD76F8">
            <w:rPr>
              <w:rStyle w:val="Strong"/>
              <w:b w:val="0"/>
              <w:i/>
              <w:color w:val="7F7F7F" w:themeColor="text1" w:themeTint="80"/>
            </w:rPr>
            <w:delText>Ivan Doctorow</w:delText>
          </w:r>
          <w:r w:rsidRPr="00880711" w:rsidDel="00CD76F8">
            <w:rPr>
              <w:rStyle w:val="Strong"/>
              <w:b w:val="0"/>
              <w:i/>
              <w:color w:val="7F7F7F" w:themeColor="text1" w:themeTint="80"/>
            </w:rPr>
            <w:tab/>
            <w:delText xml:space="preserve">Sr. Manager, QA </w:delText>
          </w:r>
          <w:r w:rsidRPr="00880711" w:rsidDel="00CD76F8">
            <w:rPr>
              <w:rStyle w:val="Strong"/>
              <w:b w:val="0"/>
              <w:i/>
              <w:color w:val="7F7F7F" w:themeColor="text1" w:themeTint="80"/>
            </w:rPr>
            <w:tab/>
            <w:delText xml:space="preserve"> IT – Testing / QA</w:delText>
          </w:r>
          <w:bookmarkStart w:id="382" w:name="_Toc52555929"/>
          <w:bookmarkStart w:id="383" w:name="_Toc52556019"/>
          <w:bookmarkStart w:id="384" w:name="_Toc55829199"/>
          <w:bookmarkStart w:id="385" w:name="_Toc55829289"/>
          <w:bookmarkStart w:id="386" w:name="_Toc62133146"/>
          <w:bookmarkStart w:id="387" w:name="_Toc63182019"/>
          <w:bookmarkStart w:id="388" w:name="_Toc63937035"/>
          <w:bookmarkStart w:id="389" w:name="_Toc64441243"/>
          <w:bookmarkStart w:id="390" w:name="_Toc64441382"/>
          <w:bookmarkEnd w:id="382"/>
          <w:bookmarkEnd w:id="383"/>
          <w:bookmarkEnd w:id="384"/>
          <w:bookmarkEnd w:id="385"/>
          <w:bookmarkEnd w:id="386"/>
          <w:bookmarkEnd w:id="387"/>
          <w:bookmarkEnd w:id="388"/>
          <w:bookmarkEnd w:id="389"/>
          <w:bookmarkEnd w:id="390"/>
        </w:del>
      </w:moveFrom>
    </w:p>
    <w:p w14:paraId="3E69C16F" w14:textId="641B09CD" w:rsidR="00C501A5" w:rsidRPr="00880711" w:rsidDel="00CD76F8" w:rsidRDefault="00C501A5" w:rsidP="006C6DB6">
      <w:pPr>
        <w:pStyle w:val="NoSpacing"/>
        <w:tabs>
          <w:tab w:val="left" w:pos="2160"/>
          <w:tab w:val="left" w:pos="4500"/>
        </w:tabs>
        <w:ind w:left="90"/>
        <w:rPr>
          <w:del w:id="391" w:author="Pande, Amitkumar" w:date="2020-10-02T16:59:00Z"/>
          <w:moveFrom w:id="392" w:author="Pande, Amitkumar" w:date="2020-09-14T11:46:00Z"/>
          <w:rStyle w:val="Strong"/>
          <w:b w:val="0"/>
          <w:i/>
          <w:color w:val="7F7F7F" w:themeColor="text1" w:themeTint="80"/>
        </w:rPr>
      </w:pPr>
      <w:moveFrom w:id="393" w:author="Pande, Amitkumar" w:date="2020-09-14T11:46:00Z">
        <w:del w:id="394" w:author="Pande, Amitkumar" w:date="2020-10-02T16:59:00Z">
          <w:r w:rsidRPr="00880711" w:rsidDel="00CD76F8">
            <w:rPr>
              <w:rStyle w:val="Strong"/>
              <w:b w:val="0"/>
              <w:i/>
              <w:color w:val="7F7F7F" w:themeColor="text1" w:themeTint="80"/>
            </w:rPr>
            <w:delText>Jane Smith</w:delText>
          </w:r>
          <w:r w:rsidRPr="00880711" w:rsidDel="00CD76F8">
            <w:rPr>
              <w:rStyle w:val="Strong"/>
              <w:b w:val="0"/>
              <w:i/>
              <w:color w:val="7F7F7F" w:themeColor="text1" w:themeTint="80"/>
            </w:rPr>
            <w:tab/>
            <w:delText>Director, PMO</w:delText>
          </w:r>
          <w:r w:rsidRPr="00880711" w:rsidDel="00CD76F8">
            <w:rPr>
              <w:rStyle w:val="Strong"/>
              <w:b w:val="0"/>
              <w:i/>
              <w:color w:val="7F7F7F" w:themeColor="text1" w:themeTint="80"/>
            </w:rPr>
            <w:tab/>
            <w:delText xml:space="preserve"> </w:delText>
          </w:r>
          <w:r w:rsidR="006F773C" w:rsidRPr="00880711" w:rsidDel="00CD76F8">
            <w:rPr>
              <w:rStyle w:val="Strong"/>
              <w:b w:val="0"/>
              <w:i/>
              <w:color w:val="7F7F7F" w:themeColor="text1" w:themeTint="80"/>
            </w:rPr>
            <w:delText>Program Management Office</w:delText>
          </w:r>
          <w:bookmarkStart w:id="395" w:name="_Toc52555930"/>
          <w:bookmarkStart w:id="396" w:name="_Toc52556020"/>
          <w:bookmarkStart w:id="397" w:name="_Toc55829200"/>
          <w:bookmarkStart w:id="398" w:name="_Toc55829290"/>
          <w:bookmarkStart w:id="399" w:name="_Toc62133147"/>
          <w:bookmarkStart w:id="400" w:name="_Toc63182020"/>
          <w:bookmarkStart w:id="401" w:name="_Toc63937036"/>
          <w:bookmarkStart w:id="402" w:name="_Toc64441244"/>
          <w:bookmarkStart w:id="403" w:name="_Toc64441383"/>
          <w:bookmarkEnd w:id="395"/>
          <w:bookmarkEnd w:id="396"/>
          <w:bookmarkEnd w:id="397"/>
          <w:bookmarkEnd w:id="398"/>
          <w:bookmarkEnd w:id="399"/>
          <w:bookmarkEnd w:id="400"/>
          <w:bookmarkEnd w:id="401"/>
          <w:bookmarkEnd w:id="402"/>
          <w:bookmarkEnd w:id="403"/>
        </w:del>
      </w:moveFrom>
    </w:p>
    <w:p w14:paraId="7A2E9B09" w14:textId="3B745BD3" w:rsidR="006F773C" w:rsidRPr="00880711" w:rsidDel="00CD76F8" w:rsidRDefault="006F773C" w:rsidP="006C6DB6">
      <w:pPr>
        <w:pStyle w:val="NoSpacing"/>
        <w:tabs>
          <w:tab w:val="left" w:pos="2160"/>
          <w:tab w:val="left" w:pos="4500"/>
        </w:tabs>
        <w:ind w:left="90"/>
        <w:rPr>
          <w:del w:id="404" w:author="Pande, Amitkumar" w:date="2020-10-02T16:59:00Z"/>
          <w:moveFrom w:id="405" w:author="Pande, Amitkumar" w:date="2020-09-14T11:46:00Z"/>
          <w:rStyle w:val="Strong"/>
          <w:b w:val="0"/>
          <w:i/>
          <w:color w:val="7F7F7F" w:themeColor="text1" w:themeTint="80"/>
        </w:rPr>
      </w:pPr>
      <w:moveFrom w:id="406" w:author="Pande, Amitkumar" w:date="2020-09-14T11:46:00Z">
        <w:del w:id="407" w:author="Pande, Amitkumar" w:date="2020-10-02T16:59:00Z">
          <w:r w:rsidRPr="00880711" w:rsidDel="00CD76F8">
            <w:rPr>
              <w:rStyle w:val="Strong"/>
              <w:b w:val="0"/>
              <w:i/>
              <w:color w:val="7F7F7F" w:themeColor="text1" w:themeTint="80"/>
            </w:rPr>
            <w:delText>Dan Jacobs</w:delText>
          </w:r>
          <w:r w:rsidRPr="00880711" w:rsidDel="00CD76F8">
            <w:rPr>
              <w:rStyle w:val="Strong"/>
              <w:b w:val="0"/>
              <w:i/>
              <w:color w:val="7F7F7F" w:themeColor="text1" w:themeTint="80"/>
            </w:rPr>
            <w:tab/>
            <w:delText>VP, IT Operations</w:delText>
          </w:r>
          <w:r w:rsidRPr="00880711" w:rsidDel="00CD76F8">
            <w:rPr>
              <w:rStyle w:val="Strong"/>
              <w:b w:val="0"/>
              <w:i/>
              <w:color w:val="7F7F7F" w:themeColor="text1" w:themeTint="80"/>
            </w:rPr>
            <w:tab/>
            <w:delText xml:space="preserve">IT Operations – Networking </w:delText>
          </w:r>
          <w:bookmarkStart w:id="408" w:name="_Toc52555931"/>
          <w:bookmarkStart w:id="409" w:name="_Toc52556021"/>
          <w:bookmarkStart w:id="410" w:name="_Toc55829201"/>
          <w:bookmarkStart w:id="411" w:name="_Toc55829291"/>
          <w:bookmarkStart w:id="412" w:name="_Toc62133148"/>
          <w:bookmarkStart w:id="413" w:name="_Toc63182021"/>
          <w:bookmarkStart w:id="414" w:name="_Toc63937037"/>
          <w:bookmarkStart w:id="415" w:name="_Toc64441245"/>
          <w:bookmarkStart w:id="416" w:name="_Toc64441384"/>
          <w:bookmarkEnd w:id="408"/>
          <w:bookmarkEnd w:id="409"/>
          <w:bookmarkEnd w:id="410"/>
          <w:bookmarkEnd w:id="411"/>
          <w:bookmarkEnd w:id="412"/>
          <w:bookmarkEnd w:id="413"/>
          <w:bookmarkEnd w:id="414"/>
          <w:bookmarkEnd w:id="415"/>
          <w:bookmarkEnd w:id="416"/>
        </w:del>
      </w:moveFrom>
    </w:p>
    <w:p w14:paraId="68FE8EB2" w14:textId="3FEB5D42" w:rsidR="00D741C4" w:rsidRPr="00880711" w:rsidDel="00CD76F8" w:rsidRDefault="00D741C4" w:rsidP="00D741C4">
      <w:pPr>
        <w:spacing w:before="240"/>
        <w:rPr>
          <w:del w:id="417" w:author="Pande, Amitkumar" w:date="2020-10-02T16:59:00Z"/>
          <w:moveFrom w:id="418" w:author="Pande, Amitkumar" w:date="2020-09-14T11:46:00Z"/>
          <w:rStyle w:val="Strong"/>
        </w:rPr>
      </w:pPr>
      <w:moveFrom w:id="419" w:author="Pande, Amitkumar" w:date="2020-09-14T11:46:00Z">
        <w:del w:id="420" w:author="Pande, Amitkumar" w:date="2020-10-02T16:59:00Z">
          <w:r w:rsidRPr="00880711" w:rsidDel="00CD76F8">
            <w:rPr>
              <w:rStyle w:val="Strong"/>
            </w:rPr>
            <w:lastRenderedPageBreak/>
            <w:delText xml:space="preserve">Partner </w:delText>
          </w:r>
          <w:r w:rsidR="00A14E08" w:rsidRPr="00880711" w:rsidDel="00CD76F8">
            <w:rPr>
              <w:rStyle w:val="Strong"/>
            </w:rPr>
            <w:delText xml:space="preserve">Project </w:delText>
          </w:r>
          <w:r w:rsidRPr="00880711" w:rsidDel="00CD76F8">
            <w:rPr>
              <w:rStyle w:val="Strong"/>
            </w:rPr>
            <w:delText>Team</w:delText>
          </w:r>
          <w:bookmarkStart w:id="421" w:name="_Toc52555932"/>
          <w:bookmarkStart w:id="422" w:name="_Toc52556022"/>
          <w:bookmarkStart w:id="423" w:name="_Toc55829202"/>
          <w:bookmarkStart w:id="424" w:name="_Toc55829292"/>
          <w:bookmarkStart w:id="425" w:name="_Toc62133149"/>
          <w:bookmarkStart w:id="426" w:name="_Toc63182022"/>
          <w:bookmarkStart w:id="427" w:name="_Toc63937038"/>
          <w:bookmarkStart w:id="428" w:name="_Toc64441246"/>
          <w:bookmarkStart w:id="429" w:name="_Toc64441385"/>
          <w:bookmarkEnd w:id="421"/>
          <w:bookmarkEnd w:id="422"/>
          <w:bookmarkEnd w:id="423"/>
          <w:bookmarkEnd w:id="424"/>
          <w:bookmarkEnd w:id="425"/>
          <w:bookmarkEnd w:id="426"/>
          <w:bookmarkEnd w:id="427"/>
          <w:bookmarkEnd w:id="428"/>
          <w:bookmarkEnd w:id="429"/>
        </w:del>
      </w:moveFrom>
    </w:p>
    <w:tbl>
      <w:tblPr>
        <w:tblStyle w:val="TableGrid"/>
        <w:tblW w:w="0" w:type="auto"/>
        <w:tblLook w:val="04A0" w:firstRow="1" w:lastRow="0" w:firstColumn="1" w:lastColumn="0" w:noHBand="0" w:noVBand="1"/>
      </w:tblPr>
      <w:tblGrid>
        <w:gridCol w:w="2065"/>
        <w:gridCol w:w="2340"/>
        <w:gridCol w:w="3240"/>
        <w:gridCol w:w="2790"/>
      </w:tblGrid>
      <w:tr w:rsidR="00D741C4" w:rsidRPr="00880711" w:rsidDel="00CD76F8" w14:paraId="0D4BB895" w14:textId="561125ED" w:rsidTr="00F34D75">
        <w:trPr>
          <w:del w:id="430" w:author="Pande, Amitkumar" w:date="2020-10-02T16:59:00Z"/>
        </w:trPr>
        <w:tc>
          <w:tcPr>
            <w:tcW w:w="2065" w:type="dxa"/>
            <w:shd w:val="clear" w:color="auto" w:fill="E7E6E6" w:themeFill="background2"/>
          </w:tcPr>
          <w:p w14:paraId="08B52832" w14:textId="2B28181F" w:rsidR="00D741C4" w:rsidRPr="00880711" w:rsidDel="00CD76F8" w:rsidRDefault="00D741C4" w:rsidP="00F34D75">
            <w:pPr>
              <w:rPr>
                <w:del w:id="431" w:author="Pande, Amitkumar" w:date="2020-10-02T16:59:00Z"/>
                <w:moveFrom w:id="432" w:author="Pande, Amitkumar" w:date="2020-09-14T11:46:00Z"/>
              </w:rPr>
            </w:pPr>
            <w:moveFrom w:id="433" w:author="Pande, Amitkumar" w:date="2020-09-14T11:46:00Z">
              <w:del w:id="434" w:author="Pande, Amitkumar" w:date="2020-10-02T16:59:00Z">
                <w:r w:rsidRPr="00880711" w:rsidDel="00CD76F8">
                  <w:delText>Name</w:delText>
                </w:r>
                <w:bookmarkStart w:id="435" w:name="_Toc52555933"/>
                <w:bookmarkStart w:id="436" w:name="_Toc52556023"/>
                <w:bookmarkStart w:id="437" w:name="_Toc55829203"/>
                <w:bookmarkStart w:id="438" w:name="_Toc55829293"/>
                <w:bookmarkStart w:id="439" w:name="_Toc62133150"/>
                <w:bookmarkStart w:id="440" w:name="_Toc63182023"/>
                <w:bookmarkStart w:id="441" w:name="_Toc63937039"/>
                <w:bookmarkStart w:id="442" w:name="_Toc64441247"/>
                <w:bookmarkStart w:id="443" w:name="_Toc64441386"/>
                <w:bookmarkEnd w:id="435"/>
                <w:bookmarkEnd w:id="436"/>
                <w:bookmarkEnd w:id="437"/>
                <w:bookmarkEnd w:id="438"/>
                <w:bookmarkEnd w:id="439"/>
                <w:bookmarkEnd w:id="440"/>
                <w:bookmarkEnd w:id="441"/>
                <w:bookmarkEnd w:id="442"/>
                <w:bookmarkEnd w:id="443"/>
              </w:del>
            </w:moveFrom>
          </w:p>
        </w:tc>
        <w:tc>
          <w:tcPr>
            <w:tcW w:w="2340" w:type="dxa"/>
            <w:shd w:val="clear" w:color="auto" w:fill="E7E6E6" w:themeFill="background2"/>
          </w:tcPr>
          <w:p w14:paraId="28D3BE5D" w14:textId="6C78DDA0" w:rsidR="00D741C4" w:rsidRPr="00880711" w:rsidDel="00CD76F8" w:rsidRDefault="00D741C4" w:rsidP="00F34D75">
            <w:pPr>
              <w:rPr>
                <w:del w:id="444" w:author="Pande, Amitkumar" w:date="2020-10-02T16:59:00Z"/>
                <w:moveFrom w:id="445" w:author="Pande, Amitkumar" w:date="2020-09-14T11:46:00Z"/>
              </w:rPr>
            </w:pPr>
            <w:moveFrom w:id="446" w:author="Pande, Amitkumar" w:date="2020-09-14T11:46:00Z">
              <w:del w:id="447" w:author="Pande, Amitkumar" w:date="2020-10-02T16:59:00Z">
                <w:r w:rsidRPr="00880711" w:rsidDel="00CD76F8">
                  <w:delText>Title</w:delText>
                </w:r>
                <w:bookmarkStart w:id="448" w:name="_Toc52555934"/>
                <w:bookmarkStart w:id="449" w:name="_Toc52556024"/>
                <w:bookmarkStart w:id="450" w:name="_Toc55829204"/>
                <w:bookmarkStart w:id="451" w:name="_Toc55829294"/>
                <w:bookmarkStart w:id="452" w:name="_Toc62133151"/>
                <w:bookmarkStart w:id="453" w:name="_Toc63182024"/>
                <w:bookmarkStart w:id="454" w:name="_Toc63937040"/>
                <w:bookmarkStart w:id="455" w:name="_Toc64441248"/>
                <w:bookmarkStart w:id="456" w:name="_Toc64441387"/>
                <w:bookmarkEnd w:id="448"/>
                <w:bookmarkEnd w:id="449"/>
                <w:bookmarkEnd w:id="450"/>
                <w:bookmarkEnd w:id="451"/>
                <w:bookmarkEnd w:id="452"/>
                <w:bookmarkEnd w:id="453"/>
                <w:bookmarkEnd w:id="454"/>
                <w:bookmarkEnd w:id="455"/>
                <w:bookmarkEnd w:id="456"/>
              </w:del>
            </w:moveFrom>
          </w:p>
        </w:tc>
        <w:tc>
          <w:tcPr>
            <w:tcW w:w="3240" w:type="dxa"/>
            <w:shd w:val="clear" w:color="auto" w:fill="E7E6E6" w:themeFill="background2"/>
          </w:tcPr>
          <w:p w14:paraId="5E3AB21A" w14:textId="3B1ABD10" w:rsidR="00D741C4" w:rsidRPr="00880711" w:rsidDel="00CD76F8" w:rsidRDefault="00D741C4" w:rsidP="00F34D75">
            <w:pPr>
              <w:rPr>
                <w:del w:id="457" w:author="Pande, Amitkumar" w:date="2020-10-02T16:59:00Z"/>
                <w:moveFrom w:id="458" w:author="Pande, Amitkumar" w:date="2020-09-14T11:46:00Z"/>
              </w:rPr>
            </w:pPr>
            <w:moveFrom w:id="459" w:author="Pande, Amitkumar" w:date="2020-09-14T11:46:00Z">
              <w:del w:id="460" w:author="Pande, Amitkumar" w:date="2020-10-02T16:59:00Z">
                <w:r w:rsidRPr="00880711" w:rsidDel="00CD76F8">
                  <w:delText>Role</w:delText>
                </w:r>
                <w:bookmarkStart w:id="461" w:name="_Toc52555935"/>
                <w:bookmarkStart w:id="462" w:name="_Toc52556025"/>
                <w:bookmarkStart w:id="463" w:name="_Toc55829205"/>
                <w:bookmarkStart w:id="464" w:name="_Toc55829295"/>
                <w:bookmarkStart w:id="465" w:name="_Toc62133152"/>
                <w:bookmarkStart w:id="466" w:name="_Toc63182025"/>
                <w:bookmarkStart w:id="467" w:name="_Toc63937041"/>
                <w:bookmarkStart w:id="468" w:name="_Toc64441249"/>
                <w:bookmarkStart w:id="469" w:name="_Toc64441388"/>
                <w:bookmarkEnd w:id="461"/>
                <w:bookmarkEnd w:id="462"/>
                <w:bookmarkEnd w:id="463"/>
                <w:bookmarkEnd w:id="464"/>
                <w:bookmarkEnd w:id="465"/>
                <w:bookmarkEnd w:id="466"/>
                <w:bookmarkEnd w:id="467"/>
                <w:bookmarkEnd w:id="468"/>
                <w:bookmarkEnd w:id="469"/>
              </w:del>
            </w:moveFrom>
          </w:p>
        </w:tc>
        <w:tc>
          <w:tcPr>
            <w:tcW w:w="2790" w:type="dxa"/>
            <w:shd w:val="clear" w:color="auto" w:fill="E7E6E6" w:themeFill="background2"/>
          </w:tcPr>
          <w:p w14:paraId="0CCF71C1" w14:textId="5A71AD45" w:rsidR="00D741C4" w:rsidRPr="00880711" w:rsidDel="00CD76F8" w:rsidRDefault="00D741C4" w:rsidP="00F34D75">
            <w:pPr>
              <w:rPr>
                <w:del w:id="470" w:author="Pande, Amitkumar" w:date="2020-10-02T16:59:00Z"/>
                <w:moveFrom w:id="471" w:author="Pande, Amitkumar" w:date="2020-09-14T11:46:00Z"/>
              </w:rPr>
            </w:pPr>
            <w:moveFrom w:id="472" w:author="Pande, Amitkumar" w:date="2020-09-14T11:46:00Z">
              <w:del w:id="473" w:author="Pande, Amitkumar" w:date="2020-10-02T16:59:00Z">
                <w:r w:rsidRPr="00880711" w:rsidDel="00CD76F8">
                  <w:delText>Email / Contact Info</w:delText>
                </w:r>
                <w:bookmarkStart w:id="474" w:name="_Toc52555936"/>
                <w:bookmarkStart w:id="475" w:name="_Toc52556026"/>
                <w:bookmarkStart w:id="476" w:name="_Toc55829206"/>
                <w:bookmarkStart w:id="477" w:name="_Toc55829296"/>
                <w:bookmarkStart w:id="478" w:name="_Toc62133153"/>
                <w:bookmarkStart w:id="479" w:name="_Toc63182026"/>
                <w:bookmarkStart w:id="480" w:name="_Toc63937042"/>
                <w:bookmarkStart w:id="481" w:name="_Toc64441250"/>
                <w:bookmarkStart w:id="482" w:name="_Toc64441389"/>
                <w:bookmarkEnd w:id="474"/>
                <w:bookmarkEnd w:id="475"/>
                <w:bookmarkEnd w:id="476"/>
                <w:bookmarkEnd w:id="477"/>
                <w:bookmarkEnd w:id="478"/>
                <w:bookmarkEnd w:id="479"/>
                <w:bookmarkEnd w:id="480"/>
                <w:bookmarkEnd w:id="481"/>
                <w:bookmarkEnd w:id="482"/>
              </w:del>
            </w:moveFrom>
          </w:p>
        </w:tc>
        <w:bookmarkStart w:id="483" w:name="_Toc52555937"/>
        <w:bookmarkStart w:id="484" w:name="_Toc52556027"/>
        <w:bookmarkStart w:id="485" w:name="_Toc55829207"/>
        <w:bookmarkStart w:id="486" w:name="_Toc55829297"/>
        <w:bookmarkStart w:id="487" w:name="_Toc62133154"/>
        <w:bookmarkStart w:id="488" w:name="_Toc63182027"/>
        <w:bookmarkStart w:id="489" w:name="_Toc63937043"/>
        <w:bookmarkStart w:id="490" w:name="_Toc64441251"/>
        <w:bookmarkStart w:id="491" w:name="_Toc64441390"/>
        <w:bookmarkEnd w:id="483"/>
        <w:bookmarkEnd w:id="484"/>
        <w:bookmarkEnd w:id="485"/>
        <w:bookmarkEnd w:id="486"/>
        <w:bookmarkEnd w:id="487"/>
        <w:bookmarkEnd w:id="488"/>
        <w:bookmarkEnd w:id="489"/>
        <w:bookmarkEnd w:id="490"/>
        <w:bookmarkEnd w:id="491"/>
      </w:tr>
      <w:tr w:rsidR="00D741C4" w:rsidRPr="00880711" w:rsidDel="00CD76F8" w14:paraId="24B571D5" w14:textId="65C4A9AF" w:rsidTr="00F34D75">
        <w:trPr>
          <w:del w:id="492" w:author="Pande, Amitkumar" w:date="2020-10-02T16:59:00Z"/>
        </w:trPr>
        <w:tc>
          <w:tcPr>
            <w:tcW w:w="2065" w:type="dxa"/>
          </w:tcPr>
          <w:p w14:paraId="2CF4D9D6" w14:textId="6AE8EA95" w:rsidR="00D741C4" w:rsidRPr="00880711" w:rsidDel="00CD76F8" w:rsidRDefault="00D741C4" w:rsidP="00F34D75">
            <w:pPr>
              <w:rPr>
                <w:del w:id="493" w:author="Pande, Amitkumar" w:date="2020-10-02T16:59:00Z"/>
                <w:moveFrom w:id="494" w:author="Pande, Amitkumar" w:date="2020-09-14T11:46:00Z"/>
              </w:rPr>
            </w:pPr>
            <w:bookmarkStart w:id="495" w:name="_Toc52555938"/>
            <w:bookmarkStart w:id="496" w:name="_Toc52556028"/>
            <w:bookmarkStart w:id="497" w:name="_Toc55829208"/>
            <w:bookmarkStart w:id="498" w:name="_Toc55829298"/>
            <w:bookmarkStart w:id="499" w:name="_Toc62133155"/>
            <w:bookmarkStart w:id="500" w:name="_Toc63182028"/>
            <w:bookmarkStart w:id="501" w:name="_Toc63937044"/>
            <w:bookmarkStart w:id="502" w:name="_Toc64441252"/>
            <w:bookmarkStart w:id="503" w:name="_Toc64441391"/>
            <w:bookmarkEnd w:id="495"/>
            <w:bookmarkEnd w:id="496"/>
            <w:bookmarkEnd w:id="497"/>
            <w:bookmarkEnd w:id="498"/>
            <w:bookmarkEnd w:id="499"/>
            <w:bookmarkEnd w:id="500"/>
            <w:bookmarkEnd w:id="501"/>
            <w:bookmarkEnd w:id="502"/>
            <w:bookmarkEnd w:id="503"/>
          </w:p>
        </w:tc>
        <w:tc>
          <w:tcPr>
            <w:tcW w:w="2340" w:type="dxa"/>
          </w:tcPr>
          <w:p w14:paraId="4855B8F0" w14:textId="047C4F24" w:rsidR="00D741C4" w:rsidRPr="00880711" w:rsidDel="00CD76F8" w:rsidRDefault="00D741C4" w:rsidP="00F34D75">
            <w:pPr>
              <w:rPr>
                <w:del w:id="504" w:author="Pande, Amitkumar" w:date="2020-10-02T16:59:00Z"/>
                <w:moveFrom w:id="505" w:author="Pande, Amitkumar" w:date="2020-09-14T11:46:00Z"/>
              </w:rPr>
            </w:pPr>
            <w:bookmarkStart w:id="506" w:name="_Toc52555939"/>
            <w:bookmarkStart w:id="507" w:name="_Toc52556029"/>
            <w:bookmarkStart w:id="508" w:name="_Toc55829209"/>
            <w:bookmarkStart w:id="509" w:name="_Toc55829299"/>
            <w:bookmarkStart w:id="510" w:name="_Toc62133156"/>
            <w:bookmarkStart w:id="511" w:name="_Toc63182029"/>
            <w:bookmarkStart w:id="512" w:name="_Toc63937045"/>
            <w:bookmarkStart w:id="513" w:name="_Toc64441253"/>
            <w:bookmarkStart w:id="514" w:name="_Toc64441392"/>
            <w:bookmarkEnd w:id="506"/>
            <w:bookmarkEnd w:id="507"/>
            <w:bookmarkEnd w:id="508"/>
            <w:bookmarkEnd w:id="509"/>
            <w:bookmarkEnd w:id="510"/>
            <w:bookmarkEnd w:id="511"/>
            <w:bookmarkEnd w:id="512"/>
            <w:bookmarkEnd w:id="513"/>
            <w:bookmarkEnd w:id="514"/>
          </w:p>
        </w:tc>
        <w:tc>
          <w:tcPr>
            <w:tcW w:w="3240" w:type="dxa"/>
          </w:tcPr>
          <w:p w14:paraId="1BA4B2FF" w14:textId="2FF4D90B" w:rsidR="00D741C4" w:rsidRPr="00880711" w:rsidDel="00CD76F8" w:rsidRDefault="00D741C4" w:rsidP="00F34D75">
            <w:pPr>
              <w:rPr>
                <w:del w:id="515" w:author="Pande, Amitkumar" w:date="2020-10-02T16:59:00Z"/>
                <w:moveFrom w:id="516" w:author="Pande, Amitkumar" w:date="2020-09-14T11:46:00Z"/>
              </w:rPr>
            </w:pPr>
            <w:bookmarkStart w:id="517" w:name="_Toc52555940"/>
            <w:bookmarkStart w:id="518" w:name="_Toc52556030"/>
            <w:bookmarkStart w:id="519" w:name="_Toc55829210"/>
            <w:bookmarkStart w:id="520" w:name="_Toc55829300"/>
            <w:bookmarkStart w:id="521" w:name="_Toc62133157"/>
            <w:bookmarkStart w:id="522" w:name="_Toc63182030"/>
            <w:bookmarkStart w:id="523" w:name="_Toc63937046"/>
            <w:bookmarkStart w:id="524" w:name="_Toc64441254"/>
            <w:bookmarkStart w:id="525" w:name="_Toc64441393"/>
            <w:bookmarkEnd w:id="517"/>
            <w:bookmarkEnd w:id="518"/>
            <w:bookmarkEnd w:id="519"/>
            <w:bookmarkEnd w:id="520"/>
            <w:bookmarkEnd w:id="521"/>
            <w:bookmarkEnd w:id="522"/>
            <w:bookmarkEnd w:id="523"/>
            <w:bookmarkEnd w:id="524"/>
            <w:bookmarkEnd w:id="525"/>
          </w:p>
        </w:tc>
        <w:tc>
          <w:tcPr>
            <w:tcW w:w="2790" w:type="dxa"/>
          </w:tcPr>
          <w:p w14:paraId="18739204" w14:textId="5F3740FA" w:rsidR="00D741C4" w:rsidRPr="00880711" w:rsidDel="00CD76F8" w:rsidRDefault="00D741C4" w:rsidP="00F34D75">
            <w:pPr>
              <w:rPr>
                <w:del w:id="526" w:author="Pande, Amitkumar" w:date="2020-10-02T16:59:00Z"/>
                <w:moveFrom w:id="527" w:author="Pande, Amitkumar" w:date="2020-09-14T11:46:00Z"/>
              </w:rPr>
            </w:pPr>
            <w:bookmarkStart w:id="528" w:name="_Toc52555941"/>
            <w:bookmarkStart w:id="529" w:name="_Toc52556031"/>
            <w:bookmarkStart w:id="530" w:name="_Toc55829211"/>
            <w:bookmarkStart w:id="531" w:name="_Toc55829301"/>
            <w:bookmarkStart w:id="532" w:name="_Toc62133158"/>
            <w:bookmarkStart w:id="533" w:name="_Toc63182031"/>
            <w:bookmarkStart w:id="534" w:name="_Toc63937047"/>
            <w:bookmarkStart w:id="535" w:name="_Toc64441255"/>
            <w:bookmarkStart w:id="536" w:name="_Toc64441394"/>
            <w:bookmarkEnd w:id="528"/>
            <w:bookmarkEnd w:id="529"/>
            <w:bookmarkEnd w:id="530"/>
            <w:bookmarkEnd w:id="531"/>
            <w:bookmarkEnd w:id="532"/>
            <w:bookmarkEnd w:id="533"/>
            <w:bookmarkEnd w:id="534"/>
            <w:bookmarkEnd w:id="535"/>
            <w:bookmarkEnd w:id="536"/>
          </w:p>
        </w:tc>
        <w:bookmarkStart w:id="537" w:name="_Toc52555942"/>
        <w:bookmarkStart w:id="538" w:name="_Toc52556032"/>
        <w:bookmarkStart w:id="539" w:name="_Toc55829212"/>
        <w:bookmarkStart w:id="540" w:name="_Toc55829302"/>
        <w:bookmarkStart w:id="541" w:name="_Toc62133159"/>
        <w:bookmarkStart w:id="542" w:name="_Toc63182032"/>
        <w:bookmarkStart w:id="543" w:name="_Toc63937048"/>
        <w:bookmarkStart w:id="544" w:name="_Toc64441256"/>
        <w:bookmarkStart w:id="545" w:name="_Toc64441395"/>
        <w:bookmarkEnd w:id="537"/>
        <w:bookmarkEnd w:id="538"/>
        <w:bookmarkEnd w:id="539"/>
        <w:bookmarkEnd w:id="540"/>
        <w:bookmarkEnd w:id="541"/>
        <w:bookmarkEnd w:id="542"/>
        <w:bookmarkEnd w:id="543"/>
        <w:bookmarkEnd w:id="544"/>
        <w:bookmarkEnd w:id="545"/>
      </w:tr>
    </w:tbl>
    <w:p w14:paraId="5FDCABB4" w14:textId="337B6511" w:rsidR="00D741C4" w:rsidRPr="00880711" w:rsidDel="00CD76F8" w:rsidRDefault="00D741C4" w:rsidP="00D741C4">
      <w:pPr>
        <w:pStyle w:val="NoSpacing"/>
        <w:tabs>
          <w:tab w:val="left" w:pos="2160"/>
          <w:tab w:val="left" w:pos="4500"/>
        </w:tabs>
        <w:ind w:left="90"/>
        <w:rPr>
          <w:del w:id="546" w:author="Pande, Amitkumar" w:date="2020-10-02T16:59:00Z"/>
          <w:moveFrom w:id="547" w:author="Pande, Amitkumar" w:date="2020-09-14T11:46:00Z"/>
          <w:rStyle w:val="Strong"/>
          <w:b w:val="0"/>
          <w:i/>
          <w:color w:val="7F7F7F" w:themeColor="text1" w:themeTint="80"/>
        </w:rPr>
      </w:pPr>
      <w:moveFrom w:id="548" w:author="Pande, Amitkumar" w:date="2020-09-14T11:46:00Z">
        <w:del w:id="549" w:author="Pande, Amitkumar" w:date="2020-10-02T16:59:00Z">
          <w:r w:rsidRPr="00880711" w:rsidDel="00CD76F8">
            <w:rPr>
              <w:rStyle w:val="Strong"/>
              <w:b w:val="0"/>
              <w:i/>
              <w:color w:val="7F7F7F" w:themeColor="text1" w:themeTint="80"/>
            </w:rPr>
            <w:delText>Steve Jones</w:delText>
          </w:r>
          <w:r w:rsidRPr="00880711" w:rsidDel="00CD76F8">
            <w:rPr>
              <w:rStyle w:val="Strong"/>
              <w:b w:val="0"/>
              <w:i/>
              <w:color w:val="7F7F7F" w:themeColor="text1" w:themeTint="80"/>
            </w:rPr>
            <w:tab/>
            <w:delText>Delivery</w:delText>
          </w:r>
          <w:r w:rsidR="001E3EA7" w:rsidRPr="00880711" w:rsidDel="00CD76F8">
            <w:rPr>
              <w:rStyle w:val="Strong"/>
              <w:b w:val="0"/>
              <w:i/>
              <w:color w:val="7F7F7F" w:themeColor="text1" w:themeTint="80"/>
            </w:rPr>
            <w:delText xml:space="preserve"> Manager</w:delText>
          </w:r>
          <w:r w:rsidRPr="00880711" w:rsidDel="00CD76F8">
            <w:rPr>
              <w:rStyle w:val="Strong"/>
              <w:b w:val="0"/>
              <w:i/>
              <w:color w:val="7F7F7F" w:themeColor="text1" w:themeTint="80"/>
            </w:rPr>
            <w:tab/>
            <w:delText>Project Manager</w:delText>
          </w:r>
          <w:bookmarkStart w:id="550" w:name="_Toc52555943"/>
          <w:bookmarkStart w:id="551" w:name="_Toc52556033"/>
          <w:bookmarkStart w:id="552" w:name="_Toc55829213"/>
          <w:bookmarkStart w:id="553" w:name="_Toc55829303"/>
          <w:bookmarkStart w:id="554" w:name="_Toc62133160"/>
          <w:bookmarkStart w:id="555" w:name="_Toc63182033"/>
          <w:bookmarkStart w:id="556" w:name="_Toc63937049"/>
          <w:bookmarkStart w:id="557" w:name="_Toc64441257"/>
          <w:bookmarkStart w:id="558" w:name="_Toc64441396"/>
          <w:bookmarkEnd w:id="550"/>
          <w:bookmarkEnd w:id="551"/>
          <w:bookmarkEnd w:id="552"/>
          <w:bookmarkEnd w:id="553"/>
          <w:bookmarkEnd w:id="554"/>
          <w:bookmarkEnd w:id="555"/>
          <w:bookmarkEnd w:id="556"/>
          <w:bookmarkEnd w:id="557"/>
          <w:bookmarkEnd w:id="558"/>
        </w:del>
      </w:moveFrom>
    </w:p>
    <w:p w14:paraId="2FB4027E" w14:textId="16FB001F" w:rsidR="00D741C4" w:rsidRPr="00880711" w:rsidDel="00CD76F8" w:rsidRDefault="00D741C4" w:rsidP="00D741C4">
      <w:pPr>
        <w:pStyle w:val="NoSpacing"/>
        <w:tabs>
          <w:tab w:val="left" w:pos="2160"/>
          <w:tab w:val="left" w:pos="4500"/>
        </w:tabs>
        <w:ind w:left="90"/>
        <w:rPr>
          <w:del w:id="559" w:author="Pande, Amitkumar" w:date="2020-10-02T16:59:00Z"/>
          <w:moveFrom w:id="560" w:author="Pande, Amitkumar" w:date="2020-09-14T11:46:00Z"/>
          <w:rStyle w:val="Strong"/>
          <w:b w:val="0"/>
          <w:i/>
          <w:color w:val="7F7F7F" w:themeColor="text1" w:themeTint="80"/>
        </w:rPr>
      </w:pPr>
      <w:moveFrom w:id="561" w:author="Pande, Amitkumar" w:date="2020-09-14T11:46:00Z">
        <w:del w:id="562" w:author="Pande, Amitkumar" w:date="2020-10-02T16:59:00Z">
          <w:r w:rsidRPr="00880711" w:rsidDel="00CD76F8">
            <w:rPr>
              <w:rStyle w:val="Strong"/>
              <w:b w:val="0"/>
              <w:i/>
              <w:color w:val="7F7F7F" w:themeColor="text1" w:themeTint="80"/>
            </w:rPr>
            <w:delText>Philip McDaniels</w:delText>
          </w:r>
          <w:r w:rsidRPr="00880711" w:rsidDel="00CD76F8">
            <w:rPr>
              <w:rStyle w:val="Strong"/>
              <w:b w:val="0"/>
              <w:i/>
              <w:color w:val="7F7F7F" w:themeColor="text1" w:themeTint="80"/>
            </w:rPr>
            <w:tab/>
            <w:delText>Sr. Solutions Architect</w:delText>
          </w:r>
          <w:r w:rsidRPr="00880711" w:rsidDel="00CD76F8">
            <w:rPr>
              <w:rStyle w:val="Strong"/>
              <w:b w:val="0"/>
              <w:i/>
              <w:color w:val="7F7F7F" w:themeColor="text1" w:themeTint="80"/>
            </w:rPr>
            <w:tab/>
            <w:delText>Architect; Technical Lead</w:delText>
          </w:r>
          <w:bookmarkStart w:id="563" w:name="_Toc52555944"/>
          <w:bookmarkStart w:id="564" w:name="_Toc52556034"/>
          <w:bookmarkStart w:id="565" w:name="_Toc55829214"/>
          <w:bookmarkStart w:id="566" w:name="_Toc55829304"/>
          <w:bookmarkStart w:id="567" w:name="_Toc62133161"/>
          <w:bookmarkStart w:id="568" w:name="_Toc63182034"/>
          <w:bookmarkStart w:id="569" w:name="_Toc63937050"/>
          <w:bookmarkStart w:id="570" w:name="_Toc64441258"/>
          <w:bookmarkStart w:id="571" w:name="_Toc64441397"/>
          <w:bookmarkEnd w:id="563"/>
          <w:bookmarkEnd w:id="564"/>
          <w:bookmarkEnd w:id="565"/>
          <w:bookmarkEnd w:id="566"/>
          <w:bookmarkEnd w:id="567"/>
          <w:bookmarkEnd w:id="568"/>
          <w:bookmarkEnd w:id="569"/>
          <w:bookmarkEnd w:id="570"/>
          <w:bookmarkEnd w:id="571"/>
        </w:del>
      </w:moveFrom>
    </w:p>
    <w:p w14:paraId="76BE5A2E" w14:textId="60EED5EC" w:rsidR="00CE21BE" w:rsidRPr="00880711" w:rsidDel="00CD76F8" w:rsidRDefault="00CE21BE" w:rsidP="00CE21BE">
      <w:pPr>
        <w:spacing w:before="240"/>
        <w:rPr>
          <w:del w:id="572" w:author="Pande, Amitkumar" w:date="2020-10-02T16:59:00Z"/>
          <w:moveFrom w:id="573" w:author="Pande, Amitkumar" w:date="2020-09-14T11:46:00Z"/>
          <w:rStyle w:val="Strong"/>
        </w:rPr>
      </w:pPr>
      <w:moveFrom w:id="574" w:author="Pande, Amitkumar" w:date="2020-09-14T11:46:00Z">
        <w:del w:id="575" w:author="Pande, Amitkumar" w:date="2020-10-02T16:59:00Z">
          <w:r w:rsidRPr="00880711" w:rsidDel="00CD76F8">
            <w:rPr>
              <w:rStyle w:val="Strong"/>
            </w:rPr>
            <w:delText>Project Escalation Contacts</w:delText>
          </w:r>
          <w:bookmarkStart w:id="576" w:name="_Toc52555945"/>
          <w:bookmarkStart w:id="577" w:name="_Toc52556035"/>
          <w:bookmarkStart w:id="578" w:name="_Toc55829215"/>
          <w:bookmarkStart w:id="579" w:name="_Toc55829305"/>
          <w:bookmarkStart w:id="580" w:name="_Toc62133162"/>
          <w:bookmarkStart w:id="581" w:name="_Toc63182035"/>
          <w:bookmarkStart w:id="582" w:name="_Toc63937051"/>
          <w:bookmarkStart w:id="583" w:name="_Toc64441259"/>
          <w:bookmarkStart w:id="584" w:name="_Toc64441398"/>
          <w:bookmarkEnd w:id="576"/>
          <w:bookmarkEnd w:id="577"/>
          <w:bookmarkEnd w:id="578"/>
          <w:bookmarkEnd w:id="579"/>
          <w:bookmarkEnd w:id="580"/>
          <w:bookmarkEnd w:id="581"/>
          <w:bookmarkEnd w:id="582"/>
          <w:bookmarkEnd w:id="583"/>
          <w:bookmarkEnd w:id="584"/>
        </w:del>
      </w:moveFrom>
    </w:p>
    <w:tbl>
      <w:tblPr>
        <w:tblStyle w:val="TableGrid"/>
        <w:tblW w:w="0" w:type="auto"/>
        <w:tblLook w:val="04A0" w:firstRow="1" w:lastRow="0" w:firstColumn="1" w:lastColumn="0" w:noHBand="0" w:noVBand="1"/>
      </w:tblPr>
      <w:tblGrid>
        <w:gridCol w:w="2065"/>
        <w:gridCol w:w="2340"/>
        <w:gridCol w:w="3240"/>
        <w:gridCol w:w="2790"/>
      </w:tblGrid>
      <w:tr w:rsidR="00CE21BE" w:rsidRPr="00880711" w:rsidDel="00CD76F8" w14:paraId="5D95AFDE" w14:textId="770D5A2D" w:rsidTr="00F34D75">
        <w:trPr>
          <w:del w:id="585" w:author="Pande, Amitkumar" w:date="2020-10-02T16:59:00Z"/>
        </w:trPr>
        <w:tc>
          <w:tcPr>
            <w:tcW w:w="2065" w:type="dxa"/>
            <w:shd w:val="clear" w:color="auto" w:fill="E7E6E6" w:themeFill="background2"/>
          </w:tcPr>
          <w:p w14:paraId="7F968095" w14:textId="7E12AB82" w:rsidR="00CE21BE" w:rsidRPr="00880711" w:rsidDel="00CD76F8" w:rsidRDefault="00CE21BE" w:rsidP="00F34D75">
            <w:pPr>
              <w:rPr>
                <w:del w:id="586" w:author="Pande, Amitkumar" w:date="2020-10-02T16:59:00Z"/>
                <w:moveFrom w:id="587" w:author="Pande, Amitkumar" w:date="2020-09-14T11:46:00Z"/>
              </w:rPr>
            </w:pPr>
            <w:moveFrom w:id="588" w:author="Pande, Amitkumar" w:date="2020-09-14T11:46:00Z">
              <w:del w:id="589" w:author="Pande, Amitkumar" w:date="2020-10-02T16:59:00Z">
                <w:r w:rsidRPr="00880711" w:rsidDel="00CD76F8">
                  <w:delText>Name</w:delText>
                </w:r>
                <w:bookmarkStart w:id="590" w:name="_Toc52555946"/>
                <w:bookmarkStart w:id="591" w:name="_Toc52556036"/>
                <w:bookmarkStart w:id="592" w:name="_Toc55829216"/>
                <w:bookmarkStart w:id="593" w:name="_Toc55829306"/>
                <w:bookmarkStart w:id="594" w:name="_Toc62133163"/>
                <w:bookmarkStart w:id="595" w:name="_Toc63182036"/>
                <w:bookmarkStart w:id="596" w:name="_Toc63937052"/>
                <w:bookmarkStart w:id="597" w:name="_Toc64441260"/>
                <w:bookmarkStart w:id="598" w:name="_Toc64441399"/>
                <w:bookmarkEnd w:id="590"/>
                <w:bookmarkEnd w:id="591"/>
                <w:bookmarkEnd w:id="592"/>
                <w:bookmarkEnd w:id="593"/>
                <w:bookmarkEnd w:id="594"/>
                <w:bookmarkEnd w:id="595"/>
                <w:bookmarkEnd w:id="596"/>
                <w:bookmarkEnd w:id="597"/>
                <w:bookmarkEnd w:id="598"/>
              </w:del>
            </w:moveFrom>
          </w:p>
        </w:tc>
        <w:tc>
          <w:tcPr>
            <w:tcW w:w="2340" w:type="dxa"/>
            <w:shd w:val="clear" w:color="auto" w:fill="E7E6E6" w:themeFill="background2"/>
          </w:tcPr>
          <w:p w14:paraId="4BCFC74B" w14:textId="24328731" w:rsidR="00CE21BE" w:rsidRPr="00880711" w:rsidDel="00CD76F8" w:rsidRDefault="00CE21BE" w:rsidP="00F34D75">
            <w:pPr>
              <w:rPr>
                <w:del w:id="599" w:author="Pande, Amitkumar" w:date="2020-10-02T16:59:00Z"/>
                <w:moveFrom w:id="600" w:author="Pande, Amitkumar" w:date="2020-09-14T11:46:00Z"/>
              </w:rPr>
            </w:pPr>
            <w:moveFrom w:id="601" w:author="Pande, Amitkumar" w:date="2020-09-14T11:46:00Z">
              <w:del w:id="602" w:author="Pande, Amitkumar" w:date="2020-10-02T16:59:00Z">
                <w:r w:rsidRPr="00880711" w:rsidDel="00CD76F8">
                  <w:delText>Title</w:delText>
                </w:r>
                <w:bookmarkStart w:id="603" w:name="_Toc52555947"/>
                <w:bookmarkStart w:id="604" w:name="_Toc52556037"/>
                <w:bookmarkStart w:id="605" w:name="_Toc55829217"/>
                <w:bookmarkStart w:id="606" w:name="_Toc55829307"/>
                <w:bookmarkStart w:id="607" w:name="_Toc62133164"/>
                <w:bookmarkStart w:id="608" w:name="_Toc63182037"/>
                <w:bookmarkStart w:id="609" w:name="_Toc63937053"/>
                <w:bookmarkStart w:id="610" w:name="_Toc64441261"/>
                <w:bookmarkStart w:id="611" w:name="_Toc64441400"/>
                <w:bookmarkEnd w:id="603"/>
                <w:bookmarkEnd w:id="604"/>
                <w:bookmarkEnd w:id="605"/>
                <w:bookmarkEnd w:id="606"/>
                <w:bookmarkEnd w:id="607"/>
                <w:bookmarkEnd w:id="608"/>
                <w:bookmarkEnd w:id="609"/>
                <w:bookmarkEnd w:id="610"/>
                <w:bookmarkEnd w:id="611"/>
              </w:del>
            </w:moveFrom>
          </w:p>
        </w:tc>
        <w:tc>
          <w:tcPr>
            <w:tcW w:w="3240" w:type="dxa"/>
            <w:shd w:val="clear" w:color="auto" w:fill="E7E6E6" w:themeFill="background2"/>
          </w:tcPr>
          <w:p w14:paraId="7D1D6920" w14:textId="61496612" w:rsidR="00CE21BE" w:rsidRPr="00880711" w:rsidDel="00CD76F8" w:rsidRDefault="00CE21BE" w:rsidP="00F34D75">
            <w:pPr>
              <w:rPr>
                <w:del w:id="612" w:author="Pande, Amitkumar" w:date="2020-10-02T16:59:00Z"/>
                <w:moveFrom w:id="613" w:author="Pande, Amitkumar" w:date="2020-09-14T11:46:00Z"/>
              </w:rPr>
            </w:pPr>
            <w:moveFrom w:id="614" w:author="Pande, Amitkumar" w:date="2020-09-14T11:46:00Z">
              <w:del w:id="615" w:author="Pande, Amitkumar" w:date="2020-10-02T16:59:00Z">
                <w:r w:rsidRPr="00880711" w:rsidDel="00CD76F8">
                  <w:delText>Role</w:delText>
                </w:r>
                <w:bookmarkStart w:id="616" w:name="_Toc52555948"/>
                <w:bookmarkStart w:id="617" w:name="_Toc52556038"/>
                <w:bookmarkStart w:id="618" w:name="_Toc55829218"/>
                <w:bookmarkStart w:id="619" w:name="_Toc55829308"/>
                <w:bookmarkStart w:id="620" w:name="_Toc62133165"/>
                <w:bookmarkStart w:id="621" w:name="_Toc63182038"/>
                <w:bookmarkStart w:id="622" w:name="_Toc63937054"/>
                <w:bookmarkStart w:id="623" w:name="_Toc64441262"/>
                <w:bookmarkStart w:id="624" w:name="_Toc64441401"/>
                <w:bookmarkEnd w:id="616"/>
                <w:bookmarkEnd w:id="617"/>
                <w:bookmarkEnd w:id="618"/>
                <w:bookmarkEnd w:id="619"/>
                <w:bookmarkEnd w:id="620"/>
                <w:bookmarkEnd w:id="621"/>
                <w:bookmarkEnd w:id="622"/>
                <w:bookmarkEnd w:id="623"/>
                <w:bookmarkEnd w:id="624"/>
              </w:del>
            </w:moveFrom>
          </w:p>
        </w:tc>
        <w:tc>
          <w:tcPr>
            <w:tcW w:w="2790" w:type="dxa"/>
            <w:shd w:val="clear" w:color="auto" w:fill="E7E6E6" w:themeFill="background2"/>
          </w:tcPr>
          <w:p w14:paraId="6C56EB81" w14:textId="6D191A28" w:rsidR="00CE21BE" w:rsidRPr="00880711" w:rsidDel="00CD76F8" w:rsidRDefault="00CE21BE" w:rsidP="00F34D75">
            <w:pPr>
              <w:rPr>
                <w:del w:id="625" w:author="Pande, Amitkumar" w:date="2020-10-02T16:59:00Z"/>
                <w:moveFrom w:id="626" w:author="Pande, Amitkumar" w:date="2020-09-14T11:46:00Z"/>
              </w:rPr>
            </w:pPr>
            <w:moveFrom w:id="627" w:author="Pande, Amitkumar" w:date="2020-09-14T11:46:00Z">
              <w:del w:id="628" w:author="Pande, Amitkumar" w:date="2020-10-02T16:59:00Z">
                <w:r w:rsidRPr="00880711" w:rsidDel="00CD76F8">
                  <w:delText>Email / Contact Info</w:delText>
                </w:r>
                <w:bookmarkStart w:id="629" w:name="_Toc52555949"/>
                <w:bookmarkStart w:id="630" w:name="_Toc52556039"/>
                <w:bookmarkStart w:id="631" w:name="_Toc55829219"/>
                <w:bookmarkStart w:id="632" w:name="_Toc55829309"/>
                <w:bookmarkStart w:id="633" w:name="_Toc62133166"/>
                <w:bookmarkStart w:id="634" w:name="_Toc63182039"/>
                <w:bookmarkStart w:id="635" w:name="_Toc63937055"/>
                <w:bookmarkStart w:id="636" w:name="_Toc64441263"/>
                <w:bookmarkStart w:id="637" w:name="_Toc64441402"/>
                <w:bookmarkEnd w:id="629"/>
                <w:bookmarkEnd w:id="630"/>
                <w:bookmarkEnd w:id="631"/>
                <w:bookmarkEnd w:id="632"/>
                <w:bookmarkEnd w:id="633"/>
                <w:bookmarkEnd w:id="634"/>
                <w:bookmarkEnd w:id="635"/>
                <w:bookmarkEnd w:id="636"/>
                <w:bookmarkEnd w:id="637"/>
              </w:del>
            </w:moveFrom>
          </w:p>
        </w:tc>
        <w:bookmarkStart w:id="638" w:name="_Toc52555950"/>
        <w:bookmarkStart w:id="639" w:name="_Toc52556040"/>
        <w:bookmarkStart w:id="640" w:name="_Toc55829220"/>
        <w:bookmarkStart w:id="641" w:name="_Toc55829310"/>
        <w:bookmarkStart w:id="642" w:name="_Toc62133167"/>
        <w:bookmarkStart w:id="643" w:name="_Toc63182040"/>
        <w:bookmarkStart w:id="644" w:name="_Toc63937056"/>
        <w:bookmarkStart w:id="645" w:name="_Toc64441264"/>
        <w:bookmarkStart w:id="646" w:name="_Toc64441403"/>
        <w:bookmarkEnd w:id="638"/>
        <w:bookmarkEnd w:id="639"/>
        <w:bookmarkEnd w:id="640"/>
        <w:bookmarkEnd w:id="641"/>
        <w:bookmarkEnd w:id="642"/>
        <w:bookmarkEnd w:id="643"/>
        <w:bookmarkEnd w:id="644"/>
        <w:bookmarkEnd w:id="645"/>
        <w:bookmarkEnd w:id="646"/>
      </w:tr>
      <w:tr w:rsidR="00CE21BE" w:rsidRPr="00880711" w:rsidDel="00CD76F8" w14:paraId="5600595A" w14:textId="3FB0B727" w:rsidTr="00F34D75">
        <w:trPr>
          <w:del w:id="647" w:author="Pande, Amitkumar" w:date="2020-10-02T16:59:00Z"/>
        </w:trPr>
        <w:tc>
          <w:tcPr>
            <w:tcW w:w="2065" w:type="dxa"/>
          </w:tcPr>
          <w:p w14:paraId="5288C92A" w14:textId="5649750B" w:rsidR="00CE21BE" w:rsidRPr="00880711" w:rsidDel="00CD76F8" w:rsidRDefault="00CE21BE" w:rsidP="00F34D75">
            <w:pPr>
              <w:rPr>
                <w:del w:id="648" w:author="Pande, Amitkumar" w:date="2020-10-02T16:59:00Z"/>
                <w:moveFrom w:id="649" w:author="Pande, Amitkumar" w:date="2020-09-14T11:46:00Z"/>
              </w:rPr>
            </w:pPr>
            <w:bookmarkStart w:id="650" w:name="_Toc52555951"/>
            <w:bookmarkStart w:id="651" w:name="_Toc52556041"/>
            <w:bookmarkStart w:id="652" w:name="_Toc55829221"/>
            <w:bookmarkStart w:id="653" w:name="_Toc55829311"/>
            <w:bookmarkStart w:id="654" w:name="_Toc62133168"/>
            <w:bookmarkStart w:id="655" w:name="_Toc63182041"/>
            <w:bookmarkStart w:id="656" w:name="_Toc63937057"/>
            <w:bookmarkStart w:id="657" w:name="_Toc64441265"/>
            <w:bookmarkStart w:id="658" w:name="_Toc64441404"/>
            <w:bookmarkEnd w:id="650"/>
            <w:bookmarkEnd w:id="651"/>
            <w:bookmarkEnd w:id="652"/>
            <w:bookmarkEnd w:id="653"/>
            <w:bookmarkEnd w:id="654"/>
            <w:bookmarkEnd w:id="655"/>
            <w:bookmarkEnd w:id="656"/>
            <w:bookmarkEnd w:id="657"/>
            <w:bookmarkEnd w:id="658"/>
          </w:p>
        </w:tc>
        <w:tc>
          <w:tcPr>
            <w:tcW w:w="2340" w:type="dxa"/>
          </w:tcPr>
          <w:p w14:paraId="649A3137" w14:textId="5B1C1B35" w:rsidR="00CE21BE" w:rsidRPr="00880711" w:rsidDel="00CD76F8" w:rsidRDefault="00CE21BE" w:rsidP="00F34D75">
            <w:pPr>
              <w:rPr>
                <w:del w:id="659" w:author="Pande, Amitkumar" w:date="2020-10-02T16:59:00Z"/>
                <w:moveFrom w:id="660" w:author="Pande, Amitkumar" w:date="2020-09-14T11:46:00Z"/>
              </w:rPr>
            </w:pPr>
            <w:bookmarkStart w:id="661" w:name="_Toc52555952"/>
            <w:bookmarkStart w:id="662" w:name="_Toc52556042"/>
            <w:bookmarkStart w:id="663" w:name="_Toc55829222"/>
            <w:bookmarkStart w:id="664" w:name="_Toc55829312"/>
            <w:bookmarkStart w:id="665" w:name="_Toc62133169"/>
            <w:bookmarkStart w:id="666" w:name="_Toc63182042"/>
            <w:bookmarkStart w:id="667" w:name="_Toc63937058"/>
            <w:bookmarkStart w:id="668" w:name="_Toc64441266"/>
            <w:bookmarkStart w:id="669" w:name="_Toc64441405"/>
            <w:bookmarkEnd w:id="661"/>
            <w:bookmarkEnd w:id="662"/>
            <w:bookmarkEnd w:id="663"/>
            <w:bookmarkEnd w:id="664"/>
            <w:bookmarkEnd w:id="665"/>
            <w:bookmarkEnd w:id="666"/>
            <w:bookmarkEnd w:id="667"/>
            <w:bookmarkEnd w:id="668"/>
            <w:bookmarkEnd w:id="669"/>
          </w:p>
        </w:tc>
        <w:tc>
          <w:tcPr>
            <w:tcW w:w="3240" w:type="dxa"/>
          </w:tcPr>
          <w:p w14:paraId="0A5EE679" w14:textId="604CB5E4" w:rsidR="00CE21BE" w:rsidRPr="00880711" w:rsidDel="00CD76F8" w:rsidRDefault="00CE21BE" w:rsidP="00F34D75">
            <w:pPr>
              <w:rPr>
                <w:del w:id="670" w:author="Pande, Amitkumar" w:date="2020-10-02T16:59:00Z"/>
                <w:moveFrom w:id="671" w:author="Pande, Amitkumar" w:date="2020-09-14T11:46:00Z"/>
              </w:rPr>
            </w:pPr>
            <w:bookmarkStart w:id="672" w:name="_Toc52555953"/>
            <w:bookmarkStart w:id="673" w:name="_Toc52556043"/>
            <w:bookmarkStart w:id="674" w:name="_Toc55829223"/>
            <w:bookmarkStart w:id="675" w:name="_Toc55829313"/>
            <w:bookmarkStart w:id="676" w:name="_Toc62133170"/>
            <w:bookmarkStart w:id="677" w:name="_Toc63182043"/>
            <w:bookmarkStart w:id="678" w:name="_Toc63937059"/>
            <w:bookmarkStart w:id="679" w:name="_Toc64441267"/>
            <w:bookmarkStart w:id="680" w:name="_Toc64441406"/>
            <w:bookmarkEnd w:id="672"/>
            <w:bookmarkEnd w:id="673"/>
            <w:bookmarkEnd w:id="674"/>
            <w:bookmarkEnd w:id="675"/>
            <w:bookmarkEnd w:id="676"/>
            <w:bookmarkEnd w:id="677"/>
            <w:bookmarkEnd w:id="678"/>
            <w:bookmarkEnd w:id="679"/>
            <w:bookmarkEnd w:id="680"/>
          </w:p>
        </w:tc>
        <w:tc>
          <w:tcPr>
            <w:tcW w:w="2790" w:type="dxa"/>
          </w:tcPr>
          <w:p w14:paraId="75BC5B1D" w14:textId="79EACC68" w:rsidR="00CE21BE" w:rsidRPr="00880711" w:rsidDel="00CD76F8" w:rsidRDefault="00CE21BE" w:rsidP="00F34D75">
            <w:pPr>
              <w:rPr>
                <w:del w:id="681" w:author="Pande, Amitkumar" w:date="2020-10-02T16:59:00Z"/>
                <w:moveFrom w:id="682" w:author="Pande, Amitkumar" w:date="2020-09-14T11:46:00Z"/>
              </w:rPr>
            </w:pPr>
            <w:bookmarkStart w:id="683" w:name="_Toc52555954"/>
            <w:bookmarkStart w:id="684" w:name="_Toc52556044"/>
            <w:bookmarkStart w:id="685" w:name="_Toc55829224"/>
            <w:bookmarkStart w:id="686" w:name="_Toc55829314"/>
            <w:bookmarkStart w:id="687" w:name="_Toc62133171"/>
            <w:bookmarkStart w:id="688" w:name="_Toc63182044"/>
            <w:bookmarkStart w:id="689" w:name="_Toc63937060"/>
            <w:bookmarkStart w:id="690" w:name="_Toc64441268"/>
            <w:bookmarkStart w:id="691" w:name="_Toc64441407"/>
            <w:bookmarkEnd w:id="683"/>
            <w:bookmarkEnd w:id="684"/>
            <w:bookmarkEnd w:id="685"/>
            <w:bookmarkEnd w:id="686"/>
            <w:bookmarkEnd w:id="687"/>
            <w:bookmarkEnd w:id="688"/>
            <w:bookmarkEnd w:id="689"/>
            <w:bookmarkEnd w:id="690"/>
            <w:bookmarkEnd w:id="691"/>
          </w:p>
        </w:tc>
        <w:bookmarkStart w:id="692" w:name="_Toc52555955"/>
        <w:bookmarkStart w:id="693" w:name="_Toc52556045"/>
        <w:bookmarkStart w:id="694" w:name="_Toc55829225"/>
        <w:bookmarkStart w:id="695" w:name="_Toc55829315"/>
        <w:bookmarkStart w:id="696" w:name="_Toc62133172"/>
        <w:bookmarkStart w:id="697" w:name="_Toc63182045"/>
        <w:bookmarkStart w:id="698" w:name="_Toc63937061"/>
        <w:bookmarkStart w:id="699" w:name="_Toc64441269"/>
        <w:bookmarkStart w:id="700" w:name="_Toc64441408"/>
        <w:bookmarkEnd w:id="692"/>
        <w:bookmarkEnd w:id="693"/>
        <w:bookmarkEnd w:id="694"/>
        <w:bookmarkEnd w:id="695"/>
        <w:bookmarkEnd w:id="696"/>
        <w:bookmarkEnd w:id="697"/>
        <w:bookmarkEnd w:id="698"/>
        <w:bookmarkEnd w:id="699"/>
        <w:bookmarkEnd w:id="700"/>
      </w:tr>
    </w:tbl>
    <w:p w14:paraId="6670A83C" w14:textId="6F80379B" w:rsidR="00CE21BE" w:rsidRPr="00880711" w:rsidDel="00011E2B" w:rsidRDefault="00CE21BE" w:rsidP="00CE21BE">
      <w:pPr>
        <w:pStyle w:val="NoSpacing"/>
        <w:tabs>
          <w:tab w:val="left" w:pos="2160"/>
          <w:tab w:val="left" w:pos="4500"/>
        </w:tabs>
        <w:ind w:left="90"/>
        <w:rPr>
          <w:del w:id="701" w:author="Pande, Amitkumar" w:date="2020-09-22T20:14:00Z"/>
          <w:moveFrom w:id="702" w:author="Pande, Amitkumar" w:date="2020-09-14T11:46:00Z"/>
          <w:rStyle w:val="Strong"/>
          <w:b w:val="0"/>
          <w:i/>
          <w:color w:val="7F7F7F" w:themeColor="text1" w:themeTint="80"/>
        </w:rPr>
      </w:pPr>
      <w:moveFrom w:id="703" w:author="Pande, Amitkumar" w:date="2020-09-14T11:46:00Z">
        <w:del w:id="704" w:author="Pande, Amitkumar" w:date="2020-09-22T20:14:00Z">
          <w:r w:rsidRPr="00880711" w:rsidDel="00011E2B">
            <w:rPr>
              <w:rStyle w:val="Strong"/>
              <w:b w:val="0"/>
              <w:i/>
              <w:color w:val="7F7F7F" w:themeColor="text1" w:themeTint="80"/>
            </w:rPr>
            <w:delText>Steve Jones</w:delText>
          </w:r>
          <w:r w:rsidRPr="00880711" w:rsidDel="00011E2B">
            <w:rPr>
              <w:rStyle w:val="Strong"/>
              <w:b w:val="0"/>
              <w:i/>
              <w:color w:val="7F7F7F" w:themeColor="text1" w:themeTint="80"/>
            </w:rPr>
            <w:tab/>
            <w:delText>Delivery Manager</w:delText>
          </w:r>
          <w:r w:rsidRPr="00880711" w:rsidDel="00011E2B">
            <w:rPr>
              <w:rStyle w:val="Strong"/>
              <w:b w:val="0"/>
              <w:i/>
              <w:color w:val="7F7F7F" w:themeColor="text1" w:themeTint="80"/>
            </w:rPr>
            <w:tab/>
            <w:delText>Project Manager</w:delText>
          </w:r>
          <w:bookmarkStart w:id="705" w:name="_Toc51764510"/>
          <w:bookmarkStart w:id="706" w:name="_Toc52549660"/>
          <w:bookmarkStart w:id="707" w:name="_Toc52555956"/>
          <w:bookmarkStart w:id="708" w:name="_Toc52556046"/>
          <w:bookmarkStart w:id="709" w:name="_Toc55829226"/>
          <w:bookmarkStart w:id="710" w:name="_Toc55829316"/>
          <w:bookmarkStart w:id="711" w:name="_Toc62133173"/>
          <w:bookmarkStart w:id="712" w:name="_Toc63182046"/>
          <w:bookmarkStart w:id="713" w:name="_Toc63937062"/>
          <w:bookmarkStart w:id="714" w:name="_Toc64441270"/>
          <w:bookmarkStart w:id="715" w:name="_Toc64441409"/>
          <w:bookmarkEnd w:id="705"/>
          <w:bookmarkEnd w:id="706"/>
          <w:bookmarkEnd w:id="707"/>
          <w:bookmarkEnd w:id="708"/>
          <w:bookmarkEnd w:id="709"/>
          <w:bookmarkEnd w:id="710"/>
          <w:bookmarkEnd w:id="711"/>
          <w:bookmarkEnd w:id="712"/>
          <w:bookmarkEnd w:id="713"/>
          <w:bookmarkEnd w:id="714"/>
          <w:bookmarkEnd w:id="715"/>
        </w:del>
      </w:moveFrom>
    </w:p>
    <w:p w14:paraId="63227008" w14:textId="24E21CB6" w:rsidR="00CE21BE" w:rsidRPr="00880711" w:rsidDel="00011E2B" w:rsidRDefault="00CE21BE" w:rsidP="00D741C4">
      <w:pPr>
        <w:pStyle w:val="NoSpacing"/>
        <w:tabs>
          <w:tab w:val="left" w:pos="2160"/>
          <w:tab w:val="left" w:pos="4500"/>
        </w:tabs>
        <w:ind w:left="90"/>
        <w:rPr>
          <w:del w:id="716" w:author="Pande, Amitkumar" w:date="2020-09-22T20:14:00Z"/>
          <w:moveFrom w:id="717" w:author="Pande, Amitkumar" w:date="2020-09-14T11:46:00Z"/>
          <w:rStyle w:val="Strong"/>
          <w:b w:val="0"/>
          <w:i/>
          <w:color w:val="7F7F7F" w:themeColor="text1" w:themeTint="80"/>
        </w:rPr>
      </w:pPr>
      <w:bookmarkStart w:id="718" w:name="_Toc51764511"/>
      <w:bookmarkStart w:id="719" w:name="_Toc52549661"/>
      <w:bookmarkStart w:id="720" w:name="_Toc52555957"/>
      <w:bookmarkStart w:id="721" w:name="_Toc52556047"/>
      <w:bookmarkStart w:id="722" w:name="_Toc55829227"/>
      <w:bookmarkStart w:id="723" w:name="_Toc55829317"/>
      <w:bookmarkStart w:id="724" w:name="_Toc62133174"/>
      <w:bookmarkStart w:id="725" w:name="_Toc63182047"/>
      <w:bookmarkStart w:id="726" w:name="_Toc63937063"/>
      <w:bookmarkStart w:id="727" w:name="_Toc64441271"/>
      <w:bookmarkStart w:id="728" w:name="_Toc64441410"/>
      <w:bookmarkEnd w:id="718"/>
      <w:bookmarkEnd w:id="719"/>
      <w:bookmarkEnd w:id="720"/>
      <w:bookmarkEnd w:id="721"/>
      <w:bookmarkEnd w:id="722"/>
      <w:bookmarkEnd w:id="723"/>
      <w:bookmarkEnd w:id="724"/>
      <w:bookmarkEnd w:id="725"/>
      <w:bookmarkEnd w:id="726"/>
      <w:bookmarkEnd w:id="727"/>
      <w:bookmarkEnd w:id="728"/>
    </w:p>
    <w:moveFromRangeEnd w:id="87"/>
    <w:p w14:paraId="125E1FF2" w14:textId="11743F12" w:rsidR="00011E2B" w:rsidRPr="00880711" w:rsidDel="00344188" w:rsidRDefault="003946C2" w:rsidP="00CE21BE">
      <w:pPr>
        <w:pStyle w:val="NoSpacing"/>
        <w:tabs>
          <w:tab w:val="left" w:pos="2160"/>
          <w:tab w:val="left" w:pos="4500"/>
        </w:tabs>
        <w:ind w:left="90"/>
        <w:rPr>
          <w:ins w:id="729" w:author="Pande, Amitkumar" w:date="2020-09-22T20:14:00Z"/>
          <w:del w:id="730" w:author="Pande, Amitkumar" w:date="2020-09-14T11:46:00Z"/>
          <w:rStyle w:val="Strong"/>
          <w:b w:val="0"/>
          <w:i/>
          <w:color w:val="7F7F7F" w:themeColor="text1" w:themeTint="80"/>
        </w:rPr>
      </w:pPr>
      <w:del w:id="731" w:author="Pande, Amitkumar" w:date="2020-09-22T20:14:00Z">
        <w:r w:rsidRPr="00880711" w:rsidDel="00011E2B">
          <w:delText xml:space="preserve">PROJECT </w:delText>
        </w:r>
      </w:del>
      <w:ins w:id="732" w:author="Pande, Amitkumar" w:date="2020-09-22T20:14:00Z">
        <w:del w:id="733" w:author="Pande, Amitkumar" w:date="2020-09-14T11:46:00Z">
          <w:r w:rsidR="00011E2B" w:rsidRPr="00880711" w:rsidDel="00344188">
            <w:rPr>
              <w:rStyle w:val="Strong"/>
              <w:b w:val="0"/>
              <w:i/>
              <w:color w:val="7F7F7F" w:themeColor="text1" w:themeTint="80"/>
            </w:rPr>
            <w:delText>Steve Jones</w:delText>
          </w:r>
          <w:r w:rsidR="00011E2B" w:rsidRPr="00880711" w:rsidDel="00344188">
            <w:rPr>
              <w:rStyle w:val="Strong"/>
              <w:b w:val="0"/>
              <w:i/>
              <w:color w:val="7F7F7F" w:themeColor="text1" w:themeTint="80"/>
            </w:rPr>
            <w:tab/>
            <w:delText>Delivery Manager</w:delText>
          </w:r>
          <w:r w:rsidR="00011E2B" w:rsidRPr="00880711" w:rsidDel="00344188">
            <w:rPr>
              <w:rStyle w:val="Strong"/>
              <w:b w:val="0"/>
              <w:i/>
              <w:color w:val="7F7F7F" w:themeColor="text1" w:themeTint="80"/>
            </w:rPr>
            <w:tab/>
            <w:delText>Project Manager</w:delText>
          </w:r>
          <w:bookmarkStart w:id="734" w:name="_Toc51764512"/>
          <w:bookmarkStart w:id="735" w:name="_Toc52549662"/>
          <w:bookmarkStart w:id="736" w:name="_Toc52555958"/>
          <w:bookmarkStart w:id="737" w:name="_Toc52556048"/>
          <w:bookmarkStart w:id="738" w:name="_Toc55829228"/>
          <w:bookmarkStart w:id="739" w:name="_Toc55829318"/>
          <w:bookmarkStart w:id="740" w:name="_Toc62133175"/>
          <w:bookmarkStart w:id="741" w:name="_Toc63182048"/>
          <w:bookmarkStart w:id="742" w:name="_Toc63937064"/>
          <w:bookmarkStart w:id="743" w:name="_Toc64441272"/>
          <w:bookmarkStart w:id="744" w:name="_Toc64441411"/>
          <w:bookmarkEnd w:id="734"/>
          <w:bookmarkEnd w:id="735"/>
          <w:bookmarkEnd w:id="736"/>
          <w:bookmarkEnd w:id="737"/>
          <w:bookmarkEnd w:id="738"/>
          <w:bookmarkEnd w:id="739"/>
          <w:bookmarkEnd w:id="740"/>
          <w:bookmarkEnd w:id="741"/>
          <w:bookmarkEnd w:id="742"/>
          <w:bookmarkEnd w:id="743"/>
          <w:bookmarkEnd w:id="744"/>
        </w:del>
      </w:ins>
    </w:p>
    <w:p w14:paraId="3FFC3838" w14:textId="77777777" w:rsidR="00011E2B" w:rsidRPr="00880711" w:rsidDel="00344188" w:rsidRDefault="00011E2B" w:rsidP="00D741C4">
      <w:pPr>
        <w:pStyle w:val="NoSpacing"/>
        <w:tabs>
          <w:tab w:val="left" w:pos="2160"/>
          <w:tab w:val="left" w:pos="4500"/>
        </w:tabs>
        <w:ind w:left="90"/>
        <w:rPr>
          <w:ins w:id="745" w:author="Pande, Amitkumar" w:date="2020-09-22T20:14:00Z"/>
          <w:del w:id="746" w:author="Pande, Amitkumar" w:date="2020-09-14T11:46:00Z"/>
          <w:rStyle w:val="Strong"/>
          <w:b w:val="0"/>
          <w:i/>
          <w:color w:val="7F7F7F" w:themeColor="text1" w:themeTint="80"/>
        </w:rPr>
      </w:pPr>
      <w:bookmarkStart w:id="747" w:name="_Toc51764513"/>
      <w:bookmarkStart w:id="748" w:name="_Toc52549663"/>
      <w:bookmarkStart w:id="749" w:name="_Toc52555959"/>
      <w:bookmarkStart w:id="750" w:name="_Toc52556049"/>
      <w:bookmarkStart w:id="751" w:name="_Toc55829229"/>
      <w:bookmarkStart w:id="752" w:name="_Toc55829319"/>
      <w:bookmarkStart w:id="753" w:name="_Toc62133176"/>
      <w:bookmarkStart w:id="754" w:name="_Toc63182049"/>
      <w:bookmarkStart w:id="755" w:name="_Toc63937065"/>
      <w:bookmarkStart w:id="756" w:name="_Toc64441273"/>
      <w:bookmarkStart w:id="757" w:name="_Toc64441412"/>
      <w:bookmarkEnd w:id="747"/>
      <w:bookmarkEnd w:id="748"/>
      <w:bookmarkEnd w:id="749"/>
      <w:bookmarkEnd w:id="750"/>
      <w:bookmarkEnd w:id="751"/>
      <w:bookmarkEnd w:id="752"/>
      <w:bookmarkEnd w:id="753"/>
      <w:bookmarkEnd w:id="754"/>
      <w:bookmarkEnd w:id="755"/>
      <w:bookmarkEnd w:id="756"/>
      <w:bookmarkEnd w:id="757"/>
    </w:p>
    <w:p w14:paraId="5BED9B99" w14:textId="5FBEAC54" w:rsidR="003558C9" w:rsidRPr="00880711" w:rsidRDefault="00011E2B">
      <w:pPr>
        <w:pStyle w:val="Heading2"/>
        <w:spacing w:after="240"/>
        <w:rPr>
          <w:ins w:id="758" w:author="Pande, Amitkumar" w:date="2020-09-14T12:05:00Z"/>
        </w:rPr>
        <w:pPrChange w:id="759" w:author="Pande, Amitkumar" w:date="2021-01-18T11:22:00Z">
          <w:pPr>
            <w:pStyle w:val="Heading2"/>
          </w:pPr>
        </w:pPrChange>
      </w:pPr>
      <w:bookmarkStart w:id="760" w:name="_Toc64441413"/>
      <w:ins w:id="761" w:author="Pande, Amitkumar" w:date="2020-09-22T20:14:00Z">
        <w:r w:rsidRPr="00880711">
          <w:t xml:space="preserve">Project </w:t>
        </w:r>
      </w:ins>
      <w:r w:rsidR="003946C2" w:rsidRPr="00880711">
        <w:t>S</w:t>
      </w:r>
      <w:del w:id="762" w:author="Pande, Amitkumar" w:date="2020-09-22T20:14:00Z">
        <w:r w:rsidR="003946C2" w:rsidRPr="00880711" w:rsidDel="00011E2B">
          <w:delText>UCCESS CRITERIA</w:delText>
        </w:r>
      </w:del>
      <w:ins w:id="763" w:author="Pande, Amitkumar" w:date="2020-09-22T20:14:00Z">
        <w:r w:rsidRPr="00880711">
          <w:t xml:space="preserve">uccess </w:t>
        </w:r>
        <w:r w:rsidRPr="00880711">
          <w:rPr>
            <w:lang w:val="en-GB"/>
            <w:rPrChange w:id="764" w:author="Pande, Amitkumar" w:date="2021-01-18T11:22:00Z">
              <w:rPr/>
            </w:rPrChange>
          </w:rPr>
          <w:t>Criteria</w:t>
        </w:r>
      </w:ins>
      <w:bookmarkEnd w:id="760"/>
      <w:ins w:id="765" w:author="Pande, Amitkumar" w:date="2020-09-14T11:51:00Z">
        <w:r w:rsidR="00AF610A" w:rsidRPr="00880711">
          <w:t xml:space="preserve"> </w:t>
        </w:r>
      </w:ins>
    </w:p>
    <w:p w14:paraId="27D0570B" w14:textId="023D2E1A" w:rsidR="003946C2" w:rsidRPr="00880711" w:rsidDel="00193408" w:rsidRDefault="003946C2">
      <w:pPr>
        <w:rPr>
          <w:del w:id="766" w:author="Pande, Amitkumar" w:date="2021-01-18T11:22:00Z"/>
          <w:i/>
          <w:color w:val="808080" w:themeColor="background1" w:themeShade="80"/>
          <w:rPrChange w:id="767" w:author="Pande, Amitkumar" w:date="2020-09-14T12:05:00Z">
            <w:rPr>
              <w:del w:id="768" w:author="Pande, Amitkumar" w:date="2021-01-18T11:22:00Z"/>
            </w:rPr>
          </w:rPrChange>
        </w:rPr>
        <w:pPrChange w:id="769" w:author="Pande, Amitkumar" w:date="2020-09-14T12:05:00Z">
          <w:pPr>
            <w:pStyle w:val="Heading2"/>
          </w:pPr>
        </w:pPrChange>
      </w:pPr>
    </w:p>
    <w:p w14:paraId="36B09E24" w14:textId="3F70801C" w:rsidR="00DD003E" w:rsidRPr="00880711" w:rsidRDefault="00D67C53" w:rsidP="000835B6">
      <w:pPr>
        <w:numPr>
          <w:ilvl w:val="0"/>
          <w:numId w:val="32"/>
        </w:numPr>
        <w:rPr>
          <w:color w:val="000000" w:themeColor="text1"/>
          <w:lang w:val="en-GB"/>
        </w:rPr>
      </w:pPr>
      <w:r>
        <w:t xml:space="preserve">Data in the source </w:t>
      </w:r>
      <w:r w:rsidR="00FA7513">
        <w:t>database (</w:t>
      </w:r>
      <w:r>
        <w:t>Cass</w:t>
      </w:r>
      <w:r w:rsidR="00920CC0">
        <w:t>a</w:t>
      </w:r>
      <w:r>
        <w:t>ndra</w:t>
      </w:r>
      <w:r w:rsidR="00920CC0">
        <w:t xml:space="preserve">) is migrated to datalake and is intact </w:t>
      </w:r>
    </w:p>
    <w:p w14:paraId="08723942" w14:textId="77777777" w:rsidR="00A95E50" w:rsidRPr="00880711" w:rsidRDefault="00A95E50" w:rsidP="00A95E50">
      <w:pPr>
        <w:numPr>
          <w:ilvl w:val="0"/>
          <w:numId w:val="32"/>
        </w:numPr>
        <w:rPr>
          <w:color w:val="000000" w:themeColor="text1"/>
          <w:lang w:val="en-GB"/>
        </w:rPr>
      </w:pPr>
      <w:r w:rsidRPr="00880711">
        <w:t>Reduction in efforts and cost</w:t>
      </w:r>
    </w:p>
    <w:p w14:paraId="427E6657" w14:textId="222FBE9B" w:rsidR="00FD305E" w:rsidRPr="00880711" w:rsidDel="000E6E0C" w:rsidRDefault="00FD305E" w:rsidP="00FD305E">
      <w:pPr>
        <w:numPr>
          <w:ilvl w:val="0"/>
          <w:numId w:val="27"/>
        </w:numPr>
        <w:rPr>
          <w:del w:id="770" w:author="Pande, Amitkumar" w:date="2020-10-02T17:30:00Z"/>
        </w:rPr>
      </w:pPr>
      <w:del w:id="771" w:author="Pande, Amitkumar" w:date="2020-10-02T17:30:00Z">
        <w:r w:rsidRPr="00880711" w:rsidDel="000E6E0C">
          <w:delText xml:space="preserve">Help </w:delText>
        </w:r>
      </w:del>
      <w:del w:id="772" w:author="Pande, Amitkumar" w:date="2020-10-02T16:53:00Z">
        <w:r w:rsidRPr="00880711" w:rsidDel="00703DC7">
          <w:delText>customer</w:delText>
        </w:r>
      </w:del>
      <w:del w:id="773" w:author="Pande, Amitkumar" w:date="2020-10-02T16:54:00Z">
        <w:r w:rsidRPr="00880711" w:rsidDel="00703DC7">
          <w:delText xml:space="preserve"> </w:delText>
        </w:r>
      </w:del>
      <w:del w:id="774" w:author="Pande, Amitkumar" w:date="2020-10-02T17:30:00Z">
        <w:r w:rsidRPr="00880711" w:rsidDel="000E6E0C">
          <w:delText>implement use of managed services to replace some always running EC2 instances. Example: Transcoding application</w:delText>
        </w:r>
        <w:bookmarkStart w:id="775" w:name="_Toc52555961"/>
        <w:bookmarkStart w:id="776" w:name="_Toc52556051"/>
        <w:bookmarkStart w:id="777" w:name="_Toc55829231"/>
        <w:bookmarkStart w:id="778" w:name="_Toc55829321"/>
        <w:bookmarkStart w:id="779" w:name="_Toc62133178"/>
        <w:bookmarkStart w:id="780" w:name="_Toc63182051"/>
        <w:bookmarkStart w:id="781" w:name="_Toc63937067"/>
        <w:bookmarkStart w:id="782" w:name="_Toc64441275"/>
        <w:bookmarkStart w:id="783" w:name="_Toc64441414"/>
        <w:bookmarkEnd w:id="775"/>
        <w:bookmarkEnd w:id="776"/>
        <w:bookmarkEnd w:id="777"/>
        <w:bookmarkEnd w:id="778"/>
        <w:bookmarkEnd w:id="779"/>
        <w:bookmarkEnd w:id="780"/>
        <w:bookmarkEnd w:id="781"/>
        <w:bookmarkEnd w:id="782"/>
        <w:bookmarkEnd w:id="783"/>
      </w:del>
    </w:p>
    <w:p w14:paraId="3D24DFF5" w14:textId="611A2A4C" w:rsidR="00FD305E" w:rsidRPr="00880711" w:rsidDel="000E6E0C" w:rsidRDefault="00FD305E" w:rsidP="00C45F0E">
      <w:pPr>
        <w:numPr>
          <w:ilvl w:val="0"/>
          <w:numId w:val="27"/>
        </w:numPr>
        <w:rPr>
          <w:del w:id="784" w:author="Pande, Amitkumar" w:date="2020-10-02T17:30:00Z"/>
        </w:rPr>
      </w:pPr>
      <w:del w:id="785" w:author="Pande, Amitkumar" w:date="2020-10-02T17:30:00Z">
        <w:r w:rsidRPr="00880711" w:rsidDel="000E6E0C">
          <w:delText xml:space="preserve">Understand and help the </w:delText>
        </w:r>
      </w:del>
      <w:del w:id="786" w:author="Pande, Amitkumar" w:date="2020-10-02T16:53:00Z">
        <w:r w:rsidRPr="00880711" w:rsidDel="00703DC7">
          <w:delText>customer</w:delText>
        </w:r>
      </w:del>
      <w:del w:id="787" w:author="Pande, Amitkumar" w:date="2020-10-02T16:54:00Z">
        <w:r w:rsidRPr="00880711" w:rsidDel="00703DC7">
          <w:delText xml:space="preserve"> </w:delText>
        </w:r>
      </w:del>
      <w:del w:id="788" w:author="Pande, Amitkumar" w:date="2020-10-02T17:30:00Z">
        <w:r w:rsidRPr="00880711" w:rsidDel="000E6E0C">
          <w:delText>on implementing best practices on automation of DevOps process.</w:delText>
        </w:r>
        <w:bookmarkStart w:id="789" w:name="_Toc52555962"/>
        <w:bookmarkStart w:id="790" w:name="_Toc52556052"/>
        <w:bookmarkStart w:id="791" w:name="_Toc55829232"/>
        <w:bookmarkStart w:id="792" w:name="_Toc55829322"/>
        <w:bookmarkStart w:id="793" w:name="_Toc62133179"/>
        <w:bookmarkStart w:id="794" w:name="_Toc63182052"/>
        <w:bookmarkStart w:id="795" w:name="_Toc63937068"/>
        <w:bookmarkStart w:id="796" w:name="_Toc64441276"/>
        <w:bookmarkStart w:id="797" w:name="_Toc64441415"/>
        <w:bookmarkEnd w:id="789"/>
        <w:bookmarkEnd w:id="790"/>
        <w:bookmarkEnd w:id="791"/>
        <w:bookmarkEnd w:id="792"/>
        <w:bookmarkEnd w:id="793"/>
        <w:bookmarkEnd w:id="794"/>
        <w:bookmarkEnd w:id="795"/>
        <w:bookmarkEnd w:id="796"/>
        <w:bookmarkEnd w:id="797"/>
      </w:del>
    </w:p>
    <w:p w14:paraId="51662C7F" w14:textId="61803B9F" w:rsidR="008F4BDF" w:rsidRPr="00880711" w:rsidRDefault="008F4BDF">
      <w:pPr>
        <w:pStyle w:val="Heading2"/>
        <w:spacing w:after="240"/>
        <w:rPr>
          <w:ins w:id="798" w:author="Pande, Amitkumar" w:date="2020-09-14T11:22:00Z"/>
        </w:rPr>
        <w:pPrChange w:id="799" w:author="Pande, Amitkumar" w:date="2021-01-18T11:22:00Z">
          <w:pPr/>
        </w:pPrChange>
      </w:pPr>
      <w:bookmarkStart w:id="800" w:name="_Toc64441416"/>
      <w:ins w:id="801" w:author="Pande, Amitkumar" w:date="2020-09-14T11:22:00Z">
        <w:r w:rsidRPr="00880711">
          <w:t>Pre-</w:t>
        </w:r>
      </w:ins>
      <w:ins w:id="802" w:author="Pande, Amitkumar" w:date="2020-09-17T19:43:00Z">
        <w:r w:rsidR="002E2C23" w:rsidRPr="00880711">
          <w:t>R</w:t>
        </w:r>
      </w:ins>
      <w:ins w:id="803" w:author="Pande, Amitkumar" w:date="2020-09-14T11:22:00Z">
        <w:r w:rsidRPr="00880711">
          <w:t>equisites</w:t>
        </w:r>
      </w:ins>
      <w:bookmarkEnd w:id="800"/>
      <w:r w:rsidR="004E645B" w:rsidRPr="00880711">
        <w:t xml:space="preserve"> </w:t>
      </w:r>
    </w:p>
    <w:p w14:paraId="76A73969" w14:textId="65127E08" w:rsidR="00C31298" w:rsidRDefault="00C31298" w:rsidP="00C31298">
      <w:pPr>
        <w:numPr>
          <w:ilvl w:val="0"/>
          <w:numId w:val="32"/>
        </w:numPr>
        <w:rPr>
          <w:color w:val="000000" w:themeColor="text1"/>
          <w:lang w:val="en-GB"/>
        </w:rPr>
      </w:pPr>
      <w:r w:rsidRPr="00880711">
        <w:t xml:space="preserve">Architecture diagram, </w:t>
      </w:r>
      <w:r w:rsidRPr="00880711">
        <w:rPr>
          <w:color w:val="000000" w:themeColor="text1"/>
          <w:lang w:val="en-GB"/>
        </w:rPr>
        <w:t xml:space="preserve">documentation, </w:t>
      </w:r>
      <w:r w:rsidR="00057789" w:rsidRPr="00880711">
        <w:rPr>
          <w:color w:val="000000" w:themeColor="text1"/>
          <w:lang w:val="en-GB"/>
        </w:rPr>
        <w:t>inventory,</w:t>
      </w:r>
      <w:r w:rsidRPr="00880711">
        <w:rPr>
          <w:color w:val="000000" w:themeColor="text1"/>
          <w:lang w:val="en-GB"/>
        </w:rPr>
        <w:t xml:space="preserve"> and performance details of the existing environment will be made available</w:t>
      </w:r>
    </w:p>
    <w:p w14:paraId="1179E10F" w14:textId="66E62082" w:rsidR="00341D5B" w:rsidRPr="00880711" w:rsidRDefault="00C62E5B" w:rsidP="00C31298">
      <w:pPr>
        <w:numPr>
          <w:ilvl w:val="0"/>
          <w:numId w:val="32"/>
        </w:numPr>
        <w:rPr>
          <w:color w:val="000000" w:themeColor="text1"/>
          <w:lang w:val="en-GB"/>
        </w:rPr>
      </w:pPr>
      <w:r>
        <w:t>Access to Cassandra is made availa</w:t>
      </w:r>
      <w:r w:rsidR="0023172E">
        <w:t>ble.</w:t>
      </w:r>
    </w:p>
    <w:p w14:paraId="5DCD7556" w14:textId="77777777" w:rsidR="00C31298" w:rsidRPr="00880711" w:rsidRDefault="00C31298" w:rsidP="00C31298">
      <w:pPr>
        <w:numPr>
          <w:ilvl w:val="0"/>
          <w:numId w:val="32"/>
        </w:numPr>
        <w:rPr>
          <w:color w:val="000000" w:themeColor="text1"/>
          <w:lang w:val="en-GB"/>
        </w:rPr>
      </w:pPr>
      <w:r w:rsidRPr="00880711">
        <w:rPr>
          <w:color w:val="000000" w:themeColor="text1"/>
          <w:lang w:val="en-GB"/>
        </w:rPr>
        <w:t>AWS Administrator/necessary access to AWS Partner to start and work on the project</w:t>
      </w:r>
    </w:p>
    <w:p w14:paraId="685FC3D2" w14:textId="3663A82A" w:rsidR="00C31298" w:rsidRPr="00880711" w:rsidRDefault="00C31298" w:rsidP="00C31298">
      <w:pPr>
        <w:numPr>
          <w:ilvl w:val="0"/>
          <w:numId w:val="32"/>
        </w:numPr>
        <w:rPr>
          <w:color w:val="000000" w:themeColor="text1"/>
          <w:lang w:val="en-GB"/>
        </w:rPr>
      </w:pPr>
      <w:r w:rsidRPr="00880711">
        <w:rPr>
          <w:color w:val="000000" w:themeColor="text1"/>
          <w:lang w:val="en-GB"/>
        </w:rPr>
        <w:t xml:space="preserve">Customer to provide support on </w:t>
      </w:r>
      <w:r w:rsidR="0023172E">
        <w:rPr>
          <w:color w:val="000000" w:themeColor="text1"/>
          <w:lang w:val="en-GB"/>
        </w:rPr>
        <w:t>which table</w:t>
      </w:r>
      <w:r w:rsidR="00FA7513">
        <w:rPr>
          <w:color w:val="000000" w:themeColor="text1"/>
          <w:lang w:val="en-GB"/>
        </w:rPr>
        <w:t>s</w:t>
      </w:r>
      <w:r w:rsidR="0023172E">
        <w:rPr>
          <w:color w:val="000000" w:themeColor="text1"/>
          <w:lang w:val="en-GB"/>
        </w:rPr>
        <w:t xml:space="preserve"> </w:t>
      </w:r>
      <w:r w:rsidR="00807D05">
        <w:rPr>
          <w:color w:val="000000" w:themeColor="text1"/>
          <w:lang w:val="en-GB"/>
        </w:rPr>
        <w:t>are</w:t>
      </w:r>
      <w:r w:rsidR="0023172E">
        <w:rPr>
          <w:color w:val="000000" w:themeColor="text1"/>
          <w:lang w:val="en-GB"/>
        </w:rPr>
        <w:t xml:space="preserve"> required for</w:t>
      </w:r>
      <w:r w:rsidR="00807D05">
        <w:rPr>
          <w:color w:val="000000" w:themeColor="text1"/>
          <w:lang w:val="en-GB"/>
        </w:rPr>
        <w:t xml:space="preserve"> datalake.</w:t>
      </w:r>
      <w:r w:rsidR="0023172E">
        <w:rPr>
          <w:color w:val="000000" w:themeColor="text1"/>
          <w:lang w:val="en-GB"/>
        </w:rPr>
        <w:t xml:space="preserve"> </w:t>
      </w:r>
    </w:p>
    <w:p w14:paraId="3DD54E63" w14:textId="363E91F5" w:rsidR="007E6F51" w:rsidRPr="00880711" w:rsidRDefault="00C31298">
      <w:pPr>
        <w:numPr>
          <w:ilvl w:val="0"/>
          <w:numId w:val="32"/>
        </w:numPr>
        <w:pPrChange w:id="804" w:author="Pande, Amitkumar" w:date="2020-09-14T11:23:00Z">
          <w:pPr/>
        </w:pPrChange>
      </w:pPr>
      <w:r w:rsidRPr="00880711">
        <w:rPr>
          <w:color w:val="000000" w:themeColor="text1"/>
          <w:lang w:val="en-GB"/>
        </w:rPr>
        <w:t>Assign an executive to</w:t>
      </w:r>
      <w:r w:rsidRPr="00880711">
        <w:t xml:space="preserve"> work collaboratively with joint accountability of the program</w:t>
      </w:r>
    </w:p>
    <w:p w14:paraId="60D4322C" w14:textId="59F80C29" w:rsidR="009F231B" w:rsidRPr="00880711" w:rsidRDefault="009F231B"/>
    <w:p w14:paraId="1D2ED088" w14:textId="64EF6280" w:rsidR="006720A9" w:rsidRPr="00880711" w:rsidRDefault="006720A9" w:rsidP="006720A9">
      <w:pPr>
        <w:pStyle w:val="Heading2"/>
        <w:rPr>
          <w:lang w:val="en-GB"/>
        </w:rPr>
      </w:pPr>
      <w:bookmarkStart w:id="805" w:name="_Toc64441417"/>
      <w:r w:rsidRPr="00880711">
        <w:rPr>
          <w:lang w:val="en-GB"/>
        </w:rPr>
        <w:t>Dependencies</w:t>
      </w:r>
      <w:bookmarkEnd w:id="805"/>
    </w:p>
    <w:p w14:paraId="2802ACAD" w14:textId="77777777" w:rsidR="006720A9" w:rsidRPr="00880711" w:rsidDel="00F217D3" w:rsidRDefault="006720A9" w:rsidP="006720A9">
      <w:pPr>
        <w:jc w:val="both"/>
        <w:rPr>
          <w:del w:id="806" w:author="Pande, Amitkumar" w:date="2020-10-02T18:12:00Z"/>
          <w:i/>
          <w:color w:val="808080" w:themeColor="background1" w:themeShade="80"/>
        </w:rPr>
      </w:pPr>
      <w:del w:id="807" w:author="Pande, Amitkumar" w:date="2020-10-02T18:12:00Z">
        <w:r w:rsidRPr="00880711" w:rsidDel="00F217D3">
          <w:rPr>
            <w:i/>
            <w:color w:val="808080" w:themeColor="background1" w:themeShade="80"/>
          </w:rPr>
          <w:delText>Sample:</w:delText>
        </w:r>
      </w:del>
    </w:p>
    <w:p w14:paraId="0451991B" w14:textId="09AC21A8" w:rsidR="006720A9" w:rsidRPr="00880711" w:rsidRDefault="006720A9" w:rsidP="006720A9">
      <w:pPr>
        <w:rPr>
          <w:ins w:id="808" w:author="Pande, Amitkumar" w:date="2020-10-08T22:51:00Z"/>
        </w:rPr>
      </w:pPr>
      <w:del w:id="809" w:author="Pande, Amitkumar" w:date="2020-09-09T18:39:00Z">
        <w:r w:rsidRPr="00880711" w:rsidDel="00594EFE">
          <w:br w:type="page"/>
        </w:r>
      </w:del>
    </w:p>
    <w:p w14:paraId="2F273106" w14:textId="77777777" w:rsidR="00C31298" w:rsidRPr="00880711" w:rsidRDefault="00C31298" w:rsidP="00C31298">
      <w:pPr>
        <w:numPr>
          <w:ilvl w:val="0"/>
          <w:numId w:val="32"/>
        </w:numPr>
        <w:rPr>
          <w:color w:val="000000" w:themeColor="text1"/>
          <w:lang w:val="en-GB"/>
        </w:rPr>
      </w:pPr>
      <w:r w:rsidRPr="00880711">
        <w:rPr>
          <w:color w:val="000000" w:themeColor="text1"/>
          <w:lang w:val="en-GB"/>
        </w:rPr>
        <w:lastRenderedPageBreak/>
        <w:t>Network bandwidth requirement for end user connectivity to AWS</w:t>
      </w:r>
    </w:p>
    <w:p w14:paraId="1BF7598A" w14:textId="38A7B7A7" w:rsidR="006720A9" w:rsidRDefault="00C31298" w:rsidP="009B7202">
      <w:pPr>
        <w:numPr>
          <w:ilvl w:val="0"/>
          <w:numId w:val="32"/>
        </w:numPr>
      </w:pPr>
      <w:r w:rsidRPr="003B7EE9">
        <w:rPr>
          <w:color w:val="000000" w:themeColor="text1"/>
          <w:lang w:val="en-GB"/>
        </w:rPr>
        <w:t>Dependencies</w:t>
      </w:r>
      <w:r w:rsidRPr="00880711">
        <w:t xml:space="preserve"> from </w:t>
      </w:r>
      <w:r w:rsidR="003B7EE9">
        <w:t xml:space="preserve">Cassandra running on EC2 is </w:t>
      </w:r>
      <w:r w:rsidR="007809A0">
        <w:t>accessible.</w:t>
      </w:r>
    </w:p>
    <w:p w14:paraId="153D5298" w14:textId="77777777" w:rsidR="00AB58ED" w:rsidRPr="00880711" w:rsidRDefault="00AB58ED" w:rsidP="00AB58ED">
      <w:pPr>
        <w:ind w:left="1080"/>
        <w:rPr>
          <w:ins w:id="810" w:author="Pande, Amitkumar" w:date="2020-09-17T18:59:00Z"/>
        </w:rPr>
      </w:pPr>
    </w:p>
    <w:p w14:paraId="098B3C7B" w14:textId="4E68FBB9" w:rsidR="00F85A0A" w:rsidRPr="00880711" w:rsidDel="000E6E0C" w:rsidRDefault="00F85A0A">
      <w:pPr>
        <w:rPr>
          <w:del w:id="811" w:author="Pande, Amitkumar" w:date="2020-10-02T17:32:00Z"/>
        </w:rPr>
      </w:pPr>
      <w:bookmarkStart w:id="812" w:name="_Toc52555964"/>
      <w:bookmarkStart w:id="813" w:name="_Toc52556054"/>
      <w:bookmarkStart w:id="814" w:name="_Toc55829234"/>
      <w:bookmarkStart w:id="815" w:name="_Toc55829324"/>
      <w:bookmarkStart w:id="816" w:name="_Toc62133181"/>
      <w:bookmarkStart w:id="817" w:name="_Toc63182054"/>
      <w:bookmarkStart w:id="818" w:name="_Toc63937070"/>
      <w:bookmarkStart w:id="819" w:name="_Toc64441279"/>
      <w:bookmarkStart w:id="820" w:name="_Toc64441418"/>
      <w:bookmarkEnd w:id="812"/>
      <w:bookmarkEnd w:id="813"/>
      <w:bookmarkEnd w:id="814"/>
      <w:bookmarkEnd w:id="815"/>
      <w:bookmarkEnd w:id="816"/>
      <w:bookmarkEnd w:id="817"/>
      <w:bookmarkEnd w:id="818"/>
      <w:bookmarkEnd w:id="819"/>
      <w:bookmarkEnd w:id="820"/>
    </w:p>
    <w:p w14:paraId="03E95D04" w14:textId="15BC208E" w:rsidR="005B2A10" w:rsidRPr="00880711" w:rsidRDefault="005B2A10" w:rsidP="005B2A10">
      <w:pPr>
        <w:pStyle w:val="Heading2"/>
      </w:pPr>
      <w:del w:id="821" w:author="Pande, Amitkumar" w:date="2020-09-22T20:15:00Z">
        <w:r w:rsidRPr="00880711" w:rsidDel="00011E2B">
          <w:delText>ASSUMPTIONS</w:delText>
        </w:r>
      </w:del>
      <w:bookmarkStart w:id="822" w:name="_Toc64441419"/>
      <w:ins w:id="823" w:author="Pande, Amitkumar" w:date="2020-09-22T20:15:00Z">
        <w:r w:rsidR="00011E2B" w:rsidRPr="00880711">
          <w:t>Assumptions</w:t>
        </w:r>
      </w:ins>
      <w:bookmarkEnd w:id="822"/>
    </w:p>
    <w:p w14:paraId="242D322C" w14:textId="77777777" w:rsidR="0017707A" w:rsidRPr="0017707A" w:rsidRDefault="0017707A" w:rsidP="0017707A">
      <w:pPr>
        <w:pStyle w:val="ListParagraph"/>
        <w:numPr>
          <w:ilvl w:val="0"/>
          <w:numId w:val="79"/>
        </w:numPr>
        <w:spacing w:after="0" w:line="240" w:lineRule="auto"/>
        <w:rPr>
          <w:rFonts w:cstheme="minorHAnsi"/>
          <w:color w:val="000000" w:themeColor="text1"/>
          <w:shd w:val="clear" w:color="auto" w:fill="FFFFFF"/>
        </w:rPr>
      </w:pPr>
      <w:r w:rsidRPr="0017707A">
        <w:rPr>
          <w:rFonts w:cstheme="minorHAnsi"/>
          <w:color w:val="000000" w:themeColor="text1"/>
          <w:shd w:val="clear" w:color="auto" w:fill="FFFFFF"/>
        </w:rPr>
        <w:t>Current data volume is approx. 7 GB of initial Data &amp; 500-600 MB of daily data that needs to be ingested into Data Lake.</w:t>
      </w:r>
    </w:p>
    <w:p w14:paraId="74EA7D1A" w14:textId="77777777" w:rsidR="0017707A" w:rsidRPr="0017707A" w:rsidRDefault="0017707A" w:rsidP="0017707A">
      <w:pPr>
        <w:pStyle w:val="ListParagraph"/>
        <w:numPr>
          <w:ilvl w:val="0"/>
          <w:numId w:val="79"/>
        </w:numPr>
        <w:spacing w:line="240" w:lineRule="auto"/>
        <w:rPr>
          <w:rFonts w:cstheme="minorHAnsi"/>
          <w:i/>
          <w:iCs/>
        </w:rPr>
      </w:pPr>
      <w:r w:rsidRPr="0017707A">
        <w:rPr>
          <w:rFonts w:cstheme="minorHAnsi"/>
          <w:color w:val="000000" w:themeColor="text1"/>
          <w:shd w:val="clear" w:color="auto" w:fill="FFFFFF"/>
        </w:rPr>
        <w:t>Assuming that for incremental data on daily basis it’s been only getting new inserted records as otherwise for frequent update/delete operations it can give performance issues later.</w:t>
      </w:r>
    </w:p>
    <w:p w14:paraId="62CE3FD9" w14:textId="77777777" w:rsidR="0017707A" w:rsidRPr="0017707A" w:rsidRDefault="0017707A" w:rsidP="0017707A">
      <w:pPr>
        <w:pStyle w:val="ListParagraph"/>
        <w:numPr>
          <w:ilvl w:val="0"/>
          <w:numId w:val="79"/>
        </w:numPr>
        <w:spacing w:after="0" w:line="240" w:lineRule="auto"/>
        <w:rPr>
          <w:rFonts w:cstheme="minorHAnsi"/>
          <w:color w:val="000000" w:themeColor="text1"/>
          <w:shd w:val="clear" w:color="auto" w:fill="FFFFFF"/>
        </w:rPr>
      </w:pPr>
      <w:r w:rsidRPr="0017707A">
        <w:rPr>
          <w:rFonts w:cstheme="minorHAnsi"/>
          <w:color w:val="000000" w:themeColor="text1"/>
          <w:shd w:val="clear" w:color="auto" w:fill="FFFFFF"/>
        </w:rPr>
        <w:t>Tables need to have one datetime column for daily incremental data transfer otherwise won’t be able to fetch incremental data on daily basis.</w:t>
      </w:r>
    </w:p>
    <w:p w14:paraId="1D74518F" w14:textId="469E21E1" w:rsidR="0017707A" w:rsidRPr="0017707A" w:rsidRDefault="0017707A" w:rsidP="0017707A">
      <w:pPr>
        <w:pStyle w:val="ListParagraph"/>
        <w:numPr>
          <w:ilvl w:val="0"/>
          <w:numId w:val="79"/>
        </w:numPr>
        <w:spacing w:line="240" w:lineRule="auto"/>
        <w:rPr>
          <w:rFonts w:cstheme="minorHAnsi"/>
          <w:i/>
          <w:iCs/>
        </w:rPr>
      </w:pPr>
      <w:r w:rsidRPr="0017707A">
        <w:rPr>
          <w:rFonts w:cstheme="minorHAnsi"/>
          <w:color w:val="000000" w:themeColor="text1"/>
          <w:shd w:val="clear" w:color="auto" w:fill="FFFFFF"/>
        </w:rPr>
        <w:t xml:space="preserve">We are creating partitions based on inputs received from development team as considering most of reporting queries would be based upon Date Time &amp; Vehicle Number. So, we are designing Date Time as Primary Partition &amp; Vehicle Number as Secondary (nested one) for most of tables </w:t>
      </w:r>
      <w:r w:rsidR="00447DBF">
        <w:rPr>
          <w:rFonts w:cstheme="minorHAnsi"/>
          <w:color w:val="000000" w:themeColor="text1"/>
          <w:shd w:val="clear" w:color="auto" w:fill="FFFFFF"/>
        </w:rPr>
        <w:t>.</w:t>
      </w:r>
    </w:p>
    <w:p w14:paraId="3A23B7F7" w14:textId="5BF1F50B" w:rsidR="00E129AD" w:rsidRPr="00880711" w:rsidRDefault="00E129AD" w:rsidP="00E129AD">
      <w:pPr>
        <w:pStyle w:val="Heading2"/>
      </w:pPr>
      <w:bookmarkStart w:id="824" w:name="_Toc64441420"/>
      <w:r w:rsidRPr="00880711">
        <w:rPr>
          <w:b w:val="0"/>
          <w:bCs w:val="0"/>
          <w:smallCaps w:val="0"/>
        </w:rPr>
        <w:t>In-</w:t>
      </w:r>
      <w:r w:rsidRPr="00880711">
        <w:t>scope</w:t>
      </w:r>
      <w:bookmarkEnd w:id="824"/>
    </w:p>
    <w:p w14:paraId="6C527B37" w14:textId="3B455A7B" w:rsidR="003D0FB3" w:rsidRPr="00880711" w:rsidRDefault="003D0FB3" w:rsidP="00C4175D">
      <w:pPr>
        <w:rPr>
          <w:b/>
          <w:bCs/>
          <w:sz w:val="24"/>
          <w:szCs w:val="24"/>
          <w:u w:val="single"/>
        </w:rPr>
      </w:pPr>
      <w:r w:rsidRPr="00880711">
        <w:rPr>
          <w:rFonts w:asciiTheme="majorHAnsi" w:eastAsiaTheme="majorEastAsia" w:hAnsiTheme="majorHAnsi" w:cstheme="majorBidi"/>
          <w:b/>
          <w:bCs/>
          <w:color w:val="000000" w:themeColor="text1"/>
          <w:sz w:val="24"/>
          <w:szCs w:val="24"/>
          <w:u w:val="single"/>
        </w:rPr>
        <w:t xml:space="preserve">Scope-1: Data </w:t>
      </w:r>
      <w:r w:rsidR="00A2523F">
        <w:rPr>
          <w:rFonts w:asciiTheme="majorHAnsi" w:eastAsiaTheme="majorEastAsia" w:hAnsiTheme="majorHAnsi" w:cstheme="majorBidi"/>
          <w:b/>
          <w:bCs/>
          <w:color w:val="000000" w:themeColor="text1"/>
          <w:sz w:val="24"/>
          <w:szCs w:val="24"/>
          <w:u w:val="single"/>
        </w:rPr>
        <w:t>migrated from Cassandra to S3</w:t>
      </w:r>
    </w:p>
    <w:p w14:paraId="11FF4ADC" w14:textId="79013380" w:rsidR="00C4175D" w:rsidRDefault="00C4175D" w:rsidP="00C4175D">
      <w:pPr>
        <w:pStyle w:val="ListParagraph"/>
        <w:numPr>
          <w:ilvl w:val="0"/>
          <w:numId w:val="81"/>
        </w:numPr>
        <w:shd w:val="clear" w:color="auto" w:fill="FFFFFF"/>
        <w:spacing w:before="158" w:after="0" w:line="240" w:lineRule="auto"/>
        <w:contextualSpacing w:val="0"/>
        <w:jc w:val="both"/>
        <w:textAlignment w:val="baseline"/>
        <w:rPr>
          <w:rFonts w:cstheme="minorHAnsi"/>
          <w:iCs/>
        </w:rPr>
      </w:pPr>
      <w:r>
        <w:rPr>
          <w:rFonts w:cstheme="minorHAnsi"/>
          <w:iCs/>
        </w:rPr>
        <w:t>One-time migration of initial data of given tables to Amazon S3 by running Spark Jobs on EMR Cluster</w:t>
      </w:r>
      <w:r w:rsidR="006017C6" w:rsidRPr="006017C6">
        <w:rPr>
          <w:rFonts w:cstheme="minorHAnsi"/>
          <w:iCs/>
        </w:rPr>
        <w:t xml:space="preserve"> </w:t>
      </w:r>
      <w:r w:rsidR="006017C6">
        <w:rPr>
          <w:rFonts w:cstheme="minorHAnsi"/>
          <w:iCs/>
        </w:rPr>
        <w:t>having one master and four core nodes</w:t>
      </w:r>
      <w:r>
        <w:rPr>
          <w:rFonts w:cstheme="minorHAnsi"/>
          <w:iCs/>
        </w:rPr>
        <w:t>. We will use Spark Cassandra Connector for fetching data from Cassandra DB.</w:t>
      </w:r>
      <w:r w:rsidR="006017C6">
        <w:rPr>
          <w:rFonts w:cstheme="minorHAnsi"/>
          <w:iCs/>
        </w:rPr>
        <w:t xml:space="preserve"> Use </w:t>
      </w:r>
    </w:p>
    <w:p w14:paraId="09E79784" w14:textId="77777777" w:rsidR="00C4175D" w:rsidRDefault="00C4175D" w:rsidP="00C4175D">
      <w:pPr>
        <w:pStyle w:val="ListParagraph"/>
        <w:numPr>
          <w:ilvl w:val="0"/>
          <w:numId w:val="81"/>
        </w:numPr>
        <w:shd w:val="clear" w:color="auto" w:fill="FFFFFF"/>
        <w:spacing w:before="158" w:after="0" w:line="240" w:lineRule="auto"/>
        <w:contextualSpacing w:val="0"/>
        <w:jc w:val="both"/>
        <w:textAlignment w:val="baseline"/>
        <w:rPr>
          <w:rFonts w:cstheme="minorHAnsi"/>
          <w:iCs/>
        </w:rPr>
      </w:pPr>
      <w:r>
        <w:rPr>
          <w:rFonts w:cstheme="minorHAnsi"/>
          <w:iCs/>
        </w:rPr>
        <w:t xml:space="preserve">In the Spark job itself will convert the data format to Parquet as being columnar storage it will give huge cost benefit later when querying the data stored in data lake. </w:t>
      </w:r>
      <w:r>
        <w:rPr>
          <w:rFonts w:ascii="Helvetica" w:hAnsi="Helvetica" w:cs="Helvetica"/>
          <w:color w:val="333333"/>
          <w:sz w:val="26"/>
          <w:szCs w:val="26"/>
          <w:shd w:val="clear" w:color="auto" w:fill="FFFFFF"/>
        </w:rPr>
        <w:t> </w:t>
      </w:r>
      <w:r w:rsidRPr="00740EB9">
        <w:rPr>
          <w:rFonts w:cstheme="minorHAnsi"/>
          <w:iCs/>
        </w:rPr>
        <w:t>Parquet is designed for efficient as well as performant flat columnar storage format of data compared to row-based files like CSV or TSV files.</w:t>
      </w:r>
    </w:p>
    <w:p w14:paraId="14AC6245" w14:textId="77777777" w:rsidR="00C4175D" w:rsidRDefault="00C4175D" w:rsidP="00C4175D">
      <w:pPr>
        <w:pStyle w:val="ListParagraph"/>
        <w:numPr>
          <w:ilvl w:val="0"/>
          <w:numId w:val="81"/>
        </w:numPr>
        <w:shd w:val="clear" w:color="auto" w:fill="FFFFFF"/>
        <w:spacing w:before="158" w:after="0" w:line="240" w:lineRule="auto"/>
        <w:contextualSpacing w:val="0"/>
        <w:jc w:val="both"/>
        <w:textAlignment w:val="baseline"/>
        <w:rPr>
          <w:rFonts w:cstheme="minorHAnsi"/>
          <w:iCs/>
        </w:rPr>
      </w:pPr>
      <w:r>
        <w:rPr>
          <w:rFonts w:cstheme="minorHAnsi"/>
          <w:iCs/>
        </w:rPr>
        <w:t>We will Partition the data on most frequent fields as it will further give huge performance &amp; cost benefit.</w:t>
      </w:r>
    </w:p>
    <w:p w14:paraId="3442B733" w14:textId="6B939374" w:rsidR="00C4175D" w:rsidRDefault="00C4175D" w:rsidP="00C4175D">
      <w:pPr>
        <w:pStyle w:val="ListParagraph"/>
        <w:numPr>
          <w:ilvl w:val="0"/>
          <w:numId w:val="81"/>
        </w:numPr>
        <w:shd w:val="clear" w:color="auto" w:fill="FFFFFF"/>
        <w:spacing w:before="158" w:after="0" w:line="240" w:lineRule="auto"/>
        <w:contextualSpacing w:val="0"/>
        <w:jc w:val="both"/>
        <w:textAlignment w:val="baseline"/>
        <w:rPr>
          <w:rFonts w:cstheme="minorHAnsi"/>
          <w:iCs/>
        </w:rPr>
      </w:pPr>
      <w:r>
        <w:rPr>
          <w:rFonts w:cstheme="minorHAnsi"/>
          <w:iCs/>
        </w:rPr>
        <w:t xml:space="preserve">Will Configure AWS Lambda to invoke EMR Cluster having one master and </w:t>
      </w:r>
      <w:r w:rsidR="006017C6">
        <w:rPr>
          <w:rFonts w:cstheme="minorHAnsi"/>
          <w:iCs/>
        </w:rPr>
        <w:t>two</w:t>
      </w:r>
      <w:r>
        <w:rPr>
          <w:rFonts w:cstheme="minorHAnsi"/>
          <w:iCs/>
        </w:rPr>
        <w:t xml:space="preserve"> core nodes to run Spark Jobs for Incremental Data Transfer on daily basis.</w:t>
      </w:r>
    </w:p>
    <w:p w14:paraId="2B0278F6" w14:textId="09A1A326" w:rsidR="008D67FB" w:rsidRPr="00614524" w:rsidRDefault="00C61E0D" w:rsidP="00C4175D">
      <w:pPr>
        <w:pStyle w:val="ListParagraph"/>
        <w:numPr>
          <w:ilvl w:val="0"/>
          <w:numId w:val="81"/>
        </w:numPr>
        <w:shd w:val="clear" w:color="auto" w:fill="FFFFFF"/>
        <w:spacing w:before="158" w:after="0" w:line="240" w:lineRule="auto"/>
        <w:contextualSpacing w:val="0"/>
        <w:jc w:val="both"/>
        <w:textAlignment w:val="baseline"/>
        <w:rPr>
          <w:rFonts w:cstheme="minorHAnsi"/>
          <w:iCs/>
        </w:rPr>
      </w:pPr>
      <w:r>
        <w:rPr>
          <w:rFonts w:cstheme="minorHAnsi"/>
          <w:iCs/>
        </w:rPr>
        <w:t xml:space="preserve">The entire workflow is setup using </w:t>
      </w:r>
      <w:r w:rsidR="00AE7C55">
        <w:rPr>
          <w:rFonts w:cstheme="minorHAnsi"/>
          <w:iCs/>
        </w:rPr>
        <w:t>AWS Step function.</w:t>
      </w:r>
    </w:p>
    <w:p w14:paraId="2095D02A" w14:textId="77777777" w:rsidR="00E129AD" w:rsidRPr="00880711" w:rsidDel="00227BD0" w:rsidRDefault="00E129AD" w:rsidP="00E129AD">
      <w:pPr>
        <w:rPr>
          <w:del w:id="825" w:author="Pande, Amitkumar" w:date="2021-01-14T12:42:00Z"/>
        </w:rPr>
      </w:pPr>
      <w:del w:id="826" w:author="Pande, Amitkumar" w:date="2021-01-14T12:42:00Z">
        <w:r w:rsidRPr="00880711" w:rsidDel="00227BD0">
          <w:delText>Sample:</w:delText>
        </w:r>
      </w:del>
    </w:p>
    <w:p w14:paraId="7EB6AB9F" w14:textId="77777777" w:rsidR="003D0FB3" w:rsidRPr="00880711" w:rsidRDefault="003D0FB3" w:rsidP="003D0FB3">
      <w:pPr>
        <w:pStyle w:val="ListParagraph"/>
        <w:spacing w:after="0" w:line="240" w:lineRule="auto"/>
        <w:ind w:left="1080"/>
        <w:contextualSpacing w:val="0"/>
        <w:rPr>
          <w:rFonts w:cstheme="minorHAnsi"/>
          <w:lang w:val="en-IN"/>
        </w:rPr>
      </w:pPr>
    </w:p>
    <w:p w14:paraId="5BEB8B51" w14:textId="4CB26DCD" w:rsidR="003D0FB3" w:rsidRDefault="003D0FB3" w:rsidP="00587C71">
      <w:pPr>
        <w:rPr>
          <w:rFonts w:asciiTheme="majorHAnsi" w:eastAsiaTheme="majorEastAsia" w:hAnsiTheme="majorHAnsi" w:cstheme="majorBidi"/>
          <w:b/>
          <w:bCs/>
          <w:color w:val="000000" w:themeColor="text1"/>
          <w:sz w:val="24"/>
          <w:szCs w:val="24"/>
          <w:u w:val="single"/>
        </w:rPr>
      </w:pPr>
      <w:r w:rsidRPr="00880711">
        <w:rPr>
          <w:rFonts w:asciiTheme="majorHAnsi" w:eastAsiaTheme="majorEastAsia" w:hAnsiTheme="majorHAnsi" w:cstheme="majorBidi"/>
          <w:b/>
          <w:bCs/>
          <w:color w:val="000000" w:themeColor="text1"/>
          <w:sz w:val="24"/>
          <w:szCs w:val="24"/>
          <w:u w:val="single"/>
        </w:rPr>
        <w:t xml:space="preserve">Scope-2: </w:t>
      </w:r>
      <w:r w:rsidR="00AA56AF">
        <w:rPr>
          <w:rFonts w:asciiTheme="majorHAnsi" w:eastAsiaTheme="majorEastAsia" w:hAnsiTheme="majorHAnsi" w:cstheme="majorBidi"/>
          <w:b/>
          <w:bCs/>
          <w:color w:val="000000" w:themeColor="text1"/>
          <w:sz w:val="24"/>
          <w:szCs w:val="24"/>
          <w:u w:val="single"/>
        </w:rPr>
        <w:t>Use Athena to analy</w:t>
      </w:r>
      <w:r w:rsidR="005C5D90">
        <w:rPr>
          <w:rFonts w:asciiTheme="majorHAnsi" w:eastAsiaTheme="majorEastAsia" w:hAnsiTheme="majorHAnsi" w:cstheme="majorBidi"/>
          <w:b/>
          <w:bCs/>
          <w:color w:val="000000" w:themeColor="text1"/>
          <w:sz w:val="24"/>
          <w:szCs w:val="24"/>
          <w:u w:val="single"/>
        </w:rPr>
        <w:t>ze the datalake</w:t>
      </w:r>
    </w:p>
    <w:p w14:paraId="742B29E3" w14:textId="7DE62E9F" w:rsidR="00587C71" w:rsidRDefault="000F21D1" w:rsidP="00587C71">
      <w:pPr>
        <w:pStyle w:val="ListParagraph"/>
        <w:numPr>
          <w:ilvl w:val="0"/>
          <w:numId w:val="83"/>
        </w:numPr>
        <w:rPr>
          <w:rFonts w:eastAsiaTheme="majorEastAsia" w:cstheme="majorBidi"/>
          <w:color w:val="000000" w:themeColor="text1"/>
          <w:sz w:val="24"/>
          <w:szCs w:val="24"/>
        </w:rPr>
      </w:pPr>
      <w:r w:rsidRPr="000E6CFA">
        <w:rPr>
          <w:rFonts w:eastAsiaTheme="majorEastAsia" w:cstheme="majorBidi"/>
          <w:color w:val="000000" w:themeColor="text1"/>
          <w:sz w:val="24"/>
          <w:szCs w:val="24"/>
        </w:rPr>
        <w:t xml:space="preserve">Set up glue crawler </w:t>
      </w:r>
      <w:r w:rsidR="00E17D1B">
        <w:rPr>
          <w:rFonts w:eastAsiaTheme="majorEastAsia" w:cstheme="majorBidi"/>
          <w:color w:val="000000" w:themeColor="text1"/>
          <w:sz w:val="24"/>
          <w:szCs w:val="24"/>
        </w:rPr>
        <w:t>to run on</w:t>
      </w:r>
      <w:r w:rsidR="00F71C5E">
        <w:rPr>
          <w:rFonts w:eastAsiaTheme="majorEastAsia" w:cstheme="majorBidi"/>
          <w:color w:val="000000" w:themeColor="text1"/>
          <w:sz w:val="24"/>
          <w:szCs w:val="24"/>
        </w:rPr>
        <w:t>e time for creating tables from datalake</w:t>
      </w:r>
      <w:r w:rsidR="00BD4EF7">
        <w:rPr>
          <w:rFonts w:eastAsiaTheme="majorEastAsia" w:cstheme="majorBidi"/>
          <w:color w:val="000000" w:themeColor="text1"/>
          <w:sz w:val="24"/>
          <w:szCs w:val="24"/>
        </w:rPr>
        <w:t xml:space="preserve">. </w:t>
      </w:r>
    </w:p>
    <w:p w14:paraId="029794AF" w14:textId="242E373E" w:rsidR="00BD4EF7" w:rsidRDefault="00BD4EF7" w:rsidP="00587C71">
      <w:pPr>
        <w:pStyle w:val="ListParagraph"/>
        <w:numPr>
          <w:ilvl w:val="0"/>
          <w:numId w:val="83"/>
        </w:numPr>
        <w:rPr>
          <w:rFonts w:eastAsiaTheme="majorEastAsia" w:cstheme="majorBidi"/>
          <w:color w:val="000000" w:themeColor="text1"/>
          <w:sz w:val="24"/>
          <w:szCs w:val="24"/>
        </w:rPr>
      </w:pPr>
      <w:r>
        <w:rPr>
          <w:rFonts w:eastAsiaTheme="majorEastAsia" w:cstheme="majorBidi"/>
          <w:color w:val="000000" w:themeColor="text1"/>
          <w:sz w:val="24"/>
          <w:szCs w:val="24"/>
        </w:rPr>
        <w:t xml:space="preserve">Update crawler to run on </w:t>
      </w:r>
      <w:r w:rsidR="009C56EA">
        <w:rPr>
          <w:rFonts w:eastAsiaTheme="majorEastAsia" w:cstheme="majorBidi"/>
          <w:color w:val="000000" w:themeColor="text1"/>
          <w:sz w:val="24"/>
          <w:szCs w:val="24"/>
        </w:rPr>
        <w:t>daily basis to update those tables.</w:t>
      </w:r>
    </w:p>
    <w:p w14:paraId="558DEE50" w14:textId="409F6EDE" w:rsidR="00E129AD" w:rsidRPr="00E740F8" w:rsidRDefault="008103F0" w:rsidP="00E740F8">
      <w:pPr>
        <w:pStyle w:val="ListParagraph"/>
        <w:numPr>
          <w:ilvl w:val="0"/>
          <w:numId w:val="83"/>
        </w:numPr>
        <w:rPr>
          <w:ins w:id="827" w:author="Pande, Amitkumar" w:date="2020-10-02T18:36:00Z"/>
          <w:rFonts w:eastAsiaTheme="majorEastAsia" w:cstheme="majorBidi"/>
          <w:color w:val="000000" w:themeColor="text1"/>
          <w:sz w:val="24"/>
          <w:szCs w:val="24"/>
        </w:rPr>
      </w:pPr>
      <w:r>
        <w:rPr>
          <w:rFonts w:eastAsiaTheme="majorEastAsia" w:cstheme="majorBidi"/>
          <w:color w:val="000000" w:themeColor="text1"/>
          <w:sz w:val="24"/>
          <w:szCs w:val="24"/>
        </w:rPr>
        <w:t xml:space="preserve">Configure AWS Athena to query </w:t>
      </w:r>
      <w:r w:rsidR="00966447">
        <w:rPr>
          <w:rFonts w:eastAsiaTheme="majorEastAsia" w:cstheme="majorBidi"/>
          <w:color w:val="000000" w:themeColor="text1"/>
          <w:sz w:val="24"/>
          <w:szCs w:val="24"/>
        </w:rPr>
        <w:t>data from these tables.</w:t>
      </w:r>
    </w:p>
    <w:p w14:paraId="64911FC8" w14:textId="2EFA5397" w:rsidR="00DE631D" w:rsidRPr="00880711" w:rsidRDefault="00543F47" w:rsidP="002F46B6">
      <w:pPr>
        <w:pStyle w:val="Heading2"/>
        <w:spacing w:after="120" w:line="300" w:lineRule="auto"/>
      </w:pPr>
      <w:bookmarkStart w:id="828" w:name="_Toc64441421"/>
      <w:r w:rsidRPr="00880711">
        <w:t>O</w:t>
      </w:r>
      <w:del w:id="829" w:author="Pande, Amitkumar" w:date="2020-09-22T20:15:00Z">
        <w:r w:rsidRPr="00880711" w:rsidDel="00011E2B">
          <w:delText>UT OF SCOPE</w:delText>
        </w:r>
      </w:del>
      <w:ins w:id="830" w:author="Pande, Amitkumar" w:date="2020-09-22T20:15:00Z">
        <w:r w:rsidR="00011E2B" w:rsidRPr="00880711">
          <w:t>ut of Scope</w:t>
        </w:r>
      </w:ins>
      <w:bookmarkEnd w:id="828"/>
      <w:r w:rsidR="00186573" w:rsidRPr="00880711">
        <w:t xml:space="preserve"> </w:t>
      </w:r>
    </w:p>
    <w:p w14:paraId="461AC541" w14:textId="61BB95D8" w:rsidR="00C31298" w:rsidRPr="00405EFE" w:rsidRDefault="00901769" w:rsidP="008465F4">
      <w:pPr>
        <w:pStyle w:val="ListParagraph"/>
        <w:numPr>
          <w:ilvl w:val="0"/>
          <w:numId w:val="75"/>
        </w:numPr>
        <w:spacing w:after="120" w:line="300" w:lineRule="auto"/>
        <w:rPr>
          <w:rFonts w:cstheme="minorHAnsi"/>
          <w:highlight w:val="yellow"/>
          <w:lang w:val="en-IN"/>
        </w:rPr>
      </w:pPr>
      <w:r w:rsidRPr="00405EFE">
        <w:rPr>
          <w:rFonts w:cstheme="minorHAnsi"/>
          <w:highlight w:val="yellow"/>
          <w:lang w:val="en-IN"/>
        </w:rPr>
        <w:t xml:space="preserve">Usability of the </w:t>
      </w:r>
      <w:proofErr w:type="spellStart"/>
      <w:r w:rsidRPr="00405EFE">
        <w:rPr>
          <w:rFonts w:cstheme="minorHAnsi"/>
          <w:highlight w:val="yellow"/>
          <w:lang w:val="en-IN"/>
        </w:rPr>
        <w:t>datalake</w:t>
      </w:r>
      <w:proofErr w:type="spellEnd"/>
      <w:r w:rsidRPr="00405EFE">
        <w:rPr>
          <w:rFonts w:cstheme="minorHAnsi"/>
          <w:highlight w:val="yellow"/>
          <w:lang w:val="en-IN"/>
        </w:rPr>
        <w:t xml:space="preserve"> </w:t>
      </w:r>
      <w:r w:rsidR="00405EFE" w:rsidRPr="00405EFE">
        <w:rPr>
          <w:rFonts w:cstheme="minorHAnsi"/>
          <w:highlight w:val="yellow"/>
          <w:lang w:val="en-IN"/>
        </w:rPr>
        <w:t>is out of</w:t>
      </w:r>
      <w:r w:rsidR="008465F4" w:rsidRPr="00405EFE">
        <w:rPr>
          <w:rFonts w:cstheme="minorHAnsi"/>
          <w:highlight w:val="yellow"/>
          <w:lang w:val="en-IN"/>
        </w:rPr>
        <w:t xml:space="preserve"> scope as of now.</w:t>
      </w:r>
    </w:p>
    <w:p w14:paraId="26DCAF0E" w14:textId="77777777" w:rsidR="00A53FD6" w:rsidRPr="00976938" w:rsidRDefault="00A53FD6">
      <w:pPr>
        <w:rPr>
          <w:rFonts w:asciiTheme="majorHAnsi" w:eastAsiaTheme="majorEastAsia" w:hAnsiTheme="majorHAnsi" w:cstheme="majorBidi"/>
          <w:b/>
          <w:bCs/>
          <w:smallCaps/>
          <w:color w:val="000000" w:themeColor="text1"/>
          <w:sz w:val="28"/>
          <w:szCs w:val="28"/>
          <w:highlight w:val="yellow"/>
        </w:rPr>
      </w:pPr>
      <w:r w:rsidRPr="00976938">
        <w:rPr>
          <w:highlight w:val="yellow"/>
        </w:rPr>
        <w:br w:type="page"/>
      </w:r>
    </w:p>
    <w:p w14:paraId="323FFE3C" w14:textId="02A3F739" w:rsidR="003329BE" w:rsidRPr="00976938" w:rsidRDefault="00F40C3D">
      <w:pPr>
        <w:pStyle w:val="Heading2"/>
        <w:rPr>
          <w:highlight w:val="yellow"/>
        </w:rPr>
        <w:pPrChange w:id="831" w:author="Pande, Amitkumar" w:date="2020-09-14T11:30:00Z">
          <w:pPr/>
        </w:pPrChange>
      </w:pPr>
      <w:r w:rsidRPr="00976938">
        <w:rPr>
          <w:highlight w:val="yellow"/>
        </w:rPr>
        <w:lastRenderedPageBreak/>
        <w:t xml:space="preserve"> </w:t>
      </w:r>
      <w:bookmarkStart w:id="832" w:name="_Toc64441422"/>
      <w:r w:rsidR="003329BE" w:rsidRPr="00976938">
        <w:rPr>
          <w:highlight w:val="yellow"/>
        </w:rPr>
        <w:t>Risks and Mitigation</w:t>
      </w:r>
      <w:bookmarkEnd w:id="832"/>
    </w:p>
    <w:p w14:paraId="6A53968D" w14:textId="33319574" w:rsidR="003329BE" w:rsidRPr="00976938" w:rsidRDefault="00F217D3" w:rsidP="00E236C3">
      <w:pPr>
        <w:jc w:val="both"/>
        <w:rPr>
          <w:i/>
          <w:color w:val="808080" w:themeColor="background1" w:themeShade="80"/>
          <w:highlight w:val="yellow"/>
          <w:rPrChange w:id="833" w:author="Pande, Amitkumar" w:date="2020-10-02T18:13:00Z">
            <w:rPr/>
          </w:rPrChange>
        </w:rPr>
      </w:pPr>
      <w:r w:rsidRPr="00976938">
        <w:rPr>
          <w:i/>
          <w:color w:val="808080" w:themeColor="background1" w:themeShade="80"/>
          <w:highlight w:val="yellow"/>
          <w:rPrChange w:id="834" w:author="Pande, Amitkumar" w:date="2021-01-18T16:56:00Z">
            <w:rPr>
              <w:i/>
              <w:color w:val="808080" w:themeColor="background1" w:themeShade="80"/>
            </w:rPr>
          </w:rPrChange>
        </w:rPr>
        <w:t xml:space="preserve">[Risks are often related to timeline of </w:t>
      </w:r>
      <w:proofErr w:type="spellStart"/>
      <w:r w:rsidRPr="00976938">
        <w:rPr>
          <w:i/>
          <w:color w:val="808080" w:themeColor="background1" w:themeShade="80"/>
          <w:highlight w:val="yellow"/>
          <w:rPrChange w:id="835" w:author="Pande, Amitkumar" w:date="2021-01-18T16:56:00Z">
            <w:rPr/>
          </w:rPrChange>
        </w:rPr>
        <w:t>PoC</w:t>
      </w:r>
      <w:proofErr w:type="spellEnd"/>
      <w:r w:rsidRPr="00976938">
        <w:rPr>
          <w:i/>
          <w:color w:val="808080" w:themeColor="background1" w:themeShade="80"/>
          <w:highlight w:val="yellow"/>
          <w:rPrChange w:id="836" w:author="Pande, Amitkumar" w:date="2021-01-18T16:56:00Z">
            <w:rPr/>
          </w:rPrChange>
        </w:rPr>
        <w:t xml:space="preserve"> execution, viability of technology and SLAs</w:t>
      </w:r>
      <w:r w:rsidR="00927BAB" w:rsidRPr="00976938">
        <w:rPr>
          <w:i/>
          <w:color w:val="808080" w:themeColor="background1" w:themeShade="80"/>
          <w:highlight w:val="yellow"/>
          <w:rPrChange w:id="837" w:author="Pande, Amitkumar" w:date="2021-01-18T16:56:00Z">
            <w:rPr>
              <w:i/>
              <w:color w:val="808080" w:themeColor="background1" w:themeShade="80"/>
            </w:rPr>
          </w:rPrChange>
        </w:rPr>
        <w:t>. Try and foresee what risks could crop up during the implementation of the migration/</w:t>
      </w:r>
      <w:proofErr w:type="spellStart"/>
      <w:r w:rsidR="00927BAB" w:rsidRPr="00976938">
        <w:rPr>
          <w:i/>
          <w:color w:val="808080" w:themeColor="background1" w:themeShade="80"/>
          <w:highlight w:val="yellow"/>
          <w:rPrChange w:id="838" w:author="Pande, Amitkumar" w:date="2021-01-18T16:56:00Z">
            <w:rPr>
              <w:i/>
              <w:color w:val="808080" w:themeColor="background1" w:themeShade="80"/>
            </w:rPr>
          </w:rPrChange>
        </w:rPr>
        <w:t>PoC</w:t>
      </w:r>
      <w:proofErr w:type="spellEnd"/>
      <w:r w:rsidRPr="00976938">
        <w:rPr>
          <w:i/>
          <w:color w:val="808080" w:themeColor="background1" w:themeShade="80"/>
          <w:highlight w:val="yellow"/>
          <w:rPrChange w:id="839" w:author="Pande, Amitkumar" w:date="2021-01-18T16:56:00Z">
            <w:rPr>
              <w:i/>
              <w:color w:val="808080" w:themeColor="background1" w:themeShade="80"/>
            </w:rPr>
          </w:rPrChange>
        </w:rPr>
        <w:t>]</w:t>
      </w:r>
    </w:p>
    <w:p w14:paraId="0234B35D" w14:textId="77777777" w:rsidR="00227BD0" w:rsidRPr="00976938" w:rsidRDefault="00227BD0" w:rsidP="00227BD0">
      <w:pPr>
        <w:rPr>
          <w:highlight w:val="yellow"/>
        </w:rPr>
      </w:pPr>
      <w:r w:rsidRPr="00976938">
        <w:rPr>
          <w:color w:val="808080" w:themeColor="background1" w:themeShade="80"/>
          <w:highlight w:val="yellow"/>
        </w:rPr>
        <w:t>Sample</w:t>
      </w:r>
    </w:p>
    <w:tbl>
      <w:tblPr>
        <w:tblStyle w:val="TableGrid1"/>
        <w:tblW w:w="10520" w:type="dxa"/>
        <w:tblLook w:val="04A0" w:firstRow="1" w:lastRow="0" w:firstColumn="1" w:lastColumn="0" w:noHBand="0" w:noVBand="1"/>
      </w:tblPr>
      <w:tblGrid>
        <w:gridCol w:w="3225"/>
        <w:gridCol w:w="7295"/>
      </w:tblGrid>
      <w:tr w:rsidR="00C31298" w:rsidRPr="00976938" w14:paraId="72F037BC" w14:textId="77777777" w:rsidTr="00C31298">
        <w:trPr>
          <w:trHeight w:val="352"/>
        </w:trPr>
        <w:tc>
          <w:tcPr>
            <w:tcW w:w="3225" w:type="dxa"/>
            <w:hideMark/>
          </w:tcPr>
          <w:p w14:paraId="15173249" w14:textId="77777777" w:rsidR="00C31298" w:rsidRPr="00976938" w:rsidRDefault="00C31298" w:rsidP="00C31298">
            <w:pPr>
              <w:spacing w:after="160" w:line="259" w:lineRule="auto"/>
              <w:jc w:val="center"/>
              <w:rPr>
                <w:highlight w:val="yellow"/>
              </w:rPr>
            </w:pPr>
            <w:r w:rsidRPr="00976938">
              <w:rPr>
                <w:b/>
                <w:bCs/>
                <w:highlight w:val="yellow"/>
              </w:rPr>
              <w:t>Risk</w:t>
            </w:r>
          </w:p>
        </w:tc>
        <w:tc>
          <w:tcPr>
            <w:tcW w:w="7295" w:type="dxa"/>
            <w:hideMark/>
          </w:tcPr>
          <w:p w14:paraId="35F0D38A" w14:textId="77777777" w:rsidR="00C31298" w:rsidRPr="00976938" w:rsidRDefault="00C31298" w:rsidP="00C31298">
            <w:pPr>
              <w:spacing w:after="160" w:line="259" w:lineRule="auto"/>
              <w:jc w:val="center"/>
              <w:rPr>
                <w:highlight w:val="yellow"/>
              </w:rPr>
            </w:pPr>
            <w:r w:rsidRPr="00976938">
              <w:rPr>
                <w:b/>
                <w:bCs/>
                <w:highlight w:val="yellow"/>
              </w:rPr>
              <w:t>Mitigation</w:t>
            </w:r>
          </w:p>
        </w:tc>
      </w:tr>
      <w:tr w:rsidR="00C31298" w:rsidRPr="00976938" w14:paraId="687D31C7" w14:textId="77777777" w:rsidTr="00C31298">
        <w:trPr>
          <w:trHeight w:val="1138"/>
        </w:trPr>
        <w:tc>
          <w:tcPr>
            <w:tcW w:w="3225" w:type="dxa"/>
            <w:hideMark/>
          </w:tcPr>
          <w:p w14:paraId="04972900" w14:textId="081D8DA4" w:rsidR="00C31298" w:rsidRPr="00976938" w:rsidRDefault="00F51AFD" w:rsidP="00C31298">
            <w:pPr>
              <w:spacing w:after="160" w:line="259" w:lineRule="auto"/>
              <w:rPr>
                <w:highlight w:val="yellow"/>
              </w:rPr>
            </w:pPr>
            <w:r>
              <w:rPr>
                <w:b/>
                <w:bCs/>
                <w:highlight w:val="yellow"/>
              </w:rPr>
              <w:t xml:space="preserve">New table to be added in </w:t>
            </w:r>
            <w:r w:rsidR="007C6B79">
              <w:rPr>
                <w:b/>
                <w:bCs/>
                <w:highlight w:val="yellow"/>
              </w:rPr>
              <w:t>datalake</w:t>
            </w:r>
          </w:p>
        </w:tc>
        <w:tc>
          <w:tcPr>
            <w:tcW w:w="7295" w:type="dxa"/>
            <w:hideMark/>
          </w:tcPr>
          <w:p w14:paraId="42B9AF0C" w14:textId="41DF3A92" w:rsidR="00C31298" w:rsidRPr="00976938" w:rsidRDefault="004327E3" w:rsidP="00C31298">
            <w:pPr>
              <w:spacing w:after="160" w:line="259" w:lineRule="auto"/>
              <w:rPr>
                <w:highlight w:val="yellow"/>
              </w:rPr>
            </w:pPr>
            <w:r>
              <w:rPr>
                <w:highlight w:val="yellow"/>
              </w:rPr>
              <w:t xml:space="preserve">Correct table name along with required partition column </w:t>
            </w:r>
            <w:proofErr w:type="gramStart"/>
            <w:r>
              <w:rPr>
                <w:highlight w:val="yellow"/>
              </w:rPr>
              <w:t>has to</w:t>
            </w:r>
            <w:proofErr w:type="gramEnd"/>
            <w:r>
              <w:rPr>
                <w:highlight w:val="yellow"/>
              </w:rPr>
              <w:t xml:space="preserve"> be added to the Config file in S3 </w:t>
            </w:r>
          </w:p>
        </w:tc>
      </w:tr>
      <w:tr w:rsidR="00BF416D" w:rsidRPr="00976938" w14:paraId="654EC4E2" w14:textId="77777777" w:rsidTr="00C31298">
        <w:trPr>
          <w:trHeight w:val="1138"/>
        </w:trPr>
        <w:tc>
          <w:tcPr>
            <w:tcW w:w="3225" w:type="dxa"/>
          </w:tcPr>
          <w:p w14:paraId="7D524C08" w14:textId="45BEFF7A" w:rsidR="00BF416D" w:rsidRDefault="00594AEC" w:rsidP="00C31298">
            <w:pPr>
              <w:rPr>
                <w:b/>
                <w:bCs/>
                <w:highlight w:val="yellow"/>
              </w:rPr>
            </w:pPr>
            <w:proofErr w:type="spellStart"/>
            <w:r>
              <w:rPr>
                <w:b/>
                <w:bCs/>
                <w:highlight w:val="yellow"/>
              </w:rPr>
              <w:t>E</w:t>
            </w:r>
            <w:r w:rsidR="00BF416D">
              <w:rPr>
                <w:b/>
                <w:bCs/>
                <w:highlight w:val="yellow"/>
              </w:rPr>
              <w:t>mr</w:t>
            </w:r>
            <w:proofErr w:type="spellEnd"/>
            <w:r w:rsidR="00BF416D">
              <w:rPr>
                <w:b/>
                <w:bCs/>
                <w:highlight w:val="yellow"/>
              </w:rPr>
              <w:t xml:space="preserve"> </w:t>
            </w:r>
            <w:r w:rsidR="001F2E98">
              <w:rPr>
                <w:b/>
                <w:bCs/>
                <w:highlight w:val="yellow"/>
              </w:rPr>
              <w:t>may stop running</w:t>
            </w:r>
          </w:p>
        </w:tc>
        <w:tc>
          <w:tcPr>
            <w:tcW w:w="7295" w:type="dxa"/>
          </w:tcPr>
          <w:p w14:paraId="593BC704" w14:textId="246F4398" w:rsidR="00BF416D" w:rsidRDefault="00594AEC" w:rsidP="00C31298">
            <w:pPr>
              <w:rPr>
                <w:highlight w:val="yellow"/>
              </w:rPr>
            </w:pPr>
            <w:r>
              <w:rPr>
                <w:highlight w:val="yellow"/>
              </w:rPr>
              <w:t xml:space="preserve">The </w:t>
            </w:r>
            <w:proofErr w:type="spellStart"/>
            <w:r>
              <w:rPr>
                <w:highlight w:val="yellow"/>
              </w:rPr>
              <w:t>Emr</w:t>
            </w:r>
            <w:proofErr w:type="spellEnd"/>
            <w:r>
              <w:rPr>
                <w:highlight w:val="yellow"/>
              </w:rPr>
              <w:t xml:space="preserve"> may </w:t>
            </w:r>
            <w:r w:rsidR="00506F8F">
              <w:rPr>
                <w:highlight w:val="yellow"/>
              </w:rPr>
              <w:t xml:space="preserve">stop due huge size of incoming data for which </w:t>
            </w:r>
            <w:proofErr w:type="spellStart"/>
            <w:r w:rsidR="00506F8F">
              <w:rPr>
                <w:highlight w:val="yellow"/>
              </w:rPr>
              <w:t>emr</w:t>
            </w:r>
            <w:proofErr w:type="spellEnd"/>
            <w:r w:rsidR="00506F8F">
              <w:rPr>
                <w:highlight w:val="yellow"/>
              </w:rPr>
              <w:t xml:space="preserve"> instance siz</w:t>
            </w:r>
            <w:r w:rsidR="003E1B47">
              <w:rPr>
                <w:highlight w:val="yellow"/>
              </w:rPr>
              <w:t>e</w:t>
            </w:r>
            <w:r w:rsidR="00506F8F">
              <w:rPr>
                <w:highlight w:val="yellow"/>
              </w:rPr>
              <w:t xml:space="preserve"> can be </w:t>
            </w:r>
            <w:r w:rsidR="003E1B47">
              <w:rPr>
                <w:highlight w:val="yellow"/>
              </w:rPr>
              <w:t>changed</w:t>
            </w:r>
            <w:r w:rsidR="00506F8F">
              <w:rPr>
                <w:highlight w:val="yellow"/>
              </w:rPr>
              <w:t>.</w:t>
            </w:r>
          </w:p>
        </w:tc>
      </w:tr>
      <w:tr w:rsidR="00C31298" w:rsidRPr="00976938" w14:paraId="77D52D85" w14:textId="77777777" w:rsidTr="00C31298">
        <w:trPr>
          <w:trHeight w:val="352"/>
        </w:trPr>
        <w:tc>
          <w:tcPr>
            <w:tcW w:w="3225" w:type="dxa"/>
            <w:hideMark/>
          </w:tcPr>
          <w:p w14:paraId="25EB9801" w14:textId="77777777" w:rsidR="00C31298" w:rsidRPr="00976938" w:rsidRDefault="00C31298" w:rsidP="00C31298">
            <w:pPr>
              <w:spacing w:after="160" w:line="259" w:lineRule="auto"/>
              <w:rPr>
                <w:highlight w:val="yellow"/>
              </w:rPr>
            </w:pPr>
            <w:r w:rsidRPr="00976938">
              <w:rPr>
                <w:b/>
                <w:bCs/>
                <w:highlight w:val="yellow"/>
              </w:rPr>
              <w:t>Single AZ setup</w:t>
            </w:r>
          </w:p>
        </w:tc>
        <w:tc>
          <w:tcPr>
            <w:tcW w:w="7295" w:type="dxa"/>
            <w:hideMark/>
          </w:tcPr>
          <w:p w14:paraId="5A3329BD" w14:textId="77777777" w:rsidR="00C31298" w:rsidRPr="00976938" w:rsidRDefault="00C31298" w:rsidP="00C31298">
            <w:pPr>
              <w:spacing w:after="160" w:line="259" w:lineRule="auto"/>
              <w:rPr>
                <w:highlight w:val="yellow"/>
              </w:rPr>
            </w:pPr>
            <w:r w:rsidRPr="00976938">
              <w:rPr>
                <w:highlight w:val="yellow"/>
              </w:rPr>
              <w:t>Educate and sensitize the customer highlighting the potential of business impact; customer owns the risk</w:t>
            </w:r>
          </w:p>
        </w:tc>
      </w:tr>
      <w:tr w:rsidR="00C31298" w:rsidRPr="00976938" w14:paraId="60FFBEEF" w14:textId="77777777" w:rsidTr="00C31298">
        <w:trPr>
          <w:trHeight w:val="352"/>
        </w:trPr>
        <w:tc>
          <w:tcPr>
            <w:tcW w:w="3225" w:type="dxa"/>
            <w:hideMark/>
          </w:tcPr>
          <w:p w14:paraId="48403CCE" w14:textId="77777777" w:rsidR="00C31298" w:rsidRPr="00976938" w:rsidRDefault="00C31298" w:rsidP="00C31298">
            <w:pPr>
              <w:spacing w:after="160" w:line="259" w:lineRule="auto"/>
              <w:rPr>
                <w:highlight w:val="yellow"/>
              </w:rPr>
            </w:pPr>
            <w:r w:rsidRPr="00976938">
              <w:rPr>
                <w:b/>
                <w:bCs/>
                <w:highlight w:val="yellow"/>
              </w:rPr>
              <w:t>Change of architecture</w:t>
            </w:r>
          </w:p>
        </w:tc>
        <w:tc>
          <w:tcPr>
            <w:tcW w:w="7295" w:type="dxa"/>
            <w:hideMark/>
          </w:tcPr>
          <w:p w14:paraId="63697D7B" w14:textId="77777777" w:rsidR="00C31298" w:rsidRPr="00976938" w:rsidRDefault="00C31298" w:rsidP="00C31298">
            <w:pPr>
              <w:spacing w:after="160" w:line="259" w:lineRule="auto"/>
              <w:rPr>
                <w:highlight w:val="yellow"/>
              </w:rPr>
            </w:pPr>
            <w:r w:rsidRPr="00976938">
              <w:rPr>
                <w:highlight w:val="yellow"/>
              </w:rPr>
              <w:t xml:space="preserve">While moving from </w:t>
            </w:r>
            <w:proofErr w:type="spellStart"/>
            <w:r w:rsidRPr="00976938">
              <w:rPr>
                <w:highlight w:val="yellow"/>
              </w:rPr>
              <w:t>PoC</w:t>
            </w:r>
            <w:proofErr w:type="spellEnd"/>
            <w:r w:rsidRPr="00976938">
              <w:rPr>
                <w:highlight w:val="yellow"/>
              </w:rPr>
              <w:t xml:space="preserve"> to production there can be change of the architecture which may lead to change in cost</w:t>
            </w:r>
          </w:p>
        </w:tc>
      </w:tr>
      <w:tr w:rsidR="00C31298" w:rsidRPr="00976938" w14:paraId="65AA7783" w14:textId="77777777" w:rsidTr="00C31298">
        <w:trPr>
          <w:trHeight w:val="497"/>
        </w:trPr>
        <w:tc>
          <w:tcPr>
            <w:tcW w:w="3225" w:type="dxa"/>
            <w:hideMark/>
          </w:tcPr>
          <w:p w14:paraId="4E4CBC34" w14:textId="77777777" w:rsidR="00C31298" w:rsidRPr="00976938" w:rsidRDefault="00C31298" w:rsidP="00C31298">
            <w:pPr>
              <w:spacing w:after="160" w:line="259" w:lineRule="auto"/>
              <w:rPr>
                <w:highlight w:val="yellow"/>
              </w:rPr>
            </w:pPr>
            <w:r w:rsidRPr="00976938">
              <w:rPr>
                <w:b/>
                <w:bCs/>
                <w:highlight w:val="yellow"/>
              </w:rPr>
              <w:t>Stringent timelines, any delay will have a cascading effect</w:t>
            </w:r>
          </w:p>
        </w:tc>
        <w:tc>
          <w:tcPr>
            <w:tcW w:w="7295" w:type="dxa"/>
            <w:hideMark/>
          </w:tcPr>
          <w:p w14:paraId="70DCE783" w14:textId="77777777" w:rsidR="00C31298" w:rsidRPr="00976938" w:rsidRDefault="00C31298" w:rsidP="00C31298">
            <w:pPr>
              <w:spacing w:after="160" w:line="259" w:lineRule="auto"/>
              <w:rPr>
                <w:highlight w:val="yellow"/>
              </w:rPr>
            </w:pPr>
            <w:r w:rsidRPr="00976938">
              <w:rPr>
                <w:highlight w:val="yellow"/>
              </w:rPr>
              <w:t>Requested artefacts should be provided within 2 business days. Also, a dedicated PM from customer would be required for governance activities</w:t>
            </w:r>
          </w:p>
        </w:tc>
      </w:tr>
      <w:tr w:rsidR="00C31298" w:rsidRPr="00976938" w14:paraId="6EF450D5" w14:textId="77777777" w:rsidTr="00C31298">
        <w:trPr>
          <w:trHeight w:val="619"/>
        </w:trPr>
        <w:tc>
          <w:tcPr>
            <w:tcW w:w="3225" w:type="dxa"/>
            <w:hideMark/>
          </w:tcPr>
          <w:p w14:paraId="57B7BE38" w14:textId="77777777" w:rsidR="00C31298" w:rsidRPr="00976938" w:rsidRDefault="00C31298" w:rsidP="00C31298">
            <w:pPr>
              <w:spacing w:after="160" w:line="259" w:lineRule="auto"/>
              <w:rPr>
                <w:highlight w:val="yellow"/>
              </w:rPr>
            </w:pPr>
            <w:r w:rsidRPr="00976938">
              <w:rPr>
                <w:b/>
                <w:bCs/>
                <w:highlight w:val="yellow"/>
              </w:rPr>
              <w:t>Performance bottlenecks impacting overall SLA</w:t>
            </w:r>
          </w:p>
        </w:tc>
        <w:tc>
          <w:tcPr>
            <w:tcW w:w="7295" w:type="dxa"/>
            <w:hideMark/>
          </w:tcPr>
          <w:p w14:paraId="3F095E2F" w14:textId="77777777" w:rsidR="00C31298" w:rsidRPr="00976938" w:rsidRDefault="00C31298" w:rsidP="00C31298">
            <w:pPr>
              <w:spacing w:after="160" w:line="259" w:lineRule="auto"/>
              <w:rPr>
                <w:highlight w:val="yellow"/>
              </w:rPr>
            </w:pPr>
            <w:r w:rsidRPr="00976938">
              <w:rPr>
                <w:highlight w:val="yellow"/>
              </w:rPr>
              <w:t xml:space="preserve">Performance testing to be done by </w:t>
            </w:r>
            <w:r w:rsidRPr="00976938">
              <w:rPr>
                <w:i/>
                <w:iCs/>
                <w:highlight w:val="yellow"/>
              </w:rPr>
              <w:t>customer</w:t>
            </w:r>
            <w:r w:rsidRPr="00976938">
              <w:rPr>
                <w:highlight w:val="yellow"/>
              </w:rPr>
              <w:t xml:space="preserve"> during the implementation phase with production-like data in a separate environment.</w:t>
            </w:r>
          </w:p>
          <w:p w14:paraId="656F03DE" w14:textId="77777777" w:rsidR="00C31298" w:rsidRPr="00976938" w:rsidRDefault="00C31298" w:rsidP="00C31298">
            <w:pPr>
              <w:spacing w:after="160" w:line="259" w:lineRule="auto"/>
              <w:rPr>
                <w:highlight w:val="yellow"/>
              </w:rPr>
            </w:pPr>
            <w:r w:rsidRPr="00976938">
              <w:rPr>
                <w:highlight w:val="yellow"/>
              </w:rPr>
              <w:t>Observations to be shared with development team for required course corrections.</w:t>
            </w:r>
          </w:p>
        </w:tc>
      </w:tr>
      <w:tr w:rsidR="00C31298" w:rsidRPr="00976938" w14:paraId="709428EB" w14:textId="77777777" w:rsidTr="00C31298">
        <w:trPr>
          <w:trHeight w:val="497"/>
        </w:trPr>
        <w:tc>
          <w:tcPr>
            <w:tcW w:w="3225" w:type="dxa"/>
            <w:hideMark/>
          </w:tcPr>
          <w:p w14:paraId="2DCDFEE1" w14:textId="77777777" w:rsidR="00C31298" w:rsidRPr="00976938" w:rsidRDefault="00C31298" w:rsidP="00C31298">
            <w:pPr>
              <w:spacing w:after="160" w:line="259" w:lineRule="auto"/>
              <w:rPr>
                <w:highlight w:val="yellow"/>
              </w:rPr>
            </w:pPr>
            <w:r w:rsidRPr="00976938">
              <w:rPr>
                <w:b/>
                <w:bCs/>
                <w:highlight w:val="yellow"/>
              </w:rPr>
              <w:t>Lack of support from business, existing partner</w:t>
            </w:r>
          </w:p>
        </w:tc>
        <w:tc>
          <w:tcPr>
            <w:tcW w:w="7295" w:type="dxa"/>
            <w:hideMark/>
          </w:tcPr>
          <w:p w14:paraId="52B7CF2F" w14:textId="77777777" w:rsidR="00C31298" w:rsidRPr="00976938" w:rsidRDefault="00C31298" w:rsidP="00C31298">
            <w:pPr>
              <w:spacing w:after="160" w:line="259" w:lineRule="auto"/>
              <w:rPr>
                <w:highlight w:val="yellow"/>
              </w:rPr>
            </w:pPr>
            <w:r w:rsidRPr="00976938">
              <w:rPr>
                <w:highlight w:val="yellow"/>
              </w:rPr>
              <w:t>Manage project timelines through regular governance agreed mutually by partner and customer at the time of project initiation. Escalate in timely fashion in case of any issues/risks</w:t>
            </w:r>
          </w:p>
        </w:tc>
      </w:tr>
      <w:tr w:rsidR="00C31298" w:rsidRPr="00976938" w14:paraId="564C8125" w14:textId="77777777" w:rsidTr="00C31298">
        <w:trPr>
          <w:trHeight w:val="497"/>
        </w:trPr>
        <w:tc>
          <w:tcPr>
            <w:tcW w:w="3225" w:type="dxa"/>
            <w:hideMark/>
          </w:tcPr>
          <w:p w14:paraId="7EF2C052" w14:textId="77777777" w:rsidR="00C31298" w:rsidRPr="00976938" w:rsidRDefault="00C31298" w:rsidP="00C31298">
            <w:pPr>
              <w:spacing w:after="160" w:line="259" w:lineRule="auto"/>
              <w:rPr>
                <w:highlight w:val="yellow"/>
              </w:rPr>
            </w:pPr>
            <w:r w:rsidRPr="00976938">
              <w:rPr>
                <w:b/>
                <w:bCs/>
                <w:highlight w:val="yellow"/>
              </w:rPr>
              <w:t>Lack of testing assets and tools to validate the implementations</w:t>
            </w:r>
          </w:p>
        </w:tc>
        <w:tc>
          <w:tcPr>
            <w:tcW w:w="7295" w:type="dxa"/>
            <w:hideMark/>
          </w:tcPr>
          <w:p w14:paraId="41C8FADB" w14:textId="77777777" w:rsidR="00C31298" w:rsidRPr="00976938" w:rsidRDefault="00C31298" w:rsidP="00C31298">
            <w:pPr>
              <w:spacing w:after="160" w:line="259" w:lineRule="auto"/>
              <w:rPr>
                <w:highlight w:val="yellow"/>
              </w:rPr>
            </w:pPr>
            <w:r w:rsidRPr="00976938">
              <w:rPr>
                <w:highlight w:val="yellow"/>
              </w:rPr>
              <w:t>customer to provide the input &amp; output for comparison testing from their existing application</w:t>
            </w:r>
          </w:p>
        </w:tc>
      </w:tr>
      <w:tr w:rsidR="00C31298" w:rsidRPr="00C31298" w14:paraId="0F9D08BC" w14:textId="77777777" w:rsidTr="00C31298">
        <w:trPr>
          <w:trHeight w:val="352"/>
        </w:trPr>
        <w:tc>
          <w:tcPr>
            <w:tcW w:w="3225" w:type="dxa"/>
            <w:hideMark/>
          </w:tcPr>
          <w:p w14:paraId="50033D42" w14:textId="77777777" w:rsidR="00C31298" w:rsidRPr="00976938" w:rsidRDefault="00C31298" w:rsidP="00C31298">
            <w:pPr>
              <w:spacing w:after="160" w:line="259" w:lineRule="auto"/>
              <w:rPr>
                <w:highlight w:val="yellow"/>
              </w:rPr>
            </w:pPr>
            <w:r w:rsidRPr="00976938">
              <w:rPr>
                <w:b/>
                <w:bCs/>
                <w:highlight w:val="yellow"/>
              </w:rPr>
              <w:t>Technical issues while executing the migration to AWS</w:t>
            </w:r>
          </w:p>
        </w:tc>
        <w:tc>
          <w:tcPr>
            <w:tcW w:w="7295" w:type="dxa"/>
            <w:hideMark/>
          </w:tcPr>
          <w:p w14:paraId="2751FE7F" w14:textId="77777777" w:rsidR="00C31298" w:rsidRPr="00C31298" w:rsidRDefault="00C31298" w:rsidP="00C31298">
            <w:pPr>
              <w:spacing w:after="160" w:line="259" w:lineRule="auto"/>
            </w:pPr>
            <w:r w:rsidRPr="00976938">
              <w:rPr>
                <w:highlight w:val="yellow"/>
              </w:rPr>
              <w:t>AWS Business support plan will be purchased</w:t>
            </w:r>
          </w:p>
        </w:tc>
      </w:tr>
    </w:tbl>
    <w:p w14:paraId="0016F4B5" w14:textId="33776629" w:rsidR="003329BE" w:rsidRDefault="003329BE" w:rsidP="00581E27"/>
    <w:p w14:paraId="06970877" w14:textId="0C4AA6AA" w:rsidR="00E129AD" w:rsidRDefault="00E129AD" w:rsidP="00581E27"/>
    <w:p w14:paraId="26E873D1" w14:textId="77777777" w:rsidR="00E129AD" w:rsidRDefault="00E129AD" w:rsidP="00581E27"/>
    <w:p w14:paraId="7C0349E0" w14:textId="53127A37" w:rsidR="00E129AD" w:rsidRDefault="00E129AD">
      <w:pPr>
        <w:rPr>
          <w:rFonts w:asciiTheme="majorHAnsi" w:eastAsiaTheme="majorEastAsia" w:hAnsiTheme="majorHAnsi" w:cstheme="majorBidi"/>
          <w:b/>
          <w:bCs/>
          <w:smallCaps/>
          <w:color w:val="000000" w:themeColor="text1"/>
          <w:sz w:val="28"/>
          <w:szCs w:val="28"/>
        </w:rPr>
      </w:pPr>
      <w:bookmarkStart w:id="840" w:name="_Toc51764520"/>
      <w:bookmarkStart w:id="841" w:name="_Toc52549670"/>
      <w:bookmarkStart w:id="842" w:name="_Toc52555968"/>
      <w:bookmarkStart w:id="843" w:name="_Toc52556058"/>
      <w:bookmarkStart w:id="844" w:name="_Toc55829238"/>
      <w:bookmarkStart w:id="845" w:name="_Toc55829328"/>
      <w:bookmarkStart w:id="846" w:name="_Toc62133185"/>
      <w:bookmarkStart w:id="847" w:name="_Toc63182058"/>
      <w:bookmarkStart w:id="848" w:name="_Toc63937074"/>
      <w:bookmarkEnd w:id="840"/>
      <w:bookmarkEnd w:id="841"/>
      <w:bookmarkEnd w:id="842"/>
      <w:bookmarkEnd w:id="843"/>
      <w:bookmarkEnd w:id="844"/>
      <w:bookmarkEnd w:id="845"/>
      <w:bookmarkEnd w:id="846"/>
      <w:bookmarkEnd w:id="847"/>
      <w:bookmarkEnd w:id="848"/>
      <w:r>
        <w:br w:type="page"/>
      </w:r>
    </w:p>
    <w:p w14:paraId="06E76B19" w14:textId="77777777" w:rsidR="003329BE" w:rsidDel="00530BB7" w:rsidRDefault="003329BE" w:rsidP="00581E27">
      <w:pPr>
        <w:rPr>
          <w:del w:id="849" w:author="Pande, Amitkumar" w:date="2020-09-14T11:54:00Z"/>
        </w:rPr>
      </w:pPr>
      <w:bookmarkStart w:id="850" w:name="_Toc64441284"/>
      <w:bookmarkStart w:id="851" w:name="_Toc64441423"/>
      <w:bookmarkEnd w:id="850"/>
      <w:bookmarkEnd w:id="851"/>
    </w:p>
    <w:p w14:paraId="5436EDF2" w14:textId="121B7119" w:rsidR="009F61A1" w:rsidDel="00530BB7" w:rsidRDefault="009F61A1" w:rsidP="009F61A1">
      <w:pPr>
        <w:rPr>
          <w:del w:id="852" w:author="Pande, Amitkumar" w:date="2020-09-14T11:54:00Z"/>
          <w:color w:val="000000" w:themeColor="text1"/>
        </w:rPr>
      </w:pPr>
      <w:del w:id="853" w:author="Pande, Amitkumar" w:date="2020-09-14T11:54:00Z">
        <w:r w:rsidRPr="00F34D75" w:rsidDel="00530BB7">
          <w:rPr>
            <w:color w:val="000000" w:themeColor="text1"/>
            <w:highlight w:val="yellow"/>
          </w:rPr>
          <w:delText>Good to have</w:delText>
        </w:r>
        <w:bookmarkStart w:id="854" w:name="_Toc51764521"/>
        <w:bookmarkStart w:id="855" w:name="_Toc52549671"/>
        <w:bookmarkStart w:id="856" w:name="_Toc52555969"/>
        <w:bookmarkStart w:id="857" w:name="_Toc52556059"/>
        <w:bookmarkStart w:id="858" w:name="_Toc55829239"/>
        <w:bookmarkStart w:id="859" w:name="_Toc55829329"/>
        <w:bookmarkStart w:id="860" w:name="_Toc62133186"/>
        <w:bookmarkStart w:id="861" w:name="_Toc63182059"/>
        <w:bookmarkStart w:id="862" w:name="_Toc63937075"/>
        <w:bookmarkStart w:id="863" w:name="_Toc64441285"/>
        <w:bookmarkStart w:id="864" w:name="_Toc64441424"/>
        <w:bookmarkEnd w:id="854"/>
        <w:bookmarkEnd w:id="855"/>
        <w:bookmarkEnd w:id="856"/>
        <w:bookmarkEnd w:id="857"/>
        <w:bookmarkEnd w:id="858"/>
        <w:bookmarkEnd w:id="859"/>
        <w:bookmarkEnd w:id="860"/>
        <w:bookmarkEnd w:id="861"/>
        <w:bookmarkEnd w:id="862"/>
        <w:bookmarkEnd w:id="863"/>
        <w:bookmarkEnd w:id="864"/>
      </w:del>
    </w:p>
    <w:p w14:paraId="476DD1FF" w14:textId="2ABEBE11" w:rsidR="00581E27" w:rsidRDefault="00581E27" w:rsidP="00581E27">
      <w:pPr>
        <w:pStyle w:val="Heading2"/>
        <w:rPr>
          <w:ins w:id="865" w:author="Pande, Amitkumar" w:date="2020-09-14T11:53:00Z"/>
        </w:rPr>
      </w:pPr>
      <w:bookmarkStart w:id="866" w:name="_Toc38020772"/>
      <w:del w:id="867" w:author="Pande, Amitkumar" w:date="2020-09-17T19:45:00Z">
        <w:r w:rsidRPr="00581E27" w:rsidDel="002E2C23">
          <w:delText>Responsibility</w:delText>
        </w:r>
      </w:del>
      <w:bookmarkStart w:id="868" w:name="_Toc64441425"/>
      <w:proofErr w:type="spellStart"/>
      <w:ins w:id="869" w:author="Pande, Amitkumar" w:date="2020-09-17T19:45:00Z">
        <w:r w:rsidR="002E2C23">
          <w:t>R</w:t>
        </w:r>
      </w:ins>
      <w:ins w:id="870" w:author="Pande, Amitkumar" w:date="2020-09-22T20:15:00Z">
        <w:r w:rsidR="00011E2B">
          <w:t>aci</w:t>
        </w:r>
      </w:ins>
      <w:proofErr w:type="spellEnd"/>
      <w:r w:rsidRPr="00581E27">
        <w:t xml:space="preserve"> Matrix</w:t>
      </w:r>
      <w:bookmarkEnd w:id="866"/>
      <w:bookmarkEnd w:id="868"/>
    </w:p>
    <w:p w14:paraId="2F166CF7" w14:textId="46B282DE" w:rsidR="00227BD0" w:rsidRDefault="00227BD0" w:rsidP="00227BD0">
      <w:pPr>
        <w:rPr>
          <w:ins w:id="871" w:author="Pande, Amitkumar" w:date="2021-01-14T12:42:00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14"/>
        <w:gridCol w:w="1318"/>
        <w:gridCol w:w="1356"/>
        <w:gridCol w:w="1425"/>
        <w:gridCol w:w="1425"/>
      </w:tblGrid>
      <w:tr w:rsidR="00C45F0E" w:rsidRPr="00C45F0E" w14:paraId="03C68700" w14:textId="77777777" w:rsidTr="00C45F0E">
        <w:trPr>
          <w:trHeight w:val="407"/>
          <w:jc w:val="center"/>
          <w:ins w:id="872" w:author="Pande, Amitkumar" w:date="2020-10-02T17:57:00Z"/>
        </w:trPr>
        <w:tc>
          <w:tcPr>
            <w:tcW w:w="0" w:type="auto"/>
            <w:shd w:val="clear" w:color="auto" w:fill="auto"/>
            <w:tcMar>
              <w:top w:w="0" w:type="dxa"/>
              <w:left w:w="108" w:type="dxa"/>
              <w:bottom w:w="0" w:type="dxa"/>
              <w:right w:w="108" w:type="dxa"/>
            </w:tcMar>
            <w:hideMark/>
          </w:tcPr>
          <w:p w14:paraId="3A92E219" w14:textId="2FD6845E" w:rsidR="00C45F0E" w:rsidRPr="00C45F0E" w:rsidRDefault="009005F7">
            <w:pPr>
              <w:jc w:val="center"/>
              <w:rPr>
                <w:ins w:id="873" w:author="Pande, Amitkumar" w:date="2020-10-02T17:57:00Z"/>
                <w:b/>
              </w:rPr>
              <w:pPrChange w:id="874" w:author="Pande, Amitkumar" w:date="2020-10-20T17:19:00Z">
                <w:pPr/>
              </w:pPrChange>
            </w:pPr>
            <w:ins w:id="875" w:author="Pande, Amitkumar" w:date="2020-12-01T17:55:00Z">
              <w:r>
                <w:rPr>
                  <w:b/>
                </w:rPr>
                <w:t>Tasks/Activities</w:t>
              </w:r>
            </w:ins>
          </w:p>
        </w:tc>
        <w:tc>
          <w:tcPr>
            <w:tcW w:w="0" w:type="auto"/>
            <w:shd w:val="clear" w:color="auto" w:fill="auto"/>
            <w:tcMar>
              <w:top w:w="0" w:type="dxa"/>
              <w:left w:w="108" w:type="dxa"/>
              <w:bottom w:w="0" w:type="dxa"/>
              <w:right w:w="108" w:type="dxa"/>
            </w:tcMar>
            <w:hideMark/>
          </w:tcPr>
          <w:p w14:paraId="2FF8BC37" w14:textId="77777777" w:rsidR="00C45F0E" w:rsidRPr="00C45F0E" w:rsidRDefault="00C45F0E" w:rsidP="00C45F0E">
            <w:pPr>
              <w:rPr>
                <w:ins w:id="876" w:author="Pande, Amitkumar" w:date="2020-10-02T17:57:00Z"/>
                <w:b/>
              </w:rPr>
            </w:pPr>
            <w:ins w:id="877" w:author="Pande, Amitkumar" w:date="2020-10-02T17:57:00Z">
              <w:r w:rsidRPr="00C45F0E">
                <w:rPr>
                  <w:b/>
                </w:rPr>
                <w:t>Responsible</w:t>
              </w:r>
            </w:ins>
          </w:p>
        </w:tc>
        <w:tc>
          <w:tcPr>
            <w:tcW w:w="0" w:type="auto"/>
            <w:shd w:val="clear" w:color="auto" w:fill="auto"/>
            <w:tcMar>
              <w:top w:w="0" w:type="dxa"/>
              <w:left w:w="108" w:type="dxa"/>
              <w:bottom w:w="0" w:type="dxa"/>
              <w:right w:w="108" w:type="dxa"/>
            </w:tcMar>
            <w:hideMark/>
          </w:tcPr>
          <w:p w14:paraId="7459495E" w14:textId="77777777" w:rsidR="00C45F0E" w:rsidRPr="00C45F0E" w:rsidRDefault="00C45F0E" w:rsidP="00C45F0E">
            <w:pPr>
              <w:rPr>
                <w:ins w:id="878" w:author="Pande, Amitkumar" w:date="2020-10-02T17:57:00Z"/>
                <w:b/>
              </w:rPr>
            </w:pPr>
            <w:ins w:id="879" w:author="Pande, Amitkumar" w:date="2020-10-02T17:57:00Z">
              <w:r w:rsidRPr="00C45F0E">
                <w:rPr>
                  <w:b/>
                </w:rPr>
                <w:t>Accountable</w:t>
              </w:r>
            </w:ins>
          </w:p>
        </w:tc>
        <w:tc>
          <w:tcPr>
            <w:tcW w:w="0" w:type="auto"/>
            <w:shd w:val="clear" w:color="auto" w:fill="auto"/>
            <w:tcMar>
              <w:top w:w="0" w:type="dxa"/>
              <w:left w:w="108" w:type="dxa"/>
              <w:bottom w:w="0" w:type="dxa"/>
              <w:right w:w="108" w:type="dxa"/>
            </w:tcMar>
            <w:hideMark/>
          </w:tcPr>
          <w:p w14:paraId="20608E9D" w14:textId="77777777" w:rsidR="00C45F0E" w:rsidRPr="00C45F0E" w:rsidRDefault="00C45F0E" w:rsidP="00C45F0E">
            <w:pPr>
              <w:rPr>
                <w:ins w:id="880" w:author="Pande, Amitkumar" w:date="2020-10-02T17:57:00Z"/>
                <w:b/>
              </w:rPr>
            </w:pPr>
            <w:ins w:id="881" w:author="Pande, Amitkumar" w:date="2020-10-02T17:57:00Z">
              <w:r w:rsidRPr="00C45F0E">
                <w:rPr>
                  <w:b/>
                </w:rPr>
                <w:t>Consulted</w:t>
              </w:r>
            </w:ins>
          </w:p>
        </w:tc>
        <w:tc>
          <w:tcPr>
            <w:tcW w:w="0" w:type="auto"/>
            <w:shd w:val="clear" w:color="auto" w:fill="auto"/>
            <w:tcMar>
              <w:top w:w="0" w:type="dxa"/>
              <w:left w:w="108" w:type="dxa"/>
              <w:bottom w:w="0" w:type="dxa"/>
              <w:right w:w="108" w:type="dxa"/>
            </w:tcMar>
            <w:hideMark/>
          </w:tcPr>
          <w:p w14:paraId="334BF36E" w14:textId="77777777" w:rsidR="00C45F0E" w:rsidRPr="00C45F0E" w:rsidRDefault="00C45F0E" w:rsidP="00C45F0E">
            <w:pPr>
              <w:rPr>
                <w:ins w:id="882" w:author="Pande, Amitkumar" w:date="2020-10-02T17:57:00Z"/>
                <w:b/>
              </w:rPr>
            </w:pPr>
            <w:ins w:id="883" w:author="Pande, Amitkumar" w:date="2020-10-02T17:57:00Z">
              <w:r w:rsidRPr="00C45F0E">
                <w:rPr>
                  <w:b/>
                </w:rPr>
                <w:t>Informed</w:t>
              </w:r>
            </w:ins>
          </w:p>
        </w:tc>
      </w:tr>
      <w:tr w:rsidR="00C45F0E" w:rsidRPr="00C45F0E" w14:paraId="5A221BB9" w14:textId="77777777" w:rsidTr="00C45F0E">
        <w:trPr>
          <w:trHeight w:val="407"/>
          <w:jc w:val="center"/>
          <w:ins w:id="884" w:author="Pande, Amitkumar" w:date="2020-10-02T17:57:00Z"/>
        </w:trPr>
        <w:tc>
          <w:tcPr>
            <w:tcW w:w="0" w:type="auto"/>
            <w:shd w:val="clear" w:color="auto" w:fill="auto"/>
            <w:tcMar>
              <w:top w:w="0" w:type="dxa"/>
              <w:left w:w="108" w:type="dxa"/>
              <w:bottom w:w="0" w:type="dxa"/>
              <w:right w:w="108" w:type="dxa"/>
            </w:tcMar>
            <w:hideMark/>
          </w:tcPr>
          <w:p w14:paraId="7235BBC7" w14:textId="77777777" w:rsidR="00C45F0E" w:rsidRPr="00BF6B6F" w:rsidRDefault="00C45F0E" w:rsidP="00C45F0E">
            <w:pPr>
              <w:rPr>
                <w:ins w:id="885" w:author="Pande, Amitkumar" w:date="2020-10-02T17:57:00Z"/>
                <w:lang w:val="en-IN"/>
              </w:rPr>
            </w:pPr>
            <w:ins w:id="886" w:author="Pande, Amitkumar" w:date="2020-10-02T17:57:00Z">
              <w:r w:rsidRPr="00BF6B6F">
                <w:rPr>
                  <w:bCs/>
                  <w:lang w:val="en-IN"/>
                  <w:rPrChange w:id="887" w:author="Pande, Amitkumar" w:date="2020-10-20T17:19:00Z">
                    <w:rPr>
                      <w:b/>
                      <w:bCs/>
                      <w:lang w:val="en-IN"/>
                    </w:rPr>
                  </w:rPrChange>
                </w:rPr>
                <w:t>Project initiation &amp; Kick-off</w:t>
              </w:r>
            </w:ins>
          </w:p>
        </w:tc>
        <w:tc>
          <w:tcPr>
            <w:tcW w:w="0" w:type="auto"/>
            <w:shd w:val="clear" w:color="auto" w:fill="auto"/>
            <w:tcMar>
              <w:top w:w="0" w:type="dxa"/>
              <w:left w:w="108" w:type="dxa"/>
              <w:bottom w:w="0" w:type="dxa"/>
              <w:right w:w="108" w:type="dxa"/>
            </w:tcMar>
            <w:hideMark/>
          </w:tcPr>
          <w:p w14:paraId="1271A4A7" w14:textId="30D6A42F" w:rsidR="00C45F0E" w:rsidRPr="00C45F0E" w:rsidRDefault="00065F3D" w:rsidP="00C45F0E">
            <w:pPr>
              <w:rPr>
                <w:ins w:id="888" w:author="Pande, Amitkumar" w:date="2020-10-02T17:57:00Z"/>
                <w:lang w:val="en-IN"/>
              </w:rPr>
            </w:pPr>
            <w:r>
              <w:rPr>
                <w:lang w:val="en-IN"/>
              </w:rPr>
              <w:t>MIND</w:t>
            </w:r>
          </w:p>
        </w:tc>
        <w:tc>
          <w:tcPr>
            <w:tcW w:w="0" w:type="auto"/>
            <w:shd w:val="clear" w:color="auto" w:fill="auto"/>
            <w:tcMar>
              <w:top w:w="0" w:type="dxa"/>
              <w:left w:w="108" w:type="dxa"/>
              <w:bottom w:w="0" w:type="dxa"/>
              <w:right w:w="108" w:type="dxa"/>
            </w:tcMar>
            <w:hideMark/>
          </w:tcPr>
          <w:p w14:paraId="2CC648C0" w14:textId="6E472A2E" w:rsidR="00C45F0E" w:rsidRPr="00C45F0E" w:rsidRDefault="00F577A5" w:rsidP="00C45F0E">
            <w:pPr>
              <w:rPr>
                <w:ins w:id="889" w:author="Pande, Amitkumar" w:date="2020-10-02T17:57:00Z"/>
                <w:lang w:val="en-IN"/>
              </w:rPr>
            </w:pPr>
            <w:r>
              <w:rPr>
                <w:lang w:val="en-IN"/>
              </w:rPr>
              <w:t>SAMRX</w:t>
            </w:r>
          </w:p>
        </w:tc>
        <w:tc>
          <w:tcPr>
            <w:tcW w:w="0" w:type="auto"/>
            <w:shd w:val="clear" w:color="auto" w:fill="auto"/>
            <w:tcMar>
              <w:top w:w="0" w:type="dxa"/>
              <w:left w:w="108" w:type="dxa"/>
              <w:bottom w:w="0" w:type="dxa"/>
              <w:right w:w="108" w:type="dxa"/>
            </w:tcMar>
            <w:hideMark/>
          </w:tcPr>
          <w:p w14:paraId="4DE1BC6D" w14:textId="77777777" w:rsidR="00C45F0E" w:rsidRPr="00C45F0E" w:rsidRDefault="00C45F0E" w:rsidP="00C45F0E">
            <w:pPr>
              <w:rPr>
                <w:ins w:id="890" w:author="Pande, Amitkumar" w:date="2020-10-02T17:57:00Z"/>
                <w:lang w:val="en-IN"/>
              </w:rPr>
            </w:pPr>
            <w:ins w:id="891" w:author="Pande, Amitkumar" w:date="2020-10-02T17:57:00Z">
              <w:r w:rsidRPr="00C45F0E">
                <w:rPr>
                  <w:lang w:val="en-IN"/>
                </w:rPr>
                <w:t>AWS</w:t>
              </w:r>
            </w:ins>
          </w:p>
        </w:tc>
        <w:tc>
          <w:tcPr>
            <w:tcW w:w="0" w:type="auto"/>
            <w:shd w:val="clear" w:color="auto" w:fill="auto"/>
            <w:tcMar>
              <w:top w:w="0" w:type="dxa"/>
              <w:left w:w="108" w:type="dxa"/>
              <w:bottom w:w="0" w:type="dxa"/>
              <w:right w:w="108" w:type="dxa"/>
            </w:tcMar>
            <w:hideMark/>
          </w:tcPr>
          <w:p w14:paraId="680670CB" w14:textId="17D3C666" w:rsidR="00C45F0E" w:rsidRPr="00C45F0E" w:rsidRDefault="00F577A5" w:rsidP="00C45F0E">
            <w:pPr>
              <w:rPr>
                <w:ins w:id="892" w:author="Pande, Amitkumar" w:date="2020-10-02T17:57:00Z"/>
                <w:lang w:val="en-IN"/>
              </w:rPr>
            </w:pPr>
            <w:r>
              <w:rPr>
                <w:lang w:val="en-IN"/>
              </w:rPr>
              <w:t>SAMRX</w:t>
            </w:r>
          </w:p>
        </w:tc>
      </w:tr>
      <w:tr w:rsidR="00065F3D" w:rsidRPr="00C45F0E" w14:paraId="67DDF283" w14:textId="77777777" w:rsidTr="00C45F0E">
        <w:trPr>
          <w:trHeight w:val="407"/>
          <w:jc w:val="center"/>
          <w:ins w:id="893" w:author="Pande, Amitkumar" w:date="2020-10-02T17:57:00Z"/>
        </w:trPr>
        <w:tc>
          <w:tcPr>
            <w:tcW w:w="0" w:type="auto"/>
            <w:shd w:val="clear" w:color="auto" w:fill="auto"/>
            <w:tcMar>
              <w:top w:w="0" w:type="dxa"/>
              <w:left w:w="108" w:type="dxa"/>
              <w:bottom w:w="0" w:type="dxa"/>
              <w:right w:w="108" w:type="dxa"/>
            </w:tcMar>
            <w:hideMark/>
          </w:tcPr>
          <w:p w14:paraId="698E6B56" w14:textId="77777777" w:rsidR="00065F3D" w:rsidRPr="00BF6B6F" w:rsidRDefault="00065F3D" w:rsidP="00065F3D">
            <w:pPr>
              <w:rPr>
                <w:ins w:id="894" w:author="Pande, Amitkumar" w:date="2020-10-02T17:57:00Z"/>
                <w:lang w:val="en-IN"/>
              </w:rPr>
            </w:pPr>
            <w:ins w:id="895" w:author="Pande, Amitkumar" w:date="2020-10-02T17:57:00Z">
              <w:r w:rsidRPr="00BF6B6F">
                <w:rPr>
                  <w:bCs/>
                  <w:lang w:val="en-IN"/>
                  <w:rPrChange w:id="896" w:author="Pande, Amitkumar" w:date="2020-10-20T17:19:00Z">
                    <w:rPr>
                      <w:b/>
                      <w:bCs/>
                      <w:lang w:val="en-IN"/>
                    </w:rPr>
                  </w:rPrChange>
                </w:rPr>
                <w:t>Infra setup and configuration - Foundation</w:t>
              </w:r>
            </w:ins>
          </w:p>
        </w:tc>
        <w:tc>
          <w:tcPr>
            <w:tcW w:w="0" w:type="auto"/>
            <w:shd w:val="clear" w:color="auto" w:fill="auto"/>
            <w:tcMar>
              <w:top w:w="0" w:type="dxa"/>
              <w:left w:w="108" w:type="dxa"/>
              <w:bottom w:w="0" w:type="dxa"/>
              <w:right w:w="108" w:type="dxa"/>
            </w:tcMar>
            <w:hideMark/>
          </w:tcPr>
          <w:p w14:paraId="17B8A7FF" w14:textId="522AC83A" w:rsidR="00065F3D" w:rsidRPr="00C45F0E" w:rsidRDefault="00065F3D" w:rsidP="00065F3D">
            <w:pPr>
              <w:rPr>
                <w:ins w:id="897" w:author="Pande, Amitkumar" w:date="2020-10-02T17:57:00Z"/>
                <w:lang w:val="en-IN"/>
              </w:rPr>
            </w:pPr>
            <w:r>
              <w:rPr>
                <w:lang w:val="en-IN"/>
              </w:rPr>
              <w:t>MIND</w:t>
            </w:r>
          </w:p>
        </w:tc>
        <w:tc>
          <w:tcPr>
            <w:tcW w:w="0" w:type="auto"/>
            <w:shd w:val="clear" w:color="auto" w:fill="auto"/>
            <w:tcMar>
              <w:top w:w="0" w:type="dxa"/>
              <w:left w:w="108" w:type="dxa"/>
              <w:bottom w:w="0" w:type="dxa"/>
              <w:right w:w="108" w:type="dxa"/>
            </w:tcMar>
            <w:hideMark/>
          </w:tcPr>
          <w:p w14:paraId="2211AEBD" w14:textId="63817C94" w:rsidR="00065F3D" w:rsidRPr="00C45F0E" w:rsidRDefault="00F577A5" w:rsidP="00065F3D">
            <w:pPr>
              <w:rPr>
                <w:ins w:id="898" w:author="Pande, Amitkumar" w:date="2020-10-02T17:57:00Z"/>
                <w:lang w:val="en-IN"/>
              </w:rPr>
            </w:pPr>
            <w:r>
              <w:rPr>
                <w:lang w:val="en-IN"/>
              </w:rPr>
              <w:t>SAMRX</w:t>
            </w:r>
          </w:p>
        </w:tc>
        <w:tc>
          <w:tcPr>
            <w:tcW w:w="0" w:type="auto"/>
            <w:shd w:val="clear" w:color="auto" w:fill="auto"/>
            <w:tcMar>
              <w:top w:w="0" w:type="dxa"/>
              <w:left w:w="108" w:type="dxa"/>
              <w:bottom w:w="0" w:type="dxa"/>
              <w:right w:w="108" w:type="dxa"/>
            </w:tcMar>
            <w:hideMark/>
          </w:tcPr>
          <w:p w14:paraId="1B695EFB" w14:textId="36168F43" w:rsidR="00065F3D" w:rsidRPr="00C45F0E" w:rsidRDefault="00065F3D" w:rsidP="00065F3D">
            <w:pPr>
              <w:rPr>
                <w:ins w:id="899" w:author="Pande, Amitkumar" w:date="2020-10-02T17:57:00Z"/>
                <w:lang w:val="en-IN"/>
              </w:rPr>
            </w:pPr>
            <w:ins w:id="900" w:author="Pande, Amitkumar" w:date="2020-10-02T17:57:00Z">
              <w:r w:rsidRPr="00C45F0E">
                <w:rPr>
                  <w:lang w:val="en-IN"/>
                </w:rPr>
                <w:t>AWS</w:t>
              </w:r>
            </w:ins>
          </w:p>
        </w:tc>
        <w:tc>
          <w:tcPr>
            <w:tcW w:w="0" w:type="auto"/>
            <w:shd w:val="clear" w:color="auto" w:fill="auto"/>
            <w:tcMar>
              <w:top w:w="0" w:type="dxa"/>
              <w:left w:w="108" w:type="dxa"/>
              <w:bottom w:w="0" w:type="dxa"/>
              <w:right w:w="108" w:type="dxa"/>
            </w:tcMar>
            <w:hideMark/>
          </w:tcPr>
          <w:p w14:paraId="346D8040" w14:textId="685FE47E" w:rsidR="00065F3D" w:rsidRPr="00C45F0E" w:rsidRDefault="00F577A5" w:rsidP="00065F3D">
            <w:pPr>
              <w:rPr>
                <w:ins w:id="901" w:author="Pande, Amitkumar" w:date="2020-10-02T17:57:00Z"/>
                <w:lang w:val="en-IN"/>
              </w:rPr>
            </w:pPr>
            <w:r>
              <w:rPr>
                <w:lang w:val="en-IN"/>
              </w:rPr>
              <w:t>SAMRX</w:t>
            </w:r>
          </w:p>
        </w:tc>
      </w:tr>
      <w:tr w:rsidR="00C45F0E" w:rsidRPr="00C45F0E" w14:paraId="5BDF866D" w14:textId="77777777" w:rsidTr="00C45F0E">
        <w:trPr>
          <w:trHeight w:val="407"/>
          <w:jc w:val="center"/>
          <w:ins w:id="902" w:author="Pande, Amitkumar" w:date="2020-10-02T17:57:00Z"/>
        </w:trPr>
        <w:tc>
          <w:tcPr>
            <w:tcW w:w="0" w:type="auto"/>
            <w:shd w:val="clear" w:color="auto" w:fill="auto"/>
            <w:tcMar>
              <w:top w:w="0" w:type="dxa"/>
              <w:left w:w="108" w:type="dxa"/>
              <w:bottom w:w="0" w:type="dxa"/>
              <w:right w:w="108" w:type="dxa"/>
            </w:tcMar>
            <w:hideMark/>
          </w:tcPr>
          <w:p w14:paraId="48AD6E92" w14:textId="0F00823D" w:rsidR="00C45F0E" w:rsidRPr="00BF6B6F" w:rsidRDefault="00C45F0E" w:rsidP="004212C5">
            <w:pPr>
              <w:rPr>
                <w:ins w:id="903" w:author="Pande, Amitkumar" w:date="2020-10-02T17:57:00Z"/>
                <w:lang w:val="en-IN"/>
              </w:rPr>
            </w:pPr>
            <w:ins w:id="904" w:author="Pande, Amitkumar" w:date="2020-10-02T17:57:00Z">
              <w:r w:rsidRPr="00BF6B6F">
                <w:rPr>
                  <w:bCs/>
                  <w:lang w:val="en-IN"/>
                  <w:rPrChange w:id="905" w:author="Pande, Amitkumar" w:date="2020-10-20T17:19:00Z">
                    <w:rPr>
                      <w:b/>
                      <w:bCs/>
                      <w:lang w:val="en-IN"/>
                    </w:rPr>
                  </w:rPrChange>
                </w:rPr>
                <w:t>Discovery</w:t>
              </w:r>
            </w:ins>
          </w:p>
        </w:tc>
        <w:tc>
          <w:tcPr>
            <w:tcW w:w="0" w:type="auto"/>
            <w:shd w:val="clear" w:color="auto" w:fill="auto"/>
            <w:tcMar>
              <w:top w:w="0" w:type="dxa"/>
              <w:left w:w="108" w:type="dxa"/>
              <w:bottom w:w="0" w:type="dxa"/>
              <w:right w:w="108" w:type="dxa"/>
            </w:tcMar>
            <w:hideMark/>
          </w:tcPr>
          <w:p w14:paraId="4077AEDB" w14:textId="66CB6FCE" w:rsidR="00C45F0E" w:rsidRPr="00C45F0E" w:rsidRDefault="00065F3D" w:rsidP="00C45F0E">
            <w:pPr>
              <w:rPr>
                <w:ins w:id="906" w:author="Pande, Amitkumar" w:date="2020-10-02T17:57:00Z"/>
                <w:lang w:val="en-IN"/>
              </w:rPr>
            </w:pPr>
            <w:r>
              <w:rPr>
                <w:lang w:val="en-IN"/>
              </w:rPr>
              <w:t>MIND</w:t>
            </w:r>
          </w:p>
        </w:tc>
        <w:tc>
          <w:tcPr>
            <w:tcW w:w="0" w:type="auto"/>
            <w:shd w:val="clear" w:color="auto" w:fill="auto"/>
            <w:tcMar>
              <w:top w:w="0" w:type="dxa"/>
              <w:left w:w="108" w:type="dxa"/>
              <w:bottom w:w="0" w:type="dxa"/>
              <w:right w:w="108" w:type="dxa"/>
            </w:tcMar>
            <w:hideMark/>
          </w:tcPr>
          <w:p w14:paraId="4A7BDCE7" w14:textId="2F5639E6" w:rsidR="00C45F0E" w:rsidRPr="00C45F0E" w:rsidRDefault="00065F3D" w:rsidP="00C45F0E">
            <w:pPr>
              <w:rPr>
                <w:ins w:id="907" w:author="Pande, Amitkumar" w:date="2020-10-02T17:57:00Z"/>
                <w:lang w:val="en-IN"/>
              </w:rPr>
            </w:pPr>
            <w:r>
              <w:rPr>
                <w:lang w:val="en-IN"/>
              </w:rPr>
              <w:t>MIND</w:t>
            </w:r>
          </w:p>
        </w:tc>
        <w:tc>
          <w:tcPr>
            <w:tcW w:w="0" w:type="auto"/>
            <w:shd w:val="clear" w:color="auto" w:fill="auto"/>
            <w:tcMar>
              <w:top w:w="0" w:type="dxa"/>
              <w:left w:w="108" w:type="dxa"/>
              <w:bottom w:w="0" w:type="dxa"/>
              <w:right w:w="108" w:type="dxa"/>
            </w:tcMar>
            <w:hideMark/>
          </w:tcPr>
          <w:p w14:paraId="0CD65F7D" w14:textId="0B918C15" w:rsidR="00C45F0E" w:rsidRPr="00C45F0E" w:rsidRDefault="00C45F0E" w:rsidP="00C45F0E">
            <w:pPr>
              <w:rPr>
                <w:ins w:id="908" w:author="Pande, Amitkumar" w:date="2020-10-02T17:57:00Z"/>
                <w:lang w:val="en-IN"/>
              </w:rPr>
            </w:pPr>
            <w:ins w:id="909" w:author="Pande, Amitkumar" w:date="2020-10-02T17:57:00Z">
              <w:r w:rsidRPr="00C45F0E">
                <w:rPr>
                  <w:lang w:val="en-IN"/>
                </w:rPr>
                <w:t>AWS/</w:t>
              </w:r>
            </w:ins>
            <w:r w:rsidR="00065F3D">
              <w:rPr>
                <w:lang w:val="en-IN"/>
              </w:rPr>
              <w:t xml:space="preserve"> </w:t>
            </w:r>
            <w:r w:rsidR="00F577A5">
              <w:rPr>
                <w:lang w:val="en-IN"/>
              </w:rPr>
              <w:t>SAMRX</w:t>
            </w:r>
          </w:p>
        </w:tc>
        <w:tc>
          <w:tcPr>
            <w:tcW w:w="0" w:type="auto"/>
            <w:shd w:val="clear" w:color="auto" w:fill="auto"/>
            <w:tcMar>
              <w:top w:w="0" w:type="dxa"/>
              <w:left w:w="108" w:type="dxa"/>
              <w:bottom w:w="0" w:type="dxa"/>
              <w:right w:w="108" w:type="dxa"/>
            </w:tcMar>
            <w:hideMark/>
          </w:tcPr>
          <w:p w14:paraId="171A0286" w14:textId="4874D56D" w:rsidR="00C45F0E" w:rsidRPr="00C45F0E" w:rsidRDefault="00C45F0E" w:rsidP="00C45F0E">
            <w:pPr>
              <w:rPr>
                <w:ins w:id="910" w:author="Pande, Amitkumar" w:date="2020-10-02T17:57:00Z"/>
                <w:lang w:val="en-IN"/>
              </w:rPr>
            </w:pPr>
            <w:ins w:id="911" w:author="Pande, Amitkumar" w:date="2020-10-02T17:57:00Z">
              <w:r w:rsidRPr="00C45F0E">
                <w:rPr>
                  <w:lang w:val="en-IN"/>
                </w:rPr>
                <w:t>AWS/</w:t>
              </w:r>
            </w:ins>
            <w:r w:rsidR="00065F3D">
              <w:rPr>
                <w:lang w:val="en-IN"/>
              </w:rPr>
              <w:t xml:space="preserve"> </w:t>
            </w:r>
            <w:r w:rsidR="00F577A5">
              <w:rPr>
                <w:lang w:val="en-IN"/>
              </w:rPr>
              <w:t>SAMRX</w:t>
            </w:r>
          </w:p>
        </w:tc>
      </w:tr>
      <w:tr w:rsidR="00065F3D" w:rsidRPr="00C45F0E" w14:paraId="2FA97383" w14:textId="77777777" w:rsidTr="00C45F0E">
        <w:trPr>
          <w:trHeight w:val="407"/>
          <w:jc w:val="center"/>
        </w:trPr>
        <w:tc>
          <w:tcPr>
            <w:tcW w:w="0" w:type="auto"/>
            <w:shd w:val="clear" w:color="auto" w:fill="auto"/>
            <w:tcMar>
              <w:top w:w="0" w:type="dxa"/>
              <w:left w:w="108" w:type="dxa"/>
              <w:bottom w:w="0" w:type="dxa"/>
              <w:right w:w="108" w:type="dxa"/>
            </w:tcMar>
          </w:tcPr>
          <w:p w14:paraId="6C23875A" w14:textId="35948A45" w:rsidR="00065F3D" w:rsidRDefault="00065F3D" w:rsidP="00065F3D">
            <w:pPr>
              <w:rPr>
                <w:bCs/>
                <w:lang w:val="en-IN"/>
              </w:rPr>
            </w:pPr>
            <w:ins w:id="912" w:author="Pande, Amitkumar" w:date="2020-10-02T17:57:00Z">
              <w:r w:rsidRPr="00BF6B6F">
                <w:rPr>
                  <w:bCs/>
                  <w:lang w:val="en-IN"/>
                  <w:rPrChange w:id="913" w:author="Pande, Amitkumar" w:date="2020-10-20T17:19:00Z">
                    <w:rPr>
                      <w:b/>
                      <w:bCs/>
                      <w:lang w:val="en-IN"/>
                    </w:rPr>
                  </w:rPrChange>
                </w:rPr>
                <w:t>Design</w:t>
              </w:r>
            </w:ins>
          </w:p>
        </w:tc>
        <w:tc>
          <w:tcPr>
            <w:tcW w:w="0" w:type="auto"/>
            <w:shd w:val="clear" w:color="auto" w:fill="auto"/>
            <w:tcMar>
              <w:top w:w="0" w:type="dxa"/>
              <w:left w:w="108" w:type="dxa"/>
              <w:bottom w:w="0" w:type="dxa"/>
              <w:right w:w="108" w:type="dxa"/>
            </w:tcMar>
          </w:tcPr>
          <w:p w14:paraId="2A0C6894" w14:textId="30CC921C" w:rsidR="00065F3D" w:rsidRDefault="00065F3D" w:rsidP="00065F3D">
            <w:pPr>
              <w:rPr>
                <w:lang w:val="en-IN"/>
              </w:rPr>
            </w:pPr>
            <w:r>
              <w:rPr>
                <w:lang w:val="en-IN"/>
              </w:rPr>
              <w:t>MIND</w:t>
            </w:r>
          </w:p>
        </w:tc>
        <w:tc>
          <w:tcPr>
            <w:tcW w:w="0" w:type="auto"/>
            <w:shd w:val="clear" w:color="auto" w:fill="auto"/>
            <w:tcMar>
              <w:top w:w="0" w:type="dxa"/>
              <w:left w:w="108" w:type="dxa"/>
              <w:bottom w:w="0" w:type="dxa"/>
              <w:right w:w="108" w:type="dxa"/>
            </w:tcMar>
          </w:tcPr>
          <w:p w14:paraId="3914CA5C" w14:textId="3B6CE56C" w:rsidR="00065F3D" w:rsidRDefault="00065F3D" w:rsidP="00065F3D">
            <w:pPr>
              <w:rPr>
                <w:lang w:val="en-IN"/>
              </w:rPr>
            </w:pPr>
            <w:r>
              <w:rPr>
                <w:lang w:val="en-IN"/>
              </w:rPr>
              <w:t>MIND</w:t>
            </w:r>
          </w:p>
        </w:tc>
        <w:tc>
          <w:tcPr>
            <w:tcW w:w="0" w:type="auto"/>
            <w:shd w:val="clear" w:color="auto" w:fill="auto"/>
            <w:tcMar>
              <w:top w:w="0" w:type="dxa"/>
              <w:left w:w="108" w:type="dxa"/>
              <w:bottom w:w="0" w:type="dxa"/>
              <w:right w:w="108" w:type="dxa"/>
            </w:tcMar>
          </w:tcPr>
          <w:p w14:paraId="6DA40808" w14:textId="5C5FCB52" w:rsidR="00065F3D" w:rsidRPr="00C45F0E" w:rsidRDefault="00065F3D" w:rsidP="00065F3D">
            <w:pPr>
              <w:rPr>
                <w:lang w:val="en-IN"/>
              </w:rPr>
            </w:pPr>
            <w:ins w:id="914" w:author="Pande, Amitkumar" w:date="2020-10-02T17:57:00Z">
              <w:r w:rsidRPr="00C45F0E">
                <w:rPr>
                  <w:lang w:val="en-IN"/>
                </w:rPr>
                <w:t>AWS/</w:t>
              </w:r>
            </w:ins>
            <w:r>
              <w:rPr>
                <w:lang w:val="en-IN"/>
              </w:rPr>
              <w:t xml:space="preserve"> </w:t>
            </w:r>
            <w:r w:rsidR="00F577A5">
              <w:rPr>
                <w:lang w:val="en-IN"/>
              </w:rPr>
              <w:t>SAMRX</w:t>
            </w:r>
          </w:p>
        </w:tc>
        <w:tc>
          <w:tcPr>
            <w:tcW w:w="0" w:type="auto"/>
            <w:shd w:val="clear" w:color="auto" w:fill="auto"/>
            <w:tcMar>
              <w:top w:w="0" w:type="dxa"/>
              <w:left w:w="108" w:type="dxa"/>
              <w:bottom w:w="0" w:type="dxa"/>
              <w:right w:w="108" w:type="dxa"/>
            </w:tcMar>
          </w:tcPr>
          <w:p w14:paraId="48D5083A" w14:textId="64BEBE73" w:rsidR="00065F3D" w:rsidRPr="00C45F0E" w:rsidRDefault="00065F3D" w:rsidP="00065F3D">
            <w:pPr>
              <w:rPr>
                <w:lang w:val="en-IN"/>
              </w:rPr>
            </w:pPr>
            <w:ins w:id="915" w:author="Pande, Amitkumar" w:date="2020-10-02T17:57:00Z">
              <w:r w:rsidRPr="00C45F0E">
                <w:rPr>
                  <w:lang w:val="en-IN"/>
                </w:rPr>
                <w:t>AWS/</w:t>
              </w:r>
            </w:ins>
            <w:r>
              <w:rPr>
                <w:lang w:val="en-IN"/>
              </w:rPr>
              <w:t xml:space="preserve"> </w:t>
            </w:r>
            <w:r w:rsidR="00F577A5">
              <w:rPr>
                <w:lang w:val="en-IN"/>
              </w:rPr>
              <w:t>SAMRX</w:t>
            </w:r>
          </w:p>
        </w:tc>
      </w:tr>
      <w:tr w:rsidR="00065F3D" w:rsidRPr="00C45F0E" w14:paraId="386F923C" w14:textId="77777777" w:rsidTr="00C45F0E">
        <w:trPr>
          <w:trHeight w:val="407"/>
          <w:jc w:val="center"/>
        </w:trPr>
        <w:tc>
          <w:tcPr>
            <w:tcW w:w="0" w:type="auto"/>
            <w:shd w:val="clear" w:color="auto" w:fill="auto"/>
            <w:tcMar>
              <w:top w:w="0" w:type="dxa"/>
              <w:left w:w="108" w:type="dxa"/>
              <w:bottom w:w="0" w:type="dxa"/>
              <w:right w:w="108" w:type="dxa"/>
            </w:tcMar>
          </w:tcPr>
          <w:p w14:paraId="12C12549" w14:textId="62DC4AAD" w:rsidR="00065F3D" w:rsidRDefault="00065F3D" w:rsidP="00065F3D">
            <w:pPr>
              <w:rPr>
                <w:bCs/>
                <w:lang w:val="en-IN"/>
              </w:rPr>
            </w:pPr>
            <w:ins w:id="916" w:author="Pande, Amitkumar" w:date="2020-10-02T17:57:00Z">
              <w:r w:rsidRPr="00BF6B6F">
                <w:rPr>
                  <w:bCs/>
                  <w:lang w:val="en-IN"/>
                  <w:rPrChange w:id="917" w:author="Pande, Amitkumar" w:date="2020-10-20T17:19:00Z">
                    <w:rPr>
                      <w:b/>
                      <w:bCs/>
                      <w:lang w:val="en-IN"/>
                    </w:rPr>
                  </w:rPrChange>
                </w:rPr>
                <w:t>Implementation</w:t>
              </w:r>
            </w:ins>
          </w:p>
        </w:tc>
        <w:tc>
          <w:tcPr>
            <w:tcW w:w="0" w:type="auto"/>
            <w:shd w:val="clear" w:color="auto" w:fill="auto"/>
            <w:tcMar>
              <w:top w:w="0" w:type="dxa"/>
              <w:left w:w="108" w:type="dxa"/>
              <w:bottom w:w="0" w:type="dxa"/>
              <w:right w:w="108" w:type="dxa"/>
            </w:tcMar>
          </w:tcPr>
          <w:p w14:paraId="16C019F2" w14:textId="2B3B0B52" w:rsidR="00065F3D" w:rsidRDefault="00065F3D" w:rsidP="00065F3D">
            <w:pPr>
              <w:rPr>
                <w:lang w:val="en-IN"/>
              </w:rPr>
            </w:pPr>
            <w:r>
              <w:rPr>
                <w:lang w:val="en-IN"/>
              </w:rPr>
              <w:t>MIND</w:t>
            </w:r>
          </w:p>
        </w:tc>
        <w:tc>
          <w:tcPr>
            <w:tcW w:w="0" w:type="auto"/>
            <w:shd w:val="clear" w:color="auto" w:fill="auto"/>
            <w:tcMar>
              <w:top w:w="0" w:type="dxa"/>
              <w:left w:w="108" w:type="dxa"/>
              <w:bottom w:w="0" w:type="dxa"/>
              <w:right w:w="108" w:type="dxa"/>
            </w:tcMar>
          </w:tcPr>
          <w:p w14:paraId="62B003C5" w14:textId="678C7EDB" w:rsidR="00065F3D" w:rsidRDefault="00065F3D" w:rsidP="00065F3D">
            <w:pPr>
              <w:rPr>
                <w:lang w:val="en-IN"/>
              </w:rPr>
            </w:pPr>
            <w:r>
              <w:rPr>
                <w:lang w:val="en-IN"/>
              </w:rPr>
              <w:t>MIND</w:t>
            </w:r>
          </w:p>
        </w:tc>
        <w:tc>
          <w:tcPr>
            <w:tcW w:w="0" w:type="auto"/>
            <w:shd w:val="clear" w:color="auto" w:fill="auto"/>
            <w:tcMar>
              <w:top w:w="0" w:type="dxa"/>
              <w:left w:w="108" w:type="dxa"/>
              <w:bottom w:w="0" w:type="dxa"/>
              <w:right w:w="108" w:type="dxa"/>
            </w:tcMar>
          </w:tcPr>
          <w:p w14:paraId="158D98E0" w14:textId="1DAEA63E" w:rsidR="00065F3D" w:rsidRPr="00C45F0E" w:rsidRDefault="00065F3D" w:rsidP="00065F3D">
            <w:pPr>
              <w:rPr>
                <w:lang w:val="en-IN"/>
              </w:rPr>
            </w:pPr>
            <w:ins w:id="918" w:author="Pande, Amitkumar" w:date="2020-10-02T17:57:00Z">
              <w:r w:rsidRPr="00C45F0E">
                <w:rPr>
                  <w:lang w:val="en-IN"/>
                </w:rPr>
                <w:t>AWS/</w:t>
              </w:r>
            </w:ins>
            <w:r>
              <w:rPr>
                <w:lang w:val="en-IN"/>
              </w:rPr>
              <w:t xml:space="preserve"> </w:t>
            </w:r>
            <w:r w:rsidR="00F577A5">
              <w:rPr>
                <w:lang w:val="en-IN"/>
              </w:rPr>
              <w:t>SAMRX</w:t>
            </w:r>
          </w:p>
        </w:tc>
        <w:tc>
          <w:tcPr>
            <w:tcW w:w="0" w:type="auto"/>
            <w:shd w:val="clear" w:color="auto" w:fill="auto"/>
            <w:tcMar>
              <w:top w:w="0" w:type="dxa"/>
              <w:left w:w="108" w:type="dxa"/>
              <w:bottom w:w="0" w:type="dxa"/>
              <w:right w:w="108" w:type="dxa"/>
            </w:tcMar>
          </w:tcPr>
          <w:p w14:paraId="742E89F6" w14:textId="4DDCB423" w:rsidR="00065F3D" w:rsidRPr="00C45F0E" w:rsidRDefault="00065F3D" w:rsidP="00065F3D">
            <w:pPr>
              <w:rPr>
                <w:lang w:val="en-IN"/>
              </w:rPr>
            </w:pPr>
            <w:ins w:id="919" w:author="Pande, Amitkumar" w:date="2020-10-02T17:57:00Z">
              <w:r w:rsidRPr="00C45F0E">
                <w:rPr>
                  <w:lang w:val="en-IN"/>
                </w:rPr>
                <w:t>AWS/</w:t>
              </w:r>
            </w:ins>
            <w:r>
              <w:rPr>
                <w:lang w:val="en-IN"/>
              </w:rPr>
              <w:t xml:space="preserve"> </w:t>
            </w:r>
            <w:r w:rsidR="00F577A5">
              <w:rPr>
                <w:lang w:val="en-IN"/>
              </w:rPr>
              <w:t>SAMRX</w:t>
            </w:r>
          </w:p>
        </w:tc>
      </w:tr>
      <w:tr w:rsidR="00065F3D" w:rsidRPr="00C45F0E" w14:paraId="6C330A8B" w14:textId="77777777" w:rsidTr="00C45F0E">
        <w:trPr>
          <w:trHeight w:val="407"/>
          <w:jc w:val="center"/>
        </w:trPr>
        <w:tc>
          <w:tcPr>
            <w:tcW w:w="0" w:type="auto"/>
            <w:shd w:val="clear" w:color="auto" w:fill="auto"/>
            <w:tcMar>
              <w:top w:w="0" w:type="dxa"/>
              <w:left w:w="108" w:type="dxa"/>
              <w:bottom w:w="0" w:type="dxa"/>
              <w:right w:w="108" w:type="dxa"/>
            </w:tcMar>
          </w:tcPr>
          <w:p w14:paraId="5FA1A05F" w14:textId="6A004B80" w:rsidR="00065F3D" w:rsidRDefault="00065F3D" w:rsidP="00065F3D">
            <w:pPr>
              <w:rPr>
                <w:bCs/>
                <w:lang w:val="en-IN"/>
              </w:rPr>
            </w:pPr>
            <w:r>
              <w:rPr>
                <w:bCs/>
                <w:lang w:val="en-IN"/>
              </w:rPr>
              <w:t>Code Build</w:t>
            </w:r>
          </w:p>
        </w:tc>
        <w:tc>
          <w:tcPr>
            <w:tcW w:w="0" w:type="auto"/>
            <w:shd w:val="clear" w:color="auto" w:fill="auto"/>
            <w:tcMar>
              <w:top w:w="0" w:type="dxa"/>
              <w:left w:w="108" w:type="dxa"/>
              <w:bottom w:w="0" w:type="dxa"/>
              <w:right w:w="108" w:type="dxa"/>
            </w:tcMar>
          </w:tcPr>
          <w:p w14:paraId="569258BE" w14:textId="4AF9E143" w:rsidR="00065F3D" w:rsidRDefault="00065F3D" w:rsidP="00065F3D">
            <w:pPr>
              <w:rPr>
                <w:lang w:val="en-IN"/>
              </w:rPr>
            </w:pPr>
            <w:r>
              <w:rPr>
                <w:lang w:val="en-IN"/>
              </w:rPr>
              <w:t>MIND</w:t>
            </w:r>
          </w:p>
        </w:tc>
        <w:tc>
          <w:tcPr>
            <w:tcW w:w="0" w:type="auto"/>
            <w:shd w:val="clear" w:color="auto" w:fill="auto"/>
            <w:tcMar>
              <w:top w:w="0" w:type="dxa"/>
              <w:left w:w="108" w:type="dxa"/>
              <w:bottom w:w="0" w:type="dxa"/>
              <w:right w:w="108" w:type="dxa"/>
            </w:tcMar>
          </w:tcPr>
          <w:p w14:paraId="47635102" w14:textId="0E57CCBC" w:rsidR="00065F3D" w:rsidRDefault="00065F3D" w:rsidP="00065F3D">
            <w:pPr>
              <w:rPr>
                <w:lang w:val="en-IN"/>
              </w:rPr>
            </w:pPr>
            <w:r>
              <w:rPr>
                <w:lang w:val="en-IN"/>
              </w:rPr>
              <w:t>MIND</w:t>
            </w:r>
          </w:p>
        </w:tc>
        <w:tc>
          <w:tcPr>
            <w:tcW w:w="0" w:type="auto"/>
            <w:shd w:val="clear" w:color="auto" w:fill="auto"/>
            <w:tcMar>
              <w:top w:w="0" w:type="dxa"/>
              <w:left w:w="108" w:type="dxa"/>
              <w:bottom w:w="0" w:type="dxa"/>
              <w:right w:w="108" w:type="dxa"/>
            </w:tcMar>
          </w:tcPr>
          <w:p w14:paraId="4827875A" w14:textId="01830D77" w:rsidR="00065F3D" w:rsidRDefault="00065F3D" w:rsidP="00065F3D">
            <w:pPr>
              <w:rPr>
                <w:lang w:val="en-IN"/>
              </w:rPr>
            </w:pPr>
            <w:ins w:id="920" w:author="Pande, Amitkumar" w:date="2020-10-02T17:57:00Z">
              <w:r w:rsidRPr="00C45F0E">
                <w:rPr>
                  <w:lang w:val="en-IN"/>
                </w:rPr>
                <w:t>AWS/</w:t>
              </w:r>
            </w:ins>
            <w:r>
              <w:rPr>
                <w:lang w:val="en-IN"/>
              </w:rPr>
              <w:t xml:space="preserve"> </w:t>
            </w:r>
            <w:r w:rsidR="00F577A5">
              <w:rPr>
                <w:lang w:val="en-IN"/>
              </w:rPr>
              <w:t>SAMRX</w:t>
            </w:r>
          </w:p>
        </w:tc>
        <w:tc>
          <w:tcPr>
            <w:tcW w:w="0" w:type="auto"/>
            <w:shd w:val="clear" w:color="auto" w:fill="auto"/>
            <w:tcMar>
              <w:top w:w="0" w:type="dxa"/>
              <w:left w:w="108" w:type="dxa"/>
              <w:bottom w:w="0" w:type="dxa"/>
              <w:right w:w="108" w:type="dxa"/>
            </w:tcMar>
          </w:tcPr>
          <w:p w14:paraId="2F80686E" w14:textId="22353FB0" w:rsidR="00065F3D" w:rsidRPr="00C45F0E" w:rsidRDefault="00065F3D" w:rsidP="00065F3D">
            <w:pPr>
              <w:rPr>
                <w:lang w:val="en-IN"/>
              </w:rPr>
            </w:pPr>
            <w:ins w:id="921" w:author="Pande, Amitkumar" w:date="2020-10-02T17:57:00Z">
              <w:r w:rsidRPr="00C45F0E">
                <w:rPr>
                  <w:lang w:val="en-IN"/>
                </w:rPr>
                <w:t>AWS/</w:t>
              </w:r>
            </w:ins>
            <w:r>
              <w:rPr>
                <w:lang w:val="en-IN"/>
              </w:rPr>
              <w:t xml:space="preserve"> </w:t>
            </w:r>
            <w:r w:rsidR="00F577A5">
              <w:rPr>
                <w:lang w:val="en-IN"/>
              </w:rPr>
              <w:t>SAMRX</w:t>
            </w:r>
          </w:p>
        </w:tc>
      </w:tr>
      <w:tr w:rsidR="00E129AD" w:rsidRPr="00C45F0E" w14:paraId="6F9A5CE5" w14:textId="77777777" w:rsidTr="00C45F0E">
        <w:trPr>
          <w:trHeight w:val="407"/>
          <w:jc w:val="center"/>
        </w:trPr>
        <w:tc>
          <w:tcPr>
            <w:tcW w:w="0" w:type="auto"/>
            <w:shd w:val="clear" w:color="auto" w:fill="auto"/>
            <w:tcMar>
              <w:top w:w="0" w:type="dxa"/>
              <w:left w:w="108" w:type="dxa"/>
              <w:bottom w:w="0" w:type="dxa"/>
              <w:right w:w="108" w:type="dxa"/>
            </w:tcMar>
          </w:tcPr>
          <w:p w14:paraId="587047DD" w14:textId="64C0C826" w:rsidR="00E129AD" w:rsidRPr="00BF6B6F" w:rsidRDefault="00E129AD" w:rsidP="00E129AD">
            <w:pPr>
              <w:rPr>
                <w:bCs/>
                <w:lang w:val="en-IN"/>
              </w:rPr>
            </w:pPr>
            <w:r>
              <w:rPr>
                <w:bCs/>
                <w:lang w:val="en-IN"/>
              </w:rPr>
              <w:t>Code Review</w:t>
            </w:r>
          </w:p>
        </w:tc>
        <w:tc>
          <w:tcPr>
            <w:tcW w:w="0" w:type="auto"/>
            <w:shd w:val="clear" w:color="auto" w:fill="auto"/>
            <w:tcMar>
              <w:top w:w="0" w:type="dxa"/>
              <w:left w:w="108" w:type="dxa"/>
              <w:bottom w:w="0" w:type="dxa"/>
              <w:right w:w="108" w:type="dxa"/>
            </w:tcMar>
          </w:tcPr>
          <w:p w14:paraId="6681E165" w14:textId="650BFA95" w:rsidR="00E129AD" w:rsidRDefault="00065F3D" w:rsidP="00E129AD">
            <w:pPr>
              <w:rPr>
                <w:lang w:val="en-IN"/>
              </w:rPr>
            </w:pPr>
            <w:r>
              <w:rPr>
                <w:lang w:val="en-IN"/>
              </w:rPr>
              <w:t>MATE</w:t>
            </w:r>
          </w:p>
        </w:tc>
        <w:tc>
          <w:tcPr>
            <w:tcW w:w="0" w:type="auto"/>
            <w:shd w:val="clear" w:color="auto" w:fill="auto"/>
            <w:tcMar>
              <w:top w:w="0" w:type="dxa"/>
              <w:left w:w="108" w:type="dxa"/>
              <w:bottom w:w="0" w:type="dxa"/>
              <w:right w:w="108" w:type="dxa"/>
            </w:tcMar>
          </w:tcPr>
          <w:p w14:paraId="1FB0C00D" w14:textId="71AFDF65" w:rsidR="00E129AD" w:rsidRDefault="00F577A5" w:rsidP="00E129AD">
            <w:pPr>
              <w:rPr>
                <w:lang w:val="en-IN"/>
              </w:rPr>
            </w:pPr>
            <w:r>
              <w:rPr>
                <w:lang w:val="en-IN"/>
              </w:rPr>
              <w:t>SAMRX</w:t>
            </w:r>
          </w:p>
        </w:tc>
        <w:tc>
          <w:tcPr>
            <w:tcW w:w="0" w:type="auto"/>
            <w:shd w:val="clear" w:color="auto" w:fill="auto"/>
            <w:tcMar>
              <w:top w:w="0" w:type="dxa"/>
              <w:left w:w="108" w:type="dxa"/>
              <w:bottom w:w="0" w:type="dxa"/>
              <w:right w:w="108" w:type="dxa"/>
            </w:tcMar>
          </w:tcPr>
          <w:p w14:paraId="5AC47CD3" w14:textId="77379A4C" w:rsidR="00E129AD" w:rsidRDefault="00E129AD" w:rsidP="00E129AD">
            <w:pPr>
              <w:rPr>
                <w:lang w:val="en-IN"/>
              </w:rPr>
            </w:pPr>
            <w:r>
              <w:rPr>
                <w:lang w:val="en-IN"/>
              </w:rPr>
              <w:t>AWS</w:t>
            </w:r>
          </w:p>
        </w:tc>
        <w:tc>
          <w:tcPr>
            <w:tcW w:w="0" w:type="auto"/>
            <w:shd w:val="clear" w:color="auto" w:fill="auto"/>
            <w:tcMar>
              <w:top w:w="0" w:type="dxa"/>
              <w:left w:w="108" w:type="dxa"/>
              <w:bottom w:w="0" w:type="dxa"/>
              <w:right w:w="108" w:type="dxa"/>
            </w:tcMar>
          </w:tcPr>
          <w:p w14:paraId="3EF59D25" w14:textId="40A1AD35" w:rsidR="00E129AD" w:rsidRPr="00C45F0E" w:rsidRDefault="00E129AD" w:rsidP="00E129AD">
            <w:pPr>
              <w:rPr>
                <w:lang w:val="en-IN"/>
              </w:rPr>
            </w:pPr>
            <w:r>
              <w:rPr>
                <w:lang w:val="en-IN"/>
              </w:rPr>
              <w:t>AWS</w:t>
            </w:r>
          </w:p>
        </w:tc>
      </w:tr>
      <w:tr w:rsidR="00E129AD" w:rsidRPr="00C45F0E" w14:paraId="131470D9" w14:textId="77777777" w:rsidTr="00C45F0E">
        <w:trPr>
          <w:trHeight w:val="407"/>
          <w:jc w:val="center"/>
          <w:ins w:id="922" w:author="Pande, Amitkumar" w:date="2020-10-02T17:57:00Z"/>
        </w:trPr>
        <w:tc>
          <w:tcPr>
            <w:tcW w:w="0" w:type="auto"/>
            <w:shd w:val="clear" w:color="auto" w:fill="auto"/>
            <w:tcMar>
              <w:top w:w="0" w:type="dxa"/>
              <w:left w:w="108" w:type="dxa"/>
              <w:bottom w:w="0" w:type="dxa"/>
              <w:right w:w="108" w:type="dxa"/>
            </w:tcMar>
            <w:hideMark/>
          </w:tcPr>
          <w:p w14:paraId="2934E2D5" w14:textId="77777777" w:rsidR="00E129AD" w:rsidRPr="00BF6B6F" w:rsidRDefault="00E129AD" w:rsidP="00E129AD">
            <w:pPr>
              <w:rPr>
                <w:ins w:id="923" w:author="Pande, Amitkumar" w:date="2020-10-02T17:57:00Z"/>
                <w:lang w:val="en-IN"/>
              </w:rPr>
            </w:pPr>
            <w:ins w:id="924" w:author="Pande, Amitkumar" w:date="2020-10-02T17:57:00Z">
              <w:r w:rsidRPr="00BF6B6F">
                <w:rPr>
                  <w:bCs/>
                  <w:lang w:val="en-IN"/>
                  <w:rPrChange w:id="925" w:author="Pande, Amitkumar" w:date="2020-10-20T17:19:00Z">
                    <w:rPr>
                      <w:b/>
                      <w:bCs/>
                      <w:lang w:val="en-IN"/>
                    </w:rPr>
                  </w:rPrChange>
                </w:rPr>
                <w:t>Validation</w:t>
              </w:r>
            </w:ins>
          </w:p>
        </w:tc>
        <w:tc>
          <w:tcPr>
            <w:tcW w:w="0" w:type="auto"/>
            <w:shd w:val="clear" w:color="auto" w:fill="auto"/>
            <w:tcMar>
              <w:top w:w="0" w:type="dxa"/>
              <w:left w:w="108" w:type="dxa"/>
              <w:bottom w:w="0" w:type="dxa"/>
              <w:right w:w="108" w:type="dxa"/>
            </w:tcMar>
            <w:hideMark/>
          </w:tcPr>
          <w:p w14:paraId="6CEEDA0C" w14:textId="028C56B7" w:rsidR="00E129AD" w:rsidRPr="00C45F0E" w:rsidRDefault="00065F3D" w:rsidP="00E129AD">
            <w:pPr>
              <w:rPr>
                <w:ins w:id="926" w:author="Pande, Amitkumar" w:date="2020-10-02T17:57:00Z"/>
                <w:lang w:val="en-IN"/>
              </w:rPr>
            </w:pPr>
            <w:r>
              <w:rPr>
                <w:lang w:val="en-IN"/>
              </w:rPr>
              <w:t>MIND</w:t>
            </w:r>
          </w:p>
        </w:tc>
        <w:tc>
          <w:tcPr>
            <w:tcW w:w="0" w:type="auto"/>
            <w:shd w:val="clear" w:color="auto" w:fill="auto"/>
            <w:tcMar>
              <w:top w:w="0" w:type="dxa"/>
              <w:left w:w="108" w:type="dxa"/>
              <w:bottom w:w="0" w:type="dxa"/>
              <w:right w:w="108" w:type="dxa"/>
            </w:tcMar>
            <w:hideMark/>
          </w:tcPr>
          <w:p w14:paraId="222FE1F1" w14:textId="1E35080B" w:rsidR="00E129AD" w:rsidRPr="00C45F0E" w:rsidRDefault="00F577A5" w:rsidP="00E129AD">
            <w:pPr>
              <w:rPr>
                <w:ins w:id="927" w:author="Pande, Amitkumar" w:date="2020-10-02T17:57:00Z"/>
                <w:lang w:val="en-IN"/>
              </w:rPr>
            </w:pPr>
            <w:r>
              <w:rPr>
                <w:lang w:val="en-IN"/>
              </w:rPr>
              <w:t>SAMRX</w:t>
            </w:r>
          </w:p>
        </w:tc>
        <w:tc>
          <w:tcPr>
            <w:tcW w:w="0" w:type="auto"/>
            <w:shd w:val="clear" w:color="auto" w:fill="auto"/>
            <w:tcMar>
              <w:top w:w="0" w:type="dxa"/>
              <w:left w:w="108" w:type="dxa"/>
              <w:bottom w:w="0" w:type="dxa"/>
              <w:right w:w="108" w:type="dxa"/>
            </w:tcMar>
            <w:hideMark/>
          </w:tcPr>
          <w:p w14:paraId="21FB9D77" w14:textId="7F630E5B" w:rsidR="00E129AD" w:rsidRPr="00C45F0E" w:rsidRDefault="00065F3D" w:rsidP="00E129AD">
            <w:pPr>
              <w:rPr>
                <w:ins w:id="928" w:author="Pande, Amitkumar" w:date="2020-10-02T17:57:00Z"/>
                <w:lang w:val="en-IN"/>
              </w:rPr>
            </w:pPr>
            <w:r>
              <w:rPr>
                <w:lang w:val="en-IN"/>
              </w:rPr>
              <w:t>MIND</w:t>
            </w:r>
          </w:p>
        </w:tc>
        <w:tc>
          <w:tcPr>
            <w:tcW w:w="0" w:type="auto"/>
            <w:shd w:val="clear" w:color="auto" w:fill="auto"/>
            <w:tcMar>
              <w:top w:w="0" w:type="dxa"/>
              <w:left w:w="108" w:type="dxa"/>
              <w:bottom w:w="0" w:type="dxa"/>
              <w:right w:w="108" w:type="dxa"/>
            </w:tcMar>
            <w:hideMark/>
          </w:tcPr>
          <w:p w14:paraId="4CD49993" w14:textId="77777777" w:rsidR="00E129AD" w:rsidRPr="00C45F0E" w:rsidRDefault="00E129AD" w:rsidP="00E129AD">
            <w:pPr>
              <w:rPr>
                <w:ins w:id="929" w:author="Pande, Amitkumar" w:date="2020-10-02T17:57:00Z"/>
                <w:lang w:val="en-IN"/>
              </w:rPr>
            </w:pPr>
            <w:ins w:id="930" w:author="Pande, Amitkumar" w:date="2020-10-02T17:57:00Z">
              <w:r w:rsidRPr="00C45F0E">
                <w:rPr>
                  <w:lang w:val="en-IN"/>
                </w:rPr>
                <w:t>AWS</w:t>
              </w:r>
            </w:ins>
          </w:p>
        </w:tc>
      </w:tr>
      <w:tr w:rsidR="00E129AD" w:rsidRPr="00C45F0E" w14:paraId="6144E92D" w14:textId="77777777" w:rsidTr="00C45F0E">
        <w:trPr>
          <w:trHeight w:val="407"/>
          <w:jc w:val="center"/>
          <w:ins w:id="931" w:author="Pande, Amitkumar" w:date="2020-10-02T17:57:00Z"/>
        </w:trPr>
        <w:tc>
          <w:tcPr>
            <w:tcW w:w="0" w:type="auto"/>
            <w:shd w:val="clear" w:color="auto" w:fill="auto"/>
            <w:tcMar>
              <w:top w:w="0" w:type="dxa"/>
              <w:left w:w="108" w:type="dxa"/>
              <w:bottom w:w="0" w:type="dxa"/>
              <w:right w:w="108" w:type="dxa"/>
            </w:tcMar>
            <w:hideMark/>
          </w:tcPr>
          <w:p w14:paraId="123A0383" w14:textId="77777777" w:rsidR="00E129AD" w:rsidRPr="00BF6B6F" w:rsidRDefault="00E129AD" w:rsidP="00E129AD">
            <w:pPr>
              <w:rPr>
                <w:ins w:id="932" w:author="Pande, Amitkumar" w:date="2020-10-02T17:57:00Z"/>
                <w:lang w:val="en-IN"/>
              </w:rPr>
            </w:pPr>
            <w:ins w:id="933" w:author="Pande, Amitkumar" w:date="2020-10-02T17:57:00Z">
              <w:r w:rsidRPr="00BF6B6F">
                <w:rPr>
                  <w:bCs/>
                  <w:lang w:val="en-IN"/>
                  <w:rPrChange w:id="934" w:author="Pande, Amitkumar" w:date="2020-10-20T17:19:00Z">
                    <w:rPr>
                      <w:b/>
                      <w:bCs/>
                      <w:lang w:val="en-IN"/>
                    </w:rPr>
                  </w:rPrChange>
                </w:rPr>
                <w:t>Sign-off</w:t>
              </w:r>
            </w:ins>
          </w:p>
        </w:tc>
        <w:tc>
          <w:tcPr>
            <w:tcW w:w="0" w:type="auto"/>
            <w:shd w:val="clear" w:color="auto" w:fill="auto"/>
            <w:tcMar>
              <w:top w:w="0" w:type="dxa"/>
              <w:left w:w="108" w:type="dxa"/>
              <w:bottom w:w="0" w:type="dxa"/>
              <w:right w:w="108" w:type="dxa"/>
            </w:tcMar>
            <w:hideMark/>
          </w:tcPr>
          <w:p w14:paraId="56A5616D" w14:textId="689CE558" w:rsidR="00E129AD" w:rsidRPr="00C45F0E" w:rsidRDefault="00065F3D" w:rsidP="00E129AD">
            <w:pPr>
              <w:rPr>
                <w:ins w:id="935" w:author="Pande, Amitkumar" w:date="2020-10-02T17:57:00Z"/>
                <w:lang w:val="en-IN"/>
              </w:rPr>
            </w:pPr>
            <w:r>
              <w:rPr>
                <w:lang w:val="en-IN"/>
              </w:rPr>
              <w:t>MATE</w:t>
            </w:r>
          </w:p>
        </w:tc>
        <w:tc>
          <w:tcPr>
            <w:tcW w:w="0" w:type="auto"/>
            <w:shd w:val="clear" w:color="auto" w:fill="auto"/>
            <w:tcMar>
              <w:top w:w="0" w:type="dxa"/>
              <w:left w:w="108" w:type="dxa"/>
              <w:bottom w:w="0" w:type="dxa"/>
              <w:right w:w="108" w:type="dxa"/>
            </w:tcMar>
            <w:hideMark/>
          </w:tcPr>
          <w:p w14:paraId="21976C37" w14:textId="68BD349E" w:rsidR="00E129AD" w:rsidRPr="00C45F0E" w:rsidRDefault="00F577A5" w:rsidP="00E129AD">
            <w:pPr>
              <w:rPr>
                <w:ins w:id="936" w:author="Pande, Amitkumar" w:date="2020-10-02T17:57:00Z"/>
                <w:lang w:val="en-IN"/>
              </w:rPr>
            </w:pPr>
            <w:r>
              <w:rPr>
                <w:lang w:val="en-IN"/>
              </w:rPr>
              <w:t>SAMRX</w:t>
            </w:r>
          </w:p>
        </w:tc>
        <w:tc>
          <w:tcPr>
            <w:tcW w:w="0" w:type="auto"/>
            <w:shd w:val="clear" w:color="auto" w:fill="auto"/>
            <w:tcMar>
              <w:top w:w="0" w:type="dxa"/>
              <w:left w:w="108" w:type="dxa"/>
              <w:bottom w:w="0" w:type="dxa"/>
              <w:right w:w="108" w:type="dxa"/>
            </w:tcMar>
            <w:hideMark/>
          </w:tcPr>
          <w:p w14:paraId="491F36BF" w14:textId="74F0E610" w:rsidR="00E129AD" w:rsidRPr="00C45F0E" w:rsidRDefault="00E129AD" w:rsidP="00E129AD">
            <w:pPr>
              <w:rPr>
                <w:ins w:id="937" w:author="Pande, Amitkumar" w:date="2020-10-02T17:57:00Z"/>
                <w:lang w:val="en-IN"/>
              </w:rPr>
            </w:pPr>
            <w:ins w:id="938" w:author="Pande, Amitkumar" w:date="2020-10-02T17:57:00Z">
              <w:r w:rsidRPr="00C45F0E">
                <w:rPr>
                  <w:lang w:val="en-IN"/>
                </w:rPr>
                <w:t>AWS/</w:t>
              </w:r>
            </w:ins>
            <w:r w:rsidR="00065F3D">
              <w:rPr>
                <w:lang w:val="en-IN"/>
              </w:rPr>
              <w:t xml:space="preserve"> MIND</w:t>
            </w:r>
          </w:p>
        </w:tc>
        <w:tc>
          <w:tcPr>
            <w:tcW w:w="0" w:type="auto"/>
            <w:shd w:val="clear" w:color="auto" w:fill="auto"/>
            <w:tcMar>
              <w:top w:w="0" w:type="dxa"/>
              <w:left w:w="108" w:type="dxa"/>
              <w:bottom w:w="0" w:type="dxa"/>
              <w:right w:w="108" w:type="dxa"/>
            </w:tcMar>
            <w:hideMark/>
          </w:tcPr>
          <w:p w14:paraId="4D842324" w14:textId="194E0D4E" w:rsidR="00E129AD" w:rsidRPr="00C45F0E" w:rsidRDefault="00E129AD" w:rsidP="00E129AD">
            <w:pPr>
              <w:rPr>
                <w:ins w:id="939" w:author="Pande, Amitkumar" w:date="2020-10-02T17:57:00Z"/>
                <w:lang w:val="en-IN"/>
              </w:rPr>
            </w:pPr>
            <w:ins w:id="940" w:author="Pande, Amitkumar" w:date="2020-10-02T17:57:00Z">
              <w:r w:rsidRPr="00C45F0E">
                <w:rPr>
                  <w:lang w:val="en-IN"/>
                </w:rPr>
                <w:t>AWS/</w:t>
              </w:r>
            </w:ins>
            <w:r w:rsidR="00065F3D">
              <w:rPr>
                <w:lang w:val="en-IN"/>
              </w:rPr>
              <w:t xml:space="preserve"> MIND</w:t>
            </w:r>
          </w:p>
        </w:tc>
      </w:tr>
    </w:tbl>
    <w:p w14:paraId="16336EE7" w14:textId="6B8FAB36" w:rsidR="00E129AD" w:rsidRDefault="00E129AD"/>
    <w:p w14:paraId="01A83241" w14:textId="49534F92" w:rsidR="00E129AD" w:rsidRPr="00CB0D7E" w:rsidRDefault="00E129AD" w:rsidP="00215868"/>
    <w:p w14:paraId="709C68B5" w14:textId="4ACDA0CC" w:rsidR="00530BB7" w:rsidRPr="004C5D17" w:rsidDel="00530BB7" w:rsidRDefault="00530BB7">
      <w:pPr>
        <w:rPr>
          <w:del w:id="941" w:author="Pande, Amitkumar" w:date="2020-09-14T11:55:00Z"/>
        </w:rPr>
        <w:pPrChange w:id="942" w:author="Pande, Amitkumar" w:date="2020-09-14T11:53:00Z">
          <w:pPr>
            <w:pStyle w:val="Heading2"/>
          </w:pPr>
        </w:pPrChange>
      </w:pPr>
      <w:bookmarkStart w:id="943" w:name="_Toc62133188"/>
      <w:bookmarkStart w:id="944" w:name="_Toc63182061"/>
      <w:bookmarkStart w:id="945" w:name="_Toc63937077"/>
      <w:bookmarkStart w:id="946" w:name="_Toc64441287"/>
      <w:bookmarkStart w:id="947" w:name="_Toc64441426"/>
      <w:bookmarkEnd w:id="943"/>
      <w:bookmarkEnd w:id="944"/>
      <w:bookmarkEnd w:id="945"/>
      <w:bookmarkEnd w:id="946"/>
      <w:bookmarkEnd w:id="947"/>
    </w:p>
    <w:tbl>
      <w:tblPr>
        <w:tblW w:w="5000" w:type="pct"/>
        <w:tblLook w:val="04A0" w:firstRow="1" w:lastRow="0" w:firstColumn="1" w:lastColumn="0" w:noHBand="0" w:noVBand="1"/>
      </w:tblPr>
      <w:tblGrid>
        <w:gridCol w:w="604"/>
        <w:gridCol w:w="1905"/>
        <w:gridCol w:w="1516"/>
        <w:gridCol w:w="1290"/>
        <w:gridCol w:w="1549"/>
        <w:gridCol w:w="1402"/>
        <w:gridCol w:w="1497"/>
        <w:gridCol w:w="1027"/>
      </w:tblGrid>
      <w:tr w:rsidR="00581E27" w:rsidRPr="00581E27" w:rsidDel="00D23F1E" w14:paraId="75C0C768" w14:textId="52CDFA17" w:rsidTr="003558C9">
        <w:trPr>
          <w:trHeight w:val="300"/>
          <w:del w:id="948" w:author="Pande, Amitkumar" w:date="2020-10-02T18:00:00Z"/>
        </w:trPr>
        <w:tc>
          <w:tcPr>
            <w:tcW w:w="270"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B1DFB87" w14:textId="35CC74C2" w:rsidR="00581E27" w:rsidRPr="00581E27" w:rsidDel="00D23F1E" w:rsidRDefault="00581E27" w:rsidP="00581E27">
            <w:pPr>
              <w:rPr>
                <w:del w:id="949" w:author="Pande, Amitkumar" w:date="2020-10-02T18:00:00Z"/>
                <w:b/>
                <w:bCs/>
                <w:lang w:val="en-IN"/>
              </w:rPr>
            </w:pPr>
            <w:del w:id="950" w:author="Pande, Amitkumar" w:date="2020-10-02T18:00:00Z">
              <w:r w:rsidRPr="00581E27" w:rsidDel="00D23F1E">
                <w:rPr>
                  <w:b/>
                  <w:bCs/>
                  <w:lang w:val="en-IN"/>
                </w:rPr>
                <w:delText>Steps</w:delText>
              </w:r>
              <w:bookmarkStart w:id="951" w:name="_Toc62133189"/>
              <w:bookmarkStart w:id="952" w:name="_Toc63182062"/>
              <w:bookmarkStart w:id="953" w:name="_Toc63937078"/>
              <w:bookmarkStart w:id="954" w:name="_Toc64441288"/>
              <w:bookmarkStart w:id="955" w:name="_Toc64441427"/>
              <w:bookmarkEnd w:id="951"/>
              <w:bookmarkEnd w:id="952"/>
              <w:bookmarkEnd w:id="953"/>
              <w:bookmarkEnd w:id="954"/>
              <w:bookmarkEnd w:id="955"/>
            </w:del>
          </w:p>
        </w:tc>
        <w:tc>
          <w:tcPr>
            <w:tcW w:w="902" w:type="pct"/>
            <w:tcBorders>
              <w:top w:val="single" w:sz="4" w:space="0" w:color="auto"/>
              <w:left w:val="nil"/>
              <w:bottom w:val="single" w:sz="4" w:space="0" w:color="auto"/>
              <w:right w:val="single" w:sz="4" w:space="0" w:color="auto"/>
            </w:tcBorders>
            <w:shd w:val="clear" w:color="000000" w:fill="FFFF00"/>
            <w:noWrap/>
            <w:vAlign w:val="bottom"/>
            <w:hideMark/>
          </w:tcPr>
          <w:p w14:paraId="2847465B" w14:textId="698D32E0" w:rsidR="00581E27" w:rsidRPr="00581E27" w:rsidDel="00D23F1E" w:rsidRDefault="00581E27">
            <w:pPr>
              <w:rPr>
                <w:del w:id="956" w:author="Pande, Amitkumar" w:date="2020-10-02T18:00:00Z"/>
                <w:b/>
                <w:bCs/>
                <w:lang w:val="en-IN"/>
              </w:rPr>
            </w:pPr>
            <w:del w:id="957" w:author="Pande, Amitkumar" w:date="2020-09-14T11:53:00Z">
              <w:r w:rsidRPr="00581E27" w:rsidDel="00961252">
                <w:rPr>
                  <w:b/>
                  <w:bCs/>
                  <w:lang w:val="en-IN"/>
                </w:rPr>
                <w:delText>Project Initiation</w:delText>
              </w:r>
            </w:del>
            <w:bookmarkStart w:id="958" w:name="_Toc62133190"/>
            <w:bookmarkStart w:id="959" w:name="_Toc63182063"/>
            <w:bookmarkStart w:id="960" w:name="_Toc63937079"/>
            <w:bookmarkStart w:id="961" w:name="_Toc64441289"/>
            <w:bookmarkStart w:id="962" w:name="_Toc64441428"/>
            <w:bookmarkEnd w:id="958"/>
            <w:bookmarkEnd w:id="959"/>
            <w:bookmarkEnd w:id="960"/>
            <w:bookmarkEnd w:id="961"/>
            <w:bookmarkEnd w:id="962"/>
          </w:p>
        </w:tc>
        <w:tc>
          <w:tcPr>
            <w:tcW w:w="713" w:type="pct"/>
            <w:tcBorders>
              <w:top w:val="single" w:sz="4" w:space="0" w:color="auto"/>
              <w:left w:val="nil"/>
              <w:bottom w:val="single" w:sz="4" w:space="0" w:color="auto"/>
              <w:right w:val="single" w:sz="4" w:space="0" w:color="auto"/>
            </w:tcBorders>
            <w:shd w:val="clear" w:color="000000" w:fill="FFFF00"/>
            <w:noWrap/>
            <w:vAlign w:val="bottom"/>
            <w:hideMark/>
          </w:tcPr>
          <w:p w14:paraId="5162E281" w14:textId="68E5BC2D" w:rsidR="00581E27" w:rsidRPr="00581E27" w:rsidDel="00D23F1E" w:rsidRDefault="00581E27" w:rsidP="00581E27">
            <w:pPr>
              <w:rPr>
                <w:del w:id="963" w:author="Pande, Amitkumar" w:date="2020-10-02T18:00:00Z"/>
                <w:b/>
                <w:bCs/>
                <w:lang w:val="en-IN"/>
              </w:rPr>
            </w:pPr>
            <w:del w:id="964" w:author="Pande, Amitkumar" w:date="2020-09-14T11:53:00Z">
              <w:r w:rsidRPr="00581E27" w:rsidDel="00961252">
                <w:rPr>
                  <w:b/>
                  <w:bCs/>
                  <w:lang w:val="en-IN"/>
                </w:rPr>
                <w:delText>Sr. Cloud Engineer</w:delText>
              </w:r>
            </w:del>
            <w:bookmarkStart w:id="965" w:name="_Toc62133191"/>
            <w:bookmarkStart w:id="966" w:name="_Toc63182064"/>
            <w:bookmarkStart w:id="967" w:name="_Toc63937080"/>
            <w:bookmarkStart w:id="968" w:name="_Toc64441290"/>
            <w:bookmarkStart w:id="969" w:name="_Toc64441429"/>
            <w:bookmarkEnd w:id="965"/>
            <w:bookmarkEnd w:id="966"/>
            <w:bookmarkEnd w:id="967"/>
            <w:bookmarkEnd w:id="968"/>
            <w:bookmarkEnd w:id="969"/>
          </w:p>
        </w:tc>
        <w:tc>
          <w:tcPr>
            <w:tcW w:w="603" w:type="pct"/>
            <w:tcBorders>
              <w:top w:val="single" w:sz="4" w:space="0" w:color="auto"/>
              <w:left w:val="nil"/>
              <w:bottom w:val="single" w:sz="4" w:space="0" w:color="auto"/>
              <w:right w:val="single" w:sz="4" w:space="0" w:color="auto"/>
            </w:tcBorders>
            <w:shd w:val="clear" w:color="000000" w:fill="FFFF00"/>
            <w:noWrap/>
            <w:vAlign w:val="bottom"/>
            <w:hideMark/>
          </w:tcPr>
          <w:p w14:paraId="599859B6" w14:textId="5070ED67" w:rsidR="00581E27" w:rsidRPr="00581E27" w:rsidDel="00D23F1E" w:rsidRDefault="00581E27" w:rsidP="00581E27">
            <w:pPr>
              <w:rPr>
                <w:del w:id="970" w:author="Pande, Amitkumar" w:date="2020-10-02T18:00:00Z"/>
                <w:b/>
                <w:bCs/>
                <w:lang w:val="en-IN"/>
              </w:rPr>
            </w:pPr>
            <w:del w:id="971" w:author="Pande, Amitkumar" w:date="2020-09-14T11:53:00Z">
              <w:r w:rsidRPr="00581E27" w:rsidDel="00961252">
                <w:rPr>
                  <w:b/>
                  <w:bCs/>
                  <w:lang w:val="en-IN"/>
                </w:rPr>
                <w:delText>Cloud Engineer</w:delText>
              </w:r>
            </w:del>
            <w:bookmarkStart w:id="972" w:name="_Toc62133192"/>
            <w:bookmarkStart w:id="973" w:name="_Toc63182065"/>
            <w:bookmarkStart w:id="974" w:name="_Toc63937081"/>
            <w:bookmarkStart w:id="975" w:name="_Toc64441291"/>
            <w:bookmarkStart w:id="976" w:name="_Toc64441430"/>
            <w:bookmarkEnd w:id="972"/>
            <w:bookmarkEnd w:id="973"/>
            <w:bookmarkEnd w:id="974"/>
            <w:bookmarkEnd w:id="975"/>
            <w:bookmarkEnd w:id="976"/>
          </w:p>
        </w:tc>
        <w:tc>
          <w:tcPr>
            <w:tcW w:w="729" w:type="pct"/>
            <w:tcBorders>
              <w:top w:val="single" w:sz="4" w:space="0" w:color="auto"/>
              <w:left w:val="nil"/>
              <w:bottom w:val="single" w:sz="4" w:space="0" w:color="auto"/>
              <w:right w:val="single" w:sz="4" w:space="0" w:color="auto"/>
            </w:tcBorders>
            <w:shd w:val="clear" w:color="000000" w:fill="FFFF00"/>
            <w:noWrap/>
            <w:vAlign w:val="bottom"/>
            <w:hideMark/>
          </w:tcPr>
          <w:p w14:paraId="44B675B5" w14:textId="17506734" w:rsidR="00581E27" w:rsidRPr="00581E27" w:rsidDel="00D23F1E" w:rsidRDefault="00581E27" w:rsidP="00581E27">
            <w:pPr>
              <w:rPr>
                <w:del w:id="977" w:author="Pande, Amitkumar" w:date="2020-10-02T18:00:00Z"/>
                <w:b/>
                <w:bCs/>
                <w:lang w:val="en-IN"/>
              </w:rPr>
            </w:pPr>
            <w:del w:id="978" w:author="Pande, Amitkumar" w:date="2020-09-14T11:53:00Z">
              <w:r w:rsidRPr="00581E27" w:rsidDel="00961252">
                <w:rPr>
                  <w:b/>
                  <w:bCs/>
                  <w:lang w:val="en-IN"/>
                </w:rPr>
                <w:delText>Database Engineer</w:delText>
              </w:r>
            </w:del>
            <w:bookmarkStart w:id="979" w:name="_Toc62133193"/>
            <w:bookmarkStart w:id="980" w:name="_Toc63182066"/>
            <w:bookmarkStart w:id="981" w:name="_Toc63937082"/>
            <w:bookmarkStart w:id="982" w:name="_Toc64441292"/>
            <w:bookmarkStart w:id="983" w:name="_Toc64441431"/>
            <w:bookmarkEnd w:id="979"/>
            <w:bookmarkEnd w:id="980"/>
            <w:bookmarkEnd w:id="981"/>
            <w:bookmarkEnd w:id="982"/>
            <w:bookmarkEnd w:id="983"/>
          </w:p>
        </w:tc>
        <w:tc>
          <w:tcPr>
            <w:tcW w:w="657" w:type="pct"/>
            <w:tcBorders>
              <w:top w:val="single" w:sz="4" w:space="0" w:color="auto"/>
              <w:left w:val="nil"/>
              <w:bottom w:val="single" w:sz="4" w:space="0" w:color="auto"/>
              <w:right w:val="single" w:sz="4" w:space="0" w:color="auto"/>
            </w:tcBorders>
            <w:shd w:val="clear" w:color="000000" w:fill="FFFF00"/>
            <w:noWrap/>
            <w:vAlign w:val="bottom"/>
            <w:hideMark/>
          </w:tcPr>
          <w:p w14:paraId="26CE6B62" w14:textId="0294071E" w:rsidR="00581E27" w:rsidRPr="00581E27" w:rsidDel="00D23F1E" w:rsidRDefault="00581E27" w:rsidP="00581E27">
            <w:pPr>
              <w:rPr>
                <w:del w:id="984" w:author="Pande, Amitkumar" w:date="2020-10-02T18:00:00Z"/>
                <w:b/>
                <w:bCs/>
                <w:lang w:val="en-IN"/>
              </w:rPr>
            </w:pPr>
            <w:del w:id="985" w:author="Pande, Amitkumar" w:date="2020-09-14T11:53:00Z">
              <w:r w:rsidRPr="00581E27" w:rsidDel="00961252">
                <w:rPr>
                  <w:b/>
                  <w:bCs/>
                  <w:lang w:val="en-IN"/>
                </w:rPr>
                <w:delText>Project Manager</w:delText>
              </w:r>
            </w:del>
            <w:bookmarkStart w:id="986" w:name="_Toc62133194"/>
            <w:bookmarkStart w:id="987" w:name="_Toc63182067"/>
            <w:bookmarkStart w:id="988" w:name="_Toc63937083"/>
            <w:bookmarkStart w:id="989" w:name="_Toc64441293"/>
            <w:bookmarkStart w:id="990" w:name="_Toc64441432"/>
            <w:bookmarkEnd w:id="986"/>
            <w:bookmarkEnd w:id="987"/>
            <w:bookmarkEnd w:id="988"/>
            <w:bookmarkEnd w:id="989"/>
            <w:bookmarkEnd w:id="990"/>
          </w:p>
        </w:tc>
        <w:tc>
          <w:tcPr>
            <w:tcW w:w="704" w:type="pct"/>
            <w:tcBorders>
              <w:top w:val="single" w:sz="4" w:space="0" w:color="auto"/>
              <w:left w:val="nil"/>
              <w:bottom w:val="single" w:sz="4" w:space="0" w:color="auto"/>
              <w:right w:val="single" w:sz="4" w:space="0" w:color="auto"/>
            </w:tcBorders>
            <w:shd w:val="clear" w:color="000000" w:fill="FFFF00"/>
            <w:noWrap/>
            <w:vAlign w:val="bottom"/>
            <w:hideMark/>
          </w:tcPr>
          <w:p w14:paraId="57FA6525" w14:textId="03E1B97B" w:rsidR="00581E27" w:rsidRPr="00581E27" w:rsidDel="00D23F1E" w:rsidRDefault="00581E27" w:rsidP="00581E27">
            <w:pPr>
              <w:rPr>
                <w:del w:id="991" w:author="Pande, Amitkumar" w:date="2020-10-02T18:00:00Z"/>
                <w:b/>
                <w:bCs/>
                <w:lang w:val="en-IN"/>
              </w:rPr>
            </w:pPr>
            <w:del w:id="992" w:author="Pande, Amitkumar" w:date="2020-09-14T11:53:00Z">
              <w:r w:rsidRPr="00581E27" w:rsidDel="00961252">
                <w:rPr>
                  <w:b/>
                  <w:bCs/>
                  <w:lang w:val="en-IN"/>
                </w:rPr>
                <w:delText>Solution Architect</w:delText>
              </w:r>
            </w:del>
            <w:bookmarkStart w:id="993" w:name="_Toc62133195"/>
            <w:bookmarkStart w:id="994" w:name="_Toc63182068"/>
            <w:bookmarkStart w:id="995" w:name="_Toc63937084"/>
            <w:bookmarkStart w:id="996" w:name="_Toc64441294"/>
            <w:bookmarkStart w:id="997" w:name="_Toc64441433"/>
            <w:bookmarkEnd w:id="993"/>
            <w:bookmarkEnd w:id="994"/>
            <w:bookmarkEnd w:id="995"/>
            <w:bookmarkEnd w:id="996"/>
            <w:bookmarkEnd w:id="997"/>
          </w:p>
        </w:tc>
        <w:tc>
          <w:tcPr>
            <w:tcW w:w="422" w:type="pct"/>
            <w:tcBorders>
              <w:top w:val="single" w:sz="4" w:space="0" w:color="auto"/>
              <w:left w:val="nil"/>
              <w:bottom w:val="single" w:sz="4" w:space="0" w:color="auto"/>
              <w:right w:val="single" w:sz="4" w:space="0" w:color="auto"/>
            </w:tcBorders>
            <w:shd w:val="clear" w:color="000000" w:fill="FFFF00"/>
            <w:noWrap/>
            <w:vAlign w:val="bottom"/>
            <w:hideMark/>
          </w:tcPr>
          <w:p w14:paraId="3C070E6A" w14:textId="339AC03F" w:rsidR="00581E27" w:rsidRPr="00581E27" w:rsidDel="00D23F1E" w:rsidRDefault="00581E27" w:rsidP="00581E27">
            <w:pPr>
              <w:rPr>
                <w:del w:id="998" w:author="Pande, Amitkumar" w:date="2020-10-02T18:00:00Z"/>
                <w:b/>
                <w:bCs/>
                <w:lang w:val="en-IN"/>
              </w:rPr>
            </w:pPr>
            <w:del w:id="999" w:author="Pande, Amitkumar" w:date="2020-10-02T16:53:00Z">
              <w:r w:rsidRPr="00581E27" w:rsidDel="00703DC7">
                <w:rPr>
                  <w:b/>
                  <w:bCs/>
                  <w:i/>
                  <w:lang w:val="en-IN"/>
                </w:rPr>
                <w:delText>CUSTOMER</w:delText>
              </w:r>
            </w:del>
            <w:del w:id="1000" w:author="Pande, Amitkumar" w:date="2020-10-02T16:54:00Z">
              <w:r w:rsidRPr="00581E27" w:rsidDel="00703DC7">
                <w:rPr>
                  <w:b/>
                  <w:bCs/>
                  <w:i/>
                  <w:lang w:val="en-IN"/>
                </w:rPr>
                <w:delText xml:space="preserve"> </w:delText>
              </w:r>
            </w:del>
            <w:bookmarkStart w:id="1001" w:name="_Toc62133196"/>
            <w:bookmarkStart w:id="1002" w:name="_Toc63182069"/>
            <w:bookmarkStart w:id="1003" w:name="_Toc63937085"/>
            <w:bookmarkStart w:id="1004" w:name="_Toc64441295"/>
            <w:bookmarkStart w:id="1005" w:name="_Toc64441434"/>
            <w:bookmarkEnd w:id="1001"/>
            <w:bookmarkEnd w:id="1002"/>
            <w:bookmarkEnd w:id="1003"/>
            <w:bookmarkEnd w:id="1004"/>
            <w:bookmarkEnd w:id="1005"/>
          </w:p>
        </w:tc>
        <w:bookmarkStart w:id="1006" w:name="_Toc62133197"/>
        <w:bookmarkStart w:id="1007" w:name="_Toc63182070"/>
        <w:bookmarkStart w:id="1008" w:name="_Toc63937086"/>
        <w:bookmarkStart w:id="1009" w:name="_Toc64441296"/>
        <w:bookmarkStart w:id="1010" w:name="_Toc64441435"/>
        <w:bookmarkEnd w:id="1006"/>
        <w:bookmarkEnd w:id="1007"/>
        <w:bookmarkEnd w:id="1008"/>
        <w:bookmarkEnd w:id="1009"/>
        <w:bookmarkEnd w:id="1010"/>
      </w:tr>
      <w:tr w:rsidR="00581E27" w:rsidRPr="00581E27" w:rsidDel="00D23F1E" w14:paraId="1E7E1F28" w14:textId="56C735C4" w:rsidTr="003558C9">
        <w:trPr>
          <w:trHeight w:val="300"/>
          <w:del w:id="1011"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7FAEC4E2" w14:textId="43002FF4" w:rsidR="00581E27" w:rsidRPr="00581E27" w:rsidDel="00D23F1E" w:rsidRDefault="00581E27" w:rsidP="00581E27">
            <w:pPr>
              <w:rPr>
                <w:del w:id="1012" w:author="Pande, Amitkumar" w:date="2020-10-02T18:00:00Z"/>
                <w:lang w:val="en-IN"/>
              </w:rPr>
            </w:pPr>
            <w:del w:id="1013" w:author="Pande, Amitkumar" w:date="2020-10-02T18:00:00Z">
              <w:r w:rsidRPr="00581E27" w:rsidDel="00D23F1E">
                <w:rPr>
                  <w:lang w:val="en-IN"/>
                </w:rPr>
                <w:delText>1</w:delText>
              </w:r>
              <w:bookmarkStart w:id="1014" w:name="_Toc62133198"/>
              <w:bookmarkStart w:id="1015" w:name="_Toc63182071"/>
              <w:bookmarkStart w:id="1016" w:name="_Toc63937087"/>
              <w:bookmarkStart w:id="1017" w:name="_Toc64441297"/>
              <w:bookmarkStart w:id="1018" w:name="_Toc64441436"/>
              <w:bookmarkEnd w:id="1014"/>
              <w:bookmarkEnd w:id="1015"/>
              <w:bookmarkEnd w:id="1016"/>
              <w:bookmarkEnd w:id="1017"/>
              <w:bookmarkEnd w:id="1018"/>
            </w:del>
          </w:p>
        </w:tc>
        <w:tc>
          <w:tcPr>
            <w:tcW w:w="902" w:type="pct"/>
            <w:tcBorders>
              <w:top w:val="nil"/>
              <w:left w:val="nil"/>
              <w:bottom w:val="single" w:sz="4" w:space="0" w:color="auto"/>
              <w:right w:val="single" w:sz="4" w:space="0" w:color="auto"/>
            </w:tcBorders>
            <w:shd w:val="clear" w:color="auto" w:fill="auto"/>
            <w:noWrap/>
            <w:vAlign w:val="bottom"/>
            <w:hideMark/>
          </w:tcPr>
          <w:p w14:paraId="6EC405B7" w14:textId="793C772F" w:rsidR="00581E27" w:rsidRPr="00581E27" w:rsidDel="00D23F1E" w:rsidRDefault="00581E27" w:rsidP="00581E27">
            <w:pPr>
              <w:rPr>
                <w:del w:id="1019" w:author="Pande, Amitkumar" w:date="2020-10-02T18:00:00Z"/>
                <w:lang w:val="en-IN"/>
              </w:rPr>
            </w:pPr>
            <w:del w:id="1020" w:author="Pande, Amitkumar" w:date="2020-10-02T18:00:00Z">
              <w:r w:rsidRPr="00581E27" w:rsidDel="00D23F1E">
                <w:rPr>
                  <w:lang w:val="en-IN"/>
                </w:rPr>
                <w:delText>Infra Deployment</w:delText>
              </w:r>
              <w:bookmarkStart w:id="1021" w:name="_Toc62133199"/>
              <w:bookmarkStart w:id="1022" w:name="_Toc63182072"/>
              <w:bookmarkStart w:id="1023" w:name="_Toc63937088"/>
              <w:bookmarkStart w:id="1024" w:name="_Toc64441298"/>
              <w:bookmarkStart w:id="1025" w:name="_Toc64441437"/>
              <w:bookmarkEnd w:id="1021"/>
              <w:bookmarkEnd w:id="1022"/>
              <w:bookmarkEnd w:id="1023"/>
              <w:bookmarkEnd w:id="1024"/>
              <w:bookmarkEnd w:id="1025"/>
            </w:del>
          </w:p>
        </w:tc>
        <w:tc>
          <w:tcPr>
            <w:tcW w:w="713" w:type="pct"/>
            <w:tcBorders>
              <w:top w:val="nil"/>
              <w:left w:val="nil"/>
              <w:bottom w:val="single" w:sz="4" w:space="0" w:color="auto"/>
              <w:right w:val="single" w:sz="4" w:space="0" w:color="auto"/>
            </w:tcBorders>
            <w:shd w:val="clear" w:color="auto" w:fill="auto"/>
            <w:noWrap/>
            <w:vAlign w:val="bottom"/>
            <w:hideMark/>
          </w:tcPr>
          <w:p w14:paraId="711C21CF" w14:textId="1FB53439" w:rsidR="00581E27" w:rsidRPr="00581E27" w:rsidDel="00D23F1E" w:rsidRDefault="00581E27" w:rsidP="00581E27">
            <w:pPr>
              <w:rPr>
                <w:del w:id="1026" w:author="Pande, Amitkumar" w:date="2020-10-02T18:00:00Z"/>
                <w:lang w:val="en-IN"/>
              </w:rPr>
            </w:pPr>
            <w:del w:id="1027" w:author="Pande, Amitkumar" w:date="2020-10-02T18:00:00Z">
              <w:r w:rsidRPr="00581E27" w:rsidDel="00D23F1E">
                <w:rPr>
                  <w:lang w:val="en-IN"/>
                </w:rPr>
                <w:delText>A</w:delText>
              </w:r>
              <w:bookmarkStart w:id="1028" w:name="_Toc62133200"/>
              <w:bookmarkStart w:id="1029" w:name="_Toc63182073"/>
              <w:bookmarkStart w:id="1030" w:name="_Toc63937089"/>
              <w:bookmarkStart w:id="1031" w:name="_Toc64441299"/>
              <w:bookmarkStart w:id="1032" w:name="_Toc64441438"/>
              <w:bookmarkEnd w:id="1028"/>
              <w:bookmarkEnd w:id="1029"/>
              <w:bookmarkEnd w:id="1030"/>
              <w:bookmarkEnd w:id="1031"/>
              <w:bookmarkEnd w:id="1032"/>
            </w:del>
          </w:p>
        </w:tc>
        <w:tc>
          <w:tcPr>
            <w:tcW w:w="603" w:type="pct"/>
            <w:tcBorders>
              <w:top w:val="nil"/>
              <w:left w:val="nil"/>
              <w:bottom w:val="single" w:sz="4" w:space="0" w:color="auto"/>
              <w:right w:val="single" w:sz="4" w:space="0" w:color="auto"/>
            </w:tcBorders>
            <w:shd w:val="clear" w:color="auto" w:fill="auto"/>
            <w:noWrap/>
            <w:vAlign w:val="bottom"/>
            <w:hideMark/>
          </w:tcPr>
          <w:p w14:paraId="5F49E46E" w14:textId="05A122C9" w:rsidR="00581E27" w:rsidRPr="00581E27" w:rsidDel="00D23F1E" w:rsidRDefault="00581E27" w:rsidP="00581E27">
            <w:pPr>
              <w:rPr>
                <w:del w:id="1033" w:author="Pande, Amitkumar" w:date="2020-10-02T18:00:00Z"/>
                <w:lang w:val="en-IN"/>
              </w:rPr>
            </w:pPr>
            <w:del w:id="1034" w:author="Pande, Amitkumar" w:date="2020-10-02T18:00:00Z">
              <w:r w:rsidRPr="00581E27" w:rsidDel="00D23F1E">
                <w:rPr>
                  <w:lang w:val="en-IN"/>
                </w:rPr>
                <w:delText>A/R</w:delText>
              </w:r>
              <w:bookmarkStart w:id="1035" w:name="_Toc62133201"/>
              <w:bookmarkStart w:id="1036" w:name="_Toc63182074"/>
              <w:bookmarkStart w:id="1037" w:name="_Toc63937090"/>
              <w:bookmarkStart w:id="1038" w:name="_Toc64441300"/>
              <w:bookmarkStart w:id="1039" w:name="_Toc64441439"/>
              <w:bookmarkEnd w:id="1035"/>
              <w:bookmarkEnd w:id="1036"/>
              <w:bookmarkEnd w:id="1037"/>
              <w:bookmarkEnd w:id="1038"/>
              <w:bookmarkEnd w:id="1039"/>
            </w:del>
          </w:p>
        </w:tc>
        <w:tc>
          <w:tcPr>
            <w:tcW w:w="729" w:type="pct"/>
            <w:tcBorders>
              <w:top w:val="nil"/>
              <w:left w:val="nil"/>
              <w:bottom w:val="single" w:sz="4" w:space="0" w:color="auto"/>
              <w:right w:val="single" w:sz="4" w:space="0" w:color="auto"/>
            </w:tcBorders>
            <w:shd w:val="clear" w:color="auto" w:fill="auto"/>
            <w:noWrap/>
            <w:vAlign w:val="bottom"/>
            <w:hideMark/>
          </w:tcPr>
          <w:p w14:paraId="30CD2EE5" w14:textId="11C035B7" w:rsidR="00581E27" w:rsidRPr="00581E27" w:rsidDel="00D23F1E" w:rsidRDefault="00581E27" w:rsidP="00581E27">
            <w:pPr>
              <w:rPr>
                <w:del w:id="1040" w:author="Pande, Amitkumar" w:date="2020-10-02T18:00:00Z"/>
                <w:lang w:val="en-IN"/>
              </w:rPr>
            </w:pPr>
            <w:del w:id="1041" w:author="Pande, Amitkumar" w:date="2020-10-02T18:00:00Z">
              <w:r w:rsidRPr="00581E27" w:rsidDel="00D23F1E">
                <w:rPr>
                  <w:lang w:val="en-IN"/>
                </w:rPr>
                <w:delText>I/R</w:delText>
              </w:r>
              <w:bookmarkStart w:id="1042" w:name="_Toc62133202"/>
              <w:bookmarkStart w:id="1043" w:name="_Toc63182075"/>
              <w:bookmarkStart w:id="1044" w:name="_Toc63937091"/>
              <w:bookmarkStart w:id="1045" w:name="_Toc64441301"/>
              <w:bookmarkStart w:id="1046" w:name="_Toc64441440"/>
              <w:bookmarkEnd w:id="1042"/>
              <w:bookmarkEnd w:id="1043"/>
              <w:bookmarkEnd w:id="1044"/>
              <w:bookmarkEnd w:id="1045"/>
              <w:bookmarkEnd w:id="1046"/>
            </w:del>
          </w:p>
        </w:tc>
        <w:tc>
          <w:tcPr>
            <w:tcW w:w="657" w:type="pct"/>
            <w:tcBorders>
              <w:top w:val="nil"/>
              <w:left w:val="nil"/>
              <w:bottom w:val="single" w:sz="4" w:space="0" w:color="auto"/>
              <w:right w:val="single" w:sz="4" w:space="0" w:color="auto"/>
            </w:tcBorders>
            <w:shd w:val="clear" w:color="auto" w:fill="auto"/>
            <w:noWrap/>
            <w:vAlign w:val="bottom"/>
            <w:hideMark/>
          </w:tcPr>
          <w:p w14:paraId="4A8CE65A" w14:textId="15D965E8" w:rsidR="00581E27" w:rsidRPr="00581E27" w:rsidDel="00D23F1E" w:rsidRDefault="00581E27" w:rsidP="00581E27">
            <w:pPr>
              <w:rPr>
                <w:del w:id="1047" w:author="Pande, Amitkumar" w:date="2020-10-02T18:00:00Z"/>
                <w:lang w:val="en-IN"/>
              </w:rPr>
            </w:pPr>
            <w:del w:id="1048" w:author="Pande, Amitkumar" w:date="2020-10-02T18:00:00Z">
              <w:r w:rsidRPr="00581E27" w:rsidDel="00D23F1E">
                <w:rPr>
                  <w:lang w:val="en-IN"/>
                </w:rPr>
                <w:delText>A</w:delText>
              </w:r>
              <w:bookmarkStart w:id="1049" w:name="_Toc62133203"/>
              <w:bookmarkStart w:id="1050" w:name="_Toc63182076"/>
              <w:bookmarkStart w:id="1051" w:name="_Toc63937092"/>
              <w:bookmarkStart w:id="1052" w:name="_Toc64441302"/>
              <w:bookmarkStart w:id="1053" w:name="_Toc64441441"/>
              <w:bookmarkEnd w:id="1049"/>
              <w:bookmarkEnd w:id="1050"/>
              <w:bookmarkEnd w:id="1051"/>
              <w:bookmarkEnd w:id="1052"/>
              <w:bookmarkEnd w:id="1053"/>
            </w:del>
          </w:p>
        </w:tc>
        <w:tc>
          <w:tcPr>
            <w:tcW w:w="704" w:type="pct"/>
            <w:tcBorders>
              <w:top w:val="nil"/>
              <w:left w:val="nil"/>
              <w:bottom w:val="single" w:sz="4" w:space="0" w:color="auto"/>
              <w:right w:val="single" w:sz="4" w:space="0" w:color="auto"/>
            </w:tcBorders>
            <w:shd w:val="clear" w:color="auto" w:fill="auto"/>
            <w:noWrap/>
            <w:vAlign w:val="bottom"/>
            <w:hideMark/>
          </w:tcPr>
          <w:p w14:paraId="1A6DD866" w14:textId="50272024" w:rsidR="00581E27" w:rsidRPr="00581E27" w:rsidDel="00D23F1E" w:rsidRDefault="00581E27" w:rsidP="00581E27">
            <w:pPr>
              <w:rPr>
                <w:del w:id="1054" w:author="Pande, Amitkumar" w:date="2020-10-02T18:00:00Z"/>
                <w:lang w:val="en-IN"/>
              </w:rPr>
            </w:pPr>
            <w:del w:id="1055" w:author="Pande, Amitkumar" w:date="2020-10-02T18:00:00Z">
              <w:r w:rsidRPr="00581E27" w:rsidDel="00D23F1E">
                <w:rPr>
                  <w:lang w:val="en-IN"/>
                </w:rPr>
                <w:delText>C</w:delText>
              </w:r>
              <w:bookmarkStart w:id="1056" w:name="_Toc62133204"/>
              <w:bookmarkStart w:id="1057" w:name="_Toc63182077"/>
              <w:bookmarkStart w:id="1058" w:name="_Toc63937093"/>
              <w:bookmarkStart w:id="1059" w:name="_Toc64441303"/>
              <w:bookmarkStart w:id="1060" w:name="_Toc64441442"/>
              <w:bookmarkEnd w:id="1056"/>
              <w:bookmarkEnd w:id="1057"/>
              <w:bookmarkEnd w:id="1058"/>
              <w:bookmarkEnd w:id="1059"/>
              <w:bookmarkEnd w:id="1060"/>
            </w:del>
          </w:p>
        </w:tc>
        <w:tc>
          <w:tcPr>
            <w:tcW w:w="422" w:type="pct"/>
            <w:tcBorders>
              <w:top w:val="nil"/>
              <w:left w:val="nil"/>
              <w:bottom w:val="single" w:sz="4" w:space="0" w:color="auto"/>
              <w:right w:val="single" w:sz="4" w:space="0" w:color="auto"/>
            </w:tcBorders>
            <w:shd w:val="clear" w:color="auto" w:fill="auto"/>
            <w:noWrap/>
            <w:vAlign w:val="bottom"/>
            <w:hideMark/>
          </w:tcPr>
          <w:p w14:paraId="03138265" w14:textId="0808DB06" w:rsidR="00581E27" w:rsidRPr="00581E27" w:rsidDel="00D23F1E" w:rsidRDefault="00581E27" w:rsidP="00581E27">
            <w:pPr>
              <w:rPr>
                <w:del w:id="1061" w:author="Pande, Amitkumar" w:date="2020-10-02T18:00:00Z"/>
                <w:lang w:val="en-IN"/>
              </w:rPr>
            </w:pPr>
            <w:del w:id="1062" w:author="Pande, Amitkumar" w:date="2020-10-02T18:00:00Z">
              <w:r w:rsidRPr="00581E27" w:rsidDel="00D23F1E">
                <w:rPr>
                  <w:lang w:val="en-IN"/>
                </w:rPr>
                <w:delText>I</w:delText>
              </w:r>
              <w:bookmarkStart w:id="1063" w:name="_Toc62133205"/>
              <w:bookmarkStart w:id="1064" w:name="_Toc63182078"/>
              <w:bookmarkStart w:id="1065" w:name="_Toc63937094"/>
              <w:bookmarkStart w:id="1066" w:name="_Toc64441304"/>
              <w:bookmarkStart w:id="1067" w:name="_Toc64441443"/>
              <w:bookmarkEnd w:id="1063"/>
              <w:bookmarkEnd w:id="1064"/>
              <w:bookmarkEnd w:id="1065"/>
              <w:bookmarkEnd w:id="1066"/>
              <w:bookmarkEnd w:id="1067"/>
            </w:del>
          </w:p>
        </w:tc>
        <w:bookmarkStart w:id="1068" w:name="_Toc62133206"/>
        <w:bookmarkStart w:id="1069" w:name="_Toc63182079"/>
        <w:bookmarkStart w:id="1070" w:name="_Toc63937095"/>
        <w:bookmarkStart w:id="1071" w:name="_Toc64441305"/>
        <w:bookmarkStart w:id="1072" w:name="_Toc64441444"/>
        <w:bookmarkEnd w:id="1068"/>
        <w:bookmarkEnd w:id="1069"/>
        <w:bookmarkEnd w:id="1070"/>
        <w:bookmarkEnd w:id="1071"/>
        <w:bookmarkEnd w:id="1072"/>
      </w:tr>
      <w:tr w:rsidR="00581E27" w:rsidRPr="00581E27" w:rsidDel="00D23F1E" w14:paraId="57E2E025" w14:textId="6C1A6D5C" w:rsidTr="003558C9">
        <w:trPr>
          <w:trHeight w:val="300"/>
          <w:del w:id="1073"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677DF96E" w14:textId="33669012" w:rsidR="00581E27" w:rsidRPr="00581E27" w:rsidDel="00D23F1E" w:rsidRDefault="00581E27" w:rsidP="00581E27">
            <w:pPr>
              <w:rPr>
                <w:del w:id="1074" w:author="Pande, Amitkumar" w:date="2020-10-02T18:00:00Z"/>
                <w:lang w:val="en-IN"/>
              </w:rPr>
            </w:pPr>
            <w:del w:id="1075" w:author="Pande, Amitkumar" w:date="2020-10-02T18:00:00Z">
              <w:r w:rsidRPr="00581E27" w:rsidDel="00D23F1E">
                <w:rPr>
                  <w:lang w:val="en-IN"/>
                </w:rPr>
                <w:delText>2</w:delText>
              </w:r>
              <w:bookmarkStart w:id="1076" w:name="_Toc62133207"/>
              <w:bookmarkStart w:id="1077" w:name="_Toc63182080"/>
              <w:bookmarkStart w:id="1078" w:name="_Toc63937096"/>
              <w:bookmarkStart w:id="1079" w:name="_Toc64441306"/>
              <w:bookmarkStart w:id="1080" w:name="_Toc64441445"/>
              <w:bookmarkEnd w:id="1076"/>
              <w:bookmarkEnd w:id="1077"/>
              <w:bookmarkEnd w:id="1078"/>
              <w:bookmarkEnd w:id="1079"/>
              <w:bookmarkEnd w:id="1080"/>
            </w:del>
          </w:p>
        </w:tc>
        <w:tc>
          <w:tcPr>
            <w:tcW w:w="902" w:type="pct"/>
            <w:tcBorders>
              <w:top w:val="nil"/>
              <w:left w:val="nil"/>
              <w:bottom w:val="single" w:sz="4" w:space="0" w:color="auto"/>
              <w:right w:val="single" w:sz="4" w:space="0" w:color="auto"/>
            </w:tcBorders>
            <w:shd w:val="clear" w:color="auto" w:fill="auto"/>
            <w:noWrap/>
            <w:vAlign w:val="bottom"/>
            <w:hideMark/>
          </w:tcPr>
          <w:p w14:paraId="66D6CEC5" w14:textId="00B1E3A6" w:rsidR="00581E27" w:rsidRPr="00581E27" w:rsidDel="00D23F1E" w:rsidRDefault="00581E27" w:rsidP="00581E27">
            <w:pPr>
              <w:rPr>
                <w:del w:id="1081" w:author="Pande, Amitkumar" w:date="2020-10-02T18:00:00Z"/>
                <w:lang w:val="en-IN"/>
              </w:rPr>
            </w:pPr>
            <w:del w:id="1082" w:author="Pande, Amitkumar" w:date="2020-10-02T18:00:00Z">
              <w:r w:rsidRPr="00581E27" w:rsidDel="00D23F1E">
                <w:rPr>
                  <w:lang w:val="en-IN"/>
                </w:rPr>
                <w:delText>Application Deployment</w:delText>
              </w:r>
              <w:bookmarkStart w:id="1083" w:name="_Toc62133208"/>
              <w:bookmarkStart w:id="1084" w:name="_Toc63182081"/>
              <w:bookmarkStart w:id="1085" w:name="_Toc63937097"/>
              <w:bookmarkStart w:id="1086" w:name="_Toc64441307"/>
              <w:bookmarkStart w:id="1087" w:name="_Toc64441446"/>
              <w:bookmarkEnd w:id="1083"/>
              <w:bookmarkEnd w:id="1084"/>
              <w:bookmarkEnd w:id="1085"/>
              <w:bookmarkEnd w:id="1086"/>
              <w:bookmarkEnd w:id="1087"/>
            </w:del>
          </w:p>
        </w:tc>
        <w:tc>
          <w:tcPr>
            <w:tcW w:w="713" w:type="pct"/>
            <w:tcBorders>
              <w:top w:val="nil"/>
              <w:left w:val="nil"/>
              <w:bottom w:val="single" w:sz="4" w:space="0" w:color="auto"/>
              <w:right w:val="single" w:sz="4" w:space="0" w:color="auto"/>
            </w:tcBorders>
            <w:shd w:val="clear" w:color="auto" w:fill="auto"/>
            <w:noWrap/>
            <w:vAlign w:val="bottom"/>
            <w:hideMark/>
          </w:tcPr>
          <w:p w14:paraId="59C7454A" w14:textId="43771A5E" w:rsidR="00581E27" w:rsidRPr="00581E27" w:rsidDel="00D23F1E" w:rsidRDefault="00581E27" w:rsidP="00581E27">
            <w:pPr>
              <w:rPr>
                <w:del w:id="1088" w:author="Pande, Amitkumar" w:date="2020-10-02T18:00:00Z"/>
                <w:lang w:val="en-IN"/>
              </w:rPr>
            </w:pPr>
            <w:del w:id="1089" w:author="Pande, Amitkumar" w:date="2020-10-02T18:00:00Z">
              <w:r w:rsidRPr="00581E27" w:rsidDel="00D23F1E">
                <w:rPr>
                  <w:lang w:val="en-IN"/>
                </w:rPr>
                <w:delText>I</w:delText>
              </w:r>
              <w:bookmarkStart w:id="1090" w:name="_Toc62133209"/>
              <w:bookmarkStart w:id="1091" w:name="_Toc63182082"/>
              <w:bookmarkStart w:id="1092" w:name="_Toc63937098"/>
              <w:bookmarkStart w:id="1093" w:name="_Toc64441308"/>
              <w:bookmarkStart w:id="1094" w:name="_Toc64441447"/>
              <w:bookmarkEnd w:id="1090"/>
              <w:bookmarkEnd w:id="1091"/>
              <w:bookmarkEnd w:id="1092"/>
              <w:bookmarkEnd w:id="1093"/>
              <w:bookmarkEnd w:id="1094"/>
            </w:del>
          </w:p>
        </w:tc>
        <w:tc>
          <w:tcPr>
            <w:tcW w:w="603" w:type="pct"/>
            <w:tcBorders>
              <w:top w:val="nil"/>
              <w:left w:val="nil"/>
              <w:bottom w:val="single" w:sz="4" w:space="0" w:color="auto"/>
              <w:right w:val="single" w:sz="4" w:space="0" w:color="auto"/>
            </w:tcBorders>
            <w:shd w:val="clear" w:color="auto" w:fill="auto"/>
            <w:noWrap/>
            <w:vAlign w:val="bottom"/>
            <w:hideMark/>
          </w:tcPr>
          <w:p w14:paraId="4CBA0D09" w14:textId="4B3B516E" w:rsidR="00581E27" w:rsidRPr="00581E27" w:rsidDel="00D23F1E" w:rsidRDefault="00581E27" w:rsidP="00581E27">
            <w:pPr>
              <w:rPr>
                <w:del w:id="1095" w:author="Pande, Amitkumar" w:date="2020-10-02T18:00:00Z"/>
                <w:lang w:val="en-IN"/>
              </w:rPr>
            </w:pPr>
            <w:del w:id="1096" w:author="Pande, Amitkumar" w:date="2020-10-02T18:00:00Z">
              <w:r w:rsidRPr="00581E27" w:rsidDel="00D23F1E">
                <w:rPr>
                  <w:lang w:val="en-IN"/>
                </w:rPr>
                <w:delText>C</w:delText>
              </w:r>
              <w:bookmarkStart w:id="1097" w:name="_Toc62133210"/>
              <w:bookmarkStart w:id="1098" w:name="_Toc63182083"/>
              <w:bookmarkStart w:id="1099" w:name="_Toc63937099"/>
              <w:bookmarkStart w:id="1100" w:name="_Toc64441309"/>
              <w:bookmarkStart w:id="1101" w:name="_Toc64441448"/>
              <w:bookmarkEnd w:id="1097"/>
              <w:bookmarkEnd w:id="1098"/>
              <w:bookmarkEnd w:id="1099"/>
              <w:bookmarkEnd w:id="1100"/>
              <w:bookmarkEnd w:id="1101"/>
            </w:del>
          </w:p>
        </w:tc>
        <w:tc>
          <w:tcPr>
            <w:tcW w:w="729" w:type="pct"/>
            <w:tcBorders>
              <w:top w:val="nil"/>
              <w:left w:val="nil"/>
              <w:bottom w:val="single" w:sz="4" w:space="0" w:color="auto"/>
              <w:right w:val="single" w:sz="4" w:space="0" w:color="auto"/>
            </w:tcBorders>
            <w:shd w:val="clear" w:color="auto" w:fill="auto"/>
            <w:noWrap/>
            <w:vAlign w:val="bottom"/>
            <w:hideMark/>
          </w:tcPr>
          <w:p w14:paraId="1892F45A" w14:textId="3DAFC0A1" w:rsidR="00581E27" w:rsidRPr="00581E27" w:rsidDel="00D23F1E" w:rsidRDefault="00581E27" w:rsidP="00581E27">
            <w:pPr>
              <w:rPr>
                <w:del w:id="1102" w:author="Pande, Amitkumar" w:date="2020-10-02T18:00:00Z"/>
                <w:lang w:val="en-IN"/>
              </w:rPr>
            </w:pPr>
            <w:del w:id="1103" w:author="Pande, Amitkumar" w:date="2020-10-02T18:00:00Z">
              <w:r w:rsidRPr="00581E27" w:rsidDel="00D23F1E">
                <w:rPr>
                  <w:lang w:val="en-IN"/>
                </w:rPr>
                <w:delText>I</w:delText>
              </w:r>
              <w:bookmarkStart w:id="1104" w:name="_Toc62133211"/>
              <w:bookmarkStart w:id="1105" w:name="_Toc63182084"/>
              <w:bookmarkStart w:id="1106" w:name="_Toc63937100"/>
              <w:bookmarkStart w:id="1107" w:name="_Toc64441310"/>
              <w:bookmarkStart w:id="1108" w:name="_Toc64441449"/>
              <w:bookmarkEnd w:id="1104"/>
              <w:bookmarkEnd w:id="1105"/>
              <w:bookmarkEnd w:id="1106"/>
              <w:bookmarkEnd w:id="1107"/>
              <w:bookmarkEnd w:id="1108"/>
            </w:del>
          </w:p>
        </w:tc>
        <w:tc>
          <w:tcPr>
            <w:tcW w:w="657" w:type="pct"/>
            <w:tcBorders>
              <w:top w:val="nil"/>
              <w:left w:val="nil"/>
              <w:bottom w:val="single" w:sz="4" w:space="0" w:color="auto"/>
              <w:right w:val="single" w:sz="4" w:space="0" w:color="auto"/>
            </w:tcBorders>
            <w:shd w:val="clear" w:color="auto" w:fill="auto"/>
            <w:noWrap/>
            <w:vAlign w:val="bottom"/>
            <w:hideMark/>
          </w:tcPr>
          <w:p w14:paraId="58B4F19E" w14:textId="1A7DA7E6" w:rsidR="00581E27" w:rsidRPr="00581E27" w:rsidDel="00D23F1E" w:rsidRDefault="00581E27" w:rsidP="00581E27">
            <w:pPr>
              <w:rPr>
                <w:del w:id="1109" w:author="Pande, Amitkumar" w:date="2020-10-02T18:00:00Z"/>
                <w:lang w:val="en-IN"/>
              </w:rPr>
            </w:pPr>
            <w:del w:id="1110" w:author="Pande, Amitkumar" w:date="2020-10-02T18:00:00Z">
              <w:r w:rsidRPr="00581E27" w:rsidDel="00D23F1E">
                <w:rPr>
                  <w:lang w:val="en-IN"/>
                </w:rPr>
                <w:delText>I</w:delText>
              </w:r>
              <w:bookmarkStart w:id="1111" w:name="_Toc62133212"/>
              <w:bookmarkStart w:id="1112" w:name="_Toc63182085"/>
              <w:bookmarkStart w:id="1113" w:name="_Toc63937101"/>
              <w:bookmarkStart w:id="1114" w:name="_Toc64441311"/>
              <w:bookmarkStart w:id="1115" w:name="_Toc64441450"/>
              <w:bookmarkEnd w:id="1111"/>
              <w:bookmarkEnd w:id="1112"/>
              <w:bookmarkEnd w:id="1113"/>
              <w:bookmarkEnd w:id="1114"/>
              <w:bookmarkEnd w:id="1115"/>
            </w:del>
          </w:p>
        </w:tc>
        <w:tc>
          <w:tcPr>
            <w:tcW w:w="704" w:type="pct"/>
            <w:tcBorders>
              <w:top w:val="nil"/>
              <w:left w:val="nil"/>
              <w:bottom w:val="single" w:sz="4" w:space="0" w:color="auto"/>
              <w:right w:val="single" w:sz="4" w:space="0" w:color="auto"/>
            </w:tcBorders>
            <w:shd w:val="clear" w:color="auto" w:fill="auto"/>
            <w:noWrap/>
            <w:vAlign w:val="bottom"/>
            <w:hideMark/>
          </w:tcPr>
          <w:p w14:paraId="30A61AD5" w14:textId="619EDA00" w:rsidR="00581E27" w:rsidRPr="00581E27" w:rsidDel="00D23F1E" w:rsidRDefault="00581E27" w:rsidP="00581E27">
            <w:pPr>
              <w:rPr>
                <w:del w:id="1116" w:author="Pande, Amitkumar" w:date="2020-10-02T18:00:00Z"/>
                <w:lang w:val="en-IN"/>
              </w:rPr>
            </w:pPr>
            <w:del w:id="1117" w:author="Pande, Amitkumar" w:date="2020-10-02T18:00:00Z">
              <w:r w:rsidRPr="00581E27" w:rsidDel="00D23F1E">
                <w:rPr>
                  <w:lang w:val="en-IN"/>
                </w:rPr>
                <w:delText>C</w:delText>
              </w:r>
              <w:bookmarkStart w:id="1118" w:name="_Toc62133213"/>
              <w:bookmarkStart w:id="1119" w:name="_Toc63182086"/>
              <w:bookmarkStart w:id="1120" w:name="_Toc63937102"/>
              <w:bookmarkStart w:id="1121" w:name="_Toc64441312"/>
              <w:bookmarkStart w:id="1122" w:name="_Toc64441451"/>
              <w:bookmarkEnd w:id="1118"/>
              <w:bookmarkEnd w:id="1119"/>
              <w:bookmarkEnd w:id="1120"/>
              <w:bookmarkEnd w:id="1121"/>
              <w:bookmarkEnd w:id="1122"/>
            </w:del>
          </w:p>
        </w:tc>
        <w:tc>
          <w:tcPr>
            <w:tcW w:w="422" w:type="pct"/>
            <w:tcBorders>
              <w:top w:val="nil"/>
              <w:left w:val="nil"/>
              <w:bottom w:val="single" w:sz="4" w:space="0" w:color="auto"/>
              <w:right w:val="single" w:sz="4" w:space="0" w:color="auto"/>
            </w:tcBorders>
            <w:shd w:val="clear" w:color="auto" w:fill="auto"/>
            <w:noWrap/>
            <w:vAlign w:val="bottom"/>
            <w:hideMark/>
          </w:tcPr>
          <w:p w14:paraId="6F602E73" w14:textId="261E1BBA" w:rsidR="00581E27" w:rsidRPr="00581E27" w:rsidDel="00D23F1E" w:rsidRDefault="00581E27" w:rsidP="00581E27">
            <w:pPr>
              <w:rPr>
                <w:del w:id="1123" w:author="Pande, Amitkumar" w:date="2020-10-02T18:00:00Z"/>
                <w:lang w:val="en-IN"/>
              </w:rPr>
            </w:pPr>
            <w:del w:id="1124" w:author="Pande, Amitkumar" w:date="2020-10-02T18:00:00Z">
              <w:r w:rsidRPr="00581E27" w:rsidDel="00D23F1E">
                <w:rPr>
                  <w:lang w:val="en-IN"/>
                </w:rPr>
                <w:delText>A/R</w:delText>
              </w:r>
              <w:bookmarkStart w:id="1125" w:name="_Toc62133214"/>
              <w:bookmarkStart w:id="1126" w:name="_Toc63182087"/>
              <w:bookmarkStart w:id="1127" w:name="_Toc63937103"/>
              <w:bookmarkStart w:id="1128" w:name="_Toc64441313"/>
              <w:bookmarkStart w:id="1129" w:name="_Toc64441452"/>
              <w:bookmarkEnd w:id="1125"/>
              <w:bookmarkEnd w:id="1126"/>
              <w:bookmarkEnd w:id="1127"/>
              <w:bookmarkEnd w:id="1128"/>
              <w:bookmarkEnd w:id="1129"/>
            </w:del>
          </w:p>
        </w:tc>
        <w:bookmarkStart w:id="1130" w:name="_Toc62133215"/>
        <w:bookmarkStart w:id="1131" w:name="_Toc63182088"/>
        <w:bookmarkStart w:id="1132" w:name="_Toc63937104"/>
        <w:bookmarkStart w:id="1133" w:name="_Toc64441314"/>
        <w:bookmarkStart w:id="1134" w:name="_Toc64441453"/>
        <w:bookmarkEnd w:id="1130"/>
        <w:bookmarkEnd w:id="1131"/>
        <w:bookmarkEnd w:id="1132"/>
        <w:bookmarkEnd w:id="1133"/>
        <w:bookmarkEnd w:id="1134"/>
      </w:tr>
      <w:tr w:rsidR="00581E27" w:rsidRPr="00581E27" w:rsidDel="00D23F1E" w14:paraId="6BEAFF9F" w14:textId="7E709D3E" w:rsidTr="003558C9">
        <w:trPr>
          <w:trHeight w:val="300"/>
          <w:del w:id="1135"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35BDDAB6" w14:textId="4CE24481" w:rsidR="00581E27" w:rsidRPr="00581E27" w:rsidDel="00D23F1E" w:rsidRDefault="00581E27" w:rsidP="00581E27">
            <w:pPr>
              <w:rPr>
                <w:del w:id="1136" w:author="Pande, Amitkumar" w:date="2020-10-02T18:00:00Z"/>
                <w:lang w:val="en-IN"/>
              </w:rPr>
            </w:pPr>
            <w:del w:id="1137" w:author="Pande, Amitkumar" w:date="2020-10-02T18:00:00Z">
              <w:r w:rsidRPr="00581E27" w:rsidDel="00D23F1E">
                <w:rPr>
                  <w:lang w:val="en-IN"/>
                </w:rPr>
                <w:delText>3</w:delText>
              </w:r>
              <w:bookmarkStart w:id="1138" w:name="_Toc62133216"/>
              <w:bookmarkStart w:id="1139" w:name="_Toc63182089"/>
              <w:bookmarkStart w:id="1140" w:name="_Toc63937105"/>
              <w:bookmarkStart w:id="1141" w:name="_Toc64441315"/>
              <w:bookmarkStart w:id="1142" w:name="_Toc64441454"/>
              <w:bookmarkEnd w:id="1138"/>
              <w:bookmarkEnd w:id="1139"/>
              <w:bookmarkEnd w:id="1140"/>
              <w:bookmarkEnd w:id="1141"/>
              <w:bookmarkEnd w:id="1142"/>
            </w:del>
          </w:p>
        </w:tc>
        <w:tc>
          <w:tcPr>
            <w:tcW w:w="902" w:type="pct"/>
            <w:tcBorders>
              <w:top w:val="nil"/>
              <w:left w:val="nil"/>
              <w:bottom w:val="single" w:sz="4" w:space="0" w:color="auto"/>
              <w:right w:val="single" w:sz="4" w:space="0" w:color="auto"/>
            </w:tcBorders>
            <w:shd w:val="clear" w:color="auto" w:fill="auto"/>
            <w:noWrap/>
            <w:vAlign w:val="bottom"/>
            <w:hideMark/>
          </w:tcPr>
          <w:p w14:paraId="4F7C47D7" w14:textId="1F6AD9DD" w:rsidR="00581E27" w:rsidRPr="00581E27" w:rsidDel="00D23F1E" w:rsidRDefault="00581E27" w:rsidP="00581E27">
            <w:pPr>
              <w:rPr>
                <w:del w:id="1143" w:author="Pande, Amitkumar" w:date="2020-10-02T18:00:00Z"/>
                <w:lang w:val="en-IN"/>
              </w:rPr>
            </w:pPr>
            <w:del w:id="1144" w:author="Pande, Amitkumar" w:date="2020-10-02T18:00:00Z">
              <w:r w:rsidRPr="00581E27" w:rsidDel="00D23F1E">
                <w:rPr>
                  <w:lang w:val="en-IN"/>
                </w:rPr>
                <w:delText>Execution</w:delText>
              </w:r>
              <w:bookmarkStart w:id="1145" w:name="_Toc62133217"/>
              <w:bookmarkStart w:id="1146" w:name="_Toc63182090"/>
              <w:bookmarkStart w:id="1147" w:name="_Toc63937106"/>
              <w:bookmarkStart w:id="1148" w:name="_Toc64441316"/>
              <w:bookmarkStart w:id="1149" w:name="_Toc64441455"/>
              <w:bookmarkEnd w:id="1145"/>
              <w:bookmarkEnd w:id="1146"/>
              <w:bookmarkEnd w:id="1147"/>
              <w:bookmarkEnd w:id="1148"/>
              <w:bookmarkEnd w:id="1149"/>
            </w:del>
          </w:p>
        </w:tc>
        <w:tc>
          <w:tcPr>
            <w:tcW w:w="713" w:type="pct"/>
            <w:tcBorders>
              <w:top w:val="nil"/>
              <w:left w:val="nil"/>
              <w:bottom w:val="single" w:sz="4" w:space="0" w:color="auto"/>
              <w:right w:val="single" w:sz="4" w:space="0" w:color="auto"/>
            </w:tcBorders>
            <w:shd w:val="clear" w:color="auto" w:fill="auto"/>
            <w:noWrap/>
            <w:vAlign w:val="bottom"/>
            <w:hideMark/>
          </w:tcPr>
          <w:p w14:paraId="6DDCE722" w14:textId="6134B452" w:rsidR="00581E27" w:rsidRPr="00581E27" w:rsidDel="00D23F1E" w:rsidRDefault="00581E27" w:rsidP="00581E27">
            <w:pPr>
              <w:rPr>
                <w:del w:id="1150" w:author="Pande, Amitkumar" w:date="2020-10-02T18:00:00Z"/>
                <w:lang w:val="en-IN"/>
              </w:rPr>
            </w:pPr>
            <w:del w:id="1151" w:author="Pande, Amitkumar" w:date="2020-10-02T18:00:00Z">
              <w:r w:rsidRPr="00581E27" w:rsidDel="00D23F1E">
                <w:rPr>
                  <w:lang w:val="en-IN"/>
                </w:rPr>
                <w:delText>I</w:delText>
              </w:r>
              <w:bookmarkStart w:id="1152" w:name="_Toc62133218"/>
              <w:bookmarkStart w:id="1153" w:name="_Toc63182091"/>
              <w:bookmarkStart w:id="1154" w:name="_Toc63937107"/>
              <w:bookmarkStart w:id="1155" w:name="_Toc64441317"/>
              <w:bookmarkStart w:id="1156" w:name="_Toc64441456"/>
              <w:bookmarkEnd w:id="1152"/>
              <w:bookmarkEnd w:id="1153"/>
              <w:bookmarkEnd w:id="1154"/>
              <w:bookmarkEnd w:id="1155"/>
              <w:bookmarkEnd w:id="1156"/>
            </w:del>
          </w:p>
        </w:tc>
        <w:tc>
          <w:tcPr>
            <w:tcW w:w="603" w:type="pct"/>
            <w:tcBorders>
              <w:top w:val="nil"/>
              <w:left w:val="nil"/>
              <w:bottom w:val="single" w:sz="4" w:space="0" w:color="auto"/>
              <w:right w:val="single" w:sz="4" w:space="0" w:color="auto"/>
            </w:tcBorders>
            <w:shd w:val="clear" w:color="auto" w:fill="auto"/>
            <w:noWrap/>
            <w:vAlign w:val="bottom"/>
            <w:hideMark/>
          </w:tcPr>
          <w:p w14:paraId="4E9BEFFF" w14:textId="3DF6A11B" w:rsidR="00581E27" w:rsidRPr="00581E27" w:rsidDel="00D23F1E" w:rsidRDefault="00581E27" w:rsidP="00581E27">
            <w:pPr>
              <w:rPr>
                <w:del w:id="1157" w:author="Pande, Amitkumar" w:date="2020-10-02T18:00:00Z"/>
                <w:lang w:val="en-IN"/>
              </w:rPr>
            </w:pPr>
            <w:del w:id="1158" w:author="Pande, Amitkumar" w:date="2020-10-02T18:00:00Z">
              <w:r w:rsidRPr="00581E27" w:rsidDel="00D23F1E">
                <w:rPr>
                  <w:lang w:val="en-IN"/>
                </w:rPr>
                <w:delText>A/R</w:delText>
              </w:r>
              <w:bookmarkStart w:id="1159" w:name="_Toc62133219"/>
              <w:bookmarkStart w:id="1160" w:name="_Toc63182092"/>
              <w:bookmarkStart w:id="1161" w:name="_Toc63937108"/>
              <w:bookmarkStart w:id="1162" w:name="_Toc64441318"/>
              <w:bookmarkStart w:id="1163" w:name="_Toc64441457"/>
              <w:bookmarkEnd w:id="1159"/>
              <w:bookmarkEnd w:id="1160"/>
              <w:bookmarkEnd w:id="1161"/>
              <w:bookmarkEnd w:id="1162"/>
              <w:bookmarkEnd w:id="1163"/>
            </w:del>
          </w:p>
        </w:tc>
        <w:tc>
          <w:tcPr>
            <w:tcW w:w="729" w:type="pct"/>
            <w:tcBorders>
              <w:top w:val="nil"/>
              <w:left w:val="nil"/>
              <w:bottom w:val="single" w:sz="4" w:space="0" w:color="auto"/>
              <w:right w:val="single" w:sz="4" w:space="0" w:color="auto"/>
            </w:tcBorders>
            <w:shd w:val="clear" w:color="auto" w:fill="auto"/>
            <w:noWrap/>
            <w:vAlign w:val="bottom"/>
            <w:hideMark/>
          </w:tcPr>
          <w:p w14:paraId="4F52F229" w14:textId="398F5131" w:rsidR="00581E27" w:rsidRPr="00581E27" w:rsidDel="00D23F1E" w:rsidRDefault="00581E27" w:rsidP="00581E27">
            <w:pPr>
              <w:rPr>
                <w:del w:id="1164" w:author="Pande, Amitkumar" w:date="2020-10-02T18:00:00Z"/>
                <w:lang w:val="en-IN"/>
              </w:rPr>
            </w:pPr>
            <w:del w:id="1165" w:author="Pande, Amitkumar" w:date="2020-10-02T18:00:00Z">
              <w:r w:rsidRPr="00581E27" w:rsidDel="00D23F1E">
                <w:rPr>
                  <w:lang w:val="en-IN"/>
                </w:rPr>
                <w:delText>R</w:delText>
              </w:r>
              <w:bookmarkStart w:id="1166" w:name="_Toc62133220"/>
              <w:bookmarkStart w:id="1167" w:name="_Toc63182093"/>
              <w:bookmarkStart w:id="1168" w:name="_Toc63937109"/>
              <w:bookmarkStart w:id="1169" w:name="_Toc64441319"/>
              <w:bookmarkStart w:id="1170" w:name="_Toc64441458"/>
              <w:bookmarkEnd w:id="1166"/>
              <w:bookmarkEnd w:id="1167"/>
              <w:bookmarkEnd w:id="1168"/>
              <w:bookmarkEnd w:id="1169"/>
              <w:bookmarkEnd w:id="1170"/>
            </w:del>
          </w:p>
        </w:tc>
        <w:tc>
          <w:tcPr>
            <w:tcW w:w="657" w:type="pct"/>
            <w:tcBorders>
              <w:top w:val="nil"/>
              <w:left w:val="nil"/>
              <w:bottom w:val="single" w:sz="4" w:space="0" w:color="auto"/>
              <w:right w:val="single" w:sz="4" w:space="0" w:color="auto"/>
            </w:tcBorders>
            <w:shd w:val="clear" w:color="auto" w:fill="auto"/>
            <w:noWrap/>
            <w:vAlign w:val="bottom"/>
            <w:hideMark/>
          </w:tcPr>
          <w:p w14:paraId="3C20F7A5" w14:textId="4A2A8A1C" w:rsidR="00581E27" w:rsidRPr="00581E27" w:rsidDel="00D23F1E" w:rsidRDefault="00581E27" w:rsidP="00581E27">
            <w:pPr>
              <w:rPr>
                <w:del w:id="1171" w:author="Pande, Amitkumar" w:date="2020-10-02T18:00:00Z"/>
                <w:lang w:val="en-IN"/>
              </w:rPr>
            </w:pPr>
            <w:del w:id="1172" w:author="Pande, Amitkumar" w:date="2020-10-02T18:00:00Z">
              <w:r w:rsidRPr="00581E27" w:rsidDel="00D23F1E">
                <w:rPr>
                  <w:lang w:val="en-IN"/>
                </w:rPr>
                <w:delText>I</w:delText>
              </w:r>
              <w:bookmarkStart w:id="1173" w:name="_Toc62133221"/>
              <w:bookmarkStart w:id="1174" w:name="_Toc63182094"/>
              <w:bookmarkStart w:id="1175" w:name="_Toc63937110"/>
              <w:bookmarkStart w:id="1176" w:name="_Toc64441320"/>
              <w:bookmarkStart w:id="1177" w:name="_Toc64441459"/>
              <w:bookmarkEnd w:id="1173"/>
              <w:bookmarkEnd w:id="1174"/>
              <w:bookmarkEnd w:id="1175"/>
              <w:bookmarkEnd w:id="1176"/>
              <w:bookmarkEnd w:id="1177"/>
            </w:del>
          </w:p>
        </w:tc>
        <w:tc>
          <w:tcPr>
            <w:tcW w:w="704" w:type="pct"/>
            <w:tcBorders>
              <w:top w:val="nil"/>
              <w:left w:val="nil"/>
              <w:bottom w:val="single" w:sz="4" w:space="0" w:color="auto"/>
              <w:right w:val="single" w:sz="4" w:space="0" w:color="auto"/>
            </w:tcBorders>
            <w:shd w:val="clear" w:color="auto" w:fill="auto"/>
            <w:noWrap/>
            <w:vAlign w:val="bottom"/>
            <w:hideMark/>
          </w:tcPr>
          <w:p w14:paraId="57C94C3B" w14:textId="5D012EAF" w:rsidR="00581E27" w:rsidRPr="00581E27" w:rsidDel="00D23F1E" w:rsidRDefault="00581E27" w:rsidP="00581E27">
            <w:pPr>
              <w:rPr>
                <w:del w:id="1178" w:author="Pande, Amitkumar" w:date="2020-10-02T18:00:00Z"/>
                <w:lang w:val="en-IN"/>
              </w:rPr>
            </w:pPr>
            <w:del w:id="1179" w:author="Pande, Amitkumar" w:date="2020-10-02T18:00:00Z">
              <w:r w:rsidRPr="00581E27" w:rsidDel="00D23F1E">
                <w:rPr>
                  <w:lang w:val="en-IN"/>
                </w:rPr>
                <w:delText>C</w:delText>
              </w:r>
              <w:bookmarkStart w:id="1180" w:name="_Toc62133222"/>
              <w:bookmarkStart w:id="1181" w:name="_Toc63182095"/>
              <w:bookmarkStart w:id="1182" w:name="_Toc63937111"/>
              <w:bookmarkStart w:id="1183" w:name="_Toc64441321"/>
              <w:bookmarkStart w:id="1184" w:name="_Toc64441460"/>
              <w:bookmarkEnd w:id="1180"/>
              <w:bookmarkEnd w:id="1181"/>
              <w:bookmarkEnd w:id="1182"/>
              <w:bookmarkEnd w:id="1183"/>
              <w:bookmarkEnd w:id="1184"/>
            </w:del>
          </w:p>
        </w:tc>
        <w:tc>
          <w:tcPr>
            <w:tcW w:w="422" w:type="pct"/>
            <w:tcBorders>
              <w:top w:val="nil"/>
              <w:left w:val="nil"/>
              <w:bottom w:val="single" w:sz="4" w:space="0" w:color="auto"/>
              <w:right w:val="single" w:sz="4" w:space="0" w:color="auto"/>
            </w:tcBorders>
            <w:shd w:val="clear" w:color="auto" w:fill="auto"/>
            <w:noWrap/>
            <w:vAlign w:val="bottom"/>
            <w:hideMark/>
          </w:tcPr>
          <w:p w14:paraId="607E64B9" w14:textId="1168D99A" w:rsidR="00581E27" w:rsidRPr="00581E27" w:rsidDel="00D23F1E" w:rsidRDefault="00581E27" w:rsidP="00581E27">
            <w:pPr>
              <w:rPr>
                <w:del w:id="1185" w:author="Pande, Amitkumar" w:date="2020-10-02T18:00:00Z"/>
                <w:lang w:val="en-IN"/>
              </w:rPr>
            </w:pPr>
            <w:del w:id="1186" w:author="Pande, Amitkumar" w:date="2020-10-02T18:00:00Z">
              <w:r w:rsidRPr="00581E27" w:rsidDel="00D23F1E">
                <w:rPr>
                  <w:lang w:val="en-IN"/>
                </w:rPr>
                <w:delText>A</w:delText>
              </w:r>
              <w:bookmarkStart w:id="1187" w:name="_Toc62133223"/>
              <w:bookmarkStart w:id="1188" w:name="_Toc63182096"/>
              <w:bookmarkStart w:id="1189" w:name="_Toc63937112"/>
              <w:bookmarkStart w:id="1190" w:name="_Toc64441322"/>
              <w:bookmarkStart w:id="1191" w:name="_Toc64441461"/>
              <w:bookmarkEnd w:id="1187"/>
              <w:bookmarkEnd w:id="1188"/>
              <w:bookmarkEnd w:id="1189"/>
              <w:bookmarkEnd w:id="1190"/>
              <w:bookmarkEnd w:id="1191"/>
            </w:del>
          </w:p>
        </w:tc>
        <w:bookmarkStart w:id="1192" w:name="_Toc62133224"/>
        <w:bookmarkStart w:id="1193" w:name="_Toc63182097"/>
        <w:bookmarkStart w:id="1194" w:name="_Toc63937113"/>
        <w:bookmarkStart w:id="1195" w:name="_Toc64441323"/>
        <w:bookmarkStart w:id="1196" w:name="_Toc64441462"/>
        <w:bookmarkEnd w:id="1192"/>
        <w:bookmarkEnd w:id="1193"/>
        <w:bookmarkEnd w:id="1194"/>
        <w:bookmarkEnd w:id="1195"/>
        <w:bookmarkEnd w:id="1196"/>
      </w:tr>
      <w:tr w:rsidR="00581E27" w:rsidRPr="00581E27" w:rsidDel="00D23F1E" w14:paraId="43419B51" w14:textId="2166B575" w:rsidTr="003558C9">
        <w:trPr>
          <w:trHeight w:val="300"/>
          <w:del w:id="1197"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315D5E9D" w14:textId="414D4B7C" w:rsidR="00581E27" w:rsidRPr="00581E27" w:rsidDel="00D23F1E" w:rsidRDefault="00581E27" w:rsidP="00581E27">
            <w:pPr>
              <w:rPr>
                <w:del w:id="1198" w:author="Pande, Amitkumar" w:date="2020-10-02T18:00:00Z"/>
                <w:lang w:val="en-IN"/>
              </w:rPr>
            </w:pPr>
            <w:del w:id="1199" w:author="Pande, Amitkumar" w:date="2020-10-02T18:00:00Z">
              <w:r w:rsidRPr="00581E27" w:rsidDel="00D23F1E">
                <w:rPr>
                  <w:lang w:val="en-IN"/>
                </w:rPr>
                <w:delText>4</w:delText>
              </w:r>
              <w:bookmarkStart w:id="1200" w:name="_Toc62133225"/>
              <w:bookmarkStart w:id="1201" w:name="_Toc63182098"/>
              <w:bookmarkStart w:id="1202" w:name="_Toc63937114"/>
              <w:bookmarkStart w:id="1203" w:name="_Toc64441324"/>
              <w:bookmarkStart w:id="1204" w:name="_Toc64441463"/>
              <w:bookmarkEnd w:id="1200"/>
              <w:bookmarkEnd w:id="1201"/>
              <w:bookmarkEnd w:id="1202"/>
              <w:bookmarkEnd w:id="1203"/>
              <w:bookmarkEnd w:id="1204"/>
            </w:del>
          </w:p>
        </w:tc>
        <w:tc>
          <w:tcPr>
            <w:tcW w:w="902" w:type="pct"/>
            <w:tcBorders>
              <w:top w:val="nil"/>
              <w:left w:val="nil"/>
              <w:bottom w:val="single" w:sz="4" w:space="0" w:color="auto"/>
              <w:right w:val="single" w:sz="4" w:space="0" w:color="auto"/>
            </w:tcBorders>
            <w:shd w:val="clear" w:color="auto" w:fill="auto"/>
            <w:noWrap/>
            <w:vAlign w:val="bottom"/>
            <w:hideMark/>
          </w:tcPr>
          <w:p w14:paraId="66037D95" w14:textId="4D55A68B" w:rsidR="00581E27" w:rsidRPr="00581E27" w:rsidDel="00D23F1E" w:rsidRDefault="00581E27" w:rsidP="00581E27">
            <w:pPr>
              <w:rPr>
                <w:del w:id="1205" w:author="Pande, Amitkumar" w:date="2020-10-02T18:00:00Z"/>
                <w:lang w:val="en-IN"/>
              </w:rPr>
            </w:pPr>
            <w:del w:id="1206" w:author="Pande, Amitkumar" w:date="2020-10-02T18:00:00Z">
              <w:r w:rsidRPr="00581E27" w:rsidDel="00D23F1E">
                <w:rPr>
                  <w:lang w:val="en-IN"/>
                </w:rPr>
                <w:delText>Testing &amp; Support</w:delText>
              </w:r>
              <w:bookmarkStart w:id="1207" w:name="_Toc62133226"/>
              <w:bookmarkStart w:id="1208" w:name="_Toc63182099"/>
              <w:bookmarkStart w:id="1209" w:name="_Toc63937115"/>
              <w:bookmarkStart w:id="1210" w:name="_Toc64441325"/>
              <w:bookmarkStart w:id="1211" w:name="_Toc64441464"/>
              <w:bookmarkEnd w:id="1207"/>
              <w:bookmarkEnd w:id="1208"/>
              <w:bookmarkEnd w:id="1209"/>
              <w:bookmarkEnd w:id="1210"/>
              <w:bookmarkEnd w:id="1211"/>
            </w:del>
          </w:p>
        </w:tc>
        <w:tc>
          <w:tcPr>
            <w:tcW w:w="713" w:type="pct"/>
            <w:tcBorders>
              <w:top w:val="nil"/>
              <w:left w:val="nil"/>
              <w:bottom w:val="single" w:sz="4" w:space="0" w:color="auto"/>
              <w:right w:val="single" w:sz="4" w:space="0" w:color="auto"/>
            </w:tcBorders>
            <w:shd w:val="clear" w:color="auto" w:fill="auto"/>
            <w:noWrap/>
            <w:vAlign w:val="bottom"/>
            <w:hideMark/>
          </w:tcPr>
          <w:p w14:paraId="2EF5A116" w14:textId="69E2FBCF" w:rsidR="00581E27" w:rsidRPr="00581E27" w:rsidDel="00D23F1E" w:rsidRDefault="00581E27" w:rsidP="00581E27">
            <w:pPr>
              <w:rPr>
                <w:del w:id="1212" w:author="Pande, Amitkumar" w:date="2020-10-02T18:00:00Z"/>
                <w:lang w:val="en-IN"/>
              </w:rPr>
            </w:pPr>
            <w:del w:id="1213" w:author="Pande, Amitkumar" w:date="2020-10-02T18:00:00Z">
              <w:r w:rsidRPr="00581E27" w:rsidDel="00D23F1E">
                <w:rPr>
                  <w:lang w:val="en-IN"/>
                </w:rPr>
                <w:delText>I</w:delText>
              </w:r>
              <w:bookmarkStart w:id="1214" w:name="_Toc62133227"/>
              <w:bookmarkStart w:id="1215" w:name="_Toc63182100"/>
              <w:bookmarkStart w:id="1216" w:name="_Toc63937116"/>
              <w:bookmarkStart w:id="1217" w:name="_Toc64441326"/>
              <w:bookmarkStart w:id="1218" w:name="_Toc64441465"/>
              <w:bookmarkEnd w:id="1214"/>
              <w:bookmarkEnd w:id="1215"/>
              <w:bookmarkEnd w:id="1216"/>
              <w:bookmarkEnd w:id="1217"/>
              <w:bookmarkEnd w:id="1218"/>
            </w:del>
          </w:p>
        </w:tc>
        <w:tc>
          <w:tcPr>
            <w:tcW w:w="603" w:type="pct"/>
            <w:tcBorders>
              <w:top w:val="nil"/>
              <w:left w:val="nil"/>
              <w:bottom w:val="single" w:sz="4" w:space="0" w:color="auto"/>
              <w:right w:val="single" w:sz="4" w:space="0" w:color="auto"/>
            </w:tcBorders>
            <w:shd w:val="clear" w:color="auto" w:fill="auto"/>
            <w:noWrap/>
            <w:vAlign w:val="bottom"/>
            <w:hideMark/>
          </w:tcPr>
          <w:p w14:paraId="2031884F" w14:textId="43E321D2" w:rsidR="00581E27" w:rsidRPr="00581E27" w:rsidDel="00D23F1E" w:rsidRDefault="00581E27" w:rsidP="00581E27">
            <w:pPr>
              <w:rPr>
                <w:del w:id="1219" w:author="Pande, Amitkumar" w:date="2020-10-02T18:00:00Z"/>
                <w:lang w:val="en-IN"/>
              </w:rPr>
            </w:pPr>
            <w:del w:id="1220" w:author="Pande, Amitkumar" w:date="2020-10-02T18:00:00Z">
              <w:r w:rsidRPr="00581E27" w:rsidDel="00D23F1E">
                <w:rPr>
                  <w:lang w:val="en-IN"/>
                </w:rPr>
                <w:delText>R</w:delText>
              </w:r>
              <w:bookmarkStart w:id="1221" w:name="_Toc62133228"/>
              <w:bookmarkStart w:id="1222" w:name="_Toc63182101"/>
              <w:bookmarkStart w:id="1223" w:name="_Toc63937117"/>
              <w:bookmarkStart w:id="1224" w:name="_Toc64441327"/>
              <w:bookmarkStart w:id="1225" w:name="_Toc64441466"/>
              <w:bookmarkEnd w:id="1221"/>
              <w:bookmarkEnd w:id="1222"/>
              <w:bookmarkEnd w:id="1223"/>
              <w:bookmarkEnd w:id="1224"/>
              <w:bookmarkEnd w:id="1225"/>
            </w:del>
          </w:p>
        </w:tc>
        <w:tc>
          <w:tcPr>
            <w:tcW w:w="729" w:type="pct"/>
            <w:tcBorders>
              <w:top w:val="nil"/>
              <w:left w:val="nil"/>
              <w:bottom w:val="single" w:sz="4" w:space="0" w:color="auto"/>
              <w:right w:val="single" w:sz="4" w:space="0" w:color="auto"/>
            </w:tcBorders>
            <w:shd w:val="clear" w:color="auto" w:fill="auto"/>
            <w:noWrap/>
            <w:vAlign w:val="bottom"/>
            <w:hideMark/>
          </w:tcPr>
          <w:p w14:paraId="274704D5" w14:textId="7B954529" w:rsidR="00581E27" w:rsidRPr="00581E27" w:rsidDel="00D23F1E" w:rsidRDefault="00581E27" w:rsidP="00581E27">
            <w:pPr>
              <w:rPr>
                <w:del w:id="1226" w:author="Pande, Amitkumar" w:date="2020-10-02T18:00:00Z"/>
                <w:lang w:val="en-IN"/>
              </w:rPr>
            </w:pPr>
            <w:del w:id="1227" w:author="Pande, Amitkumar" w:date="2020-10-02T18:00:00Z">
              <w:r w:rsidRPr="00581E27" w:rsidDel="00D23F1E">
                <w:rPr>
                  <w:lang w:val="en-IN"/>
                </w:rPr>
                <w:delText>R</w:delText>
              </w:r>
              <w:bookmarkStart w:id="1228" w:name="_Toc62133229"/>
              <w:bookmarkStart w:id="1229" w:name="_Toc63182102"/>
              <w:bookmarkStart w:id="1230" w:name="_Toc63937118"/>
              <w:bookmarkStart w:id="1231" w:name="_Toc64441328"/>
              <w:bookmarkStart w:id="1232" w:name="_Toc64441467"/>
              <w:bookmarkEnd w:id="1228"/>
              <w:bookmarkEnd w:id="1229"/>
              <w:bookmarkEnd w:id="1230"/>
              <w:bookmarkEnd w:id="1231"/>
              <w:bookmarkEnd w:id="1232"/>
            </w:del>
          </w:p>
        </w:tc>
        <w:tc>
          <w:tcPr>
            <w:tcW w:w="657" w:type="pct"/>
            <w:tcBorders>
              <w:top w:val="nil"/>
              <w:left w:val="nil"/>
              <w:bottom w:val="single" w:sz="4" w:space="0" w:color="auto"/>
              <w:right w:val="single" w:sz="4" w:space="0" w:color="auto"/>
            </w:tcBorders>
            <w:shd w:val="clear" w:color="auto" w:fill="auto"/>
            <w:noWrap/>
            <w:vAlign w:val="bottom"/>
            <w:hideMark/>
          </w:tcPr>
          <w:p w14:paraId="6A9139D1" w14:textId="288B27DD" w:rsidR="00581E27" w:rsidRPr="00581E27" w:rsidDel="00D23F1E" w:rsidRDefault="00581E27" w:rsidP="00581E27">
            <w:pPr>
              <w:rPr>
                <w:del w:id="1233" w:author="Pande, Amitkumar" w:date="2020-10-02T18:00:00Z"/>
                <w:lang w:val="en-IN"/>
              </w:rPr>
            </w:pPr>
            <w:del w:id="1234" w:author="Pande, Amitkumar" w:date="2020-10-02T18:00:00Z">
              <w:r w:rsidRPr="00581E27" w:rsidDel="00D23F1E">
                <w:rPr>
                  <w:lang w:val="en-IN"/>
                </w:rPr>
                <w:delText>I</w:delText>
              </w:r>
              <w:bookmarkStart w:id="1235" w:name="_Toc62133230"/>
              <w:bookmarkStart w:id="1236" w:name="_Toc63182103"/>
              <w:bookmarkStart w:id="1237" w:name="_Toc63937119"/>
              <w:bookmarkStart w:id="1238" w:name="_Toc64441329"/>
              <w:bookmarkStart w:id="1239" w:name="_Toc64441468"/>
              <w:bookmarkEnd w:id="1235"/>
              <w:bookmarkEnd w:id="1236"/>
              <w:bookmarkEnd w:id="1237"/>
              <w:bookmarkEnd w:id="1238"/>
              <w:bookmarkEnd w:id="1239"/>
            </w:del>
          </w:p>
        </w:tc>
        <w:tc>
          <w:tcPr>
            <w:tcW w:w="704" w:type="pct"/>
            <w:tcBorders>
              <w:top w:val="nil"/>
              <w:left w:val="nil"/>
              <w:bottom w:val="single" w:sz="4" w:space="0" w:color="auto"/>
              <w:right w:val="single" w:sz="4" w:space="0" w:color="auto"/>
            </w:tcBorders>
            <w:shd w:val="clear" w:color="auto" w:fill="auto"/>
            <w:noWrap/>
            <w:vAlign w:val="bottom"/>
            <w:hideMark/>
          </w:tcPr>
          <w:p w14:paraId="6063E9FB" w14:textId="7D850766" w:rsidR="00581E27" w:rsidRPr="00581E27" w:rsidDel="00D23F1E" w:rsidRDefault="00581E27" w:rsidP="00581E27">
            <w:pPr>
              <w:rPr>
                <w:del w:id="1240" w:author="Pande, Amitkumar" w:date="2020-10-02T18:00:00Z"/>
                <w:lang w:val="en-IN"/>
              </w:rPr>
            </w:pPr>
            <w:del w:id="1241" w:author="Pande, Amitkumar" w:date="2020-10-02T18:00:00Z">
              <w:r w:rsidRPr="00581E27" w:rsidDel="00D23F1E">
                <w:rPr>
                  <w:lang w:val="en-IN"/>
                </w:rPr>
                <w:delText>I</w:delText>
              </w:r>
              <w:bookmarkStart w:id="1242" w:name="_Toc62133231"/>
              <w:bookmarkStart w:id="1243" w:name="_Toc63182104"/>
              <w:bookmarkStart w:id="1244" w:name="_Toc63937120"/>
              <w:bookmarkStart w:id="1245" w:name="_Toc64441330"/>
              <w:bookmarkStart w:id="1246" w:name="_Toc64441469"/>
              <w:bookmarkEnd w:id="1242"/>
              <w:bookmarkEnd w:id="1243"/>
              <w:bookmarkEnd w:id="1244"/>
              <w:bookmarkEnd w:id="1245"/>
              <w:bookmarkEnd w:id="1246"/>
            </w:del>
          </w:p>
        </w:tc>
        <w:tc>
          <w:tcPr>
            <w:tcW w:w="422" w:type="pct"/>
            <w:tcBorders>
              <w:top w:val="nil"/>
              <w:left w:val="nil"/>
              <w:bottom w:val="single" w:sz="4" w:space="0" w:color="auto"/>
              <w:right w:val="single" w:sz="4" w:space="0" w:color="auto"/>
            </w:tcBorders>
            <w:shd w:val="clear" w:color="auto" w:fill="auto"/>
            <w:noWrap/>
            <w:vAlign w:val="bottom"/>
            <w:hideMark/>
          </w:tcPr>
          <w:p w14:paraId="741420F7" w14:textId="7379C425" w:rsidR="00581E27" w:rsidRPr="00581E27" w:rsidDel="00D23F1E" w:rsidRDefault="00581E27" w:rsidP="00581E27">
            <w:pPr>
              <w:rPr>
                <w:del w:id="1247" w:author="Pande, Amitkumar" w:date="2020-10-02T18:00:00Z"/>
                <w:lang w:val="en-IN"/>
              </w:rPr>
            </w:pPr>
            <w:del w:id="1248" w:author="Pande, Amitkumar" w:date="2020-10-02T18:00:00Z">
              <w:r w:rsidRPr="00581E27" w:rsidDel="00D23F1E">
                <w:rPr>
                  <w:lang w:val="en-IN"/>
                </w:rPr>
                <w:delText>A/R</w:delText>
              </w:r>
              <w:bookmarkStart w:id="1249" w:name="_Toc62133232"/>
              <w:bookmarkStart w:id="1250" w:name="_Toc63182105"/>
              <w:bookmarkStart w:id="1251" w:name="_Toc63937121"/>
              <w:bookmarkStart w:id="1252" w:name="_Toc64441331"/>
              <w:bookmarkStart w:id="1253" w:name="_Toc64441470"/>
              <w:bookmarkEnd w:id="1249"/>
              <w:bookmarkEnd w:id="1250"/>
              <w:bookmarkEnd w:id="1251"/>
              <w:bookmarkEnd w:id="1252"/>
              <w:bookmarkEnd w:id="1253"/>
            </w:del>
          </w:p>
        </w:tc>
        <w:bookmarkStart w:id="1254" w:name="_Toc62133233"/>
        <w:bookmarkStart w:id="1255" w:name="_Toc63182106"/>
        <w:bookmarkStart w:id="1256" w:name="_Toc63937122"/>
        <w:bookmarkStart w:id="1257" w:name="_Toc64441332"/>
        <w:bookmarkStart w:id="1258" w:name="_Toc64441471"/>
        <w:bookmarkEnd w:id="1254"/>
        <w:bookmarkEnd w:id="1255"/>
        <w:bookmarkEnd w:id="1256"/>
        <w:bookmarkEnd w:id="1257"/>
        <w:bookmarkEnd w:id="1258"/>
      </w:tr>
    </w:tbl>
    <w:p w14:paraId="46F0485E" w14:textId="0AB3752B" w:rsidR="00581E27" w:rsidRPr="00581E27" w:rsidDel="00B02F29" w:rsidRDefault="00581E27" w:rsidP="00581E27">
      <w:pPr>
        <w:rPr>
          <w:del w:id="1259" w:author="Pande, Amitkumar" w:date="2020-09-24T11:41:00Z"/>
          <w:b/>
          <w:i/>
          <w:lang w:val="en-GB"/>
        </w:rPr>
      </w:pPr>
      <w:del w:id="1260" w:author="Pande, Amitkumar" w:date="2020-10-02T18:00:00Z">
        <w:r w:rsidRPr="00581E27" w:rsidDel="00D23F1E">
          <w:rPr>
            <w:b/>
            <w:i/>
            <w:lang w:val="en-GB"/>
          </w:rPr>
          <w:delText>*C – Consulted, I – Informed, A – Accountable and R – Responsible</w:delText>
        </w:r>
      </w:del>
      <w:bookmarkStart w:id="1261" w:name="_Toc62133234"/>
      <w:bookmarkStart w:id="1262" w:name="_Toc63182107"/>
      <w:bookmarkStart w:id="1263" w:name="_Toc63937123"/>
      <w:bookmarkStart w:id="1264" w:name="_Toc64441333"/>
      <w:bookmarkStart w:id="1265" w:name="_Toc64441472"/>
      <w:bookmarkEnd w:id="1261"/>
      <w:bookmarkEnd w:id="1262"/>
      <w:bookmarkEnd w:id="1263"/>
      <w:bookmarkEnd w:id="1264"/>
      <w:bookmarkEnd w:id="1265"/>
    </w:p>
    <w:p w14:paraId="26EB8A42" w14:textId="03F5482D" w:rsidR="00581E27" w:rsidRPr="0071666D" w:rsidDel="00B02F29" w:rsidRDefault="00581E27" w:rsidP="00581E27">
      <w:pPr>
        <w:rPr>
          <w:del w:id="1266" w:author="Pande, Amitkumar" w:date="2020-09-24T11:41:00Z"/>
        </w:rPr>
      </w:pPr>
      <w:bookmarkStart w:id="1267" w:name="_Toc62133235"/>
      <w:bookmarkStart w:id="1268" w:name="_Toc63182108"/>
      <w:bookmarkStart w:id="1269" w:name="_Toc63937124"/>
      <w:bookmarkStart w:id="1270" w:name="_Toc64441334"/>
      <w:bookmarkStart w:id="1271" w:name="_Toc64441473"/>
      <w:bookmarkEnd w:id="1267"/>
      <w:bookmarkEnd w:id="1268"/>
      <w:bookmarkEnd w:id="1269"/>
      <w:bookmarkEnd w:id="1270"/>
      <w:bookmarkEnd w:id="1271"/>
    </w:p>
    <w:p w14:paraId="12570567" w14:textId="21A2B04A" w:rsidR="0071666D" w:rsidRPr="006C1BCB" w:rsidDel="00D23F1E" w:rsidRDefault="0071666D" w:rsidP="003946C2">
      <w:pPr>
        <w:rPr>
          <w:del w:id="1272" w:author="Pande, Amitkumar" w:date="2020-10-02T18:00:00Z"/>
        </w:rPr>
      </w:pPr>
      <w:bookmarkStart w:id="1273" w:name="_Toc62133236"/>
      <w:bookmarkStart w:id="1274" w:name="_Toc63182109"/>
      <w:bookmarkStart w:id="1275" w:name="_Toc63937125"/>
      <w:bookmarkStart w:id="1276" w:name="_Toc64441335"/>
      <w:bookmarkStart w:id="1277" w:name="_Toc64441474"/>
      <w:bookmarkEnd w:id="1273"/>
      <w:bookmarkEnd w:id="1274"/>
      <w:bookmarkEnd w:id="1275"/>
      <w:bookmarkEnd w:id="1276"/>
      <w:bookmarkEnd w:id="1277"/>
    </w:p>
    <w:p w14:paraId="1BEC8E34" w14:textId="42583BE3" w:rsidR="002B39E4" w:rsidDel="00D23F1E" w:rsidRDefault="002B39E4">
      <w:pPr>
        <w:rPr>
          <w:del w:id="1278" w:author="Pande, Amitkumar" w:date="2020-10-02T18:00:00Z"/>
          <w:rFonts w:asciiTheme="majorHAnsi" w:eastAsiaTheme="majorEastAsia" w:hAnsiTheme="majorHAnsi" w:cstheme="majorBidi"/>
          <w:b/>
          <w:bCs/>
          <w:smallCaps/>
          <w:color w:val="000000" w:themeColor="text1"/>
          <w:sz w:val="36"/>
          <w:szCs w:val="36"/>
        </w:rPr>
      </w:pPr>
      <w:del w:id="1279" w:author="Pande, Amitkumar" w:date="2020-10-02T18:00:00Z">
        <w:r w:rsidDel="00D23F1E">
          <w:br w:type="page"/>
        </w:r>
      </w:del>
    </w:p>
    <w:p w14:paraId="3F6FE91B" w14:textId="05454E28" w:rsidR="00B13838" w:rsidRPr="00F34D75" w:rsidDel="00B13838" w:rsidRDefault="00B13838">
      <w:pPr>
        <w:numPr>
          <w:ilvl w:val="0"/>
          <w:numId w:val="30"/>
        </w:numPr>
        <w:rPr>
          <w:del w:id="1280" w:author="Pande, Amitkumar" w:date="2020-10-08T22:52:00Z"/>
          <w:bCs/>
        </w:rPr>
        <w:pPrChange w:id="1281" w:author="Pande, Amitkumar" w:date="2020-10-08T22:51:00Z">
          <w:pPr/>
        </w:pPrChange>
      </w:pPr>
      <w:bookmarkStart w:id="1282" w:name="_Toc64441336"/>
      <w:bookmarkStart w:id="1283" w:name="_Toc64441475"/>
      <w:bookmarkEnd w:id="1282"/>
      <w:bookmarkEnd w:id="1283"/>
    </w:p>
    <w:p w14:paraId="029410A6" w14:textId="2B108E73" w:rsidR="00363B7E" w:rsidRDefault="00363B7E" w:rsidP="00A0310E">
      <w:pPr>
        <w:pStyle w:val="Heading1"/>
      </w:pPr>
      <w:bookmarkStart w:id="1284" w:name="_Toc64441476"/>
      <w:r w:rsidRPr="00543F47">
        <w:t>S</w:t>
      </w:r>
      <w:del w:id="1285" w:author="Pande, Amitkumar" w:date="2020-09-22T20:15:00Z">
        <w:r w:rsidRPr="00543F47" w:rsidDel="00011E2B">
          <w:delText xml:space="preserve">OLUTION ARCHITECTURE / ARCHITECTURAL </w:delText>
        </w:r>
      </w:del>
      <w:ins w:id="1286" w:author="Pande, Amitkumar" w:date="2020-09-22T20:15:00Z">
        <w:r w:rsidR="00011E2B">
          <w:t xml:space="preserve">olution Architecture </w:t>
        </w:r>
      </w:ins>
      <w:del w:id="1287" w:author="Pande, Amitkumar" w:date="2020-09-22T20:15:00Z">
        <w:r w:rsidRPr="00543F47" w:rsidDel="00011E2B">
          <w:delText>DIAGRAM</w:delText>
        </w:r>
      </w:del>
      <w:ins w:id="1288" w:author="Pande, Amitkumar" w:date="2020-09-22T20:15:00Z">
        <w:r w:rsidR="00011E2B" w:rsidRPr="00543F47">
          <w:t>D</w:t>
        </w:r>
        <w:r w:rsidR="00011E2B">
          <w:t>iagram</w:t>
        </w:r>
      </w:ins>
      <w:bookmarkEnd w:id="1284"/>
    </w:p>
    <w:p w14:paraId="32F3A6D8" w14:textId="51FADFCA" w:rsidR="00F34D75" w:rsidRPr="00F34D75" w:rsidRDefault="00F34D75" w:rsidP="00F34D75">
      <w:pPr>
        <w:pStyle w:val="Heading2"/>
        <w:rPr>
          <w:lang w:val="en-GB"/>
        </w:rPr>
      </w:pPr>
      <w:bookmarkStart w:id="1289" w:name="_Toc488387954"/>
      <w:bookmarkStart w:id="1290" w:name="_Toc38020760"/>
      <w:bookmarkStart w:id="1291" w:name="_Toc64441477"/>
      <w:r w:rsidRPr="00F34D75">
        <w:rPr>
          <w:lang w:val="en-GB"/>
        </w:rPr>
        <w:t>Architecture on AWS</w:t>
      </w:r>
      <w:bookmarkEnd w:id="1289"/>
      <w:bookmarkEnd w:id="1290"/>
      <w:bookmarkEnd w:id="1291"/>
    </w:p>
    <w:p w14:paraId="4DC87539" w14:textId="4063AE85" w:rsidR="005047DD" w:rsidRPr="0020106C" w:rsidRDefault="005047DD" w:rsidP="00F34D75">
      <w:pPr>
        <w:rPr>
          <w:color w:val="808080" w:themeColor="background1" w:themeShade="80"/>
          <w:rPrChange w:id="1292" w:author="Pande, Amitkumar" w:date="2021-01-18T11:49:00Z">
            <w:rPr/>
          </w:rPrChange>
        </w:rPr>
      </w:pPr>
    </w:p>
    <w:p w14:paraId="24211708" w14:textId="7F038259" w:rsidR="007A3CF8" w:rsidRDefault="005132E3">
      <w:pPr>
        <w:rPr>
          <w:rFonts w:asciiTheme="majorHAnsi" w:eastAsiaTheme="majorEastAsia" w:hAnsiTheme="majorHAnsi" w:cstheme="majorBidi"/>
          <w:b/>
          <w:bCs/>
          <w:i/>
          <w:smallCaps/>
          <w:color w:val="808080" w:themeColor="background1" w:themeShade="80"/>
          <w:sz w:val="28"/>
          <w:szCs w:val="28"/>
          <w:highlight w:val="yellow"/>
        </w:rPr>
      </w:pPr>
      <w:r>
        <w:rPr>
          <w:noProof/>
          <w:color w:val="C00000"/>
          <w:kern w:val="24"/>
        </w:rPr>
        <w:drawing>
          <wp:inline distT="0" distB="0" distL="0" distR="0" wp14:anchorId="670505D6" wp14:editId="27E07E26">
            <wp:extent cx="5895975" cy="31857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7236" cy="3197241"/>
                    </a:xfrm>
                    <a:prstGeom prst="rect">
                      <a:avLst/>
                    </a:prstGeom>
                    <a:noFill/>
                    <a:ln>
                      <a:noFill/>
                    </a:ln>
                  </pic:spPr>
                </pic:pic>
              </a:graphicData>
            </a:graphic>
          </wp:inline>
        </w:drawing>
      </w:r>
      <w:r w:rsidR="007A3CF8">
        <w:rPr>
          <w:i/>
          <w:color w:val="808080" w:themeColor="background1" w:themeShade="80"/>
          <w:highlight w:val="yellow"/>
        </w:rPr>
        <w:br w:type="page"/>
      </w:r>
    </w:p>
    <w:p w14:paraId="162A93EB" w14:textId="1C207479" w:rsidR="00F34D75" w:rsidRPr="00F34D75" w:rsidDel="00E53DB4" w:rsidRDefault="00F34D75" w:rsidP="00F34D75">
      <w:pPr>
        <w:rPr>
          <w:del w:id="1293" w:author="Pande, Amitkumar" w:date="2020-10-02T18:23:00Z"/>
          <w:i/>
          <w:color w:val="808080" w:themeColor="background1" w:themeShade="80"/>
        </w:rPr>
      </w:pPr>
      <w:del w:id="1294" w:author="Pande, Amitkumar" w:date="2020-10-02T18:23:00Z">
        <w:r w:rsidRPr="00F34D75" w:rsidDel="00E53DB4">
          <w:rPr>
            <w:i/>
            <w:color w:val="808080" w:themeColor="background1" w:themeShade="80"/>
            <w:highlight w:val="yellow"/>
          </w:rPr>
          <w:delText>ARCHITECTURE DIAGRAM</w:delText>
        </w:r>
        <w:bookmarkStart w:id="1295" w:name="_Toc52555976"/>
        <w:bookmarkStart w:id="1296" w:name="_Toc52556066"/>
        <w:bookmarkStart w:id="1297" w:name="_Toc55829246"/>
        <w:bookmarkStart w:id="1298" w:name="_Toc55829336"/>
        <w:bookmarkStart w:id="1299" w:name="_Toc62133241"/>
        <w:bookmarkStart w:id="1300" w:name="_Toc63182114"/>
        <w:bookmarkStart w:id="1301" w:name="_Toc63937130"/>
        <w:bookmarkStart w:id="1302" w:name="_Toc64441339"/>
        <w:bookmarkStart w:id="1303" w:name="_Toc64441478"/>
        <w:bookmarkEnd w:id="1295"/>
        <w:bookmarkEnd w:id="1296"/>
        <w:bookmarkEnd w:id="1297"/>
        <w:bookmarkEnd w:id="1298"/>
        <w:bookmarkEnd w:id="1299"/>
        <w:bookmarkEnd w:id="1300"/>
        <w:bookmarkEnd w:id="1301"/>
        <w:bookmarkEnd w:id="1302"/>
        <w:bookmarkEnd w:id="1303"/>
      </w:del>
    </w:p>
    <w:p w14:paraId="7A795823" w14:textId="7C54E925" w:rsidR="00F34D75" w:rsidRPr="00F34D75" w:rsidDel="00E53DB4" w:rsidRDefault="00F34D75" w:rsidP="00F34D75">
      <w:pPr>
        <w:rPr>
          <w:del w:id="1304" w:author="Pande, Amitkumar" w:date="2020-10-02T18:23:00Z"/>
          <w:i/>
          <w:color w:val="808080" w:themeColor="background1" w:themeShade="80"/>
        </w:rPr>
      </w:pPr>
      <w:bookmarkStart w:id="1305" w:name="_Toc52555977"/>
      <w:bookmarkStart w:id="1306" w:name="_Toc52556067"/>
      <w:bookmarkStart w:id="1307" w:name="_Toc55829247"/>
      <w:bookmarkStart w:id="1308" w:name="_Toc55829337"/>
      <w:bookmarkStart w:id="1309" w:name="_Toc62133242"/>
      <w:bookmarkStart w:id="1310" w:name="_Toc63182115"/>
      <w:bookmarkStart w:id="1311" w:name="_Toc63937131"/>
      <w:bookmarkStart w:id="1312" w:name="_Toc64441340"/>
      <w:bookmarkStart w:id="1313" w:name="_Toc64441479"/>
      <w:bookmarkEnd w:id="1305"/>
      <w:bookmarkEnd w:id="1306"/>
      <w:bookmarkEnd w:id="1307"/>
      <w:bookmarkEnd w:id="1308"/>
      <w:bookmarkEnd w:id="1309"/>
      <w:bookmarkEnd w:id="1310"/>
      <w:bookmarkEnd w:id="1311"/>
      <w:bookmarkEnd w:id="1312"/>
      <w:bookmarkEnd w:id="1313"/>
    </w:p>
    <w:p w14:paraId="1C3738A5" w14:textId="5897B8CC" w:rsidR="00F34D75" w:rsidRPr="00F34D75" w:rsidDel="00E53DB4" w:rsidRDefault="00F34D75" w:rsidP="00F34D75">
      <w:pPr>
        <w:rPr>
          <w:del w:id="1314" w:author="Pande, Amitkumar" w:date="2020-10-02T18:23:00Z"/>
        </w:rPr>
      </w:pPr>
      <w:del w:id="1315" w:author="Pande, Amitkumar" w:date="2020-10-02T18:23:00Z">
        <w:r w:rsidRPr="00F34D75" w:rsidDel="00E53DB4">
          <w:delText xml:space="preserve">The application-1 and application-2 will have its DR at </w:delText>
        </w:r>
        <w:r w:rsidDel="00E53DB4">
          <w:delText>___</w:delText>
        </w:r>
        <w:r w:rsidRPr="00F34D75" w:rsidDel="00E53DB4">
          <w:delText xml:space="preserve"> </w:delText>
        </w:r>
        <w:r w:rsidDel="00E53DB4">
          <w:delText>AWS r</w:delText>
        </w:r>
        <w:r w:rsidRPr="00F34D75" w:rsidDel="00E53DB4">
          <w:delText xml:space="preserve">egion with RPO and RTO of 6 hours and 8 hours. Application configuration or any change in application to be taken care by prospect and database will be backed up and restored at DR location to be done by AWS PARTNER Team from </w:delText>
        </w:r>
        <w:r w:rsidDel="00E53DB4">
          <w:delText>___</w:delText>
        </w:r>
        <w:r w:rsidRPr="00F34D75" w:rsidDel="00E53DB4">
          <w:delText xml:space="preserve"> </w:delText>
        </w:r>
        <w:r w:rsidDel="00E53DB4">
          <w:delText>AWS r</w:delText>
        </w:r>
        <w:r w:rsidRPr="00F34D75" w:rsidDel="00E53DB4">
          <w:delText xml:space="preserve">egion to </w:delText>
        </w:r>
        <w:r w:rsidDel="00E53DB4">
          <w:delText>___</w:delText>
        </w:r>
        <w:r w:rsidRPr="00F34D75" w:rsidDel="00E53DB4">
          <w:delText xml:space="preserve"> </w:delText>
        </w:r>
        <w:r w:rsidDel="00E53DB4">
          <w:delText>AWS r</w:delText>
        </w:r>
        <w:r w:rsidRPr="00F34D75" w:rsidDel="00E53DB4">
          <w:delText>egion.</w:delText>
        </w:r>
        <w:bookmarkStart w:id="1316" w:name="_Toc52555978"/>
        <w:bookmarkStart w:id="1317" w:name="_Toc52556068"/>
        <w:bookmarkStart w:id="1318" w:name="_Toc55829248"/>
        <w:bookmarkStart w:id="1319" w:name="_Toc55829338"/>
        <w:bookmarkStart w:id="1320" w:name="_Toc62133243"/>
        <w:bookmarkStart w:id="1321" w:name="_Toc63182116"/>
        <w:bookmarkStart w:id="1322" w:name="_Toc63937132"/>
        <w:bookmarkStart w:id="1323" w:name="_Toc64441341"/>
        <w:bookmarkStart w:id="1324" w:name="_Toc64441480"/>
        <w:bookmarkEnd w:id="1316"/>
        <w:bookmarkEnd w:id="1317"/>
        <w:bookmarkEnd w:id="1318"/>
        <w:bookmarkEnd w:id="1319"/>
        <w:bookmarkEnd w:id="1320"/>
        <w:bookmarkEnd w:id="1321"/>
        <w:bookmarkEnd w:id="1322"/>
        <w:bookmarkEnd w:id="1323"/>
        <w:bookmarkEnd w:id="1324"/>
      </w:del>
    </w:p>
    <w:p w14:paraId="39686D9D" w14:textId="3F68BA24" w:rsidR="00F34D75" w:rsidRPr="003D287E" w:rsidDel="00E53DB4" w:rsidRDefault="00F34D75" w:rsidP="00F34D75">
      <w:pPr>
        <w:rPr>
          <w:del w:id="1325" w:author="Pande, Amitkumar" w:date="2020-10-02T18:23:00Z"/>
        </w:rPr>
      </w:pPr>
      <w:del w:id="1326" w:author="Pande, Amitkumar" w:date="2020-10-02T18:23:00Z">
        <w:r w:rsidRPr="00F34D75" w:rsidDel="00E53DB4">
          <w:delText xml:space="preserve">For DR Activity, applications to be configured and managed by </w:delText>
        </w:r>
      </w:del>
      <w:del w:id="1327" w:author="Pande, Amitkumar" w:date="2020-10-02T16:53:00Z">
        <w:r w:rsidRPr="00F34D75" w:rsidDel="00703DC7">
          <w:delText>CUSTOMER</w:delText>
        </w:r>
      </w:del>
      <w:del w:id="1328" w:author="Pande, Amitkumar" w:date="2020-10-02T16:54:00Z">
        <w:r w:rsidRPr="00F34D75" w:rsidDel="00703DC7">
          <w:delText xml:space="preserve"> </w:delText>
        </w:r>
      </w:del>
      <w:del w:id="1329" w:author="Pande, Amitkumar" w:date="2020-10-02T18:23:00Z">
        <w:r w:rsidRPr="00F34D75" w:rsidDel="00E53DB4">
          <w:delText xml:space="preserve">, </w:delText>
        </w:r>
      </w:del>
      <w:del w:id="1330" w:author="Pande, Amitkumar" w:date="2020-10-02T18:21:00Z">
        <w:r w:rsidRPr="00F34D75" w:rsidDel="00E53DB4">
          <w:delText xml:space="preserve">Database </w:delText>
        </w:r>
      </w:del>
      <w:del w:id="1331" w:author="Pande, Amitkumar" w:date="2020-10-02T18:23:00Z">
        <w:r w:rsidRPr="00F34D75" w:rsidDel="00E53DB4">
          <w:delText xml:space="preserve">regular backup every half-an-hour will be taken on S3 at DC Site and to be restored at DR </w:delText>
        </w:r>
        <w:r w:rsidR="003D287E" w:rsidDel="00E53DB4">
          <w:delText>site, at the time of DR</w:delText>
        </w:r>
      </w:del>
      <w:del w:id="1332" w:author="Pande, Amitkumar" w:date="2020-10-02T18:21:00Z">
        <w:r w:rsidR="003D287E" w:rsidDel="00E53DB4">
          <w:delText xml:space="preserve"> invoke.</w:delText>
        </w:r>
      </w:del>
      <w:bookmarkStart w:id="1333" w:name="_Toc52555979"/>
      <w:bookmarkStart w:id="1334" w:name="_Toc52556069"/>
      <w:bookmarkStart w:id="1335" w:name="_Toc55829249"/>
      <w:bookmarkStart w:id="1336" w:name="_Toc55829339"/>
      <w:bookmarkStart w:id="1337" w:name="_Toc62133244"/>
      <w:bookmarkStart w:id="1338" w:name="_Toc63182117"/>
      <w:bookmarkStart w:id="1339" w:name="_Toc63937133"/>
      <w:bookmarkStart w:id="1340" w:name="_Toc64441342"/>
      <w:bookmarkStart w:id="1341" w:name="_Toc64441481"/>
      <w:bookmarkEnd w:id="1333"/>
      <w:bookmarkEnd w:id="1334"/>
      <w:bookmarkEnd w:id="1335"/>
      <w:bookmarkEnd w:id="1336"/>
      <w:bookmarkEnd w:id="1337"/>
      <w:bookmarkEnd w:id="1338"/>
      <w:bookmarkEnd w:id="1339"/>
      <w:bookmarkEnd w:id="1340"/>
      <w:bookmarkEnd w:id="1341"/>
    </w:p>
    <w:p w14:paraId="7641EEA2" w14:textId="0FA1D060" w:rsidR="00F34D75" w:rsidRPr="00F34D75" w:rsidRDefault="00F34D75" w:rsidP="00F34D75">
      <w:pPr>
        <w:pStyle w:val="Heading2"/>
        <w:rPr>
          <w:lang w:val="en-GB"/>
        </w:rPr>
      </w:pPr>
      <w:bookmarkStart w:id="1342" w:name="_Toc38020761"/>
      <w:bookmarkStart w:id="1343" w:name="_Toc64441482"/>
      <w:r w:rsidRPr="00F34D75">
        <w:rPr>
          <w:lang w:val="en-GB"/>
        </w:rPr>
        <w:t>Overview of the Architecture</w:t>
      </w:r>
      <w:bookmarkEnd w:id="1342"/>
      <w:bookmarkEnd w:id="1343"/>
    </w:p>
    <w:p w14:paraId="525F003A" w14:textId="77777777" w:rsidR="00541635" w:rsidRDefault="00541635" w:rsidP="00541635">
      <w:pPr>
        <w:pStyle w:val="ListParagraph"/>
        <w:numPr>
          <w:ilvl w:val="0"/>
          <w:numId w:val="81"/>
        </w:numPr>
        <w:shd w:val="clear" w:color="auto" w:fill="FFFFFF"/>
        <w:spacing w:before="158" w:after="0" w:line="240" w:lineRule="auto"/>
        <w:contextualSpacing w:val="0"/>
        <w:jc w:val="both"/>
        <w:textAlignment w:val="baseline"/>
        <w:rPr>
          <w:rFonts w:cstheme="minorHAnsi"/>
          <w:iCs/>
        </w:rPr>
      </w:pPr>
      <w:bookmarkStart w:id="1344" w:name="_Toc64441483"/>
      <w:r>
        <w:rPr>
          <w:rFonts w:cstheme="minorHAnsi"/>
          <w:iCs/>
        </w:rPr>
        <w:t>One-time migration of initial data of given tables to Amazon S3 by running Spark Jobs on EMR Cluster. We will use Spark Cassandra Connector for fetching data from Cassandra DB.</w:t>
      </w:r>
    </w:p>
    <w:p w14:paraId="21989ED8" w14:textId="77777777" w:rsidR="00541635" w:rsidRDefault="00541635" w:rsidP="00541635">
      <w:pPr>
        <w:pStyle w:val="ListParagraph"/>
        <w:numPr>
          <w:ilvl w:val="0"/>
          <w:numId w:val="81"/>
        </w:numPr>
        <w:shd w:val="clear" w:color="auto" w:fill="FFFFFF"/>
        <w:spacing w:before="158" w:after="0" w:line="240" w:lineRule="auto"/>
        <w:contextualSpacing w:val="0"/>
        <w:jc w:val="both"/>
        <w:textAlignment w:val="baseline"/>
        <w:rPr>
          <w:rFonts w:cstheme="minorHAnsi"/>
          <w:iCs/>
        </w:rPr>
      </w:pPr>
      <w:r>
        <w:rPr>
          <w:rFonts w:cstheme="minorHAnsi"/>
          <w:iCs/>
        </w:rPr>
        <w:t xml:space="preserve">In the Spark job itself will convert the data format to Parquet as being columnar storage it will give huge cost benefit later when querying the data stored in data lake. </w:t>
      </w:r>
      <w:r>
        <w:rPr>
          <w:rFonts w:ascii="Helvetica" w:hAnsi="Helvetica" w:cs="Helvetica"/>
          <w:color w:val="333333"/>
          <w:sz w:val="26"/>
          <w:szCs w:val="26"/>
          <w:shd w:val="clear" w:color="auto" w:fill="FFFFFF"/>
        </w:rPr>
        <w:t> </w:t>
      </w:r>
      <w:r w:rsidRPr="00740EB9">
        <w:rPr>
          <w:rFonts w:cstheme="minorHAnsi"/>
          <w:iCs/>
        </w:rPr>
        <w:t>Parquet is designed for efficient as well as performant flat columnar storage format of data compared to row-based files like CSV or TSV files.</w:t>
      </w:r>
    </w:p>
    <w:p w14:paraId="77127BEA" w14:textId="77777777" w:rsidR="00541635" w:rsidRDefault="00541635" w:rsidP="00541635">
      <w:pPr>
        <w:pStyle w:val="ListParagraph"/>
        <w:numPr>
          <w:ilvl w:val="0"/>
          <w:numId w:val="81"/>
        </w:numPr>
        <w:shd w:val="clear" w:color="auto" w:fill="FFFFFF"/>
        <w:spacing w:before="158" w:after="0" w:line="240" w:lineRule="auto"/>
        <w:contextualSpacing w:val="0"/>
        <w:jc w:val="both"/>
        <w:textAlignment w:val="baseline"/>
        <w:rPr>
          <w:rFonts w:cstheme="minorHAnsi"/>
          <w:iCs/>
        </w:rPr>
      </w:pPr>
      <w:r>
        <w:rPr>
          <w:rFonts w:cstheme="minorHAnsi"/>
          <w:iCs/>
        </w:rPr>
        <w:t>We will Partition the data on most frequent fields as it will further give huge performance &amp; cost benefit.</w:t>
      </w:r>
    </w:p>
    <w:p w14:paraId="1B28A9BC" w14:textId="77777777" w:rsidR="00541635" w:rsidRPr="00614524" w:rsidRDefault="00541635" w:rsidP="00541635">
      <w:pPr>
        <w:pStyle w:val="ListParagraph"/>
        <w:numPr>
          <w:ilvl w:val="0"/>
          <w:numId w:val="81"/>
        </w:numPr>
        <w:shd w:val="clear" w:color="auto" w:fill="FFFFFF"/>
        <w:spacing w:before="158" w:after="0" w:line="240" w:lineRule="auto"/>
        <w:contextualSpacing w:val="0"/>
        <w:jc w:val="both"/>
        <w:textAlignment w:val="baseline"/>
        <w:rPr>
          <w:rFonts w:cstheme="minorHAnsi"/>
          <w:iCs/>
        </w:rPr>
      </w:pPr>
      <w:r>
        <w:rPr>
          <w:rFonts w:cstheme="minorHAnsi"/>
          <w:iCs/>
        </w:rPr>
        <w:t>Will Configure AWS Lambda to invoke EMR Cluster having one master and two core nodes to run Spark Jobs for Incremental Data Transfer on daily basis.</w:t>
      </w:r>
    </w:p>
    <w:p w14:paraId="0204502A" w14:textId="3BABB742" w:rsidR="00541635" w:rsidRDefault="00F16768" w:rsidP="00541635">
      <w:pPr>
        <w:pStyle w:val="ListParagraph"/>
        <w:numPr>
          <w:ilvl w:val="0"/>
          <w:numId w:val="81"/>
        </w:numPr>
        <w:shd w:val="clear" w:color="auto" w:fill="FFFFFF"/>
        <w:spacing w:before="158" w:after="0" w:line="240" w:lineRule="auto"/>
        <w:contextualSpacing w:val="0"/>
        <w:jc w:val="both"/>
        <w:textAlignment w:val="baseline"/>
        <w:rPr>
          <w:rFonts w:cstheme="minorHAnsi"/>
          <w:iCs/>
        </w:rPr>
      </w:pPr>
      <w:r>
        <w:rPr>
          <w:rFonts w:cstheme="minorHAnsi"/>
          <w:iCs/>
        </w:rPr>
        <w:t xml:space="preserve">The entire </w:t>
      </w:r>
      <w:r w:rsidR="00C114D9">
        <w:rPr>
          <w:rFonts w:cstheme="minorHAnsi"/>
          <w:iCs/>
        </w:rPr>
        <w:t>work</w:t>
      </w:r>
      <w:r>
        <w:rPr>
          <w:rFonts w:cstheme="minorHAnsi"/>
          <w:iCs/>
        </w:rPr>
        <w:t xml:space="preserve">flow </w:t>
      </w:r>
      <w:r w:rsidR="001B0083">
        <w:rPr>
          <w:rFonts w:cstheme="minorHAnsi"/>
          <w:iCs/>
        </w:rPr>
        <w:t xml:space="preserve">until </w:t>
      </w:r>
      <w:r w:rsidR="006B0517">
        <w:rPr>
          <w:rFonts w:cstheme="minorHAnsi"/>
          <w:iCs/>
        </w:rPr>
        <w:t>now is</w:t>
      </w:r>
      <w:r w:rsidR="00C114D9">
        <w:rPr>
          <w:rFonts w:cstheme="minorHAnsi"/>
          <w:iCs/>
        </w:rPr>
        <w:t xml:space="preserve"> defined using AWS step function</w:t>
      </w:r>
      <w:r w:rsidR="00541635">
        <w:rPr>
          <w:rFonts w:cstheme="minorHAnsi"/>
          <w:iCs/>
        </w:rPr>
        <w:t>.</w:t>
      </w:r>
      <w:r w:rsidR="00B8096B">
        <w:rPr>
          <w:rFonts w:cstheme="minorHAnsi"/>
          <w:iCs/>
        </w:rPr>
        <w:t xml:space="preserve"> In </w:t>
      </w:r>
      <w:r w:rsidR="006B3D6E">
        <w:rPr>
          <w:rFonts w:cstheme="minorHAnsi"/>
          <w:iCs/>
        </w:rPr>
        <w:t>any case of success or failure email is sent using AWS SNS.</w:t>
      </w:r>
      <w:r w:rsidR="00B8096B">
        <w:rPr>
          <w:rFonts w:cstheme="minorHAnsi"/>
          <w:iCs/>
        </w:rPr>
        <w:t xml:space="preserve"> </w:t>
      </w:r>
    </w:p>
    <w:p w14:paraId="7A841DF1" w14:textId="77777777" w:rsidR="00541635" w:rsidRPr="00541635" w:rsidRDefault="00541635" w:rsidP="00541635">
      <w:pPr>
        <w:pStyle w:val="ListParagraph"/>
        <w:numPr>
          <w:ilvl w:val="0"/>
          <w:numId w:val="81"/>
        </w:numPr>
        <w:shd w:val="clear" w:color="auto" w:fill="FFFFFF"/>
        <w:spacing w:before="158" w:line="240" w:lineRule="auto"/>
        <w:jc w:val="both"/>
        <w:textAlignment w:val="baseline"/>
        <w:rPr>
          <w:rFonts w:cstheme="minorHAnsi"/>
          <w:iCs/>
        </w:rPr>
      </w:pPr>
      <w:r w:rsidRPr="00541635">
        <w:rPr>
          <w:rFonts w:cstheme="minorHAnsi"/>
          <w:iCs/>
        </w:rPr>
        <w:t>After creating Data Lake, we can perform following additional steps if needed</w:t>
      </w:r>
    </w:p>
    <w:p w14:paraId="397D99B8" w14:textId="77777777" w:rsidR="00541635" w:rsidRPr="00EF4613" w:rsidRDefault="00541635" w:rsidP="00541635">
      <w:pPr>
        <w:pStyle w:val="ListParagraph"/>
        <w:numPr>
          <w:ilvl w:val="0"/>
          <w:numId w:val="81"/>
        </w:numPr>
        <w:shd w:val="clear" w:color="auto" w:fill="FFFFFF"/>
        <w:spacing w:before="158" w:after="0" w:line="240" w:lineRule="auto"/>
        <w:contextualSpacing w:val="0"/>
        <w:jc w:val="both"/>
        <w:textAlignment w:val="baseline"/>
        <w:rPr>
          <w:rFonts w:cstheme="minorHAnsi"/>
          <w:iCs/>
        </w:rPr>
      </w:pPr>
      <w:r w:rsidRPr="00614524">
        <w:rPr>
          <w:rFonts w:cstheme="minorHAnsi"/>
          <w:iCs/>
        </w:rPr>
        <w:t xml:space="preserve">Glue </w:t>
      </w:r>
      <w:r>
        <w:rPr>
          <w:rFonts w:cstheme="minorHAnsi"/>
          <w:iCs/>
        </w:rPr>
        <w:t>Crawler to create schema for the respective data lake and schedule on daily basis</w:t>
      </w:r>
      <w:r w:rsidRPr="00EF4613">
        <w:rPr>
          <w:rFonts w:cstheme="minorHAnsi"/>
          <w:iCs/>
        </w:rPr>
        <w:t>.</w:t>
      </w:r>
    </w:p>
    <w:p w14:paraId="227EF94B" w14:textId="77777777" w:rsidR="00541635" w:rsidRDefault="00541635" w:rsidP="00541635">
      <w:pPr>
        <w:pStyle w:val="ListParagraph"/>
        <w:numPr>
          <w:ilvl w:val="0"/>
          <w:numId w:val="81"/>
        </w:numPr>
        <w:shd w:val="clear" w:color="auto" w:fill="FFFFFF"/>
        <w:spacing w:before="158" w:after="0" w:line="240" w:lineRule="auto"/>
        <w:contextualSpacing w:val="0"/>
        <w:jc w:val="both"/>
        <w:textAlignment w:val="baseline"/>
        <w:rPr>
          <w:rFonts w:cstheme="minorHAnsi"/>
          <w:iCs/>
        </w:rPr>
      </w:pPr>
      <w:r w:rsidRPr="00614524">
        <w:rPr>
          <w:rFonts w:cstheme="minorHAnsi"/>
          <w:iCs/>
        </w:rPr>
        <w:t>Configure Athena to query parquet data in S3. </w:t>
      </w:r>
    </w:p>
    <w:p w14:paraId="58030DD7" w14:textId="77777777" w:rsidR="00786B10" w:rsidRDefault="00344188" w:rsidP="00DA2097">
      <w:pPr>
        <w:pStyle w:val="Heading1"/>
      </w:pPr>
      <w:ins w:id="1345" w:author="Pande, Amitkumar" w:date="2020-09-14T11:48:00Z">
        <w:r>
          <w:t xml:space="preserve">Project Execution / </w:t>
        </w:r>
      </w:ins>
      <w:r w:rsidR="00C94107">
        <w:t xml:space="preserve">summary of milestones </w:t>
      </w:r>
      <w:r w:rsidR="005D535F">
        <w:t>&amp;</w:t>
      </w:r>
      <w:r w:rsidR="00C94107">
        <w:t xml:space="preserve"> deliverables</w:t>
      </w:r>
      <w:bookmarkEnd w:id="1344"/>
    </w:p>
    <w:tbl>
      <w:tblPr>
        <w:tblW w:w="9488" w:type="dxa"/>
        <w:tblLook w:val="04A0" w:firstRow="1" w:lastRow="0" w:firstColumn="1" w:lastColumn="0" w:noHBand="0" w:noVBand="1"/>
      </w:tblPr>
      <w:tblGrid>
        <w:gridCol w:w="3560"/>
        <w:gridCol w:w="831"/>
        <w:gridCol w:w="643"/>
        <w:gridCol w:w="212"/>
        <w:gridCol w:w="855"/>
        <w:gridCol w:w="855"/>
        <w:gridCol w:w="122"/>
        <w:gridCol w:w="733"/>
        <w:gridCol w:w="855"/>
        <w:gridCol w:w="822"/>
      </w:tblGrid>
      <w:tr w:rsidR="00786B10" w:rsidRPr="004F5371" w14:paraId="5DF0567F" w14:textId="77777777" w:rsidTr="0027366C">
        <w:trPr>
          <w:trHeight w:val="315"/>
        </w:trPr>
        <w:tc>
          <w:tcPr>
            <w:tcW w:w="9488" w:type="dxa"/>
            <w:gridSpan w:val="10"/>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A2F26CC" w14:textId="77777777" w:rsidR="00786B10" w:rsidRPr="004F5371" w:rsidRDefault="00786B10" w:rsidP="002F46B6">
            <w:pPr>
              <w:jc w:val="center"/>
              <w:rPr>
                <w:rFonts w:ascii="Calibri" w:hAnsi="Calibri" w:cs="Calibri"/>
                <w:b/>
                <w:bCs/>
                <w:color w:val="000000"/>
                <w:lang w:val="en-IN" w:eastAsia="en-IN"/>
              </w:rPr>
            </w:pPr>
            <w:r w:rsidRPr="004F5371">
              <w:rPr>
                <w:rFonts w:ascii="Calibri" w:hAnsi="Calibri" w:cs="Calibri"/>
                <w:b/>
                <w:bCs/>
                <w:color w:val="000000"/>
                <w:lang w:eastAsia="en-IN"/>
              </w:rPr>
              <w:t>Scope-1 Schedule</w:t>
            </w:r>
          </w:p>
        </w:tc>
      </w:tr>
      <w:tr w:rsidR="00786B10" w:rsidRPr="004F5371" w14:paraId="07C13F4D" w14:textId="77777777" w:rsidTr="0027366C">
        <w:trPr>
          <w:trHeight w:val="315"/>
        </w:trPr>
        <w:tc>
          <w:tcPr>
            <w:tcW w:w="4391" w:type="dxa"/>
            <w:gridSpan w:val="2"/>
            <w:tcBorders>
              <w:top w:val="single" w:sz="4" w:space="0" w:color="auto"/>
              <w:left w:val="single" w:sz="8" w:space="0" w:color="auto"/>
              <w:bottom w:val="single" w:sz="8" w:space="0" w:color="auto"/>
              <w:right w:val="single" w:sz="8" w:space="0" w:color="auto"/>
            </w:tcBorders>
            <w:shd w:val="clear" w:color="000000" w:fill="BDD7EE"/>
            <w:noWrap/>
            <w:vAlign w:val="center"/>
            <w:hideMark/>
          </w:tcPr>
          <w:p w14:paraId="68331FAD" w14:textId="77777777" w:rsidR="00786B10" w:rsidRPr="004F5371" w:rsidRDefault="00786B10" w:rsidP="002F46B6">
            <w:pPr>
              <w:rPr>
                <w:rFonts w:ascii="Calibri" w:hAnsi="Calibri" w:cs="Calibri"/>
                <w:b/>
                <w:bCs/>
                <w:color w:val="000000"/>
                <w:lang w:val="en-IN" w:eastAsia="en-IN"/>
              </w:rPr>
            </w:pPr>
            <w:r w:rsidRPr="004F5371">
              <w:rPr>
                <w:rFonts w:ascii="Calibri" w:hAnsi="Calibri" w:cs="Calibri"/>
                <w:b/>
                <w:bCs/>
                <w:color w:val="000000"/>
                <w:lang w:eastAsia="en-IN"/>
              </w:rPr>
              <w:t>Activity</w:t>
            </w:r>
          </w:p>
        </w:tc>
        <w:tc>
          <w:tcPr>
            <w:tcW w:w="855" w:type="dxa"/>
            <w:gridSpan w:val="2"/>
            <w:tcBorders>
              <w:top w:val="single" w:sz="4" w:space="0" w:color="auto"/>
              <w:left w:val="nil"/>
              <w:bottom w:val="single" w:sz="8" w:space="0" w:color="auto"/>
              <w:right w:val="single" w:sz="8" w:space="0" w:color="auto"/>
            </w:tcBorders>
            <w:shd w:val="clear" w:color="000000" w:fill="BDD7EE"/>
            <w:noWrap/>
            <w:vAlign w:val="center"/>
            <w:hideMark/>
          </w:tcPr>
          <w:p w14:paraId="0C530C03" w14:textId="77777777" w:rsidR="00786B10" w:rsidRPr="004F5371" w:rsidRDefault="00786B10" w:rsidP="002F46B6">
            <w:pPr>
              <w:rPr>
                <w:rFonts w:ascii="Calibri" w:hAnsi="Calibri" w:cs="Calibri"/>
                <w:b/>
                <w:bCs/>
                <w:color w:val="000000"/>
                <w:lang w:val="en-IN" w:eastAsia="en-IN"/>
              </w:rPr>
            </w:pPr>
            <w:r w:rsidRPr="004F5371">
              <w:rPr>
                <w:rFonts w:ascii="Calibri" w:hAnsi="Calibri" w:cs="Calibri"/>
                <w:b/>
                <w:bCs/>
                <w:color w:val="000000"/>
                <w:lang w:eastAsia="en-IN"/>
              </w:rPr>
              <w:t>Wk1</w:t>
            </w:r>
          </w:p>
        </w:tc>
        <w:tc>
          <w:tcPr>
            <w:tcW w:w="855" w:type="dxa"/>
            <w:tcBorders>
              <w:top w:val="single" w:sz="4" w:space="0" w:color="auto"/>
              <w:left w:val="nil"/>
              <w:bottom w:val="single" w:sz="8" w:space="0" w:color="auto"/>
              <w:right w:val="single" w:sz="8" w:space="0" w:color="auto"/>
            </w:tcBorders>
            <w:shd w:val="clear" w:color="000000" w:fill="BDD7EE"/>
            <w:noWrap/>
            <w:vAlign w:val="center"/>
            <w:hideMark/>
          </w:tcPr>
          <w:p w14:paraId="69009299" w14:textId="77777777" w:rsidR="00786B10" w:rsidRPr="004F5371" w:rsidRDefault="00786B10" w:rsidP="002F46B6">
            <w:pPr>
              <w:rPr>
                <w:rFonts w:ascii="Calibri" w:hAnsi="Calibri" w:cs="Calibri"/>
                <w:b/>
                <w:bCs/>
                <w:color w:val="000000"/>
                <w:lang w:val="en-IN" w:eastAsia="en-IN"/>
              </w:rPr>
            </w:pPr>
            <w:r w:rsidRPr="004F5371">
              <w:rPr>
                <w:rFonts w:ascii="Calibri" w:hAnsi="Calibri" w:cs="Calibri"/>
                <w:b/>
                <w:bCs/>
                <w:color w:val="000000"/>
                <w:lang w:eastAsia="en-IN"/>
              </w:rPr>
              <w:t>Wk2</w:t>
            </w:r>
          </w:p>
        </w:tc>
        <w:tc>
          <w:tcPr>
            <w:tcW w:w="855" w:type="dxa"/>
            <w:tcBorders>
              <w:top w:val="single" w:sz="4" w:space="0" w:color="auto"/>
              <w:left w:val="nil"/>
              <w:bottom w:val="single" w:sz="8" w:space="0" w:color="auto"/>
              <w:right w:val="single" w:sz="8" w:space="0" w:color="auto"/>
            </w:tcBorders>
            <w:shd w:val="clear" w:color="000000" w:fill="BDD7EE"/>
            <w:noWrap/>
            <w:vAlign w:val="center"/>
            <w:hideMark/>
          </w:tcPr>
          <w:p w14:paraId="5604EAAC" w14:textId="77777777" w:rsidR="00786B10" w:rsidRPr="004F5371" w:rsidRDefault="00786B10" w:rsidP="002F46B6">
            <w:pPr>
              <w:rPr>
                <w:rFonts w:ascii="Calibri" w:hAnsi="Calibri" w:cs="Calibri"/>
                <w:b/>
                <w:bCs/>
                <w:color w:val="000000"/>
                <w:lang w:val="en-IN" w:eastAsia="en-IN"/>
              </w:rPr>
            </w:pPr>
            <w:r w:rsidRPr="004F5371">
              <w:rPr>
                <w:rFonts w:ascii="Calibri" w:hAnsi="Calibri" w:cs="Calibri"/>
                <w:b/>
                <w:bCs/>
                <w:color w:val="000000"/>
                <w:lang w:eastAsia="en-IN"/>
              </w:rPr>
              <w:t>Wk3</w:t>
            </w:r>
          </w:p>
        </w:tc>
        <w:tc>
          <w:tcPr>
            <w:tcW w:w="855" w:type="dxa"/>
            <w:gridSpan w:val="2"/>
            <w:tcBorders>
              <w:top w:val="single" w:sz="4" w:space="0" w:color="auto"/>
              <w:left w:val="nil"/>
              <w:bottom w:val="single" w:sz="8" w:space="0" w:color="auto"/>
              <w:right w:val="single" w:sz="8" w:space="0" w:color="auto"/>
            </w:tcBorders>
            <w:shd w:val="clear" w:color="000000" w:fill="BDD7EE"/>
            <w:noWrap/>
            <w:vAlign w:val="center"/>
            <w:hideMark/>
          </w:tcPr>
          <w:p w14:paraId="15ABA254" w14:textId="77777777" w:rsidR="00786B10" w:rsidRPr="004F5371" w:rsidRDefault="00786B10" w:rsidP="002F46B6">
            <w:pPr>
              <w:rPr>
                <w:rFonts w:ascii="Calibri" w:hAnsi="Calibri" w:cs="Calibri"/>
                <w:b/>
                <w:bCs/>
                <w:color w:val="000000"/>
                <w:lang w:val="en-IN" w:eastAsia="en-IN"/>
              </w:rPr>
            </w:pPr>
            <w:r w:rsidRPr="004F5371">
              <w:rPr>
                <w:rFonts w:ascii="Calibri" w:hAnsi="Calibri" w:cs="Calibri"/>
                <w:b/>
                <w:bCs/>
                <w:color w:val="000000"/>
                <w:lang w:eastAsia="en-IN"/>
              </w:rPr>
              <w:t>Wk4</w:t>
            </w:r>
          </w:p>
        </w:tc>
        <w:tc>
          <w:tcPr>
            <w:tcW w:w="855" w:type="dxa"/>
            <w:tcBorders>
              <w:top w:val="single" w:sz="4" w:space="0" w:color="auto"/>
              <w:left w:val="nil"/>
              <w:bottom w:val="single" w:sz="8" w:space="0" w:color="auto"/>
              <w:right w:val="single" w:sz="8" w:space="0" w:color="auto"/>
            </w:tcBorders>
            <w:shd w:val="clear" w:color="000000" w:fill="BDD7EE"/>
            <w:noWrap/>
            <w:vAlign w:val="center"/>
            <w:hideMark/>
          </w:tcPr>
          <w:p w14:paraId="747F1BD2" w14:textId="77777777" w:rsidR="00786B10" w:rsidRPr="004F5371" w:rsidRDefault="00786B10" w:rsidP="002F46B6">
            <w:pPr>
              <w:rPr>
                <w:rFonts w:ascii="Calibri" w:hAnsi="Calibri" w:cs="Calibri"/>
                <w:b/>
                <w:bCs/>
                <w:color w:val="000000"/>
                <w:lang w:val="en-IN" w:eastAsia="en-IN"/>
              </w:rPr>
            </w:pPr>
            <w:r w:rsidRPr="004F5371">
              <w:rPr>
                <w:rFonts w:ascii="Calibri" w:hAnsi="Calibri" w:cs="Calibri"/>
                <w:b/>
                <w:bCs/>
                <w:color w:val="000000"/>
                <w:lang w:eastAsia="en-IN"/>
              </w:rPr>
              <w:t>Wk5</w:t>
            </w:r>
          </w:p>
        </w:tc>
        <w:tc>
          <w:tcPr>
            <w:tcW w:w="822" w:type="dxa"/>
            <w:tcBorders>
              <w:top w:val="single" w:sz="4" w:space="0" w:color="auto"/>
              <w:left w:val="nil"/>
              <w:bottom w:val="single" w:sz="8" w:space="0" w:color="auto"/>
              <w:right w:val="single" w:sz="8" w:space="0" w:color="auto"/>
            </w:tcBorders>
            <w:shd w:val="clear" w:color="000000" w:fill="BDD7EE"/>
            <w:noWrap/>
            <w:vAlign w:val="center"/>
            <w:hideMark/>
          </w:tcPr>
          <w:p w14:paraId="4B5B470B" w14:textId="77777777" w:rsidR="00786B10" w:rsidRPr="004F5371" w:rsidRDefault="00786B10" w:rsidP="002F46B6">
            <w:pPr>
              <w:rPr>
                <w:rFonts w:ascii="Calibri" w:hAnsi="Calibri" w:cs="Calibri"/>
                <w:b/>
                <w:bCs/>
                <w:color w:val="000000"/>
                <w:lang w:val="en-IN" w:eastAsia="en-IN"/>
              </w:rPr>
            </w:pPr>
            <w:r w:rsidRPr="004F5371">
              <w:rPr>
                <w:rFonts w:ascii="Calibri" w:hAnsi="Calibri" w:cs="Calibri"/>
                <w:b/>
                <w:bCs/>
                <w:color w:val="000000"/>
                <w:lang w:eastAsia="en-IN"/>
              </w:rPr>
              <w:t>Wk6</w:t>
            </w:r>
          </w:p>
        </w:tc>
      </w:tr>
      <w:tr w:rsidR="00786B10" w:rsidRPr="004F5371" w14:paraId="2C432825" w14:textId="77777777" w:rsidTr="00786B10">
        <w:trPr>
          <w:trHeight w:val="690"/>
        </w:trPr>
        <w:tc>
          <w:tcPr>
            <w:tcW w:w="4391" w:type="dxa"/>
            <w:gridSpan w:val="2"/>
            <w:tcBorders>
              <w:top w:val="nil"/>
              <w:left w:val="single" w:sz="8" w:space="0" w:color="auto"/>
              <w:bottom w:val="single" w:sz="8" w:space="0" w:color="auto"/>
              <w:right w:val="single" w:sz="8" w:space="0" w:color="auto"/>
            </w:tcBorders>
            <w:shd w:val="clear" w:color="auto" w:fill="auto"/>
            <w:vAlign w:val="center"/>
            <w:hideMark/>
          </w:tcPr>
          <w:p w14:paraId="1BA61955"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Working on textract con</w:t>
            </w:r>
            <w:r>
              <w:rPr>
                <w:rFonts w:ascii="Calibri" w:hAnsi="Calibri" w:cs="Calibri"/>
                <w:color w:val="000000"/>
                <w:lang w:eastAsia="en-IN"/>
              </w:rPr>
              <w:t>s</w:t>
            </w:r>
            <w:r w:rsidRPr="004F5371">
              <w:rPr>
                <w:rFonts w:ascii="Calibri" w:hAnsi="Calibri" w:cs="Calibri"/>
                <w:color w:val="000000"/>
                <w:lang w:eastAsia="en-IN"/>
              </w:rPr>
              <w:t>ole</w:t>
            </w:r>
          </w:p>
        </w:tc>
        <w:tc>
          <w:tcPr>
            <w:tcW w:w="855" w:type="dxa"/>
            <w:gridSpan w:val="2"/>
            <w:tcBorders>
              <w:top w:val="nil"/>
              <w:left w:val="nil"/>
              <w:bottom w:val="single" w:sz="8" w:space="0" w:color="auto"/>
              <w:right w:val="single" w:sz="8" w:space="0" w:color="auto"/>
            </w:tcBorders>
            <w:shd w:val="clear" w:color="000000" w:fill="92D050"/>
            <w:noWrap/>
            <w:vAlign w:val="center"/>
            <w:hideMark/>
          </w:tcPr>
          <w:p w14:paraId="4E2699BC"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39E4A28E"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133CF296"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gridSpan w:val="2"/>
            <w:tcBorders>
              <w:top w:val="nil"/>
              <w:left w:val="nil"/>
              <w:bottom w:val="single" w:sz="8" w:space="0" w:color="auto"/>
              <w:right w:val="single" w:sz="8" w:space="0" w:color="auto"/>
            </w:tcBorders>
            <w:shd w:val="clear" w:color="auto" w:fill="auto"/>
            <w:noWrap/>
            <w:vAlign w:val="center"/>
            <w:hideMark/>
          </w:tcPr>
          <w:p w14:paraId="24332588"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59339F5B"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22" w:type="dxa"/>
            <w:tcBorders>
              <w:top w:val="nil"/>
              <w:left w:val="nil"/>
              <w:bottom w:val="single" w:sz="8" w:space="0" w:color="auto"/>
              <w:right w:val="single" w:sz="8" w:space="0" w:color="auto"/>
            </w:tcBorders>
            <w:shd w:val="clear" w:color="auto" w:fill="auto"/>
            <w:noWrap/>
            <w:vAlign w:val="center"/>
            <w:hideMark/>
          </w:tcPr>
          <w:p w14:paraId="2C7554CE"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r>
      <w:tr w:rsidR="00786B10" w:rsidRPr="004F5371" w14:paraId="773CF09E" w14:textId="77777777" w:rsidTr="00786B10">
        <w:trPr>
          <w:trHeight w:val="315"/>
        </w:trPr>
        <w:tc>
          <w:tcPr>
            <w:tcW w:w="4391" w:type="dxa"/>
            <w:gridSpan w:val="2"/>
            <w:tcBorders>
              <w:top w:val="nil"/>
              <w:left w:val="single" w:sz="8" w:space="0" w:color="auto"/>
              <w:bottom w:val="single" w:sz="8" w:space="0" w:color="auto"/>
              <w:right w:val="single" w:sz="8" w:space="0" w:color="auto"/>
            </w:tcBorders>
            <w:shd w:val="clear" w:color="auto" w:fill="auto"/>
            <w:vAlign w:val="center"/>
            <w:hideMark/>
          </w:tcPr>
          <w:p w14:paraId="2767EDF5"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val="en-IN" w:eastAsia="en-IN"/>
              </w:rPr>
              <w:t>Building Pre-Processing Lambda</w:t>
            </w:r>
          </w:p>
        </w:tc>
        <w:tc>
          <w:tcPr>
            <w:tcW w:w="855" w:type="dxa"/>
            <w:gridSpan w:val="2"/>
            <w:tcBorders>
              <w:top w:val="nil"/>
              <w:left w:val="nil"/>
              <w:bottom w:val="single" w:sz="8" w:space="0" w:color="auto"/>
              <w:right w:val="single" w:sz="8" w:space="0" w:color="auto"/>
            </w:tcBorders>
            <w:shd w:val="clear" w:color="auto" w:fill="auto"/>
            <w:noWrap/>
            <w:vAlign w:val="center"/>
            <w:hideMark/>
          </w:tcPr>
          <w:p w14:paraId="592093AA"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tcBorders>
              <w:top w:val="nil"/>
              <w:left w:val="nil"/>
              <w:bottom w:val="single" w:sz="8" w:space="0" w:color="auto"/>
              <w:right w:val="single" w:sz="8" w:space="0" w:color="auto"/>
            </w:tcBorders>
            <w:shd w:val="clear" w:color="000000" w:fill="92D050"/>
            <w:noWrap/>
            <w:vAlign w:val="center"/>
            <w:hideMark/>
          </w:tcPr>
          <w:p w14:paraId="51CDBB6C"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5C9BEFD4"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gridSpan w:val="2"/>
            <w:tcBorders>
              <w:top w:val="nil"/>
              <w:left w:val="nil"/>
              <w:bottom w:val="single" w:sz="8" w:space="0" w:color="auto"/>
              <w:right w:val="single" w:sz="8" w:space="0" w:color="auto"/>
            </w:tcBorders>
            <w:shd w:val="clear" w:color="auto" w:fill="auto"/>
            <w:noWrap/>
            <w:vAlign w:val="center"/>
            <w:hideMark/>
          </w:tcPr>
          <w:p w14:paraId="654C90CC"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455BDAD2"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22" w:type="dxa"/>
            <w:tcBorders>
              <w:top w:val="nil"/>
              <w:left w:val="nil"/>
              <w:bottom w:val="single" w:sz="8" w:space="0" w:color="auto"/>
              <w:right w:val="single" w:sz="8" w:space="0" w:color="auto"/>
            </w:tcBorders>
            <w:shd w:val="clear" w:color="auto" w:fill="auto"/>
            <w:noWrap/>
            <w:vAlign w:val="center"/>
            <w:hideMark/>
          </w:tcPr>
          <w:p w14:paraId="6FE675AA"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r>
      <w:tr w:rsidR="00786B10" w:rsidRPr="004F5371" w14:paraId="5520F905" w14:textId="77777777" w:rsidTr="00786B10">
        <w:trPr>
          <w:trHeight w:val="315"/>
        </w:trPr>
        <w:tc>
          <w:tcPr>
            <w:tcW w:w="4391" w:type="dxa"/>
            <w:gridSpan w:val="2"/>
            <w:tcBorders>
              <w:top w:val="nil"/>
              <w:left w:val="single" w:sz="8" w:space="0" w:color="auto"/>
              <w:bottom w:val="single" w:sz="8" w:space="0" w:color="auto"/>
              <w:right w:val="single" w:sz="8" w:space="0" w:color="auto"/>
            </w:tcBorders>
            <w:shd w:val="clear" w:color="auto" w:fill="auto"/>
            <w:vAlign w:val="center"/>
            <w:hideMark/>
          </w:tcPr>
          <w:p w14:paraId="77E7D2F5"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val="en-IN" w:eastAsia="en-IN"/>
              </w:rPr>
              <w:t>Building of Post-Processing Lambda</w:t>
            </w:r>
          </w:p>
        </w:tc>
        <w:tc>
          <w:tcPr>
            <w:tcW w:w="855" w:type="dxa"/>
            <w:gridSpan w:val="2"/>
            <w:tcBorders>
              <w:top w:val="nil"/>
              <w:left w:val="nil"/>
              <w:bottom w:val="single" w:sz="8" w:space="0" w:color="auto"/>
              <w:right w:val="single" w:sz="8" w:space="0" w:color="auto"/>
            </w:tcBorders>
            <w:shd w:val="clear" w:color="auto" w:fill="auto"/>
            <w:noWrap/>
            <w:vAlign w:val="center"/>
            <w:hideMark/>
          </w:tcPr>
          <w:p w14:paraId="1395010F"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56566042"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tcBorders>
              <w:top w:val="nil"/>
              <w:left w:val="nil"/>
              <w:bottom w:val="single" w:sz="8" w:space="0" w:color="auto"/>
              <w:right w:val="single" w:sz="8" w:space="0" w:color="auto"/>
            </w:tcBorders>
            <w:shd w:val="clear" w:color="000000" w:fill="92D050"/>
            <w:noWrap/>
            <w:vAlign w:val="center"/>
            <w:hideMark/>
          </w:tcPr>
          <w:p w14:paraId="4AB7AC93"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gridSpan w:val="2"/>
            <w:tcBorders>
              <w:top w:val="nil"/>
              <w:left w:val="nil"/>
              <w:bottom w:val="single" w:sz="8" w:space="0" w:color="auto"/>
              <w:right w:val="single" w:sz="8" w:space="0" w:color="auto"/>
            </w:tcBorders>
            <w:shd w:val="clear" w:color="000000" w:fill="92D050"/>
            <w:noWrap/>
            <w:vAlign w:val="center"/>
            <w:hideMark/>
          </w:tcPr>
          <w:p w14:paraId="03647320"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3FA13F6F"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22" w:type="dxa"/>
            <w:tcBorders>
              <w:top w:val="nil"/>
              <w:left w:val="nil"/>
              <w:bottom w:val="single" w:sz="8" w:space="0" w:color="auto"/>
              <w:right w:val="single" w:sz="8" w:space="0" w:color="auto"/>
            </w:tcBorders>
            <w:shd w:val="clear" w:color="auto" w:fill="auto"/>
            <w:noWrap/>
            <w:vAlign w:val="center"/>
            <w:hideMark/>
          </w:tcPr>
          <w:p w14:paraId="280B50A1"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r>
      <w:tr w:rsidR="00786B10" w:rsidRPr="004F5371" w14:paraId="30B64DC5" w14:textId="77777777" w:rsidTr="00786B10">
        <w:trPr>
          <w:trHeight w:val="615"/>
        </w:trPr>
        <w:tc>
          <w:tcPr>
            <w:tcW w:w="4391" w:type="dxa"/>
            <w:gridSpan w:val="2"/>
            <w:tcBorders>
              <w:top w:val="nil"/>
              <w:left w:val="single" w:sz="8" w:space="0" w:color="auto"/>
              <w:bottom w:val="single" w:sz="8" w:space="0" w:color="auto"/>
              <w:right w:val="single" w:sz="8" w:space="0" w:color="auto"/>
            </w:tcBorders>
            <w:shd w:val="clear" w:color="auto" w:fill="auto"/>
            <w:vAlign w:val="center"/>
            <w:hideMark/>
          </w:tcPr>
          <w:p w14:paraId="6CFE080F"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Building of lambda function which saved data to DynamoDB</w:t>
            </w:r>
          </w:p>
        </w:tc>
        <w:tc>
          <w:tcPr>
            <w:tcW w:w="855" w:type="dxa"/>
            <w:gridSpan w:val="2"/>
            <w:tcBorders>
              <w:top w:val="nil"/>
              <w:left w:val="nil"/>
              <w:bottom w:val="single" w:sz="8" w:space="0" w:color="auto"/>
              <w:right w:val="single" w:sz="8" w:space="0" w:color="auto"/>
            </w:tcBorders>
            <w:shd w:val="clear" w:color="auto" w:fill="auto"/>
            <w:noWrap/>
            <w:vAlign w:val="center"/>
            <w:hideMark/>
          </w:tcPr>
          <w:p w14:paraId="68882015"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4943B08D"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44D8F2C8"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gridSpan w:val="2"/>
            <w:tcBorders>
              <w:top w:val="nil"/>
              <w:left w:val="nil"/>
              <w:bottom w:val="single" w:sz="8" w:space="0" w:color="auto"/>
              <w:right w:val="single" w:sz="8" w:space="0" w:color="auto"/>
            </w:tcBorders>
            <w:shd w:val="clear" w:color="auto" w:fill="auto"/>
            <w:noWrap/>
            <w:vAlign w:val="center"/>
            <w:hideMark/>
          </w:tcPr>
          <w:p w14:paraId="51E6A92A"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tcBorders>
              <w:top w:val="nil"/>
              <w:left w:val="nil"/>
              <w:bottom w:val="single" w:sz="8" w:space="0" w:color="auto"/>
              <w:right w:val="single" w:sz="8" w:space="0" w:color="auto"/>
            </w:tcBorders>
            <w:shd w:val="clear" w:color="000000" w:fill="92D050"/>
            <w:noWrap/>
            <w:vAlign w:val="center"/>
            <w:hideMark/>
          </w:tcPr>
          <w:p w14:paraId="18F4872D"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22" w:type="dxa"/>
            <w:tcBorders>
              <w:top w:val="nil"/>
              <w:left w:val="nil"/>
              <w:bottom w:val="single" w:sz="8" w:space="0" w:color="auto"/>
              <w:right w:val="single" w:sz="8" w:space="0" w:color="auto"/>
            </w:tcBorders>
            <w:shd w:val="clear" w:color="auto" w:fill="auto"/>
            <w:noWrap/>
            <w:vAlign w:val="center"/>
            <w:hideMark/>
          </w:tcPr>
          <w:p w14:paraId="77F297CB"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r>
      <w:tr w:rsidR="00786B10" w:rsidRPr="004F5371" w14:paraId="332A74B3" w14:textId="77777777" w:rsidTr="00786B10">
        <w:trPr>
          <w:trHeight w:val="315"/>
        </w:trPr>
        <w:tc>
          <w:tcPr>
            <w:tcW w:w="4391" w:type="dxa"/>
            <w:gridSpan w:val="2"/>
            <w:tcBorders>
              <w:top w:val="nil"/>
              <w:left w:val="single" w:sz="8" w:space="0" w:color="auto"/>
              <w:bottom w:val="single" w:sz="8" w:space="0" w:color="auto"/>
              <w:right w:val="single" w:sz="8" w:space="0" w:color="auto"/>
            </w:tcBorders>
            <w:shd w:val="clear" w:color="auto" w:fill="auto"/>
            <w:vAlign w:val="center"/>
            <w:hideMark/>
          </w:tcPr>
          <w:p w14:paraId="5CD23E54"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Building of the Front-end</w:t>
            </w:r>
          </w:p>
        </w:tc>
        <w:tc>
          <w:tcPr>
            <w:tcW w:w="855" w:type="dxa"/>
            <w:gridSpan w:val="2"/>
            <w:tcBorders>
              <w:top w:val="nil"/>
              <w:left w:val="nil"/>
              <w:bottom w:val="single" w:sz="8" w:space="0" w:color="auto"/>
              <w:right w:val="single" w:sz="8" w:space="0" w:color="auto"/>
            </w:tcBorders>
            <w:shd w:val="clear" w:color="auto" w:fill="auto"/>
            <w:noWrap/>
            <w:vAlign w:val="center"/>
            <w:hideMark/>
          </w:tcPr>
          <w:p w14:paraId="08AE0C76"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1820CC95"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3D552F12"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gridSpan w:val="2"/>
            <w:tcBorders>
              <w:top w:val="nil"/>
              <w:left w:val="nil"/>
              <w:bottom w:val="single" w:sz="8" w:space="0" w:color="auto"/>
              <w:right w:val="single" w:sz="8" w:space="0" w:color="auto"/>
            </w:tcBorders>
            <w:shd w:val="clear" w:color="auto" w:fill="auto"/>
            <w:noWrap/>
            <w:vAlign w:val="center"/>
            <w:hideMark/>
          </w:tcPr>
          <w:p w14:paraId="07FB8F33"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tcBorders>
              <w:top w:val="nil"/>
              <w:left w:val="nil"/>
              <w:bottom w:val="single" w:sz="8" w:space="0" w:color="auto"/>
              <w:right w:val="single" w:sz="8" w:space="0" w:color="auto"/>
            </w:tcBorders>
            <w:shd w:val="clear" w:color="000000" w:fill="92D050"/>
            <w:noWrap/>
            <w:vAlign w:val="center"/>
            <w:hideMark/>
          </w:tcPr>
          <w:p w14:paraId="58B139D8"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22" w:type="dxa"/>
            <w:tcBorders>
              <w:top w:val="nil"/>
              <w:left w:val="nil"/>
              <w:bottom w:val="single" w:sz="8" w:space="0" w:color="auto"/>
              <w:right w:val="single" w:sz="8" w:space="0" w:color="auto"/>
            </w:tcBorders>
            <w:shd w:val="clear" w:color="000000" w:fill="92D050"/>
            <w:noWrap/>
            <w:vAlign w:val="center"/>
            <w:hideMark/>
          </w:tcPr>
          <w:p w14:paraId="2204F4A7"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r>
      <w:tr w:rsidR="00786B10" w:rsidRPr="00461DBD" w14:paraId="05684871" w14:textId="77777777" w:rsidTr="00786B10">
        <w:trPr>
          <w:trHeight w:val="315"/>
        </w:trPr>
        <w:tc>
          <w:tcPr>
            <w:tcW w:w="9488" w:type="dxa"/>
            <w:gridSpan w:val="10"/>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32D73711" w14:textId="77777777" w:rsidR="00786B10" w:rsidRPr="00461DBD" w:rsidRDefault="00786B10" w:rsidP="002F46B6">
            <w:pPr>
              <w:jc w:val="center"/>
              <w:rPr>
                <w:rFonts w:ascii="Calibri" w:hAnsi="Calibri" w:cs="Calibri"/>
                <w:b/>
                <w:bCs/>
                <w:color w:val="000000"/>
                <w:lang w:val="en-IN" w:eastAsia="en-IN"/>
              </w:rPr>
            </w:pPr>
            <w:r w:rsidRPr="00461DBD">
              <w:rPr>
                <w:rFonts w:ascii="Calibri" w:hAnsi="Calibri" w:cs="Calibri"/>
                <w:b/>
                <w:bCs/>
                <w:color w:val="000000"/>
                <w:lang w:eastAsia="en-IN"/>
              </w:rPr>
              <w:t>Scope-2 Schedule</w:t>
            </w:r>
          </w:p>
        </w:tc>
      </w:tr>
      <w:tr w:rsidR="00786B10" w:rsidRPr="00461DBD" w14:paraId="0E002DF0" w14:textId="77777777" w:rsidTr="00786B10">
        <w:trPr>
          <w:trHeight w:val="315"/>
        </w:trPr>
        <w:tc>
          <w:tcPr>
            <w:tcW w:w="5034" w:type="dxa"/>
            <w:gridSpan w:val="3"/>
            <w:tcBorders>
              <w:top w:val="single" w:sz="4" w:space="0" w:color="auto"/>
              <w:left w:val="single" w:sz="8" w:space="0" w:color="auto"/>
              <w:bottom w:val="single" w:sz="8" w:space="0" w:color="auto"/>
              <w:right w:val="single" w:sz="8" w:space="0" w:color="auto"/>
            </w:tcBorders>
            <w:shd w:val="clear" w:color="000000" w:fill="BDD7EE"/>
            <w:noWrap/>
            <w:vAlign w:val="center"/>
            <w:hideMark/>
          </w:tcPr>
          <w:p w14:paraId="0CAFD28C" w14:textId="77777777" w:rsidR="00786B10" w:rsidRPr="00461DBD" w:rsidRDefault="00786B10" w:rsidP="002F46B6">
            <w:pPr>
              <w:rPr>
                <w:rFonts w:ascii="Calibri" w:hAnsi="Calibri" w:cs="Calibri"/>
                <w:b/>
                <w:bCs/>
                <w:color w:val="000000"/>
                <w:lang w:val="en-IN" w:eastAsia="en-IN"/>
              </w:rPr>
            </w:pPr>
            <w:r w:rsidRPr="00461DBD">
              <w:rPr>
                <w:rFonts w:ascii="Calibri" w:hAnsi="Calibri" w:cs="Calibri"/>
                <w:b/>
                <w:bCs/>
                <w:color w:val="000000"/>
                <w:lang w:eastAsia="en-IN"/>
              </w:rPr>
              <w:t>Activity</w:t>
            </w:r>
          </w:p>
        </w:tc>
        <w:tc>
          <w:tcPr>
            <w:tcW w:w="2044" w:type="dxa"/>
            <w:gridSpan w:val="4"/>
            <w:tcBorders>
              <w:top w:val="single" w:sz="4" w:space="0" w:color="auto"/>
              <w:left w:val="nil"/>
              <w:bottom w:val="single" w:sz="8" w:space="0" w:color="auto"/>
              <w:right w:val="single" w:sz="8" w:space="0" w:color="auto"/>
            </w:tcBorders>
            <w:shd w:val="clear" w:color="000000" w:fill="BDD7EE"/>
            <w:noWrap/>
            <w:vAlign w:val="center"/>
            <w:hideMark/>
          </w:tcPr>
          <w:p w14:paraId="502D00E0" w14:textId="77777777" w:rsidR="00786B10" w:rsidRPr="00461DBD" w:rsidRDefault="00786B10" w:rsidP="002F46B6">
            <w:pPr>
              <w:rPr>
                <w:rFonts w:ascii="Calibri" w:hAnsi="Calibri" w:cs="Calibri"/>
                <w:b/>
                <w:bCs/>
                <w:color w:val="000000"/>
                <w:lang w:val="en-IN" w:eastAsia="en-IN"/>
              </w:rPr>
            </w:pPr>
            <w:r w:rsidRPr="00461DBD">
              <w:rPr>
                <w:rFonts w:ascii="Calibri" w:hAnsi="Calibri" w:cs="Calibri"/>
                <w:b/>
                <w:bCs/>
                <w:color w:val="000000"/>
                <w:lang w:eastAsia="en-IN"/>
              </w:rPr>
              <w:t>Wk8</w:t>
            </w:r>
          </w:p>
        </w:tc>
        <w:tc>
          <w:tcPr>
            <w:tcW w:w="2410" w:type="dxa"/>
            <w:gridSpan w:val="3"/>
            <w:tcBorders>
              <w:top w:val="single" w:sz="4" w:space="0" w:color="auto"/>
              <w:left w:val="nil"/>
              <w:bottom w:val="single" w:sz="8" w:space="0" w:color="auto"/>
              <w:right w:val="single" w:sz="8" w:space="0" w:color="auto"/>
            </w:tcBorders>
            <w:shd w:val="clear" w:color="000000" w:fill="BDD7EE"/>
            <w:noWrap/>
            <w:vAlign w:val="center"/>
            <w:hideMark/>
          </w:tcPr>
          <w:p w14:paraId="69877E2B" w14:textId="77777777" w:rsidR="00786B10" w:rsidRPr="00461DBD" w:rsidRDefault="00786B10" w:rsidP="002F46B6">
            <w:pPr>
              <w:rPr>
                <w:rFonts w:ascii="Calibri" w:hAnsi="Calibri" w:cs="Calibri"/>
                <w:b/>
                <w:bCs/>
                <w:color w:val="000000"/>
                <w:lang w:val="en-IN" w:eastAsia="en-IN"/>
              </w:rPr>
            </w:pPr>
            <w:r w:rsidRPr="00461DBD">
              <w:rPr>
                <w:rFonts w:ascii="Calibri" w:hAnsi="Calibri" w:cs="Calibri"/>
                <w:b/>
                <w:bCs/>
                <w:color w:val="000000"/>
                <w:lang w:eastAsia="en-IN"/>
              </w:rPr>
              <w:t>Wk9</w:t>
            </w:r>
          </w:p>
        </w:tc>
      </w:tr>
      <w:tr w:rsidR="00786B10" w:rsidRPr="00461DBD" w14:paraId="65E8BA40" w14:textId="77777777" w:rsidTr="00786B10">
        <w:trPr>
          <w:trHeight w:val="518"/>
        </w:trPr>
        <w:tc>
          <w:tcPr>
            <w:tcW w:w="5034" w:type="dxa"/>
            <w:gridSpan w:val="3"/>
            <w:tcBorders>
              <w:top w:val="nil"/>
              <w:left w:val="single" w:sz="8" w:space="0" w:color="auto"/>
              <w:bottom w:val="single" w:sz="8" w:space="0" w:color="auto"/>
              <w:right w:val="single" w:sz="8" w:space="0" w:color="auto"/>
            </w:tcBorders>
            <w:shd w:val="clear" w:color="auto" w:fill="auto"/>
            <w:vAlign w:val="center"/>
            <w:hideMark/>
          </w:tcPr>
          <w:p w14:paraId="37EEFC65" w14:textId="77777777" w:rsidR="00786B10" w:rsidRPr="00461DBD" w:rsidRDefault="00786B10" w:rsidP="002F46B6">
            <w:pPr>
              <w:rPr>
                <w:rFonts w:ascii="Calibri" w:hAnsi="Calibri" w:cs="Calibri"/>
                <w:color w:val="000000"/>
                <w:lang w:val="en-IN" w:eastAsia="en-IN"/>
              </w:rPr>
            </w:pPr>
            <w:r w:rsidRPr="00461DBD">
              <w:rPr>
                <w:rFonts w:ascii="Calibri" w:hAnsi="Calibri" w:cs="Calibri"/>
                <w:color w:val="000000"/>
                <w:lang w:eastAsia="en-IN"/>
              </w:rPr>
              <w:lastRenderedPageBreak/>
              <w:t>Build A2I solution for the invoices that whose data were not prop</w:t>
            </w:r>
            <w:r>
              <w:rPr>
                <w:rFonts w:ascii="Calibri" w:hAnsi="Calibri" w:cs="Calibri"/>
                <w:color w:val="000000"/>
                <w:lang w:eastAsia="en-IN"/>
              </w:rPr>
              <w:t>e</w:t>
            </w:r>
            <w:r w:rsidRPr="00461DBD">
              <w:rPr>
                <w:rFonts w:ascii="Calibri" w:hAnsi="Calibri" w:cs="Calibri"/>
                <w:color w:val="000000"/>
                <w:lang w:eastAsia="en-IN"/>
              </w:rPr>
              <w:t>rly extracted</w:t>
            </w:r>
          </w:p>
        </w:tc>
        <w:tc>
          <w:tcPr>
            <w:tcW w:w="2044" w:type="dxa"/>
            <w:gridSpan w:val="4"/>
            <w:tcBorders>
              <w:top w:val="nil"/>
              <w:left w:val="nil"/>
              <w:bottom w:val="single" w:sz="8" w:space="0" w:color="auto"/>
              <w:right w:val="single" w:sz="8" w:space="0" w:color="auto"/>
            </w:tcBorders>
            <w:shd w:val="clear" w:color="000000" w:fill="92D050"/>
            <w:noWrap/>
            <w:vAlign w:val="center"/>
            <w:hideMark/>
          </w:tcPr>
          <w:p w14:paraId="66558EF9" w14:textId="77777777" w:rsidR="00786B10" w:rsidRPr="00461DBD" w:rsidRDefault="00786B10" w:rsidP="002F46B6">
            <w:pPr>
              <w:rPr>
                <w:rFonts w:ascii="Calibri" w:hAnsi="Calibri" w:cs="Calibri"/>
                <w:color w:val="000000"/>
                <w:lang w:val="en-IN" w:eastAsia="en-IN"/>
              </w:rPr>
            </w:pPr>
            <w:r w:rsidRPr="00461DBD">
              <w:rPr>
                <w:rFonts w:ascii="Calibri" w:hAnsi="Calibri" w:cs="Calibri"/>
                <w:color w:val="000000"/>
                <w:lang w:eastAsia="en-IN"/>
              </w:rPr>
              <w:t> </w:t>
            </w:r>
          </w:p>
        </w:tc>
        <w:tc>
          <w:tcPr>
            <w:tcW w:w="2410" w:type="dxa"/>
            <w:gridSpan w:val="3"/>
            <w:tcBorders>
              <w:top w:val="nil"/>
              <w:left w:val="nil"/>
              <w:bottom w:val="single" w:sz="8" w:space="0" w:color="auto"/>
              <w:right w:val="single" w:sz="8" w:space="0" w:color="auto"/>
            </w:tcBorders>
            <w:shd w:val="clear" w:color="000000" w:fill="FFFFFF"/>
            <w:noWrap/>
            <w:vAlign w:val="center"/>
            <w:hideMark/>
          </w:tcPr>
          <w:p w14:paraId="7B5ACFF4" w14:textId="77777777" w:rsidR="00786B10" w:rsidRPr="00461DBD" w:rsidRDefault="00786B10" w:rsidP="002F46B6">
            <w:pPr>
              <w:rPr>
                <w:rFonts w:ascii="Calibri" w:hAnsi="Calibri" w:cs="Calibri"/>
                <w:color w:val="000000"/>
                <w:lang w:val="en-IN" w:eastAsia="en-IN"/>
              </w:rPr>
            </w:pPr>
            <w:r w:rsidRPr="00461DBD">
              <w:rPr>
                <w:rFonts w:ascii="Calibri" w:hAnsi="Calibri" w:cs="Calibri"/>
                <w:color w:val="000000"/>
                <w:lang w:eastAsia="en-IN"/>
              </w:rPr>
              <w:t> </w:t>
            </w:r>
          </w:p>
        </w:tc>
      </w:tr>
      <w:tr w:rsidR="00786B10" w:rsidRPr="00461DBD" w14:paraId="5408BB03" w14:textId="77777777" w:rsidTr="00786B10">
        <w:trPr>
          <w:trHeight w:val="315"/>
        </w:trPr>
        <w:tc>
          <w:tcPr>
            <w:tcW w:w="5034" w:type="dxa"/>
            <w:gridSpan w:val="3"/>
            <w:tcBorders>
              <w:top w:val="nil"/>
              <w:left w:val="single" w:sz="8" w:space="0" w:color="auto"/>
              <w:bottom w:val="single" w:sz="8" w:space="0" w:color="auto"/>
              <w:right w:val="single" w:sz="8" w:space="0" w:color="auto"/>
            </w:tcBorders>
            <w:shd w:val="clear" w:color="auto" w:fill="auto"/>
            <w:vAlign w:val="center"/>
            <w:hideMark/>
          </w:tcPr>
          <w:p w14:paraId="2C3E17C5" w14:textId="77777777" w:rsidR="00786B10" w:rsidRPr="00461DBD" w:rsidRDefault="00786B10" w:rsidP="002F46B6">
            <w:pPr>
              <w:rPr>
                <w:rFonts w:ascii="Calibri" w:hAnsi="Calibri" w:cs="Calibri"/>
                <w:color w:val="000000"/>
                <w:lang w:val="en-IN" w:eastAsia="en-IN"/>
              </w:rPr>
            </w:pPr>
            <w:r w:rsidRPr="00461DBD">
              <w:rPr>
                <w:rFonts w:ascii="Calibri" w:hAnsi="Calibri" w:cs="Calibri"/>
                <w:color w:val="000000"/>
                <w:lang w:val="en-IN" w:eastAsia="en-IN"/>
              </w:rPr>
              <w:t>Build Lambda to parse A2I output</w:t>
            </w:r>
          </w:p>
        </w:tc>
        <w:tc>
          <w:tcPr>
            <w:tcW w:w="2044" w:type="dxa"/>
            <w:gridSpan w:val="4"/>
            <w:tcBorders>
              <w:top w:val="nil"/>
              <w:left w:val="nil"/>
              <w:bottom w:val="single" w:sz="8" w:space="0" w:color="auto"/>
              <w:right w:val="single" w:sz="8" w:space="0" w:color="auto"/>
            </w:tcBorders>
            <w:shd w:val="clear" w:color="auto" w:fill="auto"/>
            <w:noWrap/>
            <w:vAlign w:val="center"/>
            <w:hideMark/>
          </w:tcPr>
          <w:p w14:paraId="6522B755" w14:textId="77777777" w:rsidR="00786B10" w:rsidRPr="00461DBD" w:rsidRDefault="00786B10" w:rsidP="002F46B6">
            <w:pPr>
              <w:rPr>
                <w:rFonts w:ascii="Calibri" w:hAnsi="Calibri" w:cs="Calibri"/>
                <w:color w:val="000000"/>
                <w:lang w:val="en-IN" w:eastAsia="en-IN"/>
              </w:rPr>
            </w:pPr>
            <w:r w:rsidRPr="00461DBD">
              <w:rPr>
                <w:rFonts w:ascii="Calibri" w:hAnsi="Calibri" w:cs="Calibri"/>
                <w:color w:val="000000"/>
                <w:lang w:eastAsia="en-IN"/>
              </w:rPr>
              <w:t> </w:t>
            </w:r>
          </w:p>
        </w:tc>
        <w:tc>
          <w:tcPr>
            <w:tcW w:w="2410" w:type="dxa"/>
            <w:gridSpan w:val="3"/>
            <w:tcBorders>
              <w:top w:val="nil"/>
              <w:left w:val="nil"/>
              <w:bottom w:val="single" w:sz="8" w:space="0" w:color="auto"/>
              <w:right w:val="single" w:sz="8" w:space="0" w:color="auto"/>
            </w:tcBorders>
            <w:shd w:val="clear" w:color="000000" w:fill="92D050"/>
            <w:noWrap/>
            <w:vAlign w:val="center"/>
            <w:hideMark/>
          </w:tcPr>
          <w:p w14:paraId="7FE01EC0" w14:textId="77777777" w:rsidR="00786B10" w:rsidRPr="00461DBD" w:rsidRDefault="00786B10" w:rsidP="002F46B6">
            <w:pPr>
              <w:rPr>
                <w:rFonts w:ascii="Calibri" w:hAnsi="Calibri" w:cs="Calibri"/>
                <w:color w:val="000000"/>
                <w:lang w:val="en-IN" w:eastAsia="en-IN"/>
              </w:rPr>
            </w:pPr>
            <w:r w:rsidRPr="00461DBD">
              <w:rPr>
                <w:rFonts w:ascii="Calibri" w:hAnsi="Calibri" w:cs="Calibri"/>
                <w:color w:val="000000"/>
                <w:lang w:eastAsia="en-IN"/>
              </w:rPr>
              <w:t> </w:t>
            </w:r>
          </w:p>
        </w:tc>
      </w:tr>
      <w:tr w:rsidR="00786B10" w:rsidRPr="003E5E0A" w14:paraId="3DA72281" w14:textId="77777777" w:rsidTr="00786B10">
        <w:trPr>
          <w:trHeight w:val="315"/>
        </w:trPr>
        <w:tc>
          <w:tcPr>
            <w:tcW w:w="9488" w:type="dxa"/>
            <w:gridSpan w:val="10"/>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8FB598C" w14:textId="77777777" w:rsidR="00786B10" w:rsidRPr="003E5E0A" w:rsidRDefault="00786B10" w:rsidP="002F46B6">
            <w:pPr>
              <w:jc w:val="center"/>
              <w:rPr>
                <w:rFonts w:ascii="Calibri" w:hAnsi="Calibri" w:cs="Calibri"/>
                <w:b/>
                <w:bCs/>
                <w:color w:val="000000"/>
                <w:lang w:val="en-IN" w:eastAsia="en-IN"/>
              </w:rPr>
            </w:pPr>
            <w:r w:rsidRPr="003E5E0A">
              <w:rPr>
                <w:rFonts w:ascii="Calibri" w:hAnsi="Calibri" w:cs="Calibri"/>
                <w:b/>
                <w:bCs/>
                <w:color w:val="000000"/>
                <w:lang w:eastAsia="en-IN"/>
              </w:rPr>
              <w:t>Scope-3 Schedule</w:t>
            </w:r>
          </w:p>
        </w:tc>
      </w:tr>
      <w:tr w:rsidR="00786B10" w:rsidRPr="003E5E0A" w14:paraId="28EFD0A2" w14:textId="77777777" w:rsidTr="00786B10">
        <w:trPr>
          <w:trHeight w:val="315"/>
        </w:trPr>
        <w:tc>
          <w:tcPr>
            <w:tcW w:w="3560" w:type="dxa"/>
            <w:tcBorders>
              <w:top w:val="single" w:sz="4" w:space="0" w:color="auto"/>
              <w:left w:val="single" w:sz="8" w:space="0" w:color="auto"/>
              <w:bottom w:val="single" w:sz="8" w:space="0" w:color="auto"/>
              <w:right w:val="single" w:sz="8" w:space="0" w:color="auto"/>
            </w:tcBorders>
            <w:shd w:val="clear" w:color="000000" w:fill="BDD7EE"/>
            <w:noWrap/>
            <w:vAlign w:val="center"/>
            <w:hideMark/>
          </w:tcPr>
          <w:p w14:paraId="4FE3961D" w14:textId="77777777" w:rsidR="00786B10" w:rsidRPr="003E5E0A" w:rsidRDefault="00786B10" w:rsidP="002F46B6">
            <w:pPr>
              <w:rPr>
                <w:rFonts w:ascii="Calibri" w:hAnsi="Calibri" w:cs="Calibri"/>
                <w:b/>
                <w:bCs/>
                <w:color w:val="000000"/>
                <w:lang w:val="en-IN" w:eastAsia="en-IN"/>
              </w:rPr>
            </w:pPr>
            <w:r w:rsidRPr="003E5E0A">
              <w:rPr>
                <w:rFonts w:ascii="Calibri" w:hAnsi="Calibri" w:cs="Calibri"/>
                <w:b/>
                <w:bCs/>
                <w:color w:val="000000"/>
                <w:lang w:eastAsia="en-IN"/>
              </w:rPr>
              <w:t>Activity</w:t>
            </w:r>
          </w:p>
        </w:tc>
        <w:tc>
          <w:tcPr>
            <w:tcW w:w="5928" w:type="dxa"/>
            <w:gridSpan w:val="9"/>
            <w:tcBorders>
              <w:top w:val="single" w:sz="4" w:space="0" w:color="auto"/>
              <w:left w:val="nil"/>
              <w:bottom w:val="single" w:sz="8" w:space="0" w:color="auto"/>
              <w:right w:val="single" w:sz="8" w:space="0" w:color="auto"/>
            </w:tcBorders>
            <w:shd w:val="clear" w:color="000000" w:fill="BDD7EE"/>
            <w:noWrap/>
            <w:vAlign w:val="center"/>
            <w:hideMark/>
          </w:tcPr>
          <w:p w14:paraId="6902BBE9" w14:textId="77777777" w:rsidR="00786B10" w:rsidRPr="003E5E0A" w:rsidRDefault="00786B10" w:rsidP="002F46B6">
            <w:pPr>
              <w:rPr>
                <w:rFonts w:ascii="Calibri" w:hAnsi="Calibri" w:cs="Calibri"/>
                <w:b/>
                <w:bCs/>
                <w:color w:val="000000"/>
                <w:lang w:val="en-IN" w:eastAsia="en-IN"/>
              </w:rPr>
            </w:pPr>
            <w:r w:rsidRPr="003E5E0A">
              <w:rPr>
                <w:rFonts w:ascii="Calibri" w:hAnsi="Calibri" w:cs="Calibri"/>
                <w:b/>
                <w:bCs/>
                <w:color w:val="000000"/>
                <w:lang w:eastAsia="en-IN"/>
              </w:rPr>
              <w:t>Wk10</w:t>
            </w:r>
          </w:p>
        </w:tc>
      </w:tr>
      <w:tr w:rsidR="00786B10" w:rsidRPr="003E5E0A" w14:paraId="293E7BE6" w14:textId="77777777" w:rsidTr="009B7202">
        <w:trPr>
          <w:trHeight w:val="552"/>
        </w:trPr>
        <w:tc>
          <w:tcPr>
            <w:tcW w:w="3560" w:type="dxa"/>
            <w:tcBorders>
              <w:top w:val="nil"/>
              <w:left w:val="single" w:sz="8" w:space="0" w:color="auto"/>
              <w:bottom w:val="single" w:sz="8" w:space="0" w:color="auto"/>
              <w:right w:val="single" w:sz="8" w:space="0" w:color="auto"/>
            </w:tcBorders>
            <w:shd w:val="clear" w:color="auto" w:fill="auto"/>
            <w:vAlign w:val="center"/>
            <w:hideMark/>
          </w:tcPr>
          <w:p w14:paraId="13239B6A" w14:textId="77777777" w:rsidR="00786B10" w:rsidRPr="003E5E0A" w:rsidRDefault="00786B10" w:rsidP="002F46B6">
            <w:pPr>
              <w:rPr>
                <w:rFonts w:ascii="Calibri" w:hAnsi="Calibri" w:cs="Calibri"/>
                <w:color w:val="000000"/>
                <w:lang w:val="en-IN" w:eastAsia="en-IN"/>
              </w:rPr>
            </w:pPr>
            <w:r w:rsidRPr="003E5E0A">
              <w:rPr>
                <w:rFonts w:ascii="Calibri" w:hAnsi="Calibri" w:cs="Calibri"/>
                <w:color w:val="000000"/>
                <w:lang w:eastAsia="en-IN"/>
              </w:rPr>
              <w:t>Creating a solution for different kinds of invoice templates.</w:t>
            </w:r>
          </w:p>
        </w:tc>
        <w:tc>
          <w:tcPr>
            <w:tcW w:w="5928" w:type="dxa"/>
            <w:gridSpan w:val="9"/>
            <w:tcBorders>
              <w:top w:val="nil"/>
              <w:left w:val="nil"/>
              <w:bottom w:val="single" w:sz="8" w:space="0" w:color="auto"/>
              <w:right w:val="single" w:sz="8" w:space="0" w:color="auto"/>
            </w:tcBorders>
            <w:shd w:val="clear" w:color="000000" w:fill="92D050"/>
            <w:noWrap/>
            <w:vAlign w:val="center"/>
            <w:hideMark/>
          </w:tcPr>
          <w:p w14:paraId="580DECB3" w14:textId="77777777" w:rsidR="00786B10" w:rsidRPr="003E5E0A" w:rsidRDefault="00786B10" w:rsidP="002F46B6">
            <w:pPr>
              <w:rPr>
                <w:rFonts w:ascii="Calibri" w:hAnsi="Calibri" w:cs="Calibri"/>
                <w:color w:val="000000"/>
                <w:lang w:val="en-IN" w:eastAsia="en-IN"/>
              </w:rPr>
            </w:pPr>
            <w:r w:rsidRPr="003E5E0A">
              <w:rPr>
                <w:rFonts w:ascii="Calibri" w:hAnsi="Calibri" w:cs="Calibri"/>
                <w:color w:val="000000"/>
                <w:lang w:eastAsia="en-IN"/>
              </w:rPr>
              <w:t> </w:t>
            </w:r>
          </w:p>
        </w:tc>
      </w:tr>
    </w:tbl>
    <w:p w14:paraId="380DB1F5" w14:textId="7FC32F6A" w:rsidR="00786B10" w:rsidRDefault="00786B10" w:rsidP="00786B10">
      <w:pPr>
        <w:rPr>
          <w:color w:val="808080" w:themeColor="background1" w:themeShade="80"/>
        </w:rPr>
      </w:pPr>
      <w:r>
        <w:rPr>
          <w:color w:val="808080" w:themeColor="background1" w:themeShade="80"/>
        </w:rPr>
        <w:t>*</w:t>
      </w:r>
      <w:proofErr w:type="spellStart"/>
      <w:r>
        <w:rPr>
          <w:color w:val="808080" w:themeColor="background1" w:themeShade="80"/>
        </w:rPr>
        <w:t>Wk</w:t>
      </w:r>
      <w:proofErr w:type="spellEnd"/>
      <w:r>
        <w:rPr>
          <w:color w:val="808080" w:themeColor="background1" w:themeShade="80"/>
        </w:rPr>
        <w:t xml:space="preserve"> = Week</w:t>
      </w:r>
    </w:p>
    <w:p w14:paraId="7DFEE526" w14:textId="77777777" w:rsidR="0027366C" w:rsidRPr="00786B10" w:rsidRDefault="0027366C" w:rsidP="00786B10">
      <w:pPr>
        <w:rPr>
          <w:color w:val="808080" w:themeColor="background1" w:themeShade="80"/>
        </w:rPr>
      </w:pPr>
    </w:p>
    <w:p w14:paraId="609787B1" w14:textId="3EBC001D" w:rsidR="00E97D13" w:rsidRPr="00713A2F" w:rsidRDefault="00E97D13" w:rsidP="00E97D13">
      <w:pPr>
        <w:pStyle w:val="Heading2"/>
      </w:pPr>
      <w:del w:id="1346" w:author="Pande, Amitkumar" w:date="2020-09-22T20:18:00Z">
        <w:r w:rsidRPr="00713A2F" w:rsidDel="0030777E">
          <w:delText xml:space="preserve">EXPECTED </w:delText>
        </w:r>
      </w:del>
      <w:bookmarkStart w:id="1347" w:name="_Toc64441484"/>
      <w:ins w:id="1348" w:author="Pande, Amitkumar" w:date="2020-09-22T20:18:00Z">
        <w:r w:rsidR="0030777E" w:rsidRPr="00713A2F">
          <w:t xml:space="preserve">Expected </w:t>
        </w:r>
      </w:ins>
      <w:r w:rsidRPr="00713A2F">
        <w:t xml:space="preserve">AWS </w:t>
      </w:r>
      <w:del w:id="1349" w:author="Pande, Amitkumar" w:date="2020-09-22T20:18:00Z">
        <w:r w:rsidRPr="00713A2F" w:rsidDel="0030777E">
          <w:delText xml:space="preserve">COST </w:delText>
        </w:r>
      </w:del>
      <w:ins w:id="1350" w:author="Pande, Amitkumar" w:date="2020-09-22T20:18:00Z">
        <w:r w:rsidR="0030777E" w:rsidRPr="00713A2F">
          <w:t xml:space="preserve">Cost </w:t>
        </w:r>
      </w:ins>
      <w:del w:id="1351" w:author="Pande, Amitkumar" w:date="2020-09-22T20:18:00Z">
        <w:r w:rsidRPr="00713A2F" w:rsidDel="0030777E">
          <w:delText xml:space="preserve">BREAKDOWN </w:delText>
        </w:r>
      </w:del>
      <w:ins w:id="1352" w:author="Pande, Amitkumar" w:date="2020-09-22T20:18:00Z">
        <w:r w:rsidR="0030777E" w:rsidRPr="00713A2F">
          <w:t xml:space="preserve">Breakdown </w:t>
        </w:r>
      </w:ins>
      <w:del w:id="1353" w:author="Pande, Amitkumar" w:date="2020-09-22T20:19:00Z">
        <w:r w:rsidRPr="00713A2F" w:rsidDel="0030777E">
          <w:delText xml:space="preserve">BY </w:delText>
        </w:r>
      </w:del>
      <w:ins w:id="1354" w:author="Pande, Amitkumar" w:date="2020-09-22T20:19:00Z">
        <w:r w:rsidR="0030777E" w:rsidRPr="00713A2F">
          <w:t xml:space="preserve">by </w:t>
        </w:r>
      </w:ins>
      <w:del w:id="1355" w:author="Pande, Amitkumar" w:date="2020-09-22T20:19:00Z">
        <w:r w:rsidRPr="00713A2F" w:rsidDel="0030777E">
          <w:delText>SERVICES</w:delText>
        </w:r>
      </w:del>
      <w:ins w:id="1356" w:author="Pande, Amitkumar" w:date="2020-09-22T20:19:00Z">
        <w:r w:rsidR="0030777E" w:rsidRPr="00713A2F">
          <w:t>Services</w:t>
        </w:r>
      </w:ins>
      <w:bookmarkEnd w:id="1347"/>
      <w:r w:rsidR="00A95E50">
        <w:t xml:space="preserve"> </w:t>
      </w:r>
    </w:p>
    <w:p w14:paraId="695ACC28" w14:textId="50C805CD" w:rsidR="003E6D48" w:rsidRPr="00A24082" w:rsidRDefault="003E6D48" w:rsidP="003E6D48">
      <w:r w:rsidRPr="00A24082">
        <w:t xml:space="preserve">The monthly estimate for this project can be reviewed by </w:t>
      </w:r>
      <w:commentRangeStart w:id="1357"/>
      <w:r w:rsidRPr="00A24082">
        <w:t xml:space="preserve">following </w:t>
      </w:r>
      <w:commentRangeEnd w:id="1357"/>
      <w:r w:rsidR="00A77008" w:rsidRPr="00A24082">
        <w:rPr>
          <w:rStyle w:val="CommentReference"/>
        </w:rPr>
        <w:commentReference w:id="1357"/>
      </w:r>
      <w:r w:rsidRPr="00A24082">
        <w:t xml:space="preserve">the below link: </w:t>
      </w:r>
    </w:p>
    <w:p w14:paraId="5B5719D5" w14:textId="50716FC8" w:rsidR="003E6D48" w:rsidRPr="00A95E50" w:rsidDel="00E53DB4" w:rsidRDefault="00C45F0E" w:rsidP="003E6D48">
      <w:pPr>
        <w:rPr>
          <w:del w:id="1358" w:author="Pande, Amitkumar" w:date="2020-10-02T18:27:00Z"/>
          <w:sz w:val="20"/>
          <w:highlight w:val="yellow"/>
          <w:u w:val="single"/>
          <w:rPrChange w:id="1359" w:author="Pande, Amitkumar" w:date="2020-10-02T18:27:00Z">
            <w:rPr>
              <w:del w:id="1360" w:author="Pande, Amitkumar" w:date="2020-10-02T18:27:00Z"/>
              <w:u w:val="single"/>
            </w:rPr>
          </w:rPrChange>
        </w:rPr>
      </w:pPr>
      <w:del w:id="1361" w:author="Pande, Amitkumar" w:date="2020-10-02T18:27:00Z">
        <w:r w:rsidRPr="00A95E50" w:rsidDel="00E53DB4">
          <w:rPr>
            <w:sz w:val="20"/>
            <w:highlight w:val="yellow"/>
            <w:rPrChange w:id="1362" w:author="Pande, Amitkumar" w:date="2020-10-02T18:27:00Z">
              <w:rPr/>
            </w:rPrChange>
          </w:rPr>
          <w:fldChar w:fldCharType="begin"/>
        </w:r>
        <w:r w:rsidRPr="00A95E50" w:rsidDel="00E53DB4">
          <w:rPr>
            <w:sz w:val="20"/>
            <w:highlight w:val="yellow"/>
            <w:rPrChange w:id="1363" w:author="Pande, Amitkumar" w:date="2020-10-02T18:27:00Z">
              <w:rPr/>
            </w:rPrChange>
          </w:rPr>
          <w:delInstrText xml:space="preserve"> HYPERLINK "https://calculator.s3.amazonaws.com/index.html" </w:delInstrText>
        </w:r>
        <w:r w:rsidRPr="00A95E50" w:rsidDel="00E53DB4">
          <w:rPr>
            <w:sz w:val="20"/>
            <w:highlight w:val="yellow"/>
            <w:rPrChange w:id="1364" w:author="Pande, Amitkumar" w:date="2020-10-02T18:27:00Z">
              <w:rPr>
                <w:rStyle w:val="Hyperlink"/>
              </w:rPr>
            </w:rPrChange>
          </w:rPr>
          <w:fldChar w:fldCharType="separate"/>
        </w:r>
        <w:r w:rsidR="003E6D48" w:rsidRPr="00A95E50" w:rsidDel="00E53DB4">
          <w:rPr>
            <w:rStyle w:val="Hyperlink"/>
            <w:sz w:val="20"/>
            <w:highlight w:val="yellow"/>
            <w:rPrChange w:id="1365" w:author="Pande, Amitkumar" w:date="2020-10-02T18:27:00Z">
              <w:rPr>
                <w:rStyle w:val="Hyperlink"/>
              </w:rPr>
            </w:rPrChange>
          </w:rPr>
          <w:delText>https://calculator.s3.amazonaws.com/index.html</w:delText>
        </w:r>
        <w:r w:rsidRPr="00A95E50" w:rsidDel="00E53DB4">
          <w:rPr>
            <w:rStyle w:val="Hyperlink"/>
            <w:sz w:val="20"/>
            <w:highlight w:val="yellow"/>
            <w:rPrChange w:id="1366" w:author="Pande, Amitkumar" w:date="2020-10-02T18:27:00Z">
              <w:rPr>
                <w:rStyle w:val="Hyperlink"/>
              </w:rPr>
            </w:rPrChange>
          </w:rPr>
          <w:fldChar w:fldCharType="end"/>
        </w:r>
        <w:r w:rsidR="003E6D48" w:rsidRPr="00A95E50" w:rsidDel="00E53DB4">
          <w:rPr>
            <w:sz w:val="20"/>
            <w:highlight w:val="yellow"/>
            <w:u w:val="single"/>
            <w:rPrChange w:id="1367" w:author="Pande, Amitkumar" w:date="2020-10-02T18:27:00Z">
              <w:rPr>
                <w:u w:val="single"/>
              </w:rPr>
            </w:rPrChange>
          </w:rPr>
          <w:delText xml:space="preserve"> </w:delText>
        </w:r>
      </w:del>
    </w:p>
    <w:bookmarkStart w:id="1368" w:name="_Toc27643075"/>
    <w:bookmarkStart w:id="1369" w:name="_Toc64441485"/>
    <w:p w14:paraId="584B645D" w14:textId="741410CE" w:rsidR="00A24082" w:rsidRDefault="00A24082" w:rsidP="00A24082">
      <w:pPr>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HYPERLINK "https://calculator.aws/" \l "/estimate?id=b63710a4420cb6c19246754608e5b2176a8f26e6" \o "https://calculator.aws/#/estimate?id=b63710a4420cb6c19246754608e5b2176a8f26e6" \t "_blank" </w:instrText>
      </w:r>
      <w:r>
        <w:rPr>
          <w:rFonts w:ascii="Segoe UI" w:hAnsi="Segoe UI" w:cs="Segoe UI"/>
          <w:sz w:val="21"/>
          <w:szCs w:val="21"/>
        </w:rPr>
        <w:fldChar w:fldCharType="separate"/>
      </w:r>
      <w:r>
        <w:rPr>
          <w:rStyle w:val="Hyperlink"/>
          <w:rFonts w:ascii="Segoe UI" w:hAnsi="Segoe UI" w:cs="Segoe UI"/>
          <w:sz w:val="21"/>
          <w:szCs w:val="21"/>
        </w:rPr>
        <w:t>https://calculator.aws/#/estimate?id=b63710a4420cb6c19246754608e5b2176a8f26e6</w:t>
      </w:r>
      <w:r>
        <w:rPr>
          <w:rFonts w:ascii="Segoe UI" w:hAnsi="Segoe UI" w:cs="Segoe UI"/>
          <w:sz w:val="21"/>
          <w:szCs w:val="21"/>
        </w:rPr>
        <w:fldChar w:fldCharType="end"/>
      </w:r>
    </w:p>
    <w:p w14:paraId="034BE3BE" w14:textId="6428903B" w:rsidR="00A24082" w:rsidRDefault="00A24082" w:rsidP="00A24082">
      <w:pPr>
        <w:rPr>
          <w:rFonts w:ascii="Segoe UI" w:hAnsi="Segoe UI" w:cs="Segoe UI"/>
          <w:sz w:val="21"/>
          <w:szCs w:val="21"/>
        </w:rPr>
      </w:pPr>
      <w:r>
        <w:rPr>
          <w:rFonts w:ascii="Segoe UI" w:hAnsi="Segoe UI" w:cs="Segoe UI"/>
          <w:sz w:val="21"/>
          <w:szCs w:val="21"/>
        </w:rPr>
        <w:t>Above link doesn’t have A2I costing (Not available in AWS Calculator)</w:t>
      </w:r>
    </w:p>
    <w:p w14:paraId="7F9A1D07" w14:textId="0332009A" w:rsidR="00A24082" w:rsidRDefault="00A24082" w:rsidP="00A24082">
      <w:pPr>
        <w:rPr>
          <w:rFonts w:ascii="Segoe UI" w:hAnsi="Segoe UI" w:cs="Segoe UI"/>
          <w:sz w:val="21"/>
          <w:szCs w:val="21"/>
        </w:rPr>
      </w:pPr>
      <w:r>
        <w:rPr>
          <w:noProof/>
        </w:rPr>
        <w:drawing>
          <wp:inline distT="0" distB="0" distL="0" distR="0" wp14:anchorId="669A3FC8" wp14:editId="5A3FFF0E">
            <wp:extent cx="6858000" cy="1428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428115"/>
                    </a:xfrm>
                    <a:prstGeom prst="rect">
                      <a:avLst/>
                    </a:prstGeom>
                  </pic:spPr>
                </pic:pic>
              </a:graphicData>
            </a:graphic>
          </wp:inline>
        </w:drawing>
      </w:r>
      <w:r>
        <w:rPr>
          <w:rFonts w:ascii="Segoe UI" w:hAnsi="Segoe UI" w:cs="Segoe UI"/>
          <w:sz w:val="21"/>
          <w:szCs w:val="21"/>
        </w:rPr>
        <w:t xml:space="preserve"> </w:t>
      </w:r>
    </w:p>
    <w:p w14:paraId="304DCD44" w14:textId="169839C9" w:rsidR="00A24082" w:rsidRDefault="00A24082" w:rsidP="00A24082">
      <w:pPr>
        <w:rPr>
          <w:rFonts w:ascii="Segoe UI" w:hAnsi="Segoe UI" w:cs="Segoe UI"/>
          <w:sz w:val="21"/>
          <w:szCs w:val="21"/>
        </w:rPr>
      </w:pPr>
      <w:r>
        <w:rPr>
          <w:rFonts w:ascii="Segoe UI" w:hAnsi="Segoe UI" w:cs="Segoe UI"/>
          <w:sz w:val="21"/>
          <w:szCs w:val="21"/>
        </w:rPr>
        <w:t xml:space="preserve">Considering 5% of Invoice would probably need human </w:t>
      </w:r>
      <w:proofErr w:type="gramStart"/>
      <w:r>
        <w:rPr>
          <w:rFonts w:ascii="Segoe UI" w:hAnsi="Segoe UI" w:cs="Segoe UI"/>
          <w:sz w:val="21"/>
          <w:szCs w:val="21"/>
        </w:rPr>
        <w:t>review(</w:t>
      </w:r>
      <w:proofErr w:type="gramEnd"/>
    </w:p>
    <w:p w14:paraId="4101D68F" w14:textId="2545AB79" w:rsidR="00A95F79" w:rsidRPr="00A95F79" w:rsidRDefault="00A95F79">
      <w:pPr>
        <w:pStyle w:val="Heading2"/>
        <w:pPrChange w:id="1370" w:author="Pande, Amitkumar" w:date="2020-09-14T11:49:00Z">
          <w:pPr>
            <w:pStyle w:val="Heading1"/>
          </w:pPr>
        </w:pPrChange>
      </w:pPr>
      <w:r w:rsidRPr="00A95F79">
        <w:t>Acceptance</w:t>
      </w:r>
      <w:bookmarkEnd w:id="1368"/>
      <w:bookmarkEnd w:id="1369"/>
    </w:p>
    <w:p w14:paraId="7E90FAB2" w14:textId="77777777" w:rsidR="00A95F79" w:rsidRPr="00E236C3" w:rsidRDefault="00A95F79" w:rsidP="00E236C3">
      <w:pPr>
        <w:jc w:val="both"/>
        <w:rPr>
          <w:i/>
          <w:color w:val="808080" w:themeColor="background1" w:themeShade="80"/>
          <w:highlight w:val="lightGray"/>
        </w:rPr>
      </w:pPr>
      <w:r w:rsidRPr="00E236C3">
        <w:rPr>
          <w:i/>
          <w:color w:val="808080" w:themeColor="background1" w:themeShade="80"/>
          <w:highlight w:val="lightGray"/>
        </w:rPr>
        <w:t>[To conclude a project, define acceptance process here. For example:</w:t>
      </w:r>
    </w:p>
    <w:p w14:paraId="5FB4356D" w14:textId="62238E7C" w:rsidR="003E6D48" w:rsidRPr="00E236C3" w:rsidRDefault="00A95F79" w:rsidP="00E236C3">
      <w:pPr>
        <w:jc w:val="both"/>
        <w:rPr>
          <w:i/>
          <w:color w:val="808080" w:themeColor="background1" w:themeShade="80"/>
          <w:highlight w:val="lightGray"/>
        </w:rPr>
      </w:pPr>
      <w:r w:rsidRPr="00E236C3">
        <w:rPr>
          <w:i/>
          <w:color w:val="808080" w:themeColor="background1" w:themeShade="80"/>
          <w:highlight w:val="lightGray"/>
        </w:rPr>
        <w:t xml:space="preserve">Upon completion of a Phase, PROVIDER will submit the associated tangible Deliverables, to </w:t>
      </w:r>
      <w:del w:id="1371" w:author="Pande, Amitkumar" w:date="2020-10-02T16:53:00Z">
        <w:r w:rsidRPr="00E236C3" w:rsidDel="00703DC7">
          <w:rPr>
            <w:i/>
            <w:color w:val="808080" w:themeColor="background1" w:themeShade="80"/>
            <w:highlight w:val="lightGray"/>
          </w:rPr>
          <w:delText>Customer</w:delText>
        </w:r>
      </w:del>
      <w:ins w:id="1372" w:author="Pande, Amitkumar" w:date="2020-10-02T16:53:00Z">
        <w:r w:rsidR="00703DC7" w:rsidRPr="00E236C3">
          <w:rPr>
            <w:i/>
            <w:color w:val="808080" w:themeColor="background1" w:themeShade="80"/>
            <w:highlight w:val="lightGray"/>
          </w:rPr>
          <w:t>CUSTOMER</w:t>
        </w:r>
      </w:ins>
      <w:del w:id="1373" w:author="Pande, Amitkumar" w:date="2020-10-02T16:54:00Z">
        <w:r w:rsidRPr="00E236C3" w:rsidDel="00703DC7">
          <w:rPr>
            <w:i/>
            <w:color w:val="808080" w:themeColor="background1" w:themeShade="80"/>
            <w:highlight w:val="lightGray"/>
          </w:rPr>
          <w:delText xml:space="preserve"> </w:delText>
        </w:r>
      </w:del>
      <w:ins w:id="1374"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accompanied by an Acceptance Form in the form set forth in Appendix B to this SOW.</w:t>
      </w:r>
      <w:del w:id="1375" w:author="Pande, Amitkumar" w:date="2020-10-02T16:54:00Z">
        <w:r w:rsidRPr="00E236C3" w:rsidDel="00703DC7">
          <w:rPr>
            <w:i/>
            <w:color w:val="808080" w:themeColor="background1" w:themeShade="80"/>
            <w:highlight w:val="lightGray"/>
          </w:rPr>
          <w:delText xml:space="preserve">  </w:delText>
        </w:r>
      </w:del>
      <w:ins w:id="1376"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 xml:space="preserve">Upon such submission, </w:t>
      </w:r>
      <w:del w:id="1377" w:author="Pande, Amitkumar" w:date="2020-10-02T16:53:00Z">
        <w:r w:rsidRPr="00E236C3" w:rsidDel="00703DC7">
          <w:rPr>
            <w:i/>
            <w:color w:val="808080" w:themeColor="background1" w:themeShade="80"/>
            <w:highlight w:val="lightGray"/>
          </w:rPr>
          <w:delText>Customer</w:delText>
        </w:r>
      </w:del>
      <w:ins w:id="1378" w:author="Pande, Amitkumar" w:date="2020-10-02T16:53:00Z">
        <w:r w:rsidR="00703DC7" w:rsidRPr="00E236C3">
          <w:rPr>
            <w:i/>
            <w:color w:val="808080" w:themeColor="background1" w:themeShade="80"/>
            <w:highlight w:val="lightGray"/>
          </w:rPr>
          <w:t>CUSTOMER</w:t>
        </w:r>
      </w:ins>
      <w:del w:id="1379" w:author="Pande, Amitkumar" w:date="2020-10-02T16:54:00Z">
        <w:r w:rsidRPr="00E236C3" w:rsidDel="00703DC7">
          <w:rPr>
            <w:i/>
            <w:color w:val="808080" w:themeColor="background1" w:themeShade="80"/>
            <w:highlight w:val="lightGray"/>
          </w:rPr>
          <w:delText xml:space="preserve"> </w:delText>
        </w:r>
      </w:del>
      <w:ins w:id="1380"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will review, evaluate and/or test, as the case may be, the applicable Deliverable(s) within eight (8) business days (the “Acceptance Period”) to determine whether or not each Deliverable(s) satisfies the acceptance criteria for the particular Deliverable in all material respects.</w:t>
      </w:r>
      <w:del w:id="1381" w:author="Pande, Amitkumar" w:date="2020-10-02T16:54:00Z">
        <w:r w:rsidRPr="00E236C3" w:rsidDel="00703DC7">
          <w:rPr>
            <w:i/>
            <w:color w:val="808080" w:themeColor="background1" w:themeShade="80"/>
            <w:highlight w:val="lightGray"/>
          </w:rPr>
          <w:delText xml:space="preserve">  </w:delText>
        </w:r>
      </w:del>
      <w:ins w:id="1382"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 xml:space="preserve">If the Deliverable satisfies its acceptance criteria in all material respects, </w:t>
      </w:r>
      <w:del w:id="1383" w:author="Pande, Amitkumar" w:date="2020-10-02T16:53:00Z">
        <w:r w:rsidRPr="00E236C3" w:rsidDel="00703DC7">
          <w:rPr>
            <w:i/>
            <w:color w:val="808080" w:themeColor="background1" w:themeShade="80"/>
            <w:highlight w:val="lightGray"/>
          </w:rPr>
          <w:delText>Customer</w:delText>
        </w:r>
      </w:del>
      <w:ins w:id="1384" w:author="Pande, Amitkumar" w:date="2020-10-02T16:53:00Z">
        <w:r w:rsidR="00703DC7" w:rsidRPr="00E236C3">
          <w:rPr>
            <w:i/>
            <w:color w:val="808080" w:themeColor="background1" w:themeShade="80"/>
            <w:highlight w:val="lightGray"/>
          </w:rPr>
          <w:t>CUSTOMER</w:t>
        </w:r>
      </w:ins>
      <w:del w:id="1385" w:author="Pande, Amitkumar" w:date="2020-10-02T16:54:00Z">
        <w:r w:rsidRPr="00E236C3" w:rsidDel="00703DC7">
          <w:rPr>
            <w:i/>
            <w:color w:val="808080" w:themeColor="background1" w:themeShade="80"/>
            <w:highlight w:val="lightGray"/>
          </w:rPr>
          <w:delText xml:space="preserve"> </w:delText>
        </w:r>
      </w:del>
      <w:ins w:id="1386"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will furnish a written acceptance confirmation to PROVIDER via the Acceptance Form prior to the end of the Acceptance Period.</w:t>
      </w:r>
      <w:del w:id="1387" w:author="Pande, Amitkumar" w:date="2020-10-02T16:54:00Z">
        <w:r w:rsidRPr="00E236C3" w:rsidDel="00703DC7">
          <w:rPr>
            <w:i/>
            <w:color w:val="808080" w:themeColor="background1" w:themeShade="80"/>
            <w:highlight w:val="lightGray"/>
          </w:rPr>
          <w:delText xml:space="preserve">  </w:delText>
        </w:r>
      </w:del>
      <w:ins w:id="1388"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 xml:space="preserve">For a Deliverable that is not accepted due to a non-conformity or defect, </w:t>
      </w:r>
      <w:del w:id="1389" w:author="Pande, Amitkumar" w:date="2020-10-02T16:53:00Z">
        <w:r w:rsidRPr="00E236C3" w:rsidDel="00703DC7">
          <w:rPr>
            <w:i/>
            <w:color w:val="808080" w:themeColor="background1" w:themeShade="80"/>
            <w:highlight w:val="lightGray"/>
          </w:rPr>
          <w:delText>Customer</w:delText>
        </w:r>
      </w:del>
      <w:ins w:id="1390" w:author="Pande, Amitkumar" w:date="2020-10-02T16:53:00Z">
        <w:r w:rsidR="00703DC7" w:rsidRPr="00E236C3">
          <w:rPr>
            <w:i/>
            <w:color w:val="808080" w:themeColor="background1" w:themeShade="80"/>
            <w:highlight w:val="lightGray"/>
          </w:rPr>
          <w:t>CUSTOMER</w:t>
        </w:r>
      </w:ins>
      <w:del w:id="1391" w:author="Pande, Amitkumar" w:date="2020-10-02T16:54:00Z">
        <w:r w:rsidRPr="00E236C3" w:rsidDel="00703DC7">
          <w:rPr>
            <w:i/>
            <w:color w:val="808080" w:themeColor="background1" w:themeShade="80"/>
            <w:highlight w:val="lightGray"/>
          </w:rPr>
          <w:delText xml:space="preserve"> </w:delText>
        </w:r>
      </w:del>
      <w:ins w:id="1392"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will indicate the detailed reasons for such rejection on the Acceptance Form and return the Acceptance Form together with the associated tangible rejected Deliverables, if any, to PROVIDER (a “Rejection Notice”) within the Acceptance Period.</w:t>
      </w:r>
      <w:del w:id="1393" w:author="Pande, Amitkumar" w:date="2020-10-02T16:54:00Z">
        <w:r w:rsidRPr="00E236C3" w:rsidDel="00703DC7">
          <w:rPr>
            <w:i/>
            <w:color w:val="808080" w:themeColor="background1" w:themeShade="80"/>
            <w:highlight w:val="lightGray"/>
          </w:rPr>
          <w:delText xml:space="preserve">  </w:delText>
        </w:r>
      </w:del>
      <w:ins w:id="1394"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Upon receipt of a Rejection Notice, PROVIDER will promptly correct any defects or non-conformities to the extent required so that each Deliverable satisfies the requirements of this SOW and its acceptance criteria in all material respects.</w:t>
      </w:r>
      <w:del w:id="1395" w:author="Pande, Amitkumar" w:date="2020-10-02T16:54:00Z">
        <w:r w:rsidRPr="00E236C3" w:rsidDel="00703DC7">
          <w:rPr>
            <w:i/>
            <w:color w:val="808080" w:themeColor="background1" w:themeShade="80"/>
            <w:highlight w:val="lightGray"/>
          </w:rPr>
          <w:delText xml:space="preserve">  </w:delText>
        </w:r>
      </w:del>
      <w:ins w:id="1396"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 xml:space="preserve">Thereafter, PROVIDER will resubmit a modified Deliverable to </w:t>
      </w:r>
      <w:del w:id="1397" w:author="Pande, Amitkumar" w:date="2020-10-02T16:53:00Z">
        <w:r w:rsidRPr="00E236C3" w:rsidDel="00703DC7">
          <w:rPr>
            <w:i/>
            <w:color w:val="808080" w:themeColor="background1" w:themeShade="80"/>
            <w:highlight w:val="lightGray"/>
          </w:rPr>
          <w:delText>Customer</w:delText>
        </w:r>
      </w:del>
      <w:ins w:id="1398" w:author="Pande, Amitkumar" w:date="2020-10-02T16:53:00Z">
        <w:r w:rsidR="00703DC7" w:rsidRPr="00E236C3">
          <w:rPr>
            <w:i/>
            <w:color w:val="808080" w:themeColor="background1" w:themeShade="80"/>
            <w:highlight w:val="lightGray"/>
          </w:rPr>
          <w:t xml:space="preserve">CUSTOMER </w:t>
        </w:r>
      </w:ins>
      <w:r w:rsidRPr="00E236C3">
        <w:rPr>
          <w:i/>
          <w:color w:val="808080" w:themeColor="background1" w:themeShade="80"/>
          <w:highlight w:val="lightGray"/>
        </w:rPr>
        <w:t xml:space="preserve">, </w:t>
      </w:r>
      <w:r w:rsidRPr="00E236C3">
        <w:rPr>
          <w:i/>
          <w:color w:val="808080" w:themeColor="background1" w:themeShade="80"/>
          <w:highlight w:val="lightGray"/>
        </w:rPr>
        <w:lastRenderedPageBreak/>
        <w:t>accompanied by the Acceptance Form and the process set forth above will be repeated.</w:t>
      </w:r>
      <w:del w:id="1399" w:author="Pande, Amitkumar" w:date="2020-10-02T16:54:00Z">
        <w:r w:rsidRPr="00E236C3" w:rsidDel="00703DC7">
          <w:rPr>
            <w:i/>
            <w:color w:val="808080" w:themeColor="background1" w:themeShade="80"/>
            <w:highlight w:val="lightGray"/>
          </w:rPr>
          <w:delText xml:space="preserve">  </w:delText>
        </w:r>
      </w:del>
      <w:ins w:id="1400"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 xml:space="preserve">However, </w:t>
      </w:r>
      <w:del w:id="1401" w:author="Pande, Amitkumar" w:date="2020-10-02T16:53:00Z">
        <w:r w:rsidRPr="00E236C3" w:rsidDel="00703DC7">
          <w:rPr>
            <w:i/>
            <w:color w:val="808080" w:themeColor="background1" w:themeShade="80"/>
            <w:highlight w:val="lightGray"/>
          </w:rPr>
          <w:delText>Customer</w:delText>
        </w:r>
      </w:del>
      <w:ins w:id="1402" w:author="Pande, Amitkumar" w:date="2020-10-02T16:53:00Z">
        <w:r w:rsidR="00703DC7" w:rsidRPr="00E236C3">
          <w:rPr>
            <w:i/>
            <w:color w:val="808080" w:themeColor="background1" w:themeShade="80"/>
            <w:highlight w:val="lightGray"/>
          </w:rPr>
          <w:t>CUSTOMER</w:t>
        </w:r>
      </w:ins>
      <w:del w:id="1403" w:author="Pande, Amitkumar" w:date="2020-10-02T16:54:00Z">
        <w:r w:rsidRPr="00E236C3" w:rsidDel="00703DC7">
          <w:rPr>
            <w:i/>
            <w:color w:val="808080" w:themeColor="background1" w:themeShade="80"/>
            <w:highlight w:val="lightGray"/>
          </w:rPr>
          <w:delText xml:space="preserve"> </w:delText>
        </w:r>
      </w:del>
      <w:ins w:id="1404"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will limit its review, evaluation and/or test of each resubmitted Deliverable to determining whether or not PROVIDER has corrected the defects or non-conformities identified in the Rejection Notice and to the effects or impact which PROVIDER’s corrections or modifications have on other Deliverables or other portions of the same Deliverable.</w:t>
      </w:r>
      <w:del w:id="1405" w:author="Pande, Amitkumar" w:date="2020-10-02T16:54:00Z">
        <w:r w:rsidRPr="00E236C3" w:rsidDel="00703DC7">
          <w:rPr>
            <w:i/>
            <w:color w:val="808080" w:themeColor="background1" w:themeShade="80"/>
            <w:highlight w:val="lightGray"/>
          </w:rPr>
          <w:delText xml:space="preserve">  </w:delText>
        </w:r>
      </w:del>
      <w:ins w:id="1406"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 xml:space="preserve">If </w:t>
      </w:r>
      <w:del w:id="1407" w:author="Pande, Amitkumar" w:date="2020-10-02T16:53:00Z">
        <w:r w:rsidRPr="00E236C3" w:rsidDel="00703DC7">
          <w:rPr>
            <w:i/>
            <w:color w:val="808080" w:themeColor="background1" w:themeShade="80"/>
            <w:highlight w:val="lightGray"/>
          </w:rPr>
          <w:delText>Customer</w:delText>
        </w:r>
      </w:del>
      <w:ins w:id="1408" w:author="Pande, Amitkumar" w:date="2020-10-02T16:53:00Z">
        <w:r w:rsidR="00703DC7" w:rsidRPr="00E236C3">
          <w:rPr>
            <w:i/>
            <w:color w:val="808080" w:themeColor="background1" w:themeShade="80"/>
            <w:highlight w:val="lightGray"/>
          </w:rPr>
          <w:t>CUSTOMER</w:t>
        </w:r>
      </w:ins>
      <w:del w:id="1409" w:author="Pande, Amitkumar" w:date="2020-10-02T16:54:00Z">
        <w:r w:rsidRPr="00E236C3" w:rsidDel="00703DC7">
          <w:rPr>
            <w:i/>
            <w:color w:val="808080" w:themeColor="background1" w:themeShade="80"/>
            <w:highlight w:val="lightGray"/>
          </w:rPr>
          <w:delText xml:space="preserve"> </w:delText>
        </w:r>
      </w:del>
      <w:ins w:id="1410"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fails to provide PROVIDER with the above described Rejection Notice prior to the end of the applicable Acceptance Period, then the corresponding Deliv</w:t>
      </w:r>
      <w:r w:rsidR="00F0417E" w:rsidRPr="00E236C3">
        <w:rPr>
          <w:i/>
          <w:color w:val="808080" w:themeColor="background1" w:themeShade="80"/>
          <w:highlight w:val="lightGray"/>
        </w:rPr>
        <w:t>erable(s) are deemed accepted.]</w:t>
      </w:r>
    </w:p>
    <w:p w14:paraId="2108BD6D" w14:textId="7205D01E" w:rsidR="00D61DD1" w:rsidRDefault="00C64BCF" w:rsidP="00D61DD1">
      <w:r>
        <w:t>Typical d</w:t>
      </w:r>
      <w:r w:rsidR="00EF6ECA" w:rsidRPr="00D61DD1">
        <w:t>eliverables</w:t>
      </w:r>
      <w:r w:rsidR="00D61DD1">
        <w:t xml:space="preserve"> at the end of the engagement are Standard Operating Procedures, Build document</w:t>
      </w:r>
      <w:r w:rsidR="004D6F97">
        <w:t xml:space="preserve">. However, what the customer </w:t>
      </w:r>
      <w:r w:rsidR="00041FD3">
        <w:t>desires for acceptance</w:t>
      </w:r>
      <w:r w:rsidR="004D6F97">
        <w:t xml:space="preserve"> needs to be </w:t>
      </w:r>
      <w:r w:rsidR="00D62E94">
        <w:t xml:space="preserve">discussed and </w:t>
      </w:r>
      <w:r w:rsidR="004D6F97">
        <w:t>agreed upon before beginning of the engagement</w:t>
      </w:r>
    </w:p>
    <w:p w14:paraId="28A1700F" w14:textId="41381EF7" w:rsidR="009F61A1" w:rsidDel="000A3F92" w:rsidRDefault="009F61A1" w:rsidP="00D61DD1">
      <w:pPr>
        <w:rPr>
          <w:del w:id="1411" w:author="Pande, Amitkumar" w:date="2020-10-09T17:58:00Z"/>
        </w:rPr>
      </w:pPr>
      <w:del w:id="1412" w:author="Pande, Amitkumar" w:date="2020-10-09T17:58:00Z">
        <w:r w:rsidDel="000A3F92">
          <w:delText>Sample:</w:delText>
        </w:r>
      </w:del>
    </w:p>
    <w:p w14:paraId="1F728F76" w14:textId="7C532C8D" w:rsidR="003E6D48" w:rsidDel="000A3F92" w:rsidRDefault="003E6D48" w:rsidP="00EF6ECA">
      <w:pPr>
        <w:ind w:firstLine="432"/>
        <w:rPr>
          <w:del w:id="1413" w:author="Pande, Amitkumar" w:date="2020-10-09T17:58:00Z"/>
        </w:rPr>
      </w:pPr>
      <w:del w:id="1414" w:author="Pande, Amitkumar" w:date="2020-10-09T17:58:00Z">
        <w:r w:rsidDel="000A3F92">
          <w:delText>At high level, the below are the deliverables:</w:delText>
        </w:r>
      </w:del>
    </w:p>
    <w:p w14:paraId="08F654D2" w14:textId="7B76EE8E" w:rsidR="003E6D48" w:rsidDel="000A3F92" w:rsidRDefault="003E6D48" w:rsidP="00EF6ECA">
      <w:pPr>
        <w:spacing w:before="100" w:after="0" w:line="276" w:lineRule="auto"/>
        <w:ind w:firstLine="432"/>
        <w:rPr>
          <w:del w:id="1415" w:author="Pande, Amitkumar" w:date="2020-10-09T17:58:00Z"/>
        </w:rPr>
      </w:pPr>
      <w:del w:id="1416" w:author="Pande, Amitkumar" w:date="2020-10-09T17:58:00Z">
        <w:r w:rsidDel="000A3F92">
          <w:delText xml:space="preserve">Partner will do the remediation based on findings mentioned above and also </w:delText>
        </w:r>
        <w:r w:rsidR="008A12F0" w:rsidDel="000A3F92">
          <w:delText>perform</w:delText>
        </w:r>
        <w:r w:rsidDel="000A3F92">
          <w:delText xml:space="preserve"> one more audit after the remediation have been done.</w:delText>
        </w:r>
      </w:del>
    </w:p>
    <w:p w14:paraId="6D20C38B" w14:textId="025C8D7F" w:rsidR="003E6D48" w:rsidRPr="003E6D48" w:rsidDel="000A3F92" w:rsidRDefault="003E6D48" w:rsidP="00EF6ECA">
      <w:pPr>
        <w:pStyle w:val="ListParagraph"/>
        <w:numPr>
          <w:ilvl w:val="0"/>
          <w:numId w:val="49"/>
        </w:numPr>
        <w:spacing w:before="100" w:after="0" w:line="276" w:lineRule="auto"/>
        <w:ind w:left="0" w:firstLine="432"/>
        <w:rPr>
          <w:del w:id="1417" w:author="Pande, Amitkumar" w:date="2020-10-09T17:58:00Z"/>
        </w:rPr>
      </w:pPr>
      <w:del w:id="1418" w:author="Pande, Amitkumar" w:date="2020-10-09T17:58:00Z">
        <w:r w:rsidRPr="003E6D48" w:rsidDel="000A3F92">
          <w:delText xml:space="preserve">Application </w:delText>
        </w:r>
        <w:r w:rsidDel="000A3F92">
          <w:delText>a</w:delText>
        </w:r>
        <w:r w:rsidRPr="003E6D48" w:rsidDel="000A3F92">
          <w:delText xml:space="preserve">rchitecture </w:delText>
        </w:r>
        <w:r w:rsidDel="000A3F92">
          <w:delText>d</w:delText>
        </w:r>
        <w:r w:rsidRPr="003E6D48" w:rsidDel="000A3F92">
          <w:delText>ocument</w:delText>
        </w:r>
      </w:del>
    </w:p>
    <w:p w14:paraId="1CFAA1BC" w14:textId="33AF6B1D" w:rsidR="003E6D48" w:rsidRPr="003E6D48" w:rsidDel="000A3F92" w:rsidRDefault="003E6D48" w:rsidP="00EF6ECA">
      <w:pPr>
        <w:pStyle w:val="ListParagraph"/>
        <w:numPr>
          <w:ilvl w:val="0"/>
          <w:numId w:val="49"/>
        </w:numPr>
        <w:spacing w:before="100" w:after="0" w:line="276" w:lineRule="auto"/>
        <w:ind w:left="0" w:firstLine="432"/>
        <w:rPr>
          <w:del w:id="1419" w:author="Pande, Amitkumar" w:date="2020-10-09T17:58:00Z"/>
        </w:rPr>
      </w:pPr>
      <w:del w:id="1420" w:author="Pande, Amitkumar" w:date="2020-10-09T17:58:00Z">
        <w:r w:rsidRPr="003E6D48" w:rsidDel="000A3F92">
          <w:delText xml:space="preserve">AWS </w:delText>
        </w:r>
        <w:r w:rsidR="0097474C" w:rsidDel="000A3F92">
          <w:delText>a</w:delText>
        </w:r>
        <w:r w:rsidRPr="003E6D48" w:rsidDel="000A3F92">
          <w:delText xml:space="preserve">rchitecture </w:delText>
        </w:r>
        <w:r w:rsidR="0097474C" w:rsidDel="000A3F92">
          <w:delText>d</w:delText>
        </w:r>
        <w:r w:rsidRPr="003E6D48" w:rsidDel="000A3F92">
          <w:delText>ocument (Post remediation)</w:delText>
        </w:r>
      </w:del>
    </w:p>
    <w:p w14:paraId="561B750C" w14:textId="66547C2F" w:rsidR="003E6D48" w:rsidRPr="003E6D48" w:rsidDel="000A3F92" w:rsidRDefault="003E6D48" w:rsidP="00EF6ECA">
      <w:pPr>
        <w:pStyle w:val="ListParagraph"/>
        <w:numPr>
          <w:ilvl w:val="0"/>
          <w:numId w:val="49"/>
        </w:numPr>
        <w:spacing w:before="100" w:after="0" w:line="276" w:lineRule="auto"/>
        <w:ind w:left="0" w:firstLine="432"/>
        <w:rPr>
          <w:del w:id="1421" w:author="Pande, Amitkumar" w:date="2020-10-09T17:58:00Z"/>
        </w:rPr>
      </w:pPr>
      <w:del w:id="1422" w:author="Pande, Amitkumar" w:date="2020-10-09T17:58:00Z">
        <w:r w:rsidRPr="003E6D48" w:rsidDel="000A3F92">
          <w:delText xml:space="preserve">AWS </w:delText>
        </w:r>
        <w:r w:rsidR="0097474C" w:rsidDel="000A3F92">
          <w:delText>a</w:delText>
        </w:r>
        <w:r w:rsidRPr="003E6D48" w:rsidDel="000A3F92">
          <w:delText xml:space="preserve">rchitecture </w:delText>
        </w:r>
        <w:r w:rsidR="0097474C" w:rsidDel="000A3F92">
          <w:delText>d</w:delText>
        </w:r>
        <w:r w:rsidRPr="003E6D48" w:rsidDel="000A3F92">
          <w:delText>ocument (Future state)</w:delText>
        </w:r>
      </w:del>
    </w:p>
    <w:p w14:paraId="76663FB2" w14:textId="54CCB406" w:rsidR="003E6D48" w:rsidRPr="003E6D48" w:rsidDel="000A3F92" w:rsidRDefault="003E6D48" w:rsidP="00EF6ECA">
      <w:pPr>
        <w:pStyle w:val="ListParagraph"/>
        <w:numPr>
          <w:ilvl w:val="0"/>
          <w:numId w:val="49"/>
        </w:numPr>
        <w:spacing w:before="100" w:after="200" w:line="276" w:lineRule="auto"/>
        <w:ind w:left="0" w:firstLine="432"/>
        <w:rPr>
          <w:del w:id="1423" w:author="Pande, Amitkumar" w:date="2020-10-09T17:58:00Z"/>
          <w:rFonts w:cs="Calibri"/>
        </w:rPr>
      </w:pPr>
      <w:del w:id="1424" w:author="Pande, Amitkumar" w:date="2020-10-09T17:58:00Z">
        <w:r w:rsidRPr="003E6D48" w:rsidDel="000A3F92">
          <w:rPr>
            <w:rFonts w:cs="Calibri"/>
          </w:rPr>
          <w:delText xml:space="preserve">Key rotation policy </w:delText>
        </w:r>
        <w:r w:rsidDel="000A3F92">
          <w:rPr>
            <w:rFonts w:cs="Calibri"/>
          </w:rPr>
          <w:delText>d</w:delText>
        </w:r>
        <w:r w:rsidRPr="003E6D48" w:rsidDel="000A3F92">
          <w:rPr>
            <w:rFonts w:cs="Calibri"/>
          </w:rPr>
          <w:delText>ocument</w:delText>
        </w:r>
      </w:del>
    </w:p>
    <w:p w14:paraId="4BA696E9" w14:textId="7721FC23" w:rsidR="003E6D48" w:rsidRPr="003E6D48" w:rsidDel="000A3F92" w:rsidRDefault="003E6D48" w:rsidP="00EF6ECA">
      <w:pPr>
        <w:pStyle w:val="ListParagraph"/>
        <w:numPr>
          <w:ilvl w:val="0"/>
          <w:numId w:val="49"/>
        </w:numPr>
        <w:spacing w:before="100" w:after="0" w:line="276" w:lineRule="auto"/>
        <w:ind w:left="0" w:firstLine="432"/>
        <w:rPr>
          <w:del w:id="1425" w:author="Pande, Amitkumar" w:date="2020-10-09T17:58:00Z"/>
        </w:rPr>
      </w:pPr>
      <w:del w:id="1426" w:author="Pande, Amitkumar" w:date="2020-10-09T17:58:00Z">
        <w:r w:rsidRPr="003E6D48" w:rsidDel="000A3F92">
          <w:delText xml:space="preserve">Security SOP </w:delText>
        </w:r>
        <w:r w:rsidDel="000A3F92">
          <w:delText>d</w:delText>
        </w:r>
        <w:r w:rsidRPr="003E6D48" w:rsidDel="000A3F92">
          <w:delText>ocument</w:delText>
        </w:r>
      </w:del>
    </w:p>
    <w:p w14:paraId="50F83D3D" w14:textId="61C91DC4" w:rsidR="003E6D48" w:rsidRPr="003E6D48" w:rsidDel="000A3F92" w:rsidRDefault="003E6D48" w:rsidP="00EF6ECA">
      <w:pPr>
        <w:pStyle w:val="ListParagraph"/>
        <w:numPr>
          <w:ilvl w:val="0"/>
          <w:numId w:val="49"/>
        </w:numPr>
        <w:spacing w:before="100" w:after="0" w:line="276" w:lineRule="auto"/>
        <w:ind w:left="0" w:firstLine="432"/>
        <w:rPr>
          <w:del w:id="1427" w:author="Pande, Amitkumar" w:date="2020-10-09T17:58:00Z"/>
        </w:rPr>
      </w:pPr>
      <w:del w:id="1428" w:author="Pande, Amitkumar" w:date="2020-10-09T17:58:00Z">
        <w:r w:rsidRPr="003E6D48" w:rsidDel="000A3F92">
          <w:delText xml:space="preserve">CI/CD </w:delText>
        </w:r>
        <w:r w:rsidDel="000A3F92">
          <w:delText>best practices document</w:delText>
        </w:r>
      </w:del>
    </w:p>
    <w:p w14:paraId="5E5229C5" w14:textId="30F01A1D" w:rsidR="003E6D48" w:rsidDel="001A4412" w:rsidRDefault="003E6D48" w:rsidP="00EF6ECA">
      <w:pPr>
        <w:spacing w:before="100" w:after="0" w:line="276" w:lineRule="auto"/>
        <w:ind w:firstLine="432"/>
        <w:rPr>
          <w:del w:id="1429" w:author="Pande, Amitkumar" w:date="2020-10-02T18:41:00Z"/>
        </w:rPr>
      </w:pPr>
    </w:p>
    <w:p w14:paraId="7F3571EA" w14:textId="06269159" w:rsidR="003E6D48" w:rsidDel="001A4412" w:rsidRDefault="003E6D48" w:rsidP="00EF6ECA">
      <w:pPr>
        <w:ind w:firstLine="432"/>
        <w:rPr>
          <w:del w:id="1430" w:author="Pande, Amitkumar" w:date="2020-10-02T18:41:00Z"/>
          <w:u w:val="single"/>
        </w:rPr>
      </w:pPr>
    </w:p>
    <w:p w14:paraId="4517788D" w14:textId="77777777" w:rsidR="002B39E4" w:rsidRDefault="002B39E4" w:rsidP="00EF6ECA">
      <w:pPr>
        <w:ind w:firstLine="432"/>
        <w:rPr>
          <w:rFonts w:asciiTheme="majorHAnsi" w:eastAsiaTheme="majorEastAsia" w:hAnsiTheme="majorHAnsi" w:cstheme="majorBidi"/>
          <w:b/>
          <w:bCs/>
          <w:smallCaps/>
          <w:color w:val="000000" w:themeColor="text1"/>
          <w:sz w:val="36"/>
          <w:szCs w:val="36"/>
        </w:rPr>
      </w:pPr>
      <w:r>
        <w:br w:type="page"/>
      </w:r>
    </w:p>
    <w:p w14:paraId="04007DF2" w14:textId="5DC752BE" w:rsidR="00543F47" w:rsidRDefault="009719B8" w:rsidP="00543F47">
      <w:pPr>
        <w:pStyle w:val="Heading1"/>
      </w:pPr>
      <w:bookmarkStart w:id="1431" w:name="_Toc64441486"/>
      <w:r>
        <w:lastRenderedPageBreak/>
        <w:t>R</w:t>
      </w:r>
      <w:r w:rsidR="00C94107">
        <w:t xml:space="preserve">esources &amp; </w:t>
      </w:r>
      <w:r>
        <w:t>C</w:t>
      </w:r>
      <w:r w:rsidR="00C94107">
        <w:t xml:space="preserve">ost </w:t>
      </w:r>
      <w:r>
        <w:t>E</w:t>
      </w:r>
      <w:r w:rsidR="006F63FA">
        <w:t>stimates</w:t>
      </w:r>
      <w:bookmarkEnd w:id="1431"/>
    </w:p>
    <w:p w14:paraId="26EED986" w14:textId="77777777" w:rsidR="00A1456C" w:rsidRPr="00E236C3" w:rsidRDefault="00391349" w:rsidP="00E236C3">
      <w:pPr>
        <w:jc w:val="both"/>
        <w:rPr>
          <w:ins w:id="1432" w:author="Pande, Amitkumar" w:date="2021-01-18T12:01:00Z"/>
          <w:i/>
          <w:color w:val="808080" w:themeColor="background1" w:themeShade="80"/>
          <w:highlight w:val="lightGray"/>
        </w:rPr>
      </w:pPr>
      <w:r w:rsidRPr="00E236C3">
        <w:rPr>
          <w:i/>
          <w:color w:val="808080" w:themeColor="background1" w:themeShade="80"/>
          <w:highlight w:val="lightGray"/>
        </w:rPr>
        <w:t>[List all billable and non-billable resources involved in the project]</w:t>
      </w:r>
      <w:r w:rsidR="006B3ADD" w:rsidRPr="00E236C3">
        <w:rPr>
          <w:i/>
          <w:color w:val="808080" w:themeColor="background1" w:themeShade="80"/>
          <w:highlight w:val="lightGray"/>
        </w:rPr>
        <w:t xml:space="preserve"> </w:t>
      </w:r>
    </w:p>
    <w:p w14:paraId="7A6DAA3D" w14:textId="00BD1E4A" w:rsidR="00A1456C" w:rsidRPr="003B5791" w:rsidRDefault="006B3ADD">
      <w:pPr>
        <w:jc w:val="both"/>
        <w:rPr>
          <w:i/>
          <w:color w:val="808080" w:themeColor="background1" w:themeShade="80"/>
          <w:highlight w:val="lightGray"/>
          <w:rPrChange w:id="1433" w:author="Pande, Amitkumar" w:date="2021-01-18T12:01:00Z">
            <w:rPr/>
          </w:rPrChange>
        </w:rPr>
        <w:pPrChange w:id="1434" w:author="Pande, Amitkumar" w:date="2021-01-18T12:01:00Z">
          <w:pPr/>
        </w:pPrChange>
      </w:pPr>
      <w:del w:id="1435" w:author="Pande, Amitkumar" w:date="2021-01-18T12:04:00Z">
        <w:r w:rsidRPr="003B5791" w:rsidDel="00A26E92">
          <w:rPr>
            <w:i/>
            <w:color w:val="808080" w:themeColor="background1" w:themeShade="80"/>
            <w:highlight w:val="lightGray"/>
          </w:rPr>
          <w:delText>Note: This section is required to be included should you choose to use another project plan template.</w:delText>
        </w:r>
      </w:del>
      <w:ins w:id="1436" w:author="Pande, Amitkumar" w:date="2021-01-18T12:01:00Z">
        <w:r w:rsidR="00A1456C" w:rsidRPr="003B5791">
          <w:rPr>
            <w:i/>
            <w:color w:val="808080" w:themeColor="background1" w:themeShade="80"/>
            <w:highlight w:val="lightGray"/>
          </w:rPr>
          <w:t xml:space="preserve">APN partner are required to ensure </w:t>
        </w:r>
      </w:ins>
      <w:ins w:id="1437" w:author="Pande, Amitkumar" w:date="2021-01-18T12:02:00Z">
        <w:r w:rsidR="00A1456C" w:rsidRPr="003B5791">
          <w:rPr>
            <w:i/>
            <w:color w:val="808080" w:themeColor="background1" w:themeShade="80"/>
            <w:highlight w:val="lightGray"/>
          </w:rPr>
          <w:t>Project Plan and the Work Break Down list is comprehensively charted out</w:t>
        </w:r>
      </w:ins>
      <w:r w:rsidR="003B5791" w:rsidRPr="003B5791">
        <w:rPr>
          <w:i/>
          <w:color w:val="808080" w:themeColor="background1" w:themeShade="80"/>
          <w:highlight w:val="lightGray"/>
        </w:rPr>
        <w:t xml:space="preserve">. </w:t>
      </w:r>
      <w:ins w:id="1438" w:author="Pande, Amitkumar" w:date="2021-01-18T12:02:00Z">
        <w:r w:rsidR="00A1456C" w:rsidRPr="003B5791">
          <w:rPr>
            <w:i/>
            <w:color w:val="808080" w:themeColor="background1" w:themeShade="80"/>
            <w:highlight w:val="lightGray"/>
          </w:rPr>
          <w:t xml:space="preserve">Each task should be broken down </w:t>
        </w:r>
      </w:ins>
      <w:ins w:id="1439" w:author="Pande, Amitkumar" w:date="2021-01-18T12:03:00Z">
        <w:r w:rsidR="00A1456C" w:rsidRPr="003B5791">
          <w:rPr>
            <w:i/>
            <w:color w:val="808080" w:themeColor="background1" w:themeShade="80"/>
            <w:highlight w:val="lightGray"/>
          </w:rPr>
          <w:t xml:space="preserve">in </w:t>
        </w:r>
      </w:ins>
      <w:ins w:id="1440" w:author="Pande, Amitkumar" w:date="2021-01-18T12:02:00Z">
        <w:r w:rsidR="00A1456C" w:rsidRPr="003B5791">
          <w:rPr>
            <w:i/>
            <w:color w:val="808080" w:themeColor="background1" w:themeShade="80"/>
            <w:highlight w:val="lightGray"/>
          </w:rPr>
          <w:t xml:space="preserve">to as much details as possible and efforts </w:t>
        </w:r>
      </w:ins>
      <w:ins w:id="1441" w:author="Pande, Amitkumar" w:date="2021-01-18T12:03:00Z">
        <w:r w:rsidR="00A1456C" w:rsidRPr="003B5791">
          <w:rPr>
            <w:i/>
            <w:color w:val="808080" w:themeColor="background1" w:themeShade="80"/>
            <w:highlight w:val="lightGray"/>
          </w:rPr>
          <w:t>listed down should be justifiable</w:t>
        </w:r>
      </w:ins>
    </w:p>
    <w:p w14:paraId="01ED6884" w14:textId="77777777" w:rsidR="005E4241" w:rsidRPr="005E4241" w:rsidRDefault="005E4241" w:rsidP="006B3ADD">
      <w:pPr>
        <w:rPr>
          <w:u w:val="single"/>
        </w:rPr>
      </w:pPr>
      <w:r w:rsidRPr="005E4241">
        <w:rPr>
          <w:u w:val="single"/>
        </w:rPr>
        <w:t>Partner Technical Team</w:t>
      </w:r>
    </w:p>
    <w:p w14:paraId="0BCF43CF" w14:textId="77777777" w:rsidR="005E4241" w:rsidRDefault="005E4241" w:rsidP="005E4241">
      <w:pPr>
        <w:pStyle w:val="ListParagraph"/>
        <w:numPr>
          <w:ilvl w:val="0"/>
          <w:numId w:val="16"/>
        </w:numPr>
      </w:pPr>
      <w:r>
        <w:t>Title - Name</w:t>
      </w:r>
    </w:p>
    <w:p w14:paraId="296903FD" w14:textId="77777777" w:rsidR="005E4241" w:rsidRPr="005E4241" w:rsidRDefault="005E4241" w:rsidP="005E4241">
      <w:pPr>
        <w:pStyle w:val="ListParagraph"/>
        <w:numPr>
          <w:ilvl w:val="0"/>
          <w:numId w:val="16"/>
        </w:numPr>
      </w:pPr>
      <w:r>
        <w:t>Title - Name</w:t>
      </w:r>
    </w:p>
    <w:tbl>
      <w:tblPr>
        <w:tblStyle w:val="GridTable5Dark-Accent3"/>
        <w:tblW w:w="0" w:type="auto"/>
        <w:tblLook w:val="04A0" w:firstRow="1" w:lastRow="0" w:firstColumn="1" w:lastColumn="0" w:noHBand="0" w:noVBand="1"/>
        <w:tblPrChange w:id="1442" w:author="Pande, Amitkumar" w:date="2020-10-20T17:40:00Z">
          <w:tblPr>
            <w:tblStyle w:val="TableGrid"/>
            <w:tblW w:w="0" w:type="auto"/>
            <w:tblLook w:val="04A0" w:firstRow="1" w:lastRow="0" w:firstColumn="1" w:lastColumn="0" w:noHBand="0" w:noVBand="1"/>
          </w:tblPr>
        </w:tblPrChange>
      </w:tblPr>
      <w:tblGrid>
        <w:gridCol w:w="1135"/>
        <w:gridCol w:w="4814"/>
        <w:tblGridChange w:id="1443">
          <w:tblGrid>
            <w:gridCol w:w="2245"/>
            <w:gridCol w:w="2026"/>
          </w:tblGrid>
        </w:tblGridChange>
      </w:tblGrid>
      <w:tr w:rsidR="00A41BFB" w14:paraId="6F385D90" w14:textId="77777777" w:rsidTr="004D1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Change w:id="1444" w:author="Pande, Amitkumar" w:date="2020-10-20T17:40:00Z">
              <w:tcPr>
                <w:tcW w:w="2245" w:type="dxa"/>
                <w:shd w:val="clear" w:color="auto" w:fill="D9D9D9" w:themeFill="background1" w:themeFillShade="D9"/>
              </w:tcPr>
            </w:tcPrChange>
          </w:tcPr>
          <w:p w14:paraId="3CCADCB0" w14:textId="77777777" w:rsidR="00A41BFB" w:rsidRPr="00A41BFB" w:rsidRDefault="00A41BFB" w:rsidP="006F63FA">
            <w:pPr>
              <w:cnfStyle w:val="101000000000" w:firstRow="1" w:lastRow="0" w:firstColumn="1" w:lastColumn="0" w:oddVBand="0" w:evenVBand="0" w:oddHBand="0" w:evenHBand="0" w:firstRowFirstColumn="0" w:firstRowLastColumn="0" w:lastRowFirstColumn="0" w:lastRowLastColumn="0"/>
              <w:rPr>
                <w:b w:val="0"/>
              </w:rPr>
            </w:pPr>
            <w:r w:rsidRPr="00A41BFB">
              <w:t>Resource</w:t>
            </w:r>
          </w:p>
        </w:tc>
        <w:tc>
          <w:tcPr>
            <w:tcW w:w="4814" w:type="dxa"/>
            <w:tcPrChange w:id="1445" w:author="Pande, Amitkumar" w:date="2020-10-20T17:40:00Z">
              <w:tcPr>
                <w:tcW w:w="2026" w:type="dxa"/>
                <w:shd w:val="clear" w:color="auto" w:fill="D9D9D9" w:themeFill="background1" w:themeFillShade="D9"/>
              </w:tcPr>
            </w:tcPrChange>
          </w:tcPr>
          <w:p w14:paraId="4D812A16" w14:textId="77777777" w:rsidR="00A41BFB" w:rsidRPr="00A41BFB" w:rsidRDefault="00A41BFB" w:rsidP="006F63FA">
            <w:pPr>
              <w:cnfStyle w:val="100000000000" w:firstRow="1" w:lastRow="0" w:firstColumn="0" w:lastColumn="0" w:oddVBand="0" w:evenVBand="0" w:oddHBand="0" w:evenHBand="0" w:firstRowFirstColumn="0" w:firstRowLastColumn="0" w:lastRowFirstColumn="0" w:lastRowLastColumn="0"/>
              <w:rPr>
                <w:b w:val="0"/>
              </w:rPr>
            </w:pPr>
            <w:r w:rsidRPr="00A41BFB">
              <w:t>Rate (USD)</w:t>
            </w:r>
            <w:r w:rsidR="000B50BC">
              <w:t xml:space="preserve"> / Hour</w:t>
            </w:r>
          </w:p>
        </w:tc>
      </w:tr>
      <w:tr w:rsidR="00A41BFB" w14:paraId="60209EDA" w14:textId="77777777" w:rsidTr="004D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Change w:id="1446" w:author="Pande, Amitkumar" w:date="2020-10-20T17:40:00Z">
              <w:tcPr>
                <w:tcW w:w="2245" w:type="dxa"/>
              </w:tcPr>
            </w:tcPrChange>
          </w:tcPr>
          <w:p w14:paraId="606A59C4" w14:textId="77777777" w:rsidR="00A41BFB" w:rsidRDefault="00A41BFB" w:rsidP="00A41BFB">
            <w:pPr>
              <w:cnfStyle w:val="001000100000" w:firstRow="0" w:lastRow="0" w:firstColumn="1" w:lastColumn="0" w:oddVBand="0" w:evenVBand="0" w:oddHBand="1" w:evenHBand="0" w:firstRowFirstColumn="0" w:firstRowLastColumn="0" w:lastRowFirstColumn="0" w:lastRowLastColumn="0"/>
            </w:pPr>
            <w:r>
              <w:t>Solution Architects</w:t>
            </w:r>
          </w:p>
        </w:tc>
        <w:tc>
          <w:tcPr>
            <w:tcW w:w="4814" w:type="dxa"/>
            <w:tcPrChange w:id="1447" w:author="Pande, Amitkumar" w:date="2020-10-20T17:40:00Z">
              <w:tcPr>
                <w:tcW w:w="2026" w:type="dxa"/>
              </w:tcPr>
            </w:tcPrChange>
          </w:tcPr>
          <w:p w14:paraId="6B02A92A" w14:textId="77777777" w:rsidR="00A41BFB" w:rsidRDefault="00A41BFB" w:rsidP="00A41BFB">
            <w:pPr>
              <w:cnfStyle w:val="000000100000" w:firstRow="0" w:lastRow="0" w:firstColumn="0" w:lastColumn="0" w:oddVBand="0" w:evenVBand="0" w:oddHBand="1" w:evenHBand="0" w:firstRowFirstColumn="0" w:firstRowLastColumn="0" w:lastRowFirstColumn="0" w:lastRowLastColumn="0"/>
            </w:pPr>
          </w:p>
        </w:tc>
      </w:tr>
      <w:tr w:rsidR="00A41BFB" w14:paraId="32E13E41" w14:textId="77777777" w:rsidTr="004D1B9E">
        <w:tc>
          <w:tcPr>
            <w:cnfStyle w:val="001000000000" w:firstRow="0" w:lastRow="0" w:firstColumn="1" w:lastColumn="0" w:oddVBand="0" w:evenVBand="0" w:oddHBand="0" w:evenHBand="0" w:firstRowFirstColumn="0" w:firstRowLastColumn="0" w:lastRowFirstColumn="0" w:lastRowLastColumn="0"/>
            <w:tcW w:w="1135" w:type="dxa"/>
            <w:tcPrChange w:id="1448" w:author="Pande, Amitkumar" w:date="2020-10-20T17:40:00Z">
              <w:tcPr>
                <w:tcW w:w="2245" w:type="dxa"/>
              </w:tcPr>
            </w:tcPrChange>
          </w:tcPr>
          <w:p w14:paraId="5E7AEEEE" w14:textId="77777777" w:rsidR="00A41BFB" w:rsidRDefault="00A41BFB" w:rsidP="00A41BFB">
            <w:r>
              <w:t>Engineers</w:t>
            </w:r>
          </w:p>
        </w:tc>
        <w:tc>
          <w:tcPr>
            <w:tcW w:w="4814" w:type="dxa"/>
            <w:tcPrChange w:id="1449" w:author="Pande, Amitkumar" w:date="2020-10-20T17:40:00Z">
              <w:tcPr>
                <w:tcW w:w="2026" w:type="dxa"/>
              </w:tcPr>
            </w:tcPrChange>
          </w:tcPr>
          <w:p w14:paraId="2D2D0338" w14:textId="77777777" w:rsidR="00A41BFB" w:rsidRDefault="00A41BFB" w:rsidP="00A41BFB">
            <w:pPr>
              <w:cnfStyle w:val="000000000000" w:firstRow="0" w:lastRow="0" w:firstColumn="0" w:lastColumn="0" w:oddVBand="0" w:evenVBand="0" w:oddHBand="0" w:evenHBand="0" w:firstRowFirstColumn="0" w:firstRowLastColumn="0" w:lastRowFirstColumn="0" w:lastRowLastColumn="0"/>
            </w:pPr>
          </w:p>
        </w:tc>
      </w:tr>
      <w:tr w:rsidR="00A41BFB" w14:paraId="57A5BF78" w14:textId="77777777" w:rsidTr="004D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Change w:id="1450" w:author="Pande, Amitkumar" w:date="2020-10-20T17:40:00Z">
              <w:tcPr>
                <w:tcW w:w="2245" w:type="dxa"/>
              </w:tcPr>
            </w:tcPrChange>
          </w:tcPr>
          <w:p w14:paraId="061E2553" w14:textId="77777777" w:rsidR="00A41BFB" w:rsidRDefault="00A41BFB" w:rsidP="00A41BFB">
            <w:pPr>
              <w:cnfStyle w:val="001000100000" w:firstRow="0" w:lastRow="0" w:firstColumn="1" w:lastColumn="0" w:oddVBand="0" w:evenVBand="0" w:oddHBand="1" w:evenHBand="0" w:firstRowFirstColumn="0" w:firstRowLastColumn="0" w:lastRowFirstColumn="0" w:lastRowLastColumn="0"/>
            </w:pPr>
            <w:r>
              <w:t xml:space="preserve">Other </w:t>
            </w:r>
            <w:r w:rsidRPr="00B25899">
              <w:rPr>
                <w:sz w:val="18"/>
              </w:rPr>
              <w:t>(Please specif</w:t>
            </w:r>
            <w:r w:rsidR="004B592E" w:rsidRPr="00B25899">
              <w:rPr>
                <w:sz w:val="18"/>
              </w:rPr>
              <w:t>y)</w:t>
            </w:r>
          </w:p>
        </w:tc>
        <w:tc>
          <w:tcPr>
            <w:tcW w:w="4814" w:type="dxa"/>
            <w:tcPrChange w:id="1451" w:author="Pande, Amitkumar" w:date="2020-10-20T17:40:00Z">
              <w:tcPr>
                <w:tcW w:w="2026" w:type="dxa"/>
              </w:tcPr>
            </w:tcPrChange>
          </w:tcPr>
          <w:p w14:paraId="4D8A8F3C" w14:textId="77777777" w:rsidR="00A41BFB" w:rsidRDefault="00A41BFB" w:rsidP="00A41BFB">
            <w:pPr>
              <w:cnfStyle w:val="000000100000" w:firstRow="0" w:lastRow="0" w:firstColumn="0" w:lastColumn="0" w:oddVBand="0" w:evenVBand="0" w:oddHBand="1" w:evenHBand="0" w:firstRowFirstColumn="0" w:firstRowLastColumn="0" w:lastRowFirstColumn="0" w:lastRowLastColumn="0"/>
            </w:pPr>
          </w:p>
        </w:tc>
      </w:tr>
    </w:tbl>
    <w:p w14:paraId="0CAF5429" w14:textId="0E6F528D" w:rsidR="00DD7D2A" w:rsidRDefault="00DD7D2A" w:rsidP="006F63FA">
      <w:pPr>
        <w:rPr>
          <w:ins w:id="1452" w:author="Pande, Amitkumar" w:date="2020-10-02T18:29:00Z"/>
        </w:rPr>
      </w:pPr>
    </w:p>
    <w:p w14:paraId="5FBE963B" w14:textId="7C5E33B5" w:rsidR="00004F00" w:rsidRDefault="00004F00" w:rsidP="006F63FA">
      <w:pPr>
        <w:rPr>
          <w:ins w:id="1453" w:author="Pande, Amitkumar" w:date="2020-10-09T09:50:00Z"/>
        </w:rPr>
      </w:pPr>
    </w:p>
    <w:tbl>
      <w:tblPr>
        <w:tblStyle w:val="ListTable4-Accent3"/>
        <w:tblW w:w="5000" w:type="pct"/>
        <w:tblLook w:val="04A0" w:firstRow="1" w:lastRow="0" w:firstColumn="1" w:lastColumn="0" w:noHBand="0" w:noVBand="1"/>
        <w:tblPrChange w:id="1454" w:author="Pande, Amitkumar" w:date="2020-10-20T17:39:00Z">
          <w:tblPr>
            <w:tblW w:w="5000" w:type="pct"/>
            <w:tblLook w:val="04A0" w:firstRow="1" w:lastRow="0" w:firstColumn="1" w:lastColumn="0" w:noHBand="0" w:noVBand="1"/>
          </w:tblPr>
        </w:tblPrChange>
      </w:tblPr>
      <w:tblGrid>
        <w:gridCol w:w="3252"/>
        <w:gridCol w:w="6191"/>
        <w:gridCol w:w="1347"/>
        <w:tblGridChange w:id="1455">
          <w:tblGrid>
            <w:gridCol w:w="5"/>
            <w:gridCol w:w="3247"/>
            <w:gridCol w:w="5"/>
            <w:gridCol w:w="6186"/>
            <w:gridCol w:w="5"/>
            <w:gridCol w:w="1342"/>
            <w:gridCol w:w="5"/>
          </w:tblGrid>
        </w:tblGridChange>
      </w:tblGrid>
      <w:tr w:rsidR="00FE3B20" w:rsidRPr="00FE3B20" w14:paraId="2C6D8A5E" w14:textId="77777777" w:rsidTr="003D7A6C">
        <w:trPr>
          <w:cnfStyle w:val="100000000000" w:firstRow="1" w:lastRow="0" w:firstColumn="0" w:lastColumn="0" w:oddVBand="0" w:evenVBand="0" w:oddHBand="0" w:evenHBand="0" w:firstRowFirstColumn="0" w:firstRowLastColumn="0" w:lastRowFirstColumn="0" w:lastRowLastColumn="0"/>
          <w:trHeight w:val="300"/>
          <w:ins w:id="1456" w:author="Pande, Amitkumar" w:date="2020-10-09T09:50:00Z"/>
          <w:trPrChange w:id="1457"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gridSpan w:val="3"/>
            <w:hideMark/>
            <w:tcPrChange w:id="1458" w:author="Pande, Amitkumar" w:date="2020-10-20T17:39:00Z">
              <w:tcPr>
                <w:tcW w:w="5000" w:type="pct"/>
                <w:gridSpan w:val="6"/>
                <w:tcBorders>
                  <w:top w:val="single" w:sz="4" w:space="0" w:color="auto"/>
                  <w:left w:val="single" w:sz="4" w:space="0" w:color="auto"/>
                  <w:bottom w:val="single" w:sz="4" w:space="0" w:color="auto"/>
                  <w:right w:val="single" w:sz="4" w:space="0" w:color="auto"/>
                </w:tcBorders>
                <w:shd w:val="clear" w:color="000000" w:fill="16365C"/>
                <w:vAlign w:val="center"/>
                <w:hideMark/>
              </w:tcPr>
            </w:tcPrChange>
          </w:tcPr>
          <w:p w14:paraId="684B50F4" w14:textId="77777777" w:rsidR="00FE3B20" w:rsidRPr="00FE3B20" w:rsidRDefault="00FE3B20" w:rsidP="00FE3B20">
            <w:pPr>
              <w:jc w:val="center"/>
              <w:cnfStyle w:val="101000000000" w:firstRow="1" w:lastRow="0" w:firstColumn="1" w:lastColumn="0" w:oddVBand="0" w:evenVBand="0" w:oddHBand="0" w:evenHBand="0" w:firstRowFirstColumn="0" w:firstRowLastColumn="0" w:lastRowFirstColumn="0" w:lastRowLastColumn="0"/>
              <w:rPr>
                <w:ins w:id="1459" w:author="Pande, Amitkumar" w:date="2020-10-09T09:50:00Z"/>
                <w:rFonts w:ascii="Calibri" w:eastAsia="Times New Roman" w:hAnsi="Calibri" w:cs="Calibri"/>
                <w:b w:val="0"/>
                <w:bCs w:val="0"/>
                <w:color w:val="FFFFFF"/>
                <w:lang w:val="en-IN" w:eastAsia="en-IN"/>
              </w:rPr>
            </w:pPr>
            <w:ins w:id="1460" w:author="Pande, Amitkumar" w:date="2020-10-09T09:50:00Z">
              <w:r w:rsidRPr="00FE3B20">
                <w:rPr>
                  <w:rFonts w:ascii="Calibri" w:eastAsia="Times New Roman" w:hAnsi="Calibri" w:cs="Calibri"/>
                  <w:color w:val="FFFFFF"/>
                  <w:lang w:val="en-IN" w:eastAsia="en-IN"/>
                </w:rPr>
                <w:t>Project Plan and Work Break Down List</w:t>
              </w:r>
            </w:ins>
          </w:p>
        </w:tc>
      </w:tr>
      <w:tr w:rsidR="00FE3B20" w:rsidRPr="00FE3B20" w14:paraId="264B3745" w14:textId="77777777" w:rsidTr="003D7A6C">
        <w:trPr>
          <w:cnfStyle w:val="000000100000" w:firstRow="0" w:lastRow="0" w:firstColumn="0" w:lastColumn="0" w:oddVBand="0" w:evenVBand="0" w:oddHBand="1" w:evenHBand="0" w:firstRowFirstColumn="0" w:firstRowLastColumn="0" w:lastRowFirstColumn="0" w:lastRowLastColumn="0"/>
          <w:trHeight w:val="300"/>
          <w:ins w:id="1461" w:author="Pande, Amitkumar" w:date="2020-10-09T09:50:00Z"/>
          <w:trPrChange w:id="1462"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gridSpan w:val="3"/>
            <w:hideMark/>
            <w:tcPrChange w:id="1463" w:author="Pande, Amitkumar" w:date="2020-10-20T17:39:00Z">
              <w:tcPr>
                <w:tcW w:w="5000" w:type="pct"/>
                <w:gridSpan w:val="6"/>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0161F6F1"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464" w:author="Pande, Amitkumar" w:date="2020-10-09T09:50:00Z"/>
                <w:rFonts w:ascii="Calibri" w:eastAsia="Times New Roman" w:hAnsi="Calibri" w:cs="Calibri"/>
                <w:b w:val="0"/>
                <w:bCs w:val="0"/>
                <w:color w:val="000000"/>
                <w:lang w:val="en-IN" w:eastAsia="en-IN"/>
              </w:rPr>
            </w:pPr>
            <w:ins w:id="1465" w:author="Pande, Amitkumar" w:date="2020-10-09T09:50:00Z">
              <w:r w:rsidRPr="00FE3B20">
                <w:rPr>
                  <w:rFonts w:ascii="Calibri" w:eastAsia="Times New Roman" w:hAnsi="Calibri" w:cs="Calibri"/>
                  <w:color w:val="000000"/>
                  <w:lang w:val="en-IN" w:eastAsia="en-IN"/>
                </w:rPr>
                <w:t>Infrastructure Creation and Implementation</w:t>
              </w:r>
            </w:ins>
          </w:p>
        </w:tc>
      </w:tr>
      <w:tr w:rsidR="00FE3B20" w:rsidRPr="00FE3B20" w14:paraId="040F2FD9" w14:textId="77777777" w:rsidTr="003D7A6C">
        <w:trPr>
          <w:trHeight w:val="300"/>
          <w:ins w:id="1466" w:author="Pande, Amitkumar" w:date="2020-10-09T09:50:00Z"/>
          <w:trPrChange w:id="1467"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gridSpan w:val="3"/>
            <w:hideMark/>
            <w:tcPrChange w:id="1468" w:author="Pande, Amitkumar" w:date="2020-10-20T17:39:00Z">
              <w:tcPr>
                <w:tcW w:w="5000" w:type="pct"/>
                <w:gridSpan w:val="6"/>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2E9422FE" w14:textId="77777777" w:rsidR="00FE3B20" w:rsidRPr="00FE3B20" w:rsidRDefault="00FE3B20" w:rsidP="00FE3B20">
            <w:pPr>
              <w:jc w:val="center"/>
              <w:rPr>
                <w:ins w:id="1469" w:author="Pande, Amitkumar" w:date="2020-10-09T09:50:00Z"/>
                <w:rFonts w:ascii="Calibri" w:eastAsia="Times New Roman" w:hAnsi="Calibri" w:cs="Calibri"/>
                <w:b w:val="0"/>
                <w:bCs w:val="0"/>
                <w:color w:val="000000"/>
                <w:lang w:val="en-IN" w:eastAsia="en-IN"/>
              </w:rPr>
            </w:pPr>
            <w:ins w:id="1470" w:author="Pande, Amitkumar" w:date="2020-10-09T09:50:00Z">
              <w:r w:rsidRPr="00FE3B20">
                <w:rPr>
                  <w:rFonts w:ascii="Calibri" w:eastAsia="Times New Roman" w:hAnsi="Calibri" w:cs="Calibri"/>
                  <w:color w:val="000000"/>
                  <w:lang w:val="en-IN" w:eastAsia="en-IN"/>
                </w:rPr>
                <w:t>Common Infrastructure &amp; Activities</w:t>
              </w:r>
            </w:ins>
          </w:p>
        </w:tc>
      </w:tr>
      <w:tr w:rsidR="003D7A6C" w:rsidRPr="00FE3B20" w14:paraId="5E6073FE" w14:textId="77777777" w:rsidTr="003D7A6C">
        <w:trPr>
          <w:cnfStyle w:val="000000100000" w:firstRow="0" w:lastRow="0" w:firstColumn="0" w:lastColumn="0" w:oddVBand="0" w:evenVBand="0" w:oddHBand="1" w:evenHBand="0" w:firstRowFirstColumn="0" w:firstRowLastColumn="0" w:lastRowFirstColumn="0" w:lastRowLastColumn="0"/>
          <w:trHeight w:val="600"/>
          <w:ins w:id="1471" w:author="Pande, Amitkumar" w:date="2020-10-09T09:50:00Z"/>
        </w:trPr>
        <w:tc>
          <w:tcPr>
            <w:cnfStyle w:val="001000000000" w:firstRow="0" w:lastRow="0" w:firstColumn="1" w:lastColumn="0" w:oddVBand="0" w:evenVBand="0" w:oddHBand="0" w:evenHBand="0" w:firstRowFirstColumn="0" w:firstRowLastColumn="0" w:lastRowFirstColumn="0" w:lastRowLastColumn="0"/>
            <w:tcW w:w="1507" w:type="pct"/>
            <w:hideMark/>
          </w:tcPr>
          <w:p w14:paraId="55AB5130" w14:textId="77777777" w:rsidR="00FE3B20" w:rsidRPr="00FE3B20" w:rsidRDefault="00FE3B20" w:rsidP="00FE3B20">
            <w:pPr>
              <w:jc w:val="center"/>
              <w:rPr>
                <w:ins w:id="1472" w:author="Pande, Amitkumar" w:date="2020-10-09T09:50:00Z"/>
                <w:rFonts w:ascii="Calibri" w:eastAsia="Times New Roman" w:hAnsi="Calibri" w:cs="Calibri"/>
                <w:b w:val="0"/>
                <w:bCs w:val="0"/>
                <w:color w:val="000000"/>
                <w:lang w:val="en-IN" w:eastAsia="en-IN"/>
              </w:rPr>
            </w:pPr>
            <w:ins w:id="1473" w:author="Pande, Amitkumar" w:date="2020-10-09T09:50:00Z">
              <w:r w:rsidRPr="00FE3B20">
                <w:rPr>
                  <w:rFonts w:ascii="Calibri" w:eastAsia="Times New Roman" w:hAnsi="Calibri" w:cs="Calibri"/>
                  <w:color w:val="000000"/>
                  <w:lang w:val="en-IN" w:eastAsia="en-IN"/>
                </w:rPr>
                <w:t>Roles</w:t>
              </w:r>
            </w:ins>
          </w:p>
        </w:tc>
        <w:tc>
          <w:tcPr>
            <w:tcW w:w="2869" w:type="pct"/>
            <w:hideMark/>
          </w:tcPr>
          <w:p w14:paraId="28568D39"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474" w:author="Pande, Amitkumar" w:date="2020-10-09T09:50:00Z"/>
                <w:rFonts w:ascii="Calibri" w:eastAsia="Times New Roman" w:hAnsi="Calibri" w:cs="Calibri"/>
                <w:b/>
                <w:bCs/>
                <w:color w:val="000000"/>
                <w:lang w:val="en-IN" w:eastAsia="en-IN"/>
              </w:rPr>
            </w:pPr>
            <w:ins w:id="1475" w:author="Pande, Amitkumar" w:date="2020-10-09T09:50:00Z">
              <w:r w:rsidRPr="00FE3B20">
                <w:rPr>
                  <w:rFonts w:ascii="Calibri" w:eastAsia="Times New Roman" w:hAnsi="Calibri" w:cs="Calibri"/>
                  <w:b/>
                  <w:bCs/>
                  <w:color w:val="000000"/>
                  <w:lang w:val="en-IN" w:eastAsia="en-IN"/>
                </w:rPr>
                <w:t>Sub task</w:t>
              </w:r>
            </w:ins>
          </w:p>
        </w:tc>
        <w:tc>
          <w:tcPr>
            <w:tcW w:w="624" w:type="pct"/>
            <w:hideMark/>
          </w:tcPr>
          <w:p w14:paraId="1B74795C"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476" w:author="Pande, Amitkumar" w:date="2020-10-09T09:50:00Z"/>
                <w:rFonts w:ascii="Calibri" w:eastAsia="Times New Roman" w:hAnsi="Calibri" w:cs="Calibri"/>
                <w:b/>
                <w:bCs/>
                <w:color w:val="000000"/>
                <w:lang w:val="en-IN" w:eastAsia="en-IN"/>
              </w:rPr>
            </w:pPr>
            <w:ins w:id="1477" w:author="Pande, Amitkumar" w:date="2020-10-09T09:50:00Z">
              <w:r w:rsidRPr="00FE3B20">
                <w:rPr>
                  <w:rFonts w:ascii="Calibri" w:eastAsia="Times New Roman" w:hAnsi="Calibri" w:cs="Calibri"/>
                  <w:b/>
                  <w:bCs/>
                  <w:color w:val="000000"/>
                  <w:lang w:val="en-IN" w:eastAsia="en-IN"/>
                </w:rPr>
                <w:t>Effort required (person days)</w:t>
              </w:r>
            </w:ins>
          </w:p>
        </w:tc>
      </w:tr>
      <w:tr w:rsidR="00FE3B20" w:rsidRPr="00FE3B20" w14:paraId="743C63CD" w14:textId="77777777" w:rsidTr="003D7A6C">
        <w:trPr>
          <w:trHeight w:val="600"/>
          <w:ins w:id="1478" w:author="Pande, Amitkumar" w:date="2020-10-09T09:50:00Z"/>
          <w:trPrChange w:id="1479" w:author="Pande, Amitkumar" w:date="2020-10-20T17:39:00Z">
            <w:trPr>
              <w:gridAfter w:val="0"/>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val="restart"/>
            <w:hideMark/>
            <w:tcPrChange w:id="1480" w:author="Pande, Amitkumar" w:date="2020-10-20T17:39:00Z">
              <w:tcPr>
                <w:tcW w:w="1507"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354ED29B" w14:textId="77777777" w:rsidR="00FE3B20" w:rsidRPr="00FE3B20" w:rsidRDefault="00FE3B20" w:rsidP="00FE3B20">
            <w:pPr>
              <w:jc w:val="center"/>
              <w:rPr>
                <w:ins w:id="1481" w:author="Pande, Amitkumar" w:date="2020-10-09T09:50:00Z"/>
                <w:rFonts w:ascii="Calibri" w:eastAsia="Times New Roman" w:hAnsi="Calibri" w:cs="Calibri"/>
                <w:color w:val="000000"/>
                <w:lang w:val="en-IN" w:eastAsia="en-IN"/>
              </w:rPr>
            </w:pPr>
            <w:ins w:id="1482" w:author="Pande, Amitkumar" w:date="2020-10-09T09:50:00Z">
              <w:r w:rsidRPr="00FE3B20">
                <w:rPr>
                  <w:rFonts w:ascii="Calibri" w:eastAsia="Times New Roman" w:hAnsi="Calibri" w:cs="Calibri"/>
                  <w:color w:val="000000"/>
                  <w:lang w:val="en-IN" w:eastAsia="en-IN"/>
                </w:rPr>
                <w:t>Technical Architect</w:t>
              </w:r>
            </w:ins>
          </w:p>
        </w:tc>
        <w:tc>
          <w:tcPr>
            <w:tcW w:w="0" w:type="pct"/>
            <w:hideMark/>
            <w:tcPrChange w:id="1483"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2BF25D66"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484" w:author="Pande, Amitkumar" w:date="2020-10-09T09:50:00Z"/>
                <w:rFonts w:ascii="Calibri" w:eastAsia="Times New Roman" w:hAnsi="Calibri" w:cs="Calibri"/>
                <w:color w:val="000000"/>
                <w:lang w:val="en-IN" w:eastAsia="en-IN"/>
              </w:rPr>
            </w:pPr>
            <w:ins w:id="1485" w:author="Pande, Amitkumar" w:date="2020-10-09T09:50:00Z">
              <w:r w:rsidRPr="00FE3B20">
                <w:rPr>
                  <w:rFonts w:ascii="Calibri" w:eastAsia="Times New Roman" w:hAnsi="Calibri" w:cs="Calibri"/>
                  <w:color w:val="000000"/>
                  <w:lang w:val="en-IN" w:eastAsia="en-IN"/>
                </w:rPr>
                <w:t>Discuss the Application and Infrastructure Architecture. Understand Dependencies and Integration points</w:t>
              </w:r>
            </w:ins>
          </w:p>
        </w:tc>
        <w:tc>
          <w:tcPr>
            <w:tcW w:w="0" w:type="pct"/>
            <w:vMerge w:val="restart"/>
            <w:tcPrChange w:id="1486" w:author="Pande, Amitkumar" w:date="2020-10-20T17:39:00Z">
              <w:tcPr>
                <w:tcW w:w="624" w:type="pct"/>
                <w:gridSpan w:val="2"/>
                <w:vMerge w:val="restart"/>
                <w:tcBorders>
                  <w:top w:val="nil"/>
                  <w:left w:val="single" w:sz="4" w:space="0" w:color="auto"/>
                  <w:bottom w:val="single" w:sz="4" w:space="0" w:color="000000"/>
                  <w:right w:val="single" w:sz="4" w:space="0" w:color="auto"/>
                </w:tcBorders>
                <w:shd w:val="clear" w:color="auto" w:fill="auto"/>
                <w:vAlign w:val="center"/>
              </w:tcPr>
            </w:tcPrChange>
          </w:tcPr>
          <w:p w14:paraId="0BF5EAC6" w14:textId="4F370DFA"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487" w:author="Pande, Amitkumar" w:date="2020-10-09T09:50:00Z"/>
                <w:rFonts w:ascii="Calibri" w:eastAsia="Times New Roman" w:hAnsi="Calibri" w:cs="Calibri"/>
                <w:color w:val="000000"/>
                <w:lang w:val="en-IN" w:eastAsia="en-IN"/>
              </w:rPr>
            </w:pPr>
          </w:p>
        </w:tc>
      </w:tr>
      <w:tr w:rsidR="003D7A6C" w:rsidRPr="00FE3B20" w14:paraId="22786C32" w14:textId="77777777" w:rsidTr="003D7A6C">
        <w:tblPrEx>
          <w:tblPrExChange w:id="1488"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600"/>
          <w:ins w:id="1489" w:author="Pande, Amitkumar" w:date="2020-10-09T09:50:00Z"/>
          <w:trPrChange w:id="1490"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491" w:author="Pande, Amitkumar" w:date="2020-10-20T17:39:00Z">
              <w:tcPr>
                <w:tcW w:w="1507" w:type="pct"/>
                <w:gridSpan w:val="2"/>
                <w:vMerge/>
                <w:hideMark/>
              </w:tcPr>
            </w:tcPrChange>
          </w:tcPr>
          <w:p w14:paraId="4BCDA050"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492" w:author="Pande, Amitkumar" w:date="2020-10-09T09:50:00Z"/>
                <w:rFonts w:ascii="Calibri" w:eastAsia="Times New Roman" w:hAnsi="Calibri" w:cs="Calibri"/>
                <w:color w:val="000000"/>
                <w:lang w:val="en-IN" w:eastAsia="en-IN"/>
              </w:rPr>
            </w:pPr>
          </w:p>
        </w:tc>
        <w:tc>
          <w:tcPr>
            <w:tcW w:w="0" w:type="pct"/>
            <w:hideMark/>
            <w:tcPrChange w:id="1493" w:author="Pande, Amitkumar" w:date="2020-10-20T17:39:00Z">
              <w:tcPr>
                <w:tcW w:w="2869" w:type="pct"/>
                <w:gridSpan w:val="2"/>
                <w:hideMark/>
              </w:tcPr>
            </w:tcPrChange>
          </w:tcPr>
          <w:p w14:paraId="2A8C0C2F"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494" w:author="Pande, Amitkumar" w:date="2020-10-09T09:50:00Z"/>
                <w:rFonts w:ascii="Calibri" w:eastAsia="Times New Roman" w:hAnsi="Calibri" w:cs="Calibri"/>
                <w:color w:val="000000"/>
                <w:lang w:val="en-IN" w:eastAsia="en-IN"/>
              </w:rPr>
            </w:pPr>
            <w:ins w:id="1495" w:author="Pande, Amitkumar" w:date="2020-10-09T09:50:00Z">
              <w:r w:rsidRPr="00FE3B20">
                <w:rPr>
                  <w:rFonts w:ascii="Calibri" w:eastAsia="Times New Roman" w:hAnsi="Calibri" w:cs="Calibri"/>
                  <w:color w:val="000000"/>
                  <w:lang w:val="en-IN" w:eastAsia="en-IN"/>
                </w:rPr>
                <w:t>Create Document, Reviews from Customer, Corrections and Document sign off</w:t>
              </w:r>
            </w:ins>
          </w:p>
        </w:tc>
        <w:tc>
          <w:tcPr>
            <w:tcW w:w="0" w:type="pct"/>
            <w:vMerge/>
            <w:tcPrChange w:id="1496" w:author="Pande, Amitkumar" w:date="2020-10-20T17:39:00Z">
              <w:tcPr>
                <w:tcW w:w="624" w:type="pct"/>
                <w:gridSpan w:val="2"/>
                <w:vMerge/>
              </w:tcPr>
            </w:tcPrChange>
          </w:tcPr>
          <w:p w14:paraId="59BC28DC"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497" w:author="Pande, Amitkumar" w:date="2020-10-09T09:50:00Z"/>
                <w:rFonts w:ascii="Calibri" w:eastAsia="Times New Roman" w:hAnsi="Calibri" w:cs="Calibri"/>
                <w:color w:val="000000"/>
                <w:lang w:val="en-IN" w:eastAsia="en-IN"/>
              </w:rPr>
            </w:pPr>
          </w:p>
        </w:tc>
      </w:tr>
      <w:tr w:rsidR="00FE3B20" w:rsidRPr="00FE3B20" w14:paraId="71220C35" w14:textId="77777777" w:rsidTr="003D7A6C">
        <w:trPr>
          <w:trHeight w:val="600"/>
          <w:ins w:id="1498" w:author="Pande, Amitkumar" w:date="2020-10-09T09:50:00Z"/>
          <w:trPrChange w:id="1499" w:author="Pande, Amitkumar" w:date="2020-10-20T17:39:00Z">
            <w:trPr>
              <w:gridAfter w:val="0"/>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val="restart"/>
            <w:hideMark/>
            <w:tcPrChange w:id="1500" w:author="Pande, Amitkumar" w:date="2020-10-20T17:39:00Z">
              <w:tcPr>
                <w:tcW w:w="1507"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00DB7FB4" w14:textId="77777777" w:rsidR="00FE3B20" w:rsidRPr="00FE3B20" w:rsidRDefault="00FE3B20" w:rsidP="00FE3B20">
            <w:pPr>
              <w:jc w:val="center"/>
              <w:rPr>
                <w:ins w:id="1501" w:author="Pande, Amitkumar" w:date="2020-10-09T09:50:00Z"/>
                <w:rFonts w:ascii="Calibri" w:eastAsia="Times New Roman" w:hAnsi="Calibri" w:cs="Calibri"/>
                <w:color w:val="000000"/>
                <w:lang w:val="en-IN" w:eastAsia="en-IN"/>
              </w:rPr>
            </w:pPr>
            <w:ins w:id="1502"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503"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7FBEBF14"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504" w:author="Pande, Amitkumar" w:date="2020-10-09T09:50:00Z"/>
                <w:rFonts w:ascii="Calibri" w:eastAsia="Times New Roman" w:hAnsi="Calibri" w:cs="Calibri"/>
                <w:color w:val="000000"/>
                <w:lang w:val="en-IN" w:eastAsia="en-IN"/>
              </w:rPr>
            </w:pPr>
            <w:ins w:id="1505" w:author="Pande, Amitkumar" w:date="2020-10-09T09:50:00Z">
              <w:r w:rsidRPr="00FE3B20">
                <w:rPr>
                  <w:rFonts w:ascii="Calibri" w:eastAsia="Times New Roman" w:hAnsi="Calibri" w:cs="Calibri"/>
                  <w:color w:val="000000"/>
                  <w:lang w:val="en-IN" w:eastAsia="en-IN"/>
                </w:rPr>
                <w:t>AWS Account Creation / Setup or Gain access if existing A/c and IAM (Roles, Policies, Groups and Users) Access Setup</w:t>
              </w:r>
            </w:ins>
          </w:p>
        </w:tc>
        <w:tc>
          <w:tcPr>
            <w:tcW w:w="0" w:type="pct"/>
            <w:vMerge w:val="restart"/>
            <w:tcPrChange w:id="1506" w:author="Pande, Amitkumar" w:date="2020-10-20T17:39:00Z">
              <w:tcPr>
                <w:tcW w:w="624" w:type="pct"/>
                <w:gridSpan w:val="2"/>
                <w:vMerge w:val="restart"/>
                <w:tcBorders>
                  <w:top w:val="nil"/>
                  <w:left w:val="single" w:sz="4" w:space="0" w:color="auto"/>
                  <w:bottom w:val="single" w:sz="4" w:space="0" w:color="000000"/>
                  <w:right w:val="single" w:sz="4" w:space="0" w:color="auto"/>
                </w:tcBorders>
                <w:shd w:val="clear" w:color="auto" w:fill="auto"/>
                <w:vAlign w:val="center"/>
              </w:tcPr>
            </w:tcPrChange>
          </w:tcPr>
          <w:p w14:paraId="53B5664A" w14:textId="0E2009F6"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507" w:author="Pande, Amitkumar" w:date="2020-10-09T09:50:00Z"/>
                <w:rFonts w:ascii="Calibri" w:eastAsia="Times New Roman" w:hAnsi="Calibri" w:cs="Calibri"/>
                <w:color w:val="000000"/>
                <w:lang w:val="en-IN" w:eastAsia="en-IN"/>
              </w:rPr>
            </w:pPr>
          </w:p>
        </w:tc>
      </w:tr>
      <w:tr w:rsidR="003D7A6C" w:rsidRPr="00FE3B20" w14:paraId="3BD5F515" w14:textId="77777777" w:rsidTr="003D7A6C">
        <w:tblPrEx>
          <w:tblPrExChange w:id="1508"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509" w:author="Pande, Amitkumar" w:date="2020-10-09T09:50:00Z"/>
          <w:trPrChange w:id="1510"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511" w:author="Pande, Amitkumar" w:date="2020-10-20T17:39:00Z">
              <w:tcPr>
                <w:tcW w:w="1507" w:type="pct"/>
                <w:gridSpan w:val="2"/>
                <w:vMerge/>
                <w:hideMark/>
              </w:tcPr>
            </w:tcPrChange>
          </w:tcPr>
          <w:p w14:paraId="423B399A"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512" w:author="Pande, Amitkumar" w:date="2020-10-09T09:50:00Z"/>
                <w:rFonts w:ascii="Calibri" w:eastAsia="Times New Roman" w:hAnsi="Calibri" w:cs="Calibri"/>
                <w:color w:val="000000"/>
                <w:lang w:val="en-IN" w:eastAsia="en-IN"/>
              </w:rPr>
            </w:pPr>
          </w:p>
        </w:tc>
        <w:tc>
          <w:tcPr>
            <w:tcW w:w="0" w:type="pct"/>
            <w:hideMark/>
            <w:tcPrChange w:id="1513" w:author="Pande, Amitkumar" w:date="2020-10-20T17:39:00Z">
              <w:tcPr>
                <w:tcW w:w="2869" w:type="pct"/>
                <w:gridSpan w:val="2"/>
                <w:hideMark/>
              </w:tcPr>
            </w:tcPrChange>
          </w:tcPr>
          <w:p w14:paraId="751D9598"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514" w:author="Pande, Amitkumar" w:date="2020-10-09T09:50:00Z"/>
                <w:rFonts w:ascii="Calibri" w:eastAsia="Times New Roman" w:hAnsi="Calibri" w:cs="Calibri"/>
                <w:color w:val="000000"/>
                <w:lang w:val="en-IN" w:eastAsia="en-IN"/>
              </w:rPr>
            </w:pPr>
            <w:ins w:id="1515" w:author="Pande, Amitkumar" w:date="2020-10-09T09:50:00Z">
              <w:r w:rsidRPr="00FE3B20">
                <w:rPr>
                  <w:rFonts w:ascii="Calibri" w:eastAsia="Times New Roman" w:hAnsi="Calibri" w:cs="Calibri"/>
                  <w:color w:val="000000"/>
                  <w:lang w:val="en-IN" w:eastAsia="en-IN"/>
                </w:rPr>
                <w:t>Setup of Cloud Trail &amp; Billing with their S3 Buckets</w:t>
              </w:r>
            </w:ins>
          </w:p>
        </w:tc>
        <w:tc>
          <w:tcPr>
            <w:tcW w:w="0" w:type="pct"/>
            <w:vMerge/>
            <w:tcPrChange w:id="1516" w:author="Pande, Amitkumar" w:date="2020-10-20T17:39:00Z">
              <w:tcPr>
                <w:tcW w:w="624" w:type="pct"/>
                <w:gridSpan w:val="2"/>
                <w:vMerge/>
              </w:tcPr>
            </w:tcPrChange>
          </w:tcPr>
          <w:p w14:paraId="0B00E175"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517" w:author="Pande, Amitkumar" w:date="2020-10-09T09:50:00Z"/>
                <w:rFonts w:ascii="Calibri" w:eastAsia="Times New Roman" w:hAnsi="Calibri" w:cs="Calibri"/>
                <w:color w:val="000000"/>
                <w:lang w:val="en-IN" w:eastAsia="en-IN"/>
              </w:rPr>
            </w:pPr>
          </w:p>
        </w:tc>
      </w:tr>
      <w:tr w:rsidR="00FE3B20" w:rsidRPr="00FE3B20" w14:paraId="5D65D16D" w14:textId="77777777" w:rsidTr="003D7A6C">
        <w:trPr>
          <w:trHeight w:val="600"/>
          <w:ins w:id="1518" w:author="Pande, Amitkumar" w:date="2020-10-09T09:50:00Z"/>
          <w:trPrChange w:id="1519" w:author="Pande, Amitkumar" w:date="2020-10-20T17:39:00Z">
            <w:trPr>
              <w:gridAfter w:val="0"/>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520" w:author="Pande, Amitkumar" w:date="2020-10-20T17:39:00Z">
              <w:tcPr>
                <w:tcW w:w="1507" w:type="pct"/>
                <w:gridSpan w:val="2"/>
                <w:vMerge/>
                <w:tcBorders>
                  <w:top w:val="nil"/>
                  <w:left w:val="single" w:sz="4" w:space="0" w:color="auto"/>
                  <w:bottom w:val="single" w:sz="4" w:space="0" w:color="auto"/>
                  <w:right w:val="single" w:sz="4" w:space="0" w:color="auto"/>
                </w:tcBorders>
                <w:vAlign w:val="center"/>
                <w:hideMark/>
              </w:tcPr>
            </w:tcPrChange>
          </w:tcPr>
          <w:p w14:paraId="1A280D95" w14:textId="77777777" w:rsidR="00FE3B20" w:rsidRPr="00FE3B20" w:rsidRDefault="00FE3B20" w:rsidP="00FE3B20">
            <w:pPr>
              <w:rPr>
                <w:ins w:id="1521" w:author="Pande, Amitkumar" w:date="2020-10-09T09:50:00Z"/>
                <w:rFonts w:ascii="Calibri" w:eastAsia="Times New Roman" w:hAnsi="Calibri" w:cs="Calibri"/>
                <w:color w:val="000000"/>
                <w:lang w:val="en-IN" w:eastAsia="en-IN"/>
              </w:rPr>
            </w:pPr>
          </w:p>
        </w:tc>
        <w:tc>
          <w:tcPr>
            <w:tcW w:w="0" w:type="pct"/>
            <w:hideMark/>
            <w:tcPrChange w:id="1522"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0D9DD6A3"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523" w:author="Pande, Amitkumar" w:date="2020-10-09T09:50:00Z"/>
                <w:rFonts w:ascii="Calibri" w:eastAsia="Times New Roman" w:hAnsi="Calibri" w:cs="Calibri"/>
                <w:color w:val="000000"/>
                <w:lang w:val="en-IN" w:eastAsia="en-IN"/>
              </w:rPr>
            </w:pPr>
            <w:ins w:id="1524" w:author="Pande, Amitkumar" w:date="2020-10-09T09:50:00Z">
              <w:r w:rsidRPr="00FE3B20">
                <w:rPr>
                  <w:rFonts w:ascii="Calibri" w:eastAsia="Times New Roman" w:hAnsi="Calibri" w:cs="Calibri"/>
                  <w:color w:val="000000"/>
                  <w:lang w:val="en-IN" w:eastAsia="en-IN"/>
                </w:rPr>
                <w:t>Setup Network components like VPC, OpenVPN, Subnets, Routing Tables, NAT, Bastion/RDP GW etc. as per the architecture</w:t>
              </w:r>
            </w:ins>
          </w:p>
        </w:tc>
        <w:tc>
          <w:tcPr>
            <w:tcW w:w="0" w:type="pct"/>
            <w:vMerge/>
            <w:tcPrChange w:id="1525" w:author="Pande, Amitkumar" w:date="2020-10-20T17:39:00Z">
              <w:tcPr>
                <w:tcW w:w="624" w:type="pct"/>
                <w:gridSpan w:val="2"/>
                <w:vMerge/>
                <w:tcBorders>
                  <w:top w:val="nil"/>
                  <w:left w:val="single" w:sz="4" w:space="0" w:color="auto"/>
                  <w:bottom w:val="single" w:sz="4" w:space="0" w:color="000000"/>
                  <w:right w:val="single" w:sz="4" w:space="0" w:color="auto"/>
                </w:tcBorders>
                <w:vAlign w:val="center"/>
              </w:tcPr>
            </w:tcPrChange>
          </w:tcPr>
          <w:p w14:paraId="7B3FE5F5"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526" w:author="Pande, Amitkumar" w:date="2020-10-09T09:50:00Z"/>
                <w:rFonts w:ascii="Calibri" w:eastAsia="Times New Roman" w:hAnsi="Calibri" w:cs="Calibri"/>
                <w:color w:val="000000"/>
                <w:lang w:val="en-IN" w:eastAsia="en-IN"/>
              </w:rPr>
            </w:pPr>
          </w:p>
        </w:tc>
      </w:tr>
      <w:tr w:rsidR="003D7A6C" w:rsidRPr="00FE3B20" w14:paraId="1E60C4FF" w14:textId="77777777" w:rsidTr="003D7A6C">
        <w:tblPrEx>
          <w:tblPrExChange w:id="1527"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600"/>
          <w:ins w:id="1528" w:author="Pande, Amitkumar" w:date="2020-10-09T09:50:00Z"/>
          <w:trPrChange w:id="1529"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530" w:author="Pande, Amitkumar" w:date="2020-10-20T17:39:00Z">
              <w:tcPr>
                <w:tcW w:w="1507" w:type="pct"/>
                <w:gridSpan w:val="2"/>
                <w:vMerge/>
                <w:hideMark/>
              </w:tcPr>
            </w:tcPrChange>
          </w:tcPr>
          <w:p w14:paraId="26203251"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531" w:author="Pande, Amitkumar" w:date="2020-10-09T09:50:00Z"/>
                <w:rFonts w:ascii="Calibri" w:eastAsia="Times New Roman" w:hAnsi="Calibri" w:cs="Calibri"/>
                <w:color w:val="000000"/>
                <w:lang w:val="en-IN" w:eastAsia="en-IN"/>
              </w:rPr>
            </w:pPr>
          </w:p>
        </w:tc>
        <w:tc>
          <w:tcPr>
            <w:tcW w:w="0" w:type="pct"/>
            <w:hideMark/>
            <w:tcPrChange w:id="1532" w:author="Pande, Amitkumar" w:date="2020-10-20T17:39:00Z">
              <w:tcPr>
                <w:tcW w:w="2869" w:type="pct"/>
                <w:gridSpan w:val="2"/>
                <w:hideMark/>
              </w:tcPr>
            </w:tcPrChange>
          </w:tcPr>
          <w:p w14:paraId="3C372099"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533" w:author="Pande, Amitkumar" w:date="2020-10-09T09:50:00Z"/>
                <w:rFonts w:ascii="Calibri" w:eastAsia="Times New Roman" w:hAnsi="Calibri" w:cs="Calibri"/>
                <w:color w:val="000000"/>
                <w:lang w:val="en-IN" w:eastAsia="en-IN"/>
              </w:rPr>
            </w:pPr>
            <w:ins w:id="1534" w:author="Pande, Amitkumar" w:date="2020-10-09T09:50:00Z">
              <w:r w:rsidRPr="00FE3B20">
                <w:rPr>
                  <w:rFonts w:ascii="Calibri" w:eastAsia="Times New Roman" w:hAnsi="Calibri" w:cs="Calibri"/>
                  <w:color w:val="000000"/>
                  <w:lang w:val="en-IN" w:eastAsia="en-IN"/>
                </w:rPr>
                <w:t>Setup of NACL's &amp; Security Groups and configuration of security rules as per the document.</w:t>
              </w:r>
            </w:ins>
          </w:p>
        </w:tc>
        <w:tc>
          <w:tcPr>
            <w:tcW w:w="0" w:type="pct"/>
            <w:vMerge/>
            <w:tcPrChange w:id="1535" w:author="Pande, Amitkumar" w:date="2020-10-20T17:39:00Z">
              <w:tcPr>
                <w:tcW w:w="624" w:type="pct"/>
                <w:gridSpan w:val="2"/>
                <w:vMerge/>
              </w:tcPr>
            </w:tcPrChange>
          </w:tcPr>
          <w:p w14:paraId="29EA58E3"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536" w:author="Pande, Amitkumar" w:date="2020-10-09T09:50:00Z"/>
                <w:rFonts w:ascii="Calibri" w:eastAsia="Times New Roman" w:hAnsi="Calibri" w:cs="Calibri"/>
                <w:color w:val="000000"/>
                <w:lang w:val="en-IN" w:eastAsia="en-IN"/>
              </w:rPr>
            </w:pPr>
          </w:p>
        </w:tc>
      </w:tr>
      <w:tr w:rsidR="00FE3B20" w:rsidRPr="00FE3B20" w14:paraId="293A5BA5" w14:textId="77777777" w:rsidTr="003D7A6C">
        <w:trPr>
          <w:trHeight w:val="300"/>
          <w:ins w:id="1537" w:author="Pande, Amitkumar" w:date="2020-10-09T09:50:00Z"/>
          <w:trPrChange w:id="1538"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539" w:author="Pande, Amitkumar" w:date="2020-10-20T17:39:00Z">
              <w:tcPr>
                <w:tcW w:w="1507" w:type="pct"/>
                <w:gridSpan w:val="2"/>
                <w:vMerge/>
                <w:tcBorders>
                  <w:top w:val="nil"/>
                  <w:left w:val="single" w:sz="4" w:space="0" w:color="auto"/>
                  <w:bottom w:val="single" w:sz="4" w:space="0" w:color="auto"/>
                  <w:right w:val="single" w:sz="4" w:space="0" w:color="auto"/>
                </w:tcBorders>
                <w:vAlign w:val="center"/>
                <w:hideMark/>
              </w:tcPr>
            </w:tcPrChange>
          </w:tcPr>
          <w:p w14:paraId="01723DE3" w14:textId="77777777" w:rsidR="00FE3B20" w:rsidRPr="00FE3B20" w:rsidRDefault="00FE3B20" w:rsidP="00FE3B20">
            <w:pPr>
              <w:rPr>
                <w:ins w:id="1540" w:author="Pande, Amitkumar" w:date="2020-10-09T09:50:00Z"/>
                <w:rFonts w:ascii="Calibri" w:eastAsia="Times New Roman" w:hAnsi="Calibri" w:cs="Calibri"/>
                <w:color w:val="000000"/>
                <w:lang w:val="en-IN" w:eastAsia="en-IN"/>
              </w:rPr>
            </w:pPr>
          </w:p>
        </w:tc>
        <w:tc>
          <w:tcPr>
            <w:tcW w:w="0" w:type="pct"/>
            <w:hideMark/>
            <w:tcPrChange w:id="1541"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16BCD960"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542" w:author="Pande, Amitkumar" w:date="2020-10-09T09:50:00Z"/>
                <w:rFonts w:ascii="Calibri" w:eastAsia="Times New Roman" w:hAnsi="Calibri" w:cs="Calibri"/>
                <w:color w:val="000000"/>
                <w:lang w:val="en-IN" w:eastAsia="en-IN"/>
              </w:rPr>
            </w:pPr>
            <w:ins w:id="1543" w:author="Pande, Amitkumar" w:date="2020-10-09T09:50:00Z">
              <w:r w:rsidRPr="00FE3B20">
                <w:rPr>
                  <w:rFonts w:ascii="Calibri" w:eastAsia="Times New Roman" w:hAnsi="Calibri" w:cs="Calibri"/>
                  <w:color w:val="000000"/>
                  <w:lang w:val="en-IN" w:eastAsia="en-IN"/>
                </w:rPr>
                <w:t>Setup of S3 Buckets</w:t>
              </w:r>
            </w:ins>
          </w:p>
        </w:tc>
        <w:tc>
          <w:tcPr>
            <w:tcW w:w="0" w:type="pct"/>
            <w:vMerge/>
            <w:tcPrChange w:id="1544" w:author="Pande, Amitkumar" w:date="2020-10-20T17:39:00Z">
              <w:tcPr>
                <w:tcW w:w="624" w:type="pct"/>
                <w:gridSpan w:val="2"/>
                <w:vMerge/>
                <w:tcBorders>
                  <w:top w:val="nil"/>
                  <w:left w:val="single" w:sz="4" w:space="0" w:color="auto"/>
                  <w:bottom w:val="single" w:sz="4" w:space="0" w:color="000000"/>
                  <w:right w:val="single" w:sz="4" w:space="0" w:color="auto"/>
                </w:tcBorders>
                <w:vAlign w:val="center"/>
              </w:tcPr>
            </w:tcPrChange>
          </w:tcPr>
          <w:p w14:paraId="65EBFC49"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545" w:author="Pande, Amitkumar" w:date="2020-10-09T09:50:00Z"/>
                <w:rFonts w:ascii="Calibri" w:eastAsia="Times New Roman" w:hAnsi="Calibri" w:cs="Calibri"/>
                <w:color w:val="000000"/>
                <w:lang w:val="en-IN" w:eastAsia="en-IN"/>
              </w:rPr>
            </w:pPr>
          </w:p>
        </w:tc>
      </w:tr>
      <w:tr w:rsidR="003D7A6C" w:rsidRPr="00FE3B20" w14:paraId="6CD8FB38" w14:textId="77777777" w:rsidTr="003D7A6C">
        <w:tblPrEx>
          <w:tblPrExChange w:id="1546"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600"/>
          <w:ins w:id="1547" w:author="Pande, Amitkumar" w:date="2020-10-09T09:50:00Z"/>
          <w:trPrChange w:id="1548"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549" w:author="Pande, Amitkumar" w:date="2020-10-20T17:39:00Z">
              <w:tcPr>
                <w:tcW w:w="1507" w:type="pct"/>
                <w:gridSpan w:val="2"/>
                <w:vMerge/>
                <w:hideMark/>
              </w:tcPr>
            </w:tcPrChange>
          </w:tcPr>
          <w:p w14:paraId="3EDA7FF0"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550" w:author="Pande, Amitkumar" w:date="2020-10-09T09:50:00Z"/>
                <w:rFonts w:ascii="Calibri" w:eastAsia="Times New Roman" w:hAnsi="Calibri" w:cs="Calibri"/>
                <w:color w:val="000000"/>
                <w:lang w:val="en-IN" w:eastAsia="en-IN"/>
              </w:rPr>
            </w:pPr>
          </w:p>
        </w:tc>
        <w:tc>
          <w:tcPr>
            <w:tcW w:w="0" w:type="pct"/>
            <w:hideMark/>
            <w:tcPrChange w:id="1551" w:author="Pande, Amitkumar" w:date="2020-10-20T17:39:00Z">
              <w:tcPr>
                <w:tcW w:w="2869" w:type="pct"/>
                <w:gridSpan w:val="2"/>
                <w:hideMark/>
              </w:tcPr>
            </w:tcPrChange>
          </w:tcPr>
          <w:p w14:paraId="5F6B0077"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552" w:author="Pande, Amitkumar" w:date="2020-10-09T09:50:00Z"/>
                <w:rFonts w:ascii="Calibri" w:eastAsia="Times New Roman" w:hAnsi="Calibri" w:cs="Calibri"/>
                <w:color w:val="000000"/>
                <w:lang w:val="en-IN" w:eastAsia="en-IN"/>
              </w:rPr>
            </w:pPr>
            <w:ins w:id="1553" w:author="Pande, Amitkumar" w:date="2020-10-09T09:50:00Z">
              <w:r w:rsidRPr="00FE3B20">
                <w:rPr>
                  <w:rFonts w:ascii="Calibri" w:eastAsia="Times New Roman" w:hAnsi="Calibri" w:cs="Calibri"/>
                  <w:color w:val="000000"/>
                  <w:lang w:val="en-IN" w:eastAsia="en-IN"/>
                </w:rPr>
                <w:t>Setup of Base AMI's (App / Layer wise) with latest OS patches &amp; software's required by the applications.</w:t>
              </w:r>
            </w:ins>
          </w:p>
        </w:tc>
        <w:tc>
          <w:tcPr>
            <w:tcW w:w="0" w:type="pct"/>
            <w:tcPrChange w:id="1554" w:author="Pande, Amitkumar" w:date="2020-10-20T17:39:00Z">
              <w:tcPr>
                <w:tcW w:w="624" w:type="pct"/>
                <w:gridSpan w:val="2"/>
              </w:tcPr>
            </w:tcPrChange>
          </w:tcPr>
          <w:p w14:paraId="26FDACC0" w14:textId="7E2AE98C"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555" w:author="Pande, Amitkumar" w:date="2020-10-09T09:50:00Z"/>
                <w:rFonts w:ascii="Calibri" w:eastAsia="Times New Roman" w:hAnsi="Calibri" w:cs="Calibri"/>
                <w:color w:val="000000"/>
                <w:lang w:val="en-IN" w:eastAsia="en-IN"/>
              </w:rPr>
            </w:pPr>
          </w:p>
        </w:tc>
      </w:tr>
      <w:tr w:rsidR="00FE3B20" w:rsidRPr="00FE3B20" w14:paraId="6B2EFA59" w14:textId="77777777" w:rsidTr="003D7A6C">
        <w:trPr>
          <w:trHeight w:val="300"/>
          <w:ins w:id="1556" w:author="Pande, Amitkumar" w:date="2020-10-09T09:50:00Z"/>
          <w:trPrChange w:id="1557"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558" w:author="Pande, Amitkumar" w:date="2020-10-20T17:39:00Z">
              <w:tcPr>
                <w:tcW w:w="1507"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5B2A7965" w14:textId="77777777" w:rsidR="00FE3B20" w:rsidRPr="00FE3B20" w:rsidRDefault="00FE3B20" w:rsidP="00FE3B20">
            <w:pPr>
              <w:rPr>
                <w:ins w:id="1559" w:author="Pande, Amitkumar" w:date="2020-10-09T09:50:00Z"/>
                <w:rFonts w:ascii="Calibri" w:eastAsia="Times New Roman" w:hAnsi="Calibri" w:cs="Calibri"/>
                <w:b w:val="0"/>
                <w:bCs w:val="0"/>
                <w:color w:val="000000"/>
                <w:lang w:val="en-IN" w:eastAsia="en-IN"/>
              </w:rPr>
            </w:pPr>
            <w:ins w:id="1560" w:author="Pande, Amitkumar" w:date="2020-10-09T09:50:00Z">
              <w:r w:rsidRPr="00FE3B20">
                <w:rPr>
                  <w:rFonts w:ascii="Calibri" w:eastAsia="Times New Roman" w:hAnsi="Calibri" w:cs="Calibri"/>
                  <w:color w:val="000000"/>
                  <w:lang w:val="en-IN" w:eastAsia="en-IN"/>
                </w:rPr>
                <w:t> </w:t>
              </w:r>
            </w:ins>
          </w:p>
        </w:tc>
        <w:tc>
          <w:tcPr>
            <w:tcW w:w="0" w:type="pct"/>
            <w:hideMark/>
            <w:tcPrChange w:id="1561"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078000D2"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562" w:author="Pande, Amitkumar" w:date="2020-10-09T09:50:00Z"/>
                <w:rFonts w:ascii="Calibri" w:eastAsia="Times New Roman" w:hAnsi="Calibri" w:cs="Calibri"/>
                <w:b/>
                <w:bCs/>
                <w:color w:val="000000"/>
                <w:lang w:val="en-IN" w:eastAsia="en-IN"/>
              </w:rPr>
            </w:pPr>
            <w:ins w:id="1563" w:author="Pande, Amitkumar" w:date="2020-10-09T09:50:00Z">
              <w:r w:rsidRPr="00FE3B20">
                <w:rPr>
                  <w:rFonts w:ascii="Calibri" w:eastAsia="Times New Roman" w:hAnsi="Calibri" w:cs="Calibri"/>
                  <w:b/>
                  <w:bCs/>
                  <w:color w:val="000000"/>
                  <w:lang w:val="en-IN" w:eastAsia="en-IN"/>
                </w:rPr>
                <w:t>Total</w:t>
              </w:r>
            </w:ins>
          </w:p>
        </w:tc>
        <w:tc>
          <w:tcPr>
            <w:tcW w:w="0" w:type="pct"/>
            <w:tcPrChange w:id="1564"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54AC25B2" w14:textId="4F4E8F21"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565" w:author="Pande, Amitkumar" w:date="2020-10-09T09:50:00Z"/>
                <w:rFonts w:ascii="Calibri" w:eastAsia="Times New Roman" w:hAnsi="Calibri" w:cs="Calibri"/>
                <w:b/>
                <w:bCs/>
                <w:color w:val="000000"/>
                <w:lang w:val="en-IN" w:eastAsia="en-IN"/>
              </w:rPr>
            </w:pPr>
          </w:p>
        </w:tc>
      </w:tr>
      <w:tr w:rsidR="00FE3B20" w:rsidRPr="00FE3B20" w14:paraId="3721D601" w14:textId="77777777" w:rsidTr="003D7A6C">
        <w:trPr>
          <w:cnfStyle w:val="000000100000" w:firstRow="0" w:lastRow="0" w:firstColumn="0" w:lastColumn="0" w:oddVBand="0" w:evenVBand="0" w:oddHBand="1" w:evenHBand="0" w:firstRowFirstColumn="0" w:firstRowLastColumn="0" w:lastRowFirstColumn="0" w:lastRowLastColumn="0"/>
          <w:trHeight w:val="300"/>
          <w:ins w:id="1566" w:author="Pande, Amitkumar" w:date="2020-10-09T09:50:00Z"/>
          <w:trPrChange w:id="1567"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gridSpan w:val="3"/>
            <w:hideMark/>
            <w:tcPrChange w:id="1568" w:author="Pande, Amitkumar" w:date="2020-10-20T17:39:00Z">
              <w:tcPr>
                <w:tcW w:w="5000" w:type="pct"/>
                <w:gridSpan w:val="6"/>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04471CA0" w14:textId="20FBA23E" w:rsidR="00FE3B20" w:rsidRPr="00FE3B20" w:rsidRDefault="00FE3B20">
            <w:pPr>
              <w:jc w:val="center"/>
              <w:cnfStyle w:val="001000100000" w:firstRow="0" w:lastRow="0" w:firstColumn="1" w:lastColumn="0" w:oddVBand="0" w:evenVBand="0" w:oddHBand="1" w:evenHBand="0" w:firstRowFirstColumn="0" w:firstRowLastColumn="0" w:lastRowFirstColumn="0" w:lastRowLastColumn="0"/>
              <w:rPr>
                <w:ins w:id="1569" w:author="Pande, Amitkumar" w:date="2020-10-09T09:50:00Z"/>
                <w:rFonts w:ascii="Calibri" w:eastAsia="Times New Roman" w:hAnsi="Calibri" w:cs="Calibri"/>
                <w:b w:val="0"/>
                <w:bCs w:val="0"/>
                <w:color w:val="000000"/>
                <w:lang w:val="en-IN" w:eastAsia="en-IN"/>
              </w:rPr>
            </w:pPr>
            <w:ins w:id="1570" w:author="Pande, Amitkumar" w:date="2020-10-09T09:50:00Z">
              <w:r w:rsidRPr="00FE3B20">
                <w:rPr>
                  <w:rFonts w:ascii="Calibri" w:eastAsia="Times New Roman" w:hAnsi="Calibri" w:cs="Calibri"/>
                  <w:color w:val="000000"/>
                  <w:lang w:val="en-IN" w:eastAsia="en-IN"/>
                </w:rPr>
                <w:t xml:space="preserve"> Kubernetes Architecture </w:t>
              </w:r>
            </w:ins>
          </w:p>
        </w:tc>
      </w:tr>
      <w:tr w:rsidR="00FE3B20" w:rsidRPr="00FE3B20" w14:paraId="739B89B6" w14:textId="77777777" w:rsidTr="003D7A6C">
        <w:trPr>
          <w:trHeight w:val="600"/>
          <w:ins w:id="1571" w:author="Pande, Amitkumar" w:date="2020-10-09T09:50:00Z"/>
          <w:trPrChange w:id="1572"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573" w:author="Pande, Amitkumar" w:date="2020-10-20T17:39:00Z">
              <w:tcPr>
                <w:tcW w:w="1507" w:type="pct"/>
                <w:gridSpan w:val="2"/>
                <w:tcBorders>
                  <w:top w:val="nil"/>
                  <w:left w:val="single" w:sz="4" w:space="0" w:color="auto"/>
                  <w:bottom w:val="single" w:sz="4" w:space="0" w:color="auto"/>
                  <w:right w:val="single" w:sz="4" w:space="0" w:color="auto"/>
                </w:tcBorders>
                <w:shd w:val="clear" w:color="000000" w:fill="FFCC99"/>
                <w:vAlign w:val="center"/>
                <w:hideMark/>
              </w:tcPr>
            </w:tcPrChange>
          </w:tcPr>
          <w:p w14:paraId="281BC0D4" w14:textId="77777777" w:rsidR="00FE3B20" w:rsidRPr="00FE3B20" w:rsidRDefault="00FE3B20" w:rsidP="00FE3B20">
            <w:pPr>
              <w:jc w:val="center"/>
              <w:rPr>
                <w:ins w:id="1574" w:author="Pande, Amitkumar" w:date="2020-10-09T09:50:00Z"/>
                <w:rFonts w:ascii="Calibri" w:eastAsia="Times New Roman" w:hAnsi="Calibri" w:cs="Calibri"/>
                <w:b w:val="0"/>
                <w:bCs w:val="0"/>
                <w:color w:val="000000"/>
                <w:lang w:val="en-IN" w:eastAsia="en-IN"/>
              </w:rPr>
            </w:pPr>
            <w:ins w:id="1575" w:author="Pande, Amitkumar" w:date="2020-10-09T09:50:00Z">
              <w:r w:rsidRPr="00FE3B20">
                <w:rPr>
                  <w:rFonts w:ascii="Calibri" w:eastAsia="Times New Roman" w:hAnsi="Calibri" w:cs="Calibri"/>
                  <w:color w:val="000000"/>
                  <w:lang w:val="en-IN" w:eastAsia="en-IN"/>
                </w:rPr>
                <w:t>Roles</w:t>
              </w:r>
            </w:ins>
          </w:p>
        </w:tc>
        <w:tc>
          <w:tcPr>
            <w:tcW w:w="0" w:type="pct"/>
            <w:hideMark/>
            <w:tcPrChange w:id="1576" w:author="Pande, Amitkumar" w:date="2020-10-20T17:39:00Z">
              <w:tcPr>
                <w:tcW w:w="2869" w:type="pct"/>
                <w:gridSpan w:val="2"/>
                <w:tcBorders>
                  <w:top w:val="nil"/>
                  <w:left w:val="nil"/>
                  <w:bottom w:val="single" w:sz="4" w:space="0" w:color="auto"/>
                  <w:right w:val="single" w:sz="4" w:space="0" w:color="auto"/>
                </w:tcBorders>
                <w:shd w:val="clear" w:color="000000" w:fill="FFCC99"/>
                <w:vAlign w:val="center"/>
                <w:hideMark/>
              </w:tcPr>
            </w:tcPrChange>
          </w:tcPr>
          <w:p w14:paraId="4BC13E09"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577" w:author="Pande, Amitkumar" w:date="2020-10-09T09:50:00Z"/>
                <w:rFonts w:ascii="Calibri" w:eastAsia="Times New Roman" w:hAnsi="Calibri" w:cs="Calibri"/>
                <w:b/>
                <w:bCs/>
                <w:color w:val="000000"/>
                <w:lang w:val="en-IN" w:eastAsia="en-IN"/>
              </w:rPr>
            </w:pPr>
            <w:ins w:id="1578" w:author="Pande, Amitkumar" w:date="2020-10-09T09:50:00Z">
              <w:r w:rsidRPr="00FE3B20">
                <w:rPr>
                  <w:rFonts w:ascii="Calibri" w:eastAsia="Times New Roman" w:hAnsi="Calibri" w:cs="Calibri"/>
                  <w:b/>
                  <w:bCs/>
                  <w:color w:val="000000"/>
                  <w:lang w:val="en-IN" w:eastAsia="en-IN"/>
                </w:rPr>
                <w:t>Sub task</w:t>
              </w:r>
            </w:ins>
          </w:p>
        </w:tc>
        <w:tc>
          <w:tcPr>
            <w:tcW w:w="0" w:type="pct"/>
            <w:hideMark/>
            <w:tcPrChange w:id="1579" w:author="Pande, Amitkumar" w:date="2020-10-20T17:39:00Z">
              <w:tcPr>
                <w:tcW w:w="624" w:type="pct"/>
                <w:gridSpan w:val="2"/>
                <w:tcBorders>
                  <w:top w:val="nil"/>
                  <w:left w:val="nil"/>
                  <w:bottom w:val="single" w:sz="4" w:space="0" w:color="auto"/>
                  <w:right w:val="single" w:sz="4" w:space="0" w:color="auto"/>
                </w:tcBorders>
                <w:shd w:val="clear" w:color="000000" w:fill="FFCC99"/>
                <w:vAlign w:val="center"/>
                <w:hideMark/>
              </w:tcPr>
            </w:tcPrChange>
          </w:tcPr>
          <w:p w14:paraId="4F75C1E0"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580" w:author="Pande, Amitkumar" w:date="2020-10-09T09:50:00Z"/>
                <w:rFonts w:ascii="Calibri" w:eastAsia="Times New Roman" w:hAnsi="Calibri" w:cs="Calibri"/>
                <w:b/>
                <w:bCs/>
                <w:color w:val="000000"/>
                <w:lang w:val="en-IN" w:eastAsia="en-IN"/>
              </w:rPr>
            </w:pPr>
            <w:ins w:id="1581" w:author="Pande, Amitkumar" w:date="2020-10-09T09:50:00Z">
              <w:r w:rsidRPr="00FE3B20">
                <w:rPr>
                  <w:rFonts w:ascii="Calibri" w:eastAsia="Times New Roman" w:hAnsi="Calibri" w:cs="Calibri"/>
                  <w:b/>
                  <w:bCs/>
                  <w:color w:val="000000"/>
                  <w:lang w:val="en-IN" w:eastAsia="en-IN"/>
                </w:rPr>
                <w:t xml:space="preserve">Effort required </w:t>
              </w:r>
              <w:r w:rsidRPr="00FE3B20">
                <w:rPr>
                  <w:rFonts w:ascii="Calibri" w:eastAsia="Times New Roman" w:hAnsi="Calibri" w:cs="Calibri"/>
                  <w:b/>
                  <w:bCs/>
                  <w:color w:val="000000"/>
                  <w:lang w:val="en-IN" w:eastAsia="en-IN"/>
                </w:rPr>
                <w:lastRenderedPageBreak/>
                <w:t>(person days)</w:t>
              </w:r>
            </w:ins>
          </w:p>
        </w:tc>
      </w:tr>
      <w:tr w:rsidR="003D7A6C" w:rsidRPr="00FE3B20" w14:paraId="419A4BC3" w14:textId="77777777" w:rsidTr="003D7A6C">
        <w:tblPrEx>
          <w:tblPrExChange w:id="1582"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583" w:author="Pande, Amitkumar" w:date="2020-10-09T09:50:00Z"/>
          <w:trPrChange w:id="1584"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585" w:author="Pande, Amitkumar" w:date="2020-10-20T17:39:00Z">
              <w:tcPr>
                <w:tcW w:w="1507" w:type="pct"/>
                <w:gridSpan w:val="2"/>
                <w:hideMark/>
              </w:tcPr>
            </w:tcPrChange>
          </w:tcPr>
          <w:p w14:paraId="30FEF511"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586" w:author="Pande, Amitkumar" w:date="2020-10-09T09:50:00Z"/>
                <w:rFonts w:ascii="Calibri" w:eastAsia="Times New Roman" w:hAnsi="Calibri" w:cs="Calibri"/>
                <w:color w:val="000000"/>
                <w:lang w:val="en-IN" w:eastAsia="en-IN"/>
              </w:rPr>
            </w:pPr>
            <w:ins w:id="1587" w:author="Pande, Amitkumar" w:date="2020-10-09T09:50:00Z">
              <w:r w:rsidRPr="00FE3B20">
                <w:rPr>
                  <w:rFonts w:ascii="Calibri" w:eastAsia="Times New Roman" w:hAnsi="Calibri" w:cs="Calibri"/>
                  <w:color w:val="000000"/>
                  <w:lang w:val="en-IN" w:eastAsia="en-IN"/>
                </w:rPr>
                <w:lastRenderedPageBreak/>
                <w:t>Sr. Cloud Engineer</w:t>
              </w:r>
            </w:ins>
          </w:p>
        </w:tc>
        <w:tc>
          <w:tcPr>
            <w:tcW w:w="0" w:type="pct"/>
            <w:hideMark/>
            <w:tcPrChange w:id="1588" w:author="Pande, Amitkumar" w:date="2020-10-20T17:39:00Z">
              <w:tcPr>
                <w:tcW w:w="2869" w:type="pct"/>
                <w:gridSpan w:val="2"/>
                <w:hideMark/>
              </w:tcPr>
            </w:tcPrChange>
          </w:tcPr>
          <w:p w14:paraId="400C6105"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589" w:author="Pande, Amitkumar" w:date="2020-10-09T09:50:00Z"/>
                <w:rFonts w:ascii="Calibri" w:eastAsia="Times New Roman" w:hAnsi="Calibri" w:cs="Calibri"/>
                <w:color w:val="000000"/>
                <w:lang w:val="en-IN" w:eastAsia="en-IN"/>
              </w:rPr>
            </w:pPr>
            <w:ins w:id="1590" w:author="Pande, Amitkumar" w:date="2020-10-09T09:50:00Z">
              <w:r w:rsidRPr="00FE3B20">
                <w:rPr>
                  <w:rFonts w:ascii="Calibri" w:eastAsia="Times New Roman" w:hAnsi="Calibri" w:cs="Calibri"/>
                  <w:color w:val="000000"/>
                  <w:lang w:val="en-IN" w:eastAsia="en-IN"/>
                </w:rPr>
                <w:t>Setup and configuration of the Kubernetes cluster</w:t>
              </w:r>
            </w:ins>
          </w:p>
        </w:tc>
        <w:tc>
          <w:tcPr>
            <w:tcW w:w="0" w:type="pct"/>
            <w:tcPrChange w:id="1591" w:author="Pande, Amitkumar" w:date="2020-10-20T17:39:00Z">
              <w:tcPr>
                <w:tcW w:w="624" w:type="pct"/>
                <w:gridSpan w:val="2"/>
              </w:tcPr>
            </w:tcPrChange>
          </w:tcPr>
          <w:p w14:paraId="35F2E079" w14:textId="6B9FFED8"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592" w:author="Pande, Amitkumar" w:date="2020-10-09T09:50:00Z"/>
                <w:rFonts w:ascii="Calibri" w:eastAsia="Times New Roman" w:hAnsi="Calibri" w:cs="Calibri"/>
                <w:color w:val="000000"/>
                <w:lang w:val="en-IN" w:eastAsia="en-IN"/>
              </w:rPr>
            </w:pPr>
          </w:p>
        </w:tc>
      </w:tr>
      <w:tr w:rsidR="00FE3B20" w:rsidRPr="00FE3B20" w14:paraId="3F544B48" w14:textId="77777777" w:rsidTr="003D7A6C">
        <w:trPr>
          <w:trHeight w:val="300"/>
          <w:ins w:id="1593" w:author="Pande, Amitkumar" w:date="2020-10-09T09:50:00Z"/>
          <w:trPrChange w:id="1594"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595"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57594E75" w14:textId="77777777" w:rsidR="00FE3B20" w:rsidRPr="00FE3B20" w:rsidRDefault="00FE3B20" w:rsidP="00FE3B20">
            <w:pPr>
              <w:jc w:val="center"/>
              <w:rPr>
                <w:ins w:id="1596" w:author="Pande, Amitkumar" w:date="2020-10-09T09:50:00Z"/>
                <w:rFonts w:ascii="Calibri" w:eastAsia="Times New Roman" w:hAnsi="Calibri" w:cs="Calibri"/>
                <w:color w:val="000000"/>
                <w:lang w:val="en-IN" w:eastAsia="en-IN"/>
              </w:rPr>
            </w:pPr>
            <w:ins w:id="1597"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598"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1823B772"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599" w:author="Pande, Amitkumar" w:date="2020-10-09T09:50:00Z"/>
                <w:rFonts w:ascii="Calibri" w:eastAsia="Times New Roman" w:hAnsi="Calibri" w:cs="Calibri"/>
                <w:color w:val="000000"/>
                <w:lang w:val="en-IN" w:eastAsia="en-IN"/>
              </w:rPr>
            </w:pPr>
            <w:ins w:id="1600" w:author="Pande, Amitkumar" w:date="2020-10-09T09:50:00Z">
              <w:r w:rsidRPr="00FE3B20">
                <w:rPr>
                  <w:rFonts w:ascii="Calibri" w:eastAsia="Times New Roman" w:hAnsi="Calibri" w:cs="Calibri"/>
                  <w:color w:val="000000"/>
                  <w:lang w:val="en-IN" w:eastAsia="en-IN"/>
                </w:rPr>
                <w:t>Setup and configuration of the Worker Nodes</w:t>
              </w:r>
            </w:ins>
          </w:p>
        </w:tc>
        <w:tc>
          <w:tcPr>
            <w:tcW w:w="0" w:type="pct"/>
            <w:tcPrChange w:id="1601"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2D415B32" w14:textId="74009815"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602" w:author="Pande, Amitkumar" w:date="2020-10-09T09:50:00Z"/>
                <w:rFonts w:ascii="Calibri" w:eastAsia="Times New Roman" w:hAnsi="Calibri" w:cs="Calibri"/>
                <w:color w:val="000000"/>
                <w:lang w:val="en-IN" w:eastAsia="en-IN"/>
              </w:rPr>
            </w:pPr>
          </w:p>
        </w:tc>
      </w:tr>
      <w:tr w:rsidR="003D7A6C" w:rsidRPr="00FE3B20" w14:paraId="2DD686FD" w14:textId="77777777" w:rsidTr="003D7A6C">
        <w:tblPrEx>
          <w:tblPrExChange w:id="1603"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604" w:author="Pande, Amitkumar" w:date="2020-10-09T09:50:00Z"/>
          <w:trPrChange w:id="1605"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06" w:author="Pande, Amitkumar" w:date="2020-10-20T17:39:00Z">
              <w:tcPr>
                <w:tcW w:w="1507" w:type="pct"/>
                <w:gridSpan w:val="2"/>
                <w:hideMark/>
              </w:tcPr>
            </w:tcPrChange>
          </w:tcPr>
          <w:p w14:paraId="1FD8D2E3"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607" w:author="Pande, Amitkumar" w:date="2020-10-09T09:50:00Z"/>
                <w:rFonts w:ascii="Calibri" w:eastAsia="Times New Roman" w:hAnsi="Calibri" w:cs="Calibri"/>
                <w:color w:val="000000"/>
                <w:lang w:val="en-IN" w:eastAsia="en-IN"/>
              </w:rPr>
            </w:pPr>
            <w:ins w:id="1608"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09" w:author="Pande, Amitkumar" w:date="2020-10-20T17:39:00Z">
              <w:tcPr>
                <w:tcW w:w="2869" w:type="pct"/>
                <w:gridSpan w:val="2"/>
                <w:hideMark/>
              </w:tcPr>
            </w:tcPrChange>
          </w:tcPr>
          <w:p w14:paraId="5C1F1E1D"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610" w:author="Pande, Amitkumar" w:date="2020-10-09T09:50:00Z"/>
                <w:rFonts w:ascii="Calibri" w:eastAsia="Times New Roman" w:hAnsi="Calibri" w:cs="Calibri"/>
                <w:color w:val="000000"/>
                <w:lang w:val="en-IN" w:eastAsia="en-IN"/>
              </w:rPr>
            </w:pPr>
            <w:ins w:id="1611" w:author="Pande, Amitkumar" w:date="2020-10-09T09:50:00Z">
              <w:r w:rsidRPr="00FE3B20">
                <w:rPr>
                  <w:rFonts w:ascii="Calibri" w:eastAsia="Times New Roman" w:hAnsi="Calibri" w:cs="Calibri"/>
                  <w:color w:val="000000"/>
                  <w:lang w:val="en-IN" w:eastAsia="en-IN"/>
                </w:rPr>
                <w:t xml:space="preserve">Configuration of </w:t>
              </w:r>
              <w:proofErr w:type="spellStart"/>
              <w:r w:rsidRPr="00FE3B20">
                <w:rPr>
                  <w:rFonts w:ascii="Calibri" w:eastAsia="Times New Roman" w:hAnsi="Calibri" w:cs="Calibri"/>
                  <w:color w:val="000000"/>
                  <w:lang w:val="en-IN" w:eastAsia="en-IN"/>
                </w:rPr>
                <w:t>AutoScaler</w:t>
              </w:r>
              <w:proofErr w:type="spellEnd"/>
              <w:r w:rsidRPr="00FE3B20">
                <w:rPr>
                  <w:rFonts w:ascii="Calibri" w:eastAsia="Times New Roman" w:hAnsi="Calibri" w:cs="Calibri"/>
                  <w:color w:val="000000"/>
                  <w:lang w:val="en-IN" w:eastAsia="en-IN"/>
                </w:rPr>
                <w:t xml:space="preserve"> on Kubernetes cluster</w:t>
              </w:r>
            </w:ins>
          </w:p>
        </w:tc>
        <w:tc>
          <w:tcPr>
            <w:tcW w:w="0" w:type="pct"/>
            <w:tcPrChange w:id="1612" w:author="Pande, Amitkumar" w:date="2020-10-20T17:39:00Z">
              <w:tcPr>
                <w:tcW w:w="624" w:type="pct"/>
                <w:gridSpan w:val="2"/>
              </w:tcPr>
            </w:tcPrChange>
          </w:tcPr>
          <w:p w14:paraId="30D31B99" w14:textId="55D741F5"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613" w:author="Pande, Amitkumar" w:date="2020-10-09T09:50:00Z"/>
                <w:rFonts w:ascii="Calibri" w:eastAsia="Times New Roman" w:hAnsi="Calibri" w:cs="Calibri"/>
                <w:color w:val="000000"/>
                <w:lang w:val="en-IN" w:eastAsia="en-IN"/>
              </w:rPr>
            </w:pPr>
          </w:p>
        </w:tc>
      </w:tr>
      <w:tr w:rsidR="00FE3B20" w:rsidRPr="00FE3B20" w14:paraId="311D42DC" w14:textId="77777777" w:rsidTr="003D7A6C">
        <w:trPr>
          <w:trHeight w:val="300"/>
          <w:ins w:id="1614" w:author="Pande, Amitkumar" w:date="2020-10-09T09:50:00Z"/>
          <w:trPrChange w:id="1615"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16"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1A05598D" w14:textId="77777777" w:rsidR="00FE3B20" w:rsidRPr="00FE3B20" w:rsidRDefault="00FE3B20" w:rsidP="00FE3B20">
            <w:pPr>
              <w:jc w:val="center"/>
              <w:rPr>
                <w:ins w:id="1617" w:author="Pande, Amitkumar" w:date="2020-10-09T09:50:00Z"/>
                <w:rFonts w:ascii="Calibri" w:eastAsia="Times New Roman" w:hAnsi="Calibri" w:cs="Calibri"/>
                <w:color w:val="000000"/>
                <w:lang w:val="en-IN" w:eastAsia="en-IN"/>
              </w:rPr>
            </w:pPr>
            <w:ins w:id="1618"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19"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5A492E31"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620" w:author="Pande, Amitkumar" w:date="2020-10-09T09:50:00Z"/>
                <w:rFonts w:ascii="Calibri" w:eastAsia="Times New Roman" w:hAnsi="Calibri" w:cs="Calibri"/>
                <w:color w:val="000000"/>
                <w:lang w:val="en-IN" w:eastAsia="en-IN"/>
              </w:rPr>
            </w:pPr>
            <w:ins w:id="1621" w:author="Pande, Amitkumar" w:date="2020-10-09T09:50:00Z">
              <w:r w:rsidRPr="00FE3B20">
                <w:rPr>
                  <w:rFonts w:ascii="Calibri" w:eastAsia="Times New Roman" w:hAnsi="Calibri" w:cs="Calibri"/>
                  <w:color w:val="000000"/>
                  <w:lang w:val="en-IN" w:eastAsia="en-IN"/>
                </w:rPr>
                <w:t>Setup and configuration of Load Balancer Ingress Controller</w:t>
              </w:r>
            </w:ins>
          </w:p>
        </w:tc>
        <w:tc>
          <w:tcPr>
            <w:tcW w:w="0" w:type="pct"/>
            <w:tcPrChange w:id="1622"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447E01F1" w14:textId="3E0A363C"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623" w:author="Pande, Amitkumar" w:date="2020-10-09T09:50:00Z"/>
                <w:rFonts w:ascii="Calibri" w:eastAsia="Times New Roman" w:hAnsi="Calibri" w:cs="Calibri"/>
                <w:color w:val="000000"/>
                <w:lang w:val="en-IN" w:eastAsia="en-IN"/>
              </w:rPr>
            </w:pPr>
          </w:p>
        </w:tc>
      </w:tr>
      <w:tr w:rsidR="003D7A6C" w:rsidRPr="00FE3B20" w14:paraId="15B593FF" w14:textId="77777777" w:rsidTr="003D7A6C">
        <w:tblPrEx>
          <w:tblPrExChange w:id="1624"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625" w:author="Pande, Amitkumar" w:date="2020-10-09T09:50:00Z"/>
          <w:trPrChange w:id="1626"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27" w:author="Pande, Amitkumar" w:date="2020-10-20T17:39:00Z">
              <w:tcPr>
                <w:tcW w:w="1507" w:type="pct"/>
                <w:gridSpan w:val="2"/>
                <w:hideMark/>
              </w:tcPr>
            </w:tcPrChange>
          </w:tcPr>
          <w:p w14:paraId="4A9AB043"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628" w:author="Pande, Amitkumar" w:date="2020-10-09T09:50:00Z"/>
                <w:rFonts w:ascii="Calibri" w:eastAsia="Times New Roman" w:hAnsi="Calibri" w:cs="Calibri"/>
                <w:color w:val="000000"/>
                <w:lang w:val="en-IN" w:eastAsia="en-IN"/>
              </w:rPr>
            </w:pPr>
            <w:ins w:id="1629"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30" w:author="Pande, Amitkumar" w:date="2020-10-20T17:39:00Z">
              <w:tcPr>
                <w:tcW w:w="2869" w:type="pct"/>
                <w:gridSpan w:val="2"/>
                <w:hideMark/>
              </w:tcPr>
            </w:tcPrChange>
          </w:tcPr>
          <w:p w14:paraId="2B68D8FA"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631" w:author="Pande, Amitkumar" w:date="2020-10-09T09:50:00Z"/>
                <w:rFonts w:ascii="Calibri" w:eastAsia="Times New Roman" w:hAnsi="Calibri" w:cs="Calibri"/>
                <w:color w:val="000000"/>
                <w:lang w:val="en-IN" w:eastAsia="en-IN"/>
              </w:rPr>
            </w:pPr>
            <w:ins w:id="1632" w:author="Pande, Amitkumar" w:date="2020-10-09T09:50:00Z">
              <w:r w:rsidRPr="00FE3B20">
                <w:rPr>
                  <w:rFonts w:ascii="Calibri" w:eastAsia="Times New Roman" w:hAnsi="Calibri" w:cs="Calibri"/>
                  <w:color w:val="000000"/>
                  <w:lang w:val="en-IN" w:eastAsia="en-IN"/>
                </w:rPr>
                <w:t>Setup of Cluster Level monitoring using Open Source tools</w:t>
              </w:r>
            </w:ins>
          </w:p>
        </w:tc>
        <w:tc>
          <w:tcPr>
            <w:tcW w:w="0" w:type="pct"/>
            <w:tcPrChange w:id="1633" w:author="Pande, Amitkumar" w:date="2020-10-20T17:39:00Z">
              <w:tcPr>
                <w:tcW w:w="624" w:type="pct"/>
                <w:gridSpan w:val="2"/>
              </w:tcPr>
            </w:tcPrChange>
          </w:tcPr>
          <w:p w14:paraId="7058B21A" w14:textId="28CF7AA8"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634" w:author="Pande, Amitkumar" w:date="2020-10-09T09:50:00Z"/>
                <w:rFonts w:ascii="Calibri" w:eastAsia="Times New Roman" w:hAnsi="Calibri" w:cs="Calibri"/>
                <w:color w:val="000000"/>
                <w:lang w:val="en-IN" w:eastAsia="en-IN"/>
              </w:rPr>
            </w:pPr>
          </w:p>
        </w:tc>
      </w:tr>
      <w:tr w:rsidR="00FE3B20" w:rsidRPr="00FE3B20" w14:paraId="41D77AD3" w14:textId="77777777" w:rsidTr="003D7A6C">
        <w:trPr>
          <w:trHeight w:val="300"/>
          <w:ins w:id="1635" w:author="Pande, Amitkumar" w:date="2020-10-09T09:50:00Z"/>
          <w:trPrChange w:id="1636"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37"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71FB5D8C" w14:textId="77777777" w:rsidR="00FE3B20" w:rsidRPr="00FE3B20" w:rsidRDefault="00FE3B20" w:rsidP="00FE3B20">
            <w:pPr>
              <w:jc w:val="center"/>
              <w:rPr>
                <w:ins w:id="1638" w:author="Pande, Amitkumar" w:date="2020-10-09T09:50:00Z"/>
                <w:rFonts w:ascii="Calibri" w:eastAsia="Times New Roman" w:hAnsi="Calibri" w:cs="Calibri"/>
                <w:color w:val="000000"/>
                <w:lang w:val="en-IN" w:eastAsia="en-IN"/>
              </w:rPr>
            </w:pPr>
            <w:ins w:id="1639"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40"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5340C1BD"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641" w:author="Pande, Amitkumar" w:date="2020-10-09T09:50:00Z"/>
                <w:rFonts w:ascii="Calibri" w:eastAsia="Times New Roman" w:hAnsi="Calibri" w:cs="Calibri"/>
                <w:color w:val="000000"/>
                <w:lang w:val="en-IN" w:eastAsia="en-IN"/>
              </w:rPr>
            </w:pPr>
            <w:ins w:id="1642" w:author="Pande, Amitkumar" w:date="2020-10-09T09:50:00Z">
              <w:r w:rsidRPr="00FE3B20">
                <w:rPr>
                  <w:rFonts w:ascii="Calibri" w:eastAsia="Times New Roman" w:hAnsi="Calibri" w:cs="Calibri"/>
                  <w:color w:val="000000"/>
                  <w:lang w:val="en-IN" w:eastAsia="en-IN"/>
                </w:rPr>
                <w:t xml:space="preserve">Setup of </w:t>
              </w:r>
              <w:proofErr w:type="spellStart"/>
              <w:r w:rsidRPr="00FE3B20">
                <w:rPr>
                  <w:rFonts w:ascii="Calibri" w:eastAsia="Times New Roman" w:hAnsi="Calibri" w:cs="Calibri"/>
                  <w:color w:val="000000"/>
                  <w:lang w:val="en-IN" w:eastAsia="en-IN"/>
                </w:rPr>
                <w:t>ElasticCache</w:t>
              </w:r>
              <w:proofErr w:type="spellEnd"/>
              <w:r w:rsidRPr="00FE3B20">
                <w:rPr>
                  <w:rFonts w:ascii="Calibri" w:eastAsia="Times New Roman" w:hAnsi="Calibri" w:cs="Calibri"/>
                  <w:color w:val="000000"/>
                  <w:lang w:val="en-IN" w:eastAsia="en-IN"/>
                </w:rPr>
                <w:t xml:space="preserve"> service </w:t>
              </w:r>
            </w:ins>
          </w:p>
        </w:tc>
        <w:tc>
          <w:tcPr>
            <w:tcW w:w="0" w:type="pct"/>
            <w:tcPrChange w:id="1643"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76554F7E" w14:textId="3AA15739"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644" w:author="Pande, Amitkumar" w:date="2020-10-09T09:50:00Z"/>
                <w:rFonts w:ascii="Calibri" w:eastAsia="Times New Roman" w:hAnsi="Calibri" w:cs="Calibri"/>
                <w:color w:val="000000"/>
                <w:lang w:val="en-IN" w:eastAsia="en-IN"/>
              </w:rPr>
            </w:pPr>
          </w:p>
        </w:tc>
      </w:tr>
      <w:tr w:rsidR="003D7A6C" w:rsidRPr="00FE3B20" w14:paraId="27D8A06E" w14:textId="77777777" w:rsidTr="003D7A6C">
        <w:tblPrEx>
          <w:tblPrExChange w:id="1645"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646" w:author="Pande, Amitkumar" w:date="2020-10-09T09:50:00Z"/>
          <w:trPrChange w:id="1647"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48" w:author="Pande, Amitkumar" w:date="2020-10-20T17:39:00Z">
              <w:tcPr>
                <w:tcW w:w="1507" w:type="pct"/>
                <w:gridSpan w:val="2"/>
                <w:hideMark/>
              </w:tcPr>
            </w:tcPrChange>
          </w:tcPr>
          <w:p w14:paraId="028FD9C8"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649" w:author="Pande, Amitkumar" w:date="2020-10-09T09:50:00Z"/>
                <w:rFonts w:ascii="Calibri" w:eastAsia="Times New Roman" w:hAnsi="Calibri" w:cs="Calibri"/>
                <w:color w:val="000000"/>
                <w:lang w:val="en-IN" w:eastAsia="en-IN"/>
              </w:rPr>
            </w:pPr>
            <w:ins w:id="1650"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51" w:author="Pande, Amitkumar" w:date="2020-10-20T17:39:00Z">
              <w:tcPr>
                <w:tcW w:w="2869" w:type="pct"/>
                <w:gridSpan w:val="2"/>
                <w:hideMark/>
              </w:tcPr>
            </w:tcPrChange>
          </w:tcPr>
          <w:p w14:paraId="63A27B10"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652" w:author="Pande, Amitkumar" w:date="2020-10-09T09:50:00Z"/>
                <w:rFonts w:ascii="Calibri" w:eastAsia="Times New Roman" w:hAnsi="Calibri" w:cs="Calibri"/>
                <w:color w:val="000000"/>
                <w:lang w:val="en-IN" w:eastAsia="en-IN"/>
              </w:rPr>
            </w:pPr>
            <w:ins w:id="1653" w:author="Pande, Amitkumar" w:date="2020-10-09T09:50:00Z">
              <w:r w:rsidRPr="00FE3B20">
                <w:rPr>
                  <w:rFonts w:ascii="Calibri" w:eastAsia="Times New Roman" w:hAnsi="Calibri" w:cs="Calibri"/>
                  <w:color w:val="000000"/>
                  <w:lang w:val="en-IN" w:eastAsia="en-IN"/>
                </w:rPr>
                <w:t xml:space="preserve">Setup Client Build Environment with </w:t>
              </w:r>
              <w:proofErr w:type="spellStart"/>
              <w:r w:rsidRPr="00FE3B20">
                <w:rPr>
                  <w:rFonts w:ascii="Calibri" w:eastAsia="Times New Roman" w:hAnsi="Calibri" w:cs="Calibri"/>
                  <w:color w:val="000000"/>
                  <w:lang w:val="en-IN" w:eastAsia="en-IN"/>
                </w:rPr>
                <w:t>Fileshare</w:t>
              </w:r>
              <w:proofErr w:type="spellEnd"/>
            </w:ins>
          </w:p>
        </w:tc>
        <w:tc>
          <w:tcPr>
            <w:tcW w:w="0" w:type="pct"/>
            <w:tcPrChange w:id="1654" w:author="Pande, Amitkumar" w:date="2020-10-20T17:39:00Z">
              <w:tcPr>
                <w:tcW w:w="624" w:type="pct"/>
                <w:gridSpan w:val="2"/>
              </w:tcPr>
            </w:tcPrChange>
          </w:tcPr>
          <w:p w14:paraId="6B57F180" w14:textId="5A9BF78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655" w:author="Pande, Amitkumar" w:date="2020-10-09T09:50:00Z"/>
                <w:rFonts w:ascii="Calibri" w:eastAsia="Times New Roman" w:hAnsi="Calibri" w:cs="Calibri"/>
                <w:color w:val="000000"/>
                <w:lang w:val="en-IN" w:eastAsia="en-IN"/>
              </w:rPr>
            </w:pPr>
          </w:p>
        </w:tc>
      </w:tr>
      <w:tr w:rsidR="00FE3B20" w:rsidRPr="00FE3B20" w14:paraId="22E50E8B" w14:textId="77777777" w:rsidTr="003D7A6C">
        <w:trPr>
          <w:trHeight w:val="300"/>
          <w:ins w:id="1656" w:author="Pande, Amitkumar" w:date="2020-10-09T09:50:00Z"/>
          <w:trPrChange w:id="1657"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58"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3C8F6936" w14:textId="77777777" w:rsidR="00FE3B20" w:rsidRPr="00FE3B20" w:rsidRDefault="00FE3B20" w:rsidP="00FE3B20">
            <w:pPr>
              <w:jc w:val="center"/>
              <w:rPr>
                <w:ins w:id="1659" w:author="Pande, Amitkumar" w:date="2020-10-09T09:50:00Z"/>
                <w:rFonts w:ascii="Calibri" w:eastAsia="Times New Roman" w:hAnsi="Calibri" w:cs="Calibri"/>
                <w:color w:val="000000"/>
                <w:lang w:val="en-IN" w:eastAsia="en-IN"/>
              </w:rPr>
            </w:pPr>
            <w:ins w:id="1660"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61"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64C420DF"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662" w:author="Pande, Amitkumar" w:date="2020-10-09T09:50:00Z"/>
                <w:rFonts w:ascii="Calibri" w:eastAsia="Times New Roman" w:hAnsi="Calibri" w:cs="Calibri"/>
                <w:color w:val="000000"/>
                <w:lang w:val="en-IN" w:eastAsia="en-IN"/>
              </w:rPr>
            </w:pPr>
            <w:ins w:id="1663" w:author="Pande, Amitkumar" w:date="2020-10-09T09:50:00Z">
              <w:r w:rsidRPr="00FE3B20">
                <w:rPr>
                  <w:rFonts w:ascii="Calibri" w:eastAsia="Times New Roman" w:hAnsi="Calibri" w:cs="Calibri"/>
                  <w:color w:val="000000"/>
                  <w:lang w:val="en-IN" w:eastAsia="en-IN"/>
                </w:rPr>
                <w:t xml:space="preserve">Setup </w:t>
              </w:r>
              <w:proofErr w:type="spellStart"/>
              <w:r w:rsidRPr="00FE3B20">
                <w:rPr>
                  <w:rFonts w:ascii="Calibri" w:eastAsia="Times New Roman" w:hAnsi="Calibri" w:cs="Calibri"/>
                  <w:color w:val="000000"/>
                  <w:lang w:val="en-IN" w:eastAsia="en-IN"/>
                </w:rPr>
                <w:t>HashiCorp</w:t>
              </w:r>
              <w:proofErr w:type="spellEnd"/>
              <w:r w:rsidRPr="00FE3B20">
                <w:rPr>
                  <w:rFonts w:ascii="Calibri" w:eastAsia="Times New Roman" w:hAnsi="Calibri" w:cs="Calibri"/>
                  <w:color w:val="000000"/>
                  <w:lang w:val="en-IN" w:eastAsia="en-IN"/>
                </w:rPr>
                <w:t xml:space="preserve"> Vault and configure KMS</w:t>
              </w:r>
            </w:ins>
          </w:p>
        </w:tc>
        <w:tc>
          <w:tcPr>
            <w:tcW w:w="0" w:type="pct"/>
            <w:tcPrChange w:id="1664"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532DE633" w14:textId="2C73DD5F"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665" w:author="Pande, Amitkumar" w:date="2020-10-09T09:50:00Z"/>
                <w:rFonts w:ascii="Calibri" w:eastAsia="Times New Roman" w:hAnsi="Calibri" w:cs="Calibri"/>
                <w:color w:val="000000"/>
                <w:lang w:val="en-IN" w:eastAsia="en-IN"/>
              </w:rPr>
            </w:pPr>
          </w:p>
        </w:tc>
      </w:tr>
      <w:tr w:rsidR="003D7A6C" w:rsidRPr="00FE3B20" w14:paraId="10459F25" w14:textId="77777777" w:rsidTr="003D7A6C">
        <w:tblPrEx>
          <w:tblPrExChange w:id="1666"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667" w:author="Pande, Amitkumar" w:date="2020-10-09T09:50:00Z"/>
          <w:trPrChange w:id="1668"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69" w:author="Pande, Amitkumar" w:date="2020-10-20T17:39:00Z">
              <w:tcPr>
                <w:tcW w:w="1507" w:type="pct"/>
                <w:gridSpan w:val="2"/>
                <w:hideMark/>
              </w:tcPr>
            </w:tcPrChange>
          </w:tcPr>
          <w:p w14:paraId="486BA012"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670" w:author="Pande, Amitkumar" w:date="2020-10-09T09:50:00Z"/>
                <w:rFonts w:ascii="Calibri" w:eastAsia="Times New Roman" w:hAnsi="Calibri" w:cs="Calibri"/>
                <w:color w:val="000000"/>
                <w:lang w:val="en-IN" w:eastAsia="en-IN"/>
              </w:rPr>
            </w:pPr>
            <w:ins w:id="1671"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72" w:author="Pande, Amitkumar" w:date="2020-10-20T17:39:00Z">
              <w:tcPr>
                <w:tcW w:w="2869" w:type="pct"/>
                <w:gridSpan w:val="2"/>
                <w:hideMark/>
              </w:tcPr>
            </w:tcPrChange>
          </w:tcPr>
          <w:p w14:paraId="63E8A782"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673" w:author="Pande, Amitkumar" w:date="2020-10-09T09:50:00Z"/>
                <w:rFonts w:ascii="Calibri" w:eastAsia="Times New Roman" w:hAnsi="Calibri" w:cs="Calibri"/>
                <w:color w:val="000000"/>
                <w:lang w:val="en-IN" w:eastAsia="en-IN"/>
              </w:rPr>
            </w:pPr>
            <w:ins w:id="1674" w:author="Pande, Amitkumar" w:date="2020-10-09T09:50:00Z">
              <w:r w:rsidRPr="00FE3B20">
                <w:rPr>
                  <w:rFonts w:ascii="Calibri" w:eastAsia="Times New Roman" w:hAnsi="Calibri" w:cs="Calibri"/>
                  <w:color w:val="000000"/>
                  <w:lang w:val="en-IN" w:eastAsia="en-IN"/>
                </w:rPr>
                <w:t>Setup ALB and WAF then configure it to route requests to servers</w:t>
              </w:r>
            </w:ins>
          </w:p>
        </w:tc>
        <w:tc>
          <w:tcPr>
            <w:tcW w:w="0" w:type="pct"/>
            <w:tcPrChange w:id="1675" w:author="Pande, Amitkumar" w:date="2020-10-20T17:39:00Z">
              <w:tcPr>
                <w:tcW w:w="624" w:type="pct"/>
                <w:gridSpan w:val="2"/>
              </w:tcPr>
            </w:tcPrChange>
          </w:tcPr>
          <w:p w14:paraId="6F6EFF50" w14:textId="74004B7E"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676" w:author="Pande, Amitkumar" w:date="2020-10-09T09:50:00Z"/>
                <w:rFonts w:ascii="Calibri" w:eastAsia="Times New Roman" w:hAnsi="Calibri" w:cs="Calibri"/>
                <w:color w:val="000000"/>
                <w:lang w:val="en-IN" w:eastAsia="en-IN"/>
              </w:rPr>
            </w:pPr>
          </w:p>
        </w:tc>
      </w:tr>
      <w:tr w:rsidR="00FE3B20" w:rsidRPr="00FE3B20" w14:paraId="13BAE3C2" w14:textId="77777777" w:rsidTr="003D7A6C">
        <w:trPr>
          <w:trHeight w:val="300"/>
          <w:ins w:id="1677" w:author="Pande, Amitkumar" w:date="2020-10-09T09:50:00Z"/>
          <w:trPrChange w:id="1678"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79"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59F70450" w14:textId="77777777" w:rsidR="00FE3B20" w:rsidRPr="00FE3B20" w:rsidRDefault="00FE3B20" w:rsidP="00FE3B20">
            <w:pPr>
              <w:jc w:val="center"/>
              <w:rPr>
                <w:ins w:id="1680" w:author="Pande, Amitkumar" w:date="2020-10-09T09:50:00Z"/>
                <w:rFonts w:ascii="Calibri" w:eastAsia="Times New Roman" w:hAnsi="Calibri" w:cs="Calibri"/>
                <w:color w:val="000000"/>
                <w:lang w:val="en-IN" w:eastAsia="en-IN"/>
              </w:rPr>
            </w:pPr>
            <w:ins w:id="1681"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82"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746D61E7"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683" w:author="Pande, Amitkumar" w:date="2020-10-09T09:50:00Z"/>
                <w:rFonts w:ascii="Calibri" w:eastAsia="Times New Roman" w:hAnsi="Calibri" w:cs="Calibri"/>
                <w:color w:val="000000"/>
                <w:lang w:val="en-IN" w:eastAsia="en-IN"/>
              </w:rPr>
            </w:pPr>
            <w:ins w:id="1684" w:author="Pande, Amitkumar" w:date="2020-10-09T09:50:00Z">
              <w:r w:rsidRPr="00FE3B20">
                <w:rPr>
                  <w:rFonts w:ascii="Calibri" w:eastAsia="Times New Roman" w:hAnsi="Calibri" w:cs="Calibri"/>
                  <w:color w:val="000000"/>
                  <w:lang w:val="en-IN" w:eastAsia="en-IN"/>
                </w:rPr>
                <w:t>Setup RDS with MySQL</w:t>
              </w:r>
            </w:ins>
          </w:p>
        </w:tc>
        <w:tc>
          <w:tcPr>
            <w:tcW w:w="0" w:type="pct"/>
            <w:tcPrChange w:id="1685"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2351C9E4" w14:textId="4A5D13A3"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686" w:author="Pande, Amitkumar" w:date="2020-10-09T09:50:00Z"/>
                <w:rFonts w:ascii="Calibri" w:eastAsia="Times New Roman" w:hAnsi="Calibri" w:cs="Calibri"/>
                <w:color w:val="000000"/>
                <w:lang w:val="en-IN" w:eastAsia="en-IN"/>
              </w:rPr>
            </w:pPr>
          </w:p>
        </w:tc>
      </w:tr>
    </w:tbl>
    <w:p w14:paraId="44F2AF80" w14:textId="29A8E128" w:rsidR="00FE3B20" w:rsidRDefault="00FE3B20" w:rsidP="006F63FA">
      <w:pPr>
        <w:rPr>
          <w:ins w:id="1687" w:author="Pande, Amitkumar" w:date="2020-10-09T09:51:00Z"/>
        </w:rPr>
      </w:pPr>
    </w:p>
    <w:p w14:paraId="4ED28243" w14:textId="703A2BD2" w:rsidR="00FE3B20" w:rsidRDefault="00FE3B20" w:rsidP="006F63FA">
      <w:pPr>
        <w:rPr>
          <w:ins w:id="1688" w:author="Pande, Amitkumar" w:date="2020-10-09T09:51:00Z"/>
        </w:rPr>
      </w:pPr>
    </w:p>
    <w:tbl>
      <w:tblPr>
        <w:tblStyle w:val="GridTable5Dark-Accent3"/>
        <w:tblW w:w="5000" w:type="pct"/>
        <w:tblLook w:val="04A0" w:firstRow="1" w:lastRow="0" w:firstColumn="1" w:lastColumn="0" w:noHBand="0" w:noVBand="1"/>
        <w:tblPrChange w:id="1689" w:author="Pande, Amitkumar" w:date="2020-10-20T17:39:00Z">
          <w:tblPr>
            <w:tblW w:w="5000" w:type="pct"/>
            <w:tblLook w:val="04A0" w:firstRow="1" w:lastRow="0" w:firstColumn="1" w:lastColumn="0" w:noHBand="0" w:noVBand="1"/>
          </w:tblPr>
        </w:tblPrChange>
      </w:tblPr>
      <w:tblGrid>
        <w:gridCol w:w="3385"/>
        <w:gridCol w:w="4035"/>
        <w:gridCol w:w="3370"/>
        <w:tblGridChange w:id="1690">
          <w:tblGrid>
            <w:gridCol w:w="3252"/>
            <w:gridCol w:w="6191"/>
            <w:gridCol w:w="1347"/>
          </w:tblGrid>
        </w:tblGridChange>
      </w:tblGrid>
      <w:tr w:rsidR="00FE3B20" w:rsidRPr="003D7A6C" w14:paraId="48402BDB" w14:textId="77777777" w:rsidTr="003D7A6C">
        <w:trPr>
          <w:cnfStyle w:val="100000000000" w:firstRow="1" w:lastRow="0" w:firstColumn="0" w:lastColumn="0" w:oddVBand="0" w:evenVBand="0" w:oddHBand="0" w:evenHBand="0" w:firstRowFirstColumn="0" w:firstRowLastColumn="0" w:lastRowFirstColumn="0" w:lastRowLastColumn="0"/>
          <w:trHeight w:val="615"/>
          <w:ins w:id="1691" w:author="Pande, Amitkumar" w:date="2020-10-09T09:51:00Z"/>
          <w:trPrChange w:id="1692" w:author="Pande, Amitkumar" w:date="2020-10-20T17:39:00Z">
            <w:trPr>
              <w:trHeight w:val="615"/>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93"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3722F86" w14:textId="77777777" w:rsidR="00FE3B20" w:rsidRPr="003D7A6C" w:rsidRDefault="00FE3B20" w:rsidP="00FE3B20">
            <w:pPr>
              <w:jc w:val="center"/>
              <w:cnfStyle w:val="101000000000" w:firstRow="1" w:lastRow="0" w:firstColumn="1" w:lastColumn="0" w:oddVBand="0" w:evenVBand="0" w:oddHBand="0" w:evenHBand="0" w:firstRowFirstColumn="0" w:firstRowLastColumn="0" w:lastRowFirstColumn="0" w:lastRowLastColumn="0"/>
              <w:rPr>
                <w:ins w:id="1694" w:author="Pande, Amitkumar" w:date="2020-10-09T09:51:00Z"/>
                <w:rFonts w:ascii="Calibri" w:eastAsia="Times New Roman" w:hAnsi="Calibri" w:cs="Calibri"/>
                <w:color w:val="FFFFFF"/>
                <w:lang w:val="en-IN" w:eastAsia="en-IN"/>
                <w:rPrChange w:id="1695" w:author="Pande, Amitkumar" w:date="2020-10-20T17:38:00Z">
                  <w:rPr>
                    <w:ins w:id="1696" w:author="Pande, Amitkumar" w:date="2020-10-09T09:51:00Z"/>
                    <w:rFonts w:ascii="Calibri" w:eastAsia="Times New Roman" w:hAnsi="Calibri" w:cs="Calibri"/>
                    <w:color w:val="000000"/>
                    <w:lang w:val="en-IN" w:eastAsia="en-IN"/>
                  </w:rPr>
                </w:rPrChange>
              </w:rPr>
            </w:pPr>
            <w:ins w:id="1697" w:author="Pande, Amitkumar" w:date="2020-10-09T09:51:00Z">
              <w:r w:rsidRPr="003D7A6C">
                <w:rPr>
                  <w:rFonts w:ascii="Calibri" w:eastAsia="Times New Roman" w:hAnsi="Calibri" w:cs="Calibri"/>
                  <w:color w:val="FFFFFF"/>
                  <w:lang w:val="en-IN" w:eastAsia="en-IN"/>
                  <w:rPrChange w:id="1698" w:author="Pande, Amitkumar" w:date="2020-10-20T17:38:00Z">
                    <w:rPr>
                      <w:rFonts w:ascii="Calibri" w:eastAsia="Times New Roman" w:hAnsi="Calibri" w:cs="Calibri"/>
                      <w:color w:val="000000"/>
                      <w:lang w:val="en-IN" w:eastAsia="en-IN"/>
                    </w:rPr>
                  </w:rPrChange>
                </w:rPr>
                <w:t>Sr. Cloud Engineer</w:t>
              </w:r>
            </w:ins>
          </w:p>
        </w:tc>
        <w:tc>
          <w:tcPr>
            <w:tcW w:w="0" w:type="pct"/>
            <w:hideMark/>
            <w:tcPrChange w:id="1699" w:author="Pande, Amitkumar" w:date="2020-10-20T17:39:00Z">
              <w:tcPr>
                <w:tcW w:w="2869" w:type="pct"/>
                <w:tcBorders>
                  <w:top w:val="nil"/>
                  <w:bottom w:val="single" w:sz="4" w:space="0" w:color="auto"/>
                  <w:right w:val="single" w:sz="4" w:space="0" w:color="auto"/>
                </w:tcBorders>
                <w:shd w:val="clear" w:color="auto" w:fill="auto"/>
                <w:vAlign w:val="center"/>
                <w:hideMark/>
              </w:tcPr>
            </w:tcPrChange>
          </w:tcPr>
          <w:p w14:paraId="36C35490" w14:textId="77777777" w:rsidR="003D7A6C" w:rsidRDefault="00FE3B20">
            <w:pPr>
              <w:jc w:val="center"/>
              <w:cnfStyle w:val="100000000000" w:firstRow="1" w:lastRow="0" w:firstColumn="0" w:lastColumn="0" w:oddVBand="0" w:evenVBand="0" w:oddHBand="0" w:evenHBand="0" w:firstRowFirstColumn="0" w:firstRowLastColumn="0" w:lastRowFirstColumn="0" w:lastRowLastColumn="0"/>
              <w:rPr>
                <w:ins w:id="1700" w:author="Pande, Amitkumar" w:date="2020-10-20T17:38:00Z"/>
                <w:rFonts w:ascii="Calibri" w:eastAsia="Times New Roman" w:hAnsi="Calibri" w:cs="Calibri"/>
                <w:color w:val="FFFFFF"/>
                <w:lang w:val="en-IN" w:eastAsia="en-IN"/>
              </w:rPr>
              <w:pPrChange w:id="1701" w:author="Unknown" w:date="2020-10-20T17:38:00Z">
                <w:pPr>
                  <w:cnfStyle w:val="100000000000" w:firstRow="1" w:lastRow="0" w:firstColumn="0" w:lastColumn="0" w:oddVBand="0" w:evenVBand="0" w:oddHBand="0" w:evenHBand="0" w:firstRowFirstColumn="0" w:firstRowLastColumn="0" w:lastRowFirstColumn="0" w:lastRowLastColumn="0"/>
                </w:pPr>
              </w:pPrChange>
            </w:pPr>
            <w:ins w:id="1702" w:author="Pande, Amitkumar" w:date="2020-10-09T09:51:00Z">
              <w:r w:rsidRPr="003D7A6C">
                <w:rPr>
                  <w:rFonts w:ascii="Calibri" w:eastAsia="Times New Roman" w:hAnsi="Calibri" w:cs="Calibri"/>
                  <w:color w:val="FFFFFF"/>
                  <w:lang w:val="en-IN" w:eastAsia="en-IN"/>
                  <w:rPrChange w:id="1703" w:author="Pande, Amitkumar" w:date="2020-10-20T17:38:00Z">
                    <w:rPr>
                      <w:rFonts w:ascii="Calibri" w:eastAsia="Times New Roman" w:hAnsi="Calibri" w:cs="Calibri"/>
                      <w:color w:val="000000"/>
                      <w:lang w:val="en-IN" w:eastAsia="en-IN"/>
                    </w:rPr>
                  </w:rPrChange>
                </w:rPr>
                <w:t xml:space="preserve">Support to customer on application setup. </w:t>
              </w:r>
            </w:ins>
          </w:p>
          <w:p w14:paraId="0E95F36F" w14:textId="4A3D8FD2" w:rsidR="00FE3B20" w:rsidRPr="003D7A6C" w:rsidRDefault="00FE3B20">
            <w:pPr>
              <w:jc w:val="center"/>
              <w:cnfStyle w:val="100000000000" w:firstRow="1" w:lastRow="0" w:firstColumn="0" w:lastColumn="0" w:oddVBand="0" w:evenVBand="0" w:oddHBand="0" w:evenHBand="0" w:firstRowFirstColumn="0" w:firstRowLastColumn="0" w:lastRowFirstColumn="0" w:lastRowLastColumn="0"/>
              <w:rPr>
                <w:ins w:id="1704" w:author="Pande, Amitkumar" w:date="2020-10-09T09:51:00Z"/>
                <w:rFonts w:ascii="Calibri" w:eastAsia="Times New Roman" w:hAnsi="Calibri" w:cs="Calibri"/>
                <w:color w:val="FFFFFF"/>
                <w:lang w:val="en-IN" w:eastAsia="en-IN"/>
                <w:rPrChange w:id="1705" w:author="Pande, Amitkumar" w:date="2020-10-20T17:38:00Z">
                  <w:rPr>
                    <w:ins w:id="1706" w:author="Pande, Amitkumar" w:date="2020-10-09T09:51:00Z"/>
                    <w:rFonts w:ascii="Calibri" w:eastAsia="Times New Roman" w:hAnsi="Calibri" w:cs="Calibri"/>
                    <w:color w:val="000000"/>
                    <w:lang w:val="en-IN" w:eastAsia="en-IN"/>
                  </w:rPr>
                </w:rPrChange>
              </w:rPr>
              <w:pPrChange w:id="1707" w:author="Unknown" w:date="2020-10-20T17:38:00Z">
                <w:pPr>
                  <w:cnfStyle w:val="100000000000" w:firstRow="1" w:lastRow="0" w:firstColumn="0" w:lastColumn="0" w:oddVBand="0" w:evenVBand="0" w:oddHBand="0" w:evenHBand="0" w:firstRowFirstColumn="0" w:firstRowLastColumn="0" w:lastRowFirstColumn="0" w:lastRowLastColumn="0"/>
                </w:pPr>
              </w:pPrChange>
            </w:pPr>
            <w:ins w:id="1708" w:author="Pande, Amitkumar" w:date="2020-10-09T09:51:00Z">
              <w:r w:rsidRPr="003D7A6C">
                <w:rPr>
                  <w:rFonts w:ascii="Calibri" w:eastAsia="Times New Roman" w:hAnsi="Calibri" w:cs="Calibri"/>
                  <w:color w:val="FFFFFF"/>
                  <w:lang w:val="en-IN" w:eastAsia="en-IN"/>
                  <w:rPrChange w:id="1709" w:author="Pande, Amitkumar" w:date="2020-10-20T17:38:00Z">
                    <w:rPr>
                      <w:rFonts w:ascii="Calibri" w:eastAsia="Times New Roman" w:hAnsi="Calibri" w:cs="Calibri"/>
                      <w:color w:val="000000"/>
                      <w:lang w:val="en-IN" w:eastAsia="en-IN"/>
                    </w:rPr>
                  </w:rPrChange>
                </w:rPr>
                <w:t>(Deployment server in case of Web/App/Api)</w:t>
              </w:r>
            </w:ins>
          </w:p>
        </w:tc>
        <w:tc>
          <w:tcPr>
            <w:tcW w:w="0" w:type="pct"/>
            <w:tcPrChange w:id="1710" w:author="Pande, Amitkumar" w:date="2020-10-20T17:39:00Z">
              <w:tcPr>
                <w:tcW w:w="624" w:type="pct"/>
                <w:tcBorders>
                  <w:top w:val="nil"/>
                  <w:bottom w:val="single" w:sz="4" w:space="0" w:color="auto"/>
                  <w:right w:val="single" w:sz="4" w:space="0" w:color="auto"/>
                </w:tcBorders>
                <w:shd w:val="clear" w:color="auto" w:fill="auto"/>
                <w:vAlign w:val="center"/>
              </w:tcPr>
            </w:tcPrChange>
          </w:tcPr>
          <w:p w14:paraId="29A8B54E" w14:textId="1F18AC01" w:rsidR="00FE3B20" w:rsidRPr="003D7A6C" w:rsidRDefault="00FE3B20" w:rsidP="00FE3B20">
            <w:pPr>
              <w:jc w:val="center"/>
              <w:cnfStyle w:val="100000000000" w:firstRow="1" w:lastRow="0" w:firstColumn="0" w:lastColumn="0" w:oddVBand="0" w:evenVBand="0" w:oddHBand="0" w:evenHBand="0" w:firstRowFirstColumn="0" w:firstRowLastColumn="0" w:lastRowFirstColumn="0" w:lastRowLastColumn="0"/>
              <w:rPr>
                <w:ins w:id="1711" w:author="Pande, Amitkumar" w:date="2020-10-09T09:51:00Z"/>
                <w:rFonts w:ascii="Calibri" w:eastAsia="Times New Roman" w:hAnsi="Calibri" w:cs="Calibri"/>
                <w:color w:val="FFFFFF"/>
                <w:lang w:val="en-IN" w:eastAsia="en-IN"/>
                <w:rPrChange w:id="1712" w:author="Pande, Amitkumar" w:date="2020-10-20T17:38:00Z">
                  <w:rPr>
                    <w:ins w:id="1713" w:author="Pande, Amitkumar" w:date="2020-10-09T09:51:00Z"/>
                    <w:rFonts w:ascii="Calibri" w:eastAsia="Times New Roman" w:hAnsi="Calibri" w:cs="Calibri"/>
                    <w:color w:val="000000"/>
                    <w:lang w:val="en-IN" w:eastAsia="en-IN"/>
                  </w:rPr>
                </w:rPrChange>
              </w:rPr>
            </w:pPr>
          </w:p>
        </w:tc>
      </w:tr>
      <w:tr w:rsidR="00FE3B20" w:rsidRPr="00FE3B20" w14:paraId="5C912158" w14:textId="77777777" w:rsidTr="003D7A6C">
        <w:trPr>
          <w:cnfStyle w:val="000000100000" w:firstRow="0" w:lastRow="0" w:firstColumn="0" w:lastColumn="0" w:oddVBand="0" w:evenVBand="0" w:oddHBand="1" w:evenHBand="0" w:firstRowFirstColumn="0" w:firstRowLastColumn="0" w:lastRowFirstColumn="0" w:lastRowLastColumn="0"/>
          <w:trHeight w:val="300"/>
          <w:ins w:id="1714" w:author="Pande, Amitkumar" w:date="2020-10-09T09:51:00Z"/>
          <w:trPrChange w:id="1715"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16"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60DF4513"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717" w:author="Pande, Amitkumar" w:date="2020-10-09T09:51:00Z"/>
                <w:rFonts w:ascii="Calibri" w:eastAsia="Times New Roman" w:hAnsi="Calibri" w:cs="Calibri"/>
                <w:color w:val="000000"/>
                <w:lang w:val="en-IN" w:eastAsia="en-IN"/>
              </w:rPr>
            </w:pPr>
            <w:ins w:id="1718" w:author="Pande, Amitkumar" w:date="2020-10-09T09:51:00Z">
              <w:r w:rsidRPr="00FE3B20">
                <w:rPr>
                  <w:rFonts w:ascii="Calibri" w:eastAsia="Times New Roman" w:hAnsi="Calibri" w:cs="Calibri"/>
                  <w:color w:val="000000"/>
                  <w:lang w:val="en-IN" w:eastAsia="en-IN"/>
                </w:rPr>
                <w:t> </w:t>
              </w:r>
            </w:ins>
          </w:p>
        </w:tc>
        <w:tc>
          <w:tcPr>
            <w:tcW w:w="0" w:type="pct"/>
            <w:hideMark/>
            <w:tcPrChange w:id="1719"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7069E5E8"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720" w:author="Pande, Amitkumar" w:date="2020-10-09T09:51:00Z"/>
                <w:rFonts w:ascii="Calibri" w:eastAsia="Times New Roman" w:hAnsi="Calibri" w:cs="Calibri"/>
                <w:b/>
                <w:bCs/>
                <w:color w:val="000000"/>
                <w:lang w:val="en-IN" w:eastAsia="en-IN"/>
              </w:rPr>
            </w:pPr>
            <w:ins w:id="1721" w:author="Pande, Amitkumar" w:date="2020-10-09T09:51:00Z">
              <w:r w:rsidRPr="00FE3B20">
                <w:rPr>
                  <w:rFonts w:ascii="Calibri" w:eastAsia="Times New Roman" w:hAnsi="Calibri" w:cs="Calibri"/>
                  <w:b/>
                  <w:bCs/>
                  <w:color w:val="000000"/>
                  <w:lang w:val="en-IN" w:eastAsia="en-IN"/>
                </w:rPr>
                <w:t>Total</w:t>
              </w:r>
            </w:ins>
          </w:p>
        </w:tc>
        <w:tc>
          <w:tcPr>
            <w:tcW w:w="0" w:type="pct"/>
            <w:tcPrChange w:id="1722"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29A5E6B9" w14:textId="108B747D"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723" w:author="Pande, Amitkumar" w:date="2020-10-09T09:51:00Z"/>
                <w:rFonts w:ascii="Calibri" w:eastAsia="Times New Roman" w:hAnsi="Calibri" w:cs="Calibri"/>
                <w:b/>
                <w:bCs/>
                <w:color w:val="000000"/>
                <w:lang w:val="en-IN" w:eastAsia="en-IN"/>
              </w:rPr>
            </w:pPr>
          </w:p>
        </w:tc>
      </w:tr>
      <w:tr w:rsidR="00FE3B20" w:rsidRPr="00FE3B20" w14:paraId="791F7AF8" w14:textId="77777777" w:rsidTr="003D7A6C">
        <w:trPr>
          <w:trHeight w:val="300"/>
          <w:ins w:id="1724" w:author="Pande, Amitkumar" w:date="2020-10-09T09:51:00Z"/>
          <w:trPrChange w:id="1725"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26" w:author="Pande, Amitkumar" w:date="2020-10-20T17:39:00Z">
              <w:tcPr>
                <w:tcW w:w="1507" w:type="pct"/>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46B91A84" w14:textId="77777777" w:rsidR="00FE3B20" w:rsidRPr="00FE3B20" w:rsidRDefault="00FE3B20" w:rsidP="00FE3B20">
            <w:pPr>
              <w:rPr>
                <w:ins w:id="1727" w:author="Pande, Amitkumar" w:date="2020-10-09T09:51:00Z"/>
                <w:rFonts w:ascii="Calibri" w:eastAsia="Times New Roman" w:hAnsi="Calibri" w:cs="Calibri"/>
                <w:b w:val="0"/>
                <w:bCs w:val="0"/>
                <w:color w:val="000000"/>
                <w:lang w:val="en-IN" w:eastAsia="en-IN"/>
              </w:rPr>
            </w:pPr>
            <w:ins w:id="1728" w:author="Pande, Amitkumar" w:date="2020-10-09T09:51:00Z">
              <w:r w:rsidRPr="00FE3B20">
                <w:rPr>
                  <w:rFonts w:ascii="Calibri" w:eastAsia="Times New Roman" w:hAnsi="Calibri" w:cs="Calibri"/>
                  <w:color w:val="000000"/>
                  <w:lang w:val="en-IN" w:eastAsia="en-IN"/>
                </w:rPr>
                <w:t> </w:t>
              </w:r>
            </w:ins>
          </w:p>
        </w:tc>
        <w:tc>
          <w:tcPr>
            <w:tcW w:w="0" w:type="pct"/>
            <w:hideMark/>
            <w:tcPrChange w:id="1729" w:author="Pande, Amitkumar" w:date="2020-10-20T17:39:00Z">
              <w:tcPr>
                <w:tcW w:w="2869" w:type="pct"/>
                <w:tcBorders>
                  <w:top w:val="nil"/>
                  <w:left w:val="nil"/>
                  <w:bottom w:val="single" w:sz="4" w:space="0" w:color="auto"/>
                  <w:right w:val="single" w:sz="4" w:space="0" w:color="auto"/>
                </w:tcBorders>
                <w:shd w:val="clear" w:color="000000" w:fill="8DB4E2"/>
                <w:vAlign w:val="center"/>
                <w:hideMark/>
              </w:tcPr>
            </w:tcPrChange>
          </w:tcPr>
          <w:p w14:paraId="463B02DC"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730" w:author="Pande, Amitkumar" w:date="2020-10-09T09:51:00Z"/>
                <w:rFonts w:ascii="Calibri" w:eastAsia="Times New Roman" w:hAnsi="Calibri" w:cs="Calibri"/>
                <w:b/>
                <w:bCs/>
                <w:color w:val="000000"/>
                <w:lang w:val="en-IN" w:eastAsia="en-IN"/>
              </w:rPr>
            </w:pPr>
            <w:ins w:id="1731" w:author="Pande, Amitkumar" w:date="2020-10-09T09:51:00Z">
              <w:r w:rsidRPr="00FE3B20">
                <w:rPr>
                  <w:rFonts w:ascii="Calibri" w:eastAsia="Times New Roman" w:hAnsi="Calibri" w:cs="Calibri"/>
                  <w:b/>
                  <w:bCs/>
                  <w:color w:val="000000"/>
                  <w:lang w:val="en-IN" w:eastAsia="en-IN"/>
                </w:rPr>
                <w:t>Data Migration (for all 7 customers)</w:t>
              </w:r>
            </w:ins>
          </w:p>
        </w:tc>
        <w:tc>
          <w:tcPr>
            <w:tcW w:w="0" w:type="pct"/>
            <w:hideMark/>
            <w:tcPrChange w:id="1732" w:author="Pande, Amitkumar" w:date="2020-10-20T17:39:00Z">
              <w:tcPr>
                <w:tcW w:w="624" w:type="pct"/>
                <w:tcBorders>
                  <w:top w:val="nil"/>
                  <w:left w:val="nil"/>
                  <w:bottom w:val="single" w:sz="4" w:space="0" w:color="auto"/>
                  <w:right w:val="single" w:sz="4" w:space="0" w:color="auto"/>
                </w:tcBorders>
                <w:shd w:val="clear" w:color="000000" w:fill="8DB4E2"/>
                <w:vAlign w:val="center"/>
                <w:hideMark/>
              </w:tcPr>
            </w:tcPrChange>
          </w:tcPr>
          <w:p w14:paraId="60E981A5"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733" w:author="Pande, Amitkumar" w:date="2020-10-09T09:51:00Z"/>
                <w:rFonts w:ascii="Calibri" w:eastAsia="Times New Roman" w:hAnsi="Calibri" w:cs="Calibri"/>
                <w:b/>
                <w:bCs/>
                <w:color w:val="000000"/>
                <w:lang w:val="en-IN" w:eastAsia="en-IN"/>
              </w:rPr>
            </w:pPr>
            <w:ins w:id="1734" w:author="Pande, Amitkumar" w:date="2020-10-09T09:51:00Z">
              <w:r w:rsidRPr="00FE3B20">
                <w:rPr>
                  <w:rFonts w:ascii="Calibri" w:eastAsia="Times New Roman" w:hAnsi="Calibri" w:cs="Calibri"/>
                  <w:b/>
                  <w:bCs/>
                  <w:color w:val="000000"/>
                  <w:lang w:val="en-IN" w:eastAsia="en-IN"/>
                </w:rPr>
                <w:t> </w:t>
              </w:r>
            </w:ins>
          </w:p>
        </w:tc>
      </w:tr>
      <w:tr w:rsidR="00FE3B20" w:rsidRPr="00FE3B20" w14:paraId="485F17F2" w14:textId="77777777" w:rsidTr="003D7A6C">
        <w:trPr>
          <w:cnfStyle w:val="000000100000" w:firstRow="0" w:lastRow="0" w:firstColumn="0" w:lastColumn="0" w:oddVBand="0" w:evenVBand="0" w:oddHBand="1" w:evenHBand="0" w:firstRowFirstColumn="0" w:firstRowLastColumn="0" w:lastRowFirstColumn="0" w:lastRowLastColumn="0"/>
          <w:trHeight w:val="600"/>
          <w:ins w:id="1735" w:author="Pande, Amitkumar" w:date="2020-10-09T09:51:00Z"/>
          <w:trPrChange w:id="1736" w:author="Pande, Amitkumar" w:date="2020-10-20T17:39: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37" w:author="Pande, Amitkumar" w:date="2020-10-20T17:39:00Z">
              <w:tcPr>
                <w:tcW w:w="1507" w:type="pct"/>
                <w:tcBorders>
                  <w:top w:val="nil"/>
                  <w:left w:val="single" w:sz="4" w:space="0" w:color="auto"/>
                  <w:bottom w:val="single" w:sz="4" w:space="0" w:color="auto"/>
                  <w:right w:val="single" w:sz="4" w:space="0" w:color="auto"/>
                </w:tcBorders>
                <w:shd w:val="clear" w:color="000000" w:fill="FFCC99"/>
                <w:vAlign w:val="center"/>
                <w:hideMark/>
              </w:tcPr>
            </w:tcPrChange>
          </w:tcPr>
          <w:p w14:paraId="47BD68BD"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738" w:author="Pande, Amitkumar" w:date="2020-10-09T09:51:00Z"/>
                <w:rFonts w:ascii="Calibri" w:eastAsia="Times New Roman" w:hAnsi="Calibri" w:cs="Calibri"/>
                <w:b w:val="0"/>
                <w:bCs w:val="0"/>
                <w:color w:val="000000"/>
                <w:lang w:val="en-IN" w:eastAsia="en-IN"/>
              </w:rPr>
            </w:pPr>
            <w:ins w:id="1739" w:author="Pande, Amitkumar" w:date="2020-10-09T09:51:00Z">
              <w:r w:rsidRPr="00FE3B20">
                <w:rPr>
                  <w:rFonts w:ascii="Calibri" w:eastAsia="Times New Roman" w:hAnsi="Calibri" w:cs="Calibri"/>
                  <w:color w:val="000000"/>
                  <w:lang w:val="en-IN" w:eastAsia="en-IN"/>
                </w:rPr>
                <w:t>Roles</w:t>
              </w:r>
            </w:ins>
          </w:p>
        </w:tc>
        <w:tc>
          <w:tcPr>
            <w:tcW w:w="0" w:type="pct"/>
            <w:hideMark/>
            <w:tcPrChange w:id="1740" w:author="Pande, Amitkumar" w:date="2020-10-20T17:39:00Z">
              <w:tcPr>
                <w:tcW w:w="2869" w:type="pct"/>
                <w:tcBorders>
                  <w:top w:val="nil"/>
                  <w:left w:val="nil"/>
                  <w:bottom w:val="single" w:sz="4" w:space="0" w:color="auto"/>
                  <w:right w:val="single" w:sz="4" w:space="0" w:color="auto"/>
                </w:tcBorders>
                <w:shd w:val="clear" w:color="000000" w:fill="FFCC99"/>
                <w:vAlign w:val="center"/>
                <w:hideMark/>
              </w:tcPr>
            </w:tcPrChange>
          </w:tcPr>
          <w:p w14:paraId="4868032F"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741" w:author="Pande, Amitkumar" w:date="2020-10-09T09:51:00Z"/>
                <w:rFonts w:ascii="Calibri" w:eastAsia="Times New Roman" w:hAnsi="Calibri" w:cs="Calibri"/>
                <w:b/>
                <w:bCs/>
                <w:color w:val="000000"/>
                <w:lang w:val="en-IN" w:eastAsia="en-IN"/>
              </w:rPr>
            </w:pPr>
            <w:ins w:id="1742" w:author="Pande, Amitkumar" w:date="2020-10-09T09:51:00Z">
              <w:r w:rsidRPr="00FE3B20">
                <w:rPr>
                  <w:rFonts w:ascii="Calibri" w:eastAsia="Times New Roman" w:hAnsi="Calibri" w:cs="Calibri"/>
                  <w:b/>
                  <w:bCs/>
                  <w:color w:val="000000"/>
                  <w:lang w:val="en-IN" w:eastAsia="en-IN"/>
                </w:rPr>
                <w:t>Sub task</w:t>
              </w:r>
            </w:ins>
          </w:p>
        </w:tc>
        <w:tc>
          <w:tcPr>
            <w:tcW w:w="0" w:type="pct"/>
            <w:hideMark/>
            <w:tcPrChange w:id="1743" w:author="Pande, Amitkumar" w:date="2020-10-20T17:39:00Z">
              <w:tcPr>
                <w:tcW w:w="624" w:type="pct"/>
                <w:tcBorders>
                  <w:top w:val="nil"/>
                  <w:left w:val="nil"/>
                  <w:bottom w:val="single" w:sz="4" w:space="0" w:color="auto"/>
                  <w:right w:val="single" w:sz="4" w:space="0" w:color="auto"/>
                </w:tcBorders>
                <w:shd w:val="clear" w:color="000000" w:fill="FFCC99"/>
                <w:vAlign w:val="center"/>
                <w:hideMark/>
              </w:tcPr>
            </w:tcPrChange>
          </w:tcPr>
          <w:p w14:paraId="594F0AD3"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744" w:author="Pande, Amitkumar" w:date="2020-10-09T09:51:00Z"/>
                <w:rFonts w:ascii="Calibri" w:eastAsia="Times New Roman" w:hAnsi="Calibri" w:cs="Calibri"/>
                <w:b/>
                <w:bCs/>
                <w:color w:val="000000"/>
                <w:lang w:val="en-IN" w:eastAsia="en-IN"/>
              </w:rPr>
            </w:pPr>
            <w:ins w:id="1745" w:author="Pande, Amitkumar" w:date="2020-10-09T09:51:00Z">
              <w:r w:rsidRPr="00FE3B20">
                <w:rPr>
                  <w:rFonts w:ascii="Calibri" w:eastAsia="Times New Roman" w:hAnsi="Calibri" w:cs="Calibri"/>
                  <w:b/>
                  <w:bCs/>
                  <w:color w:val="000000"/>
                  <w:lang w:val="en-IN" w:eastAsia="en-IN"/>
                </w:rPr>
                <w:t>Effort required (person days)</w:t>
              </w:r>
            </w:ins>
          </w:p>
        </w:tc>
      </w:tr>
      <w:tr w:rsidR="00FE3B20" w:rsidRPr="00FE3B20" w14:paraId="77051E18" w14:textId="77777777" w:rsidTr="003D7A6C">
        <w:trPr>
          <w:trHeight w:val="300"/>
          <w:ins w:id="1746" w:author="Pande, Amitkumar" w:date="2020-10-09T09:51:00Z"/>
          <w:trPrChange w:id="1747"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48" w:author="Pande, Amitkumar" w:date="2020-10-20T17:39:00Z">
              <w:tcPr>
                <w:tcW w:w="1507" w:type="pct"/>
                <w:tcBorders>
                  <w:top w:val="nil"/>
                  <w:left w:val="single" w:sz="4" w:space="0" w:color="auto"/>
                  <w:bottom w:val="nil"/>
                  <w:right w:val="single" w:sz="4" w:space="0" w:color="auto"/>
                </w:tcBorders>
                <w:shd w:val="clear" w:color="auto" w:fill="auto"/>
                <w:hideMark/>
              </w:tcPr>
            </w:tcPrChange>
          </w:tcPr>
          <w:p w14:paraId="032669D9" w14:textId="77777777" w:rsidR="00FE3B20" w:rsidRPr="00FE3B20" w:rsidRDefault="00FE3B20" w:rsidP="00FE3B20">
            <w:pPr>
              <w:jc w:val="center"/>
              <w:rPr>
                <w:ins w:id="1749" w:author="Pande, Amitkumar" w:date="2020-10-09T09:51:00Z"/>
                <w:rFonts w:ascii="Calibri" w:eastAsia="Times New Roman" w:hAnsi="Calibri" w:cs="Calibri"/>
                <w:color w:val="000000"/>
                <w:lang w:val="en-IN" w:eastAsia="en-IN"/>
              </w:rPr>
            </w:pPr>
            <w:ins w:id="1750"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751"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73B74F85"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752" w:author="Pande, Amitkumar" w:date="2020-10-09T09:51:00Z"/>
                <w:rFonts w:ascii="Calibri" w:eastAsia="Times New Roman" w:hAnsi="Calibri" w:cs="Calibri"/>
                <w:color w:val="000000"/>
                <w:lang w:val="en-IN" w:eastAsia="en-IN"/>
              </w:rPr>
            </w:pPr>
            <w:ins w:id="1753" w:author="Pande, Amitkumar" w:date="2020-10-09T09:51:00Z">
              <w:r w:rsidRPr="00FE3B20">
                <w:rPr>
                  <w:rFonts w:ascii="Calibri" w:eastAsia="Times New Roman" w:hAnsi="Calibri" w:cs="Calibri"/>
                  <w:color w:val="000000"/>
                  <w:lang w:val="en-IN" w:eastAsia="en-IN"/>
                </w:rPr>
                <w:t>Migrate Data from Cloud SQL to RDS</w:t>
              </w:r>
            </w:ins>
          </w:p>
        </w:tc>
        <w:tc>
          <w:tcPr>
            <w:tcW w:w="0" w:type="pct"/>
            <w:tcPrChange w:id="1754"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5A72892B" w14:textId="1930508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755" w:author="Pande, Amitkumar" w:date="2020-10-09T09:51:00Z"/>
                <w:rFonts w:ascii="Calibri" w:eastAsia="Times New Roman" w:hAnsi="Calibri" w:cs="Calibri"/>
                <w:color w:val="000000"/>
                <w:lang w:val="en-IN" w:eastAsia="en-IN"/>
              </w:rPr>
            </w:pPr>
          </w:p>
        </w:tc>
      </w:tr>
      <w:tr w:rsidR="00FE3B20" w:rsidRPr="00FE3B20" w14:paraId="652F5631" w14:textId="77777777" w:rsidTr="003D7A6C">
        <w:trPr>
          <w:cnfStyle w:val="000000100000" w:firstRow="0" w:lastRow="0" w:firstColumn="0" w:lastColumn="0" w:oddVBand="0" w:evenVBand="0" w:oddHBand="1" w:evenHBand="0" w:firstRowFirstColumn="0" w:firstRowLastColumn="0" w:lastRowFirstColumn="0" w:lastRowLastColumn="0"/>
          <w:trHeight w:val="300"/>
          <w:ins w:id="1756" w:author="Pande, Amitkumar" w:date="2020-10-09T09:51:00Z"/>
          <w:trPrChange w:id="1757"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58"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1A607901"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759" w:author="Pande, Amitkumar" w:date="2020-10-09T09:51:00Z"/>
                <w:rFonts w:ascii="Calibri" w:eastAsia="Times New Roman" w:hAnsi="Calibri" w:cs="Calibri"/>
                <w:color w:val="000000"/>
                <w:lang w:val="en-IN" w:eastAsia="en-IN"/>
              </w:rPr>
            </w:pPr>
            <w:ins w:id="1760"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761"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020EDFA1"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762" w:author="Pande, Amitkumar" w:date="2020-10-09T09:51:00Z"/>
                <w:rFonts w:ascii="Calibri" w:eastAsia="Times New Roman" w:hAnsi="Calibri" w:cs="Calibri"/>
                <w:color w:val="000000"/>
                <w:lang w:val="en-IN" w:eastAsia="en-IN"/>
              </w:rPr>
            </w:pPr>
            <w:ins w:id="1763" w:author="Pande, Amitkumar" w:date="2020-10-09T09:51:00Z">
              <w:r w:rsidRPr="00FE3B20">
                <w:rPr>
                  <w:rFonts w:ascii="Calibri" w:eastAsia="Times New Roman" w:hAnsi="Calibri" w:cs="Calibri"/>
                  <w:color w:val="000000"/>
                  <w:lang w:val="en-IN" w:eastAsia="en-IN"/>
                </w:rPr>
                <w:t>Migrate Data from Cloud storage to S3</w:t>
              </w:r>
            </w:ins>
          </w:p>
        </w:tc>
        <w:tc>
          <w:tcPr>
            <w:tcW w:w="0" w:type="pct"/>
            <w:tcPrChange w:id="1764"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0FA5C2D0" w14:textId="6D8E0CE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765" w:author="Pande, Amitkumar" w:date="2020-10-09T09:51:00Z"/>
                <w:rFonts w:ascii="Calibri" w:eastAsia="Times New Roman" w:hAnsi="Calibri" w:cs="Calibri"/>
                <w:color w:val="000000"/>
                <w:lang w:val="en-IN" w:eastAsia="en-IN"/>
              </w:rPr>
            </w:pPr>
          </w:p>
        </w:tc>
      </w:tr>
      <w:tr w:rsidR="00FE3B20" w:rsidRPr="00FE3B20" w14:paraId="57B33C17" w14:textId="77777777" w:rsidTr="003D7A6C">
        <w:trPr>
          <w:trHeight w:val="300"/>
          <w:ins w:id="1766" w:author="Pande, Amitkumar" w:date="2020-10-09T09:51:00Z"/>
          <w:trPrChange w:id="1767"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68"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640A8238" w14:textId="77777777" w:rsidR="00FE3B20" w:rsidRPr="00FE3B20" w:rsidRDefault="00FE3B20" w:rsidP="00FE3B20">
            <w:pPr>
              <w:jc w:val="center"/>
              <w:rPr>
                <w:ins w:id="1769" w:author="Pande, Amitkumar" w:date="2020-10-09T09:51:00Z"/>
                <w:rFonts w:ascii="Calibri" w:eastAsia="Times New Roman" w:hAnsi="Calibri" w:cs="Calibri"/>
                <w:color w:val="000000"/>
                <w:lang w:val="en-IN" w:eastAsia="en-IN"/>
              </w:rPr>
            </w:pPr>
            <w:ins w:id="1770" w:author="Pande, Amitkumar" w:date="2020-10-09T09:51:00Z">
              <w:r w:rsidRPr="00FE3B20">
                <w:rPr>
                  <w:rFonts w:ascii="Calibri" w:eastAsia="Times New Roman" w:hAnsi="Calibri" w:cs="Calibri"/>
                  <w:color w:val="000000"/>
                  <w:lang w:val="en-IN" w:eastAsia="en-IN"/>
                </w:rPr>
                <w:t> </w:t>
              </w:r>
            </w:ins>
          </w:p>
        </w:tc>
        <w:tc>
          <w:tcPr>
            <w:tcW w:w="0" w:type="pct"/>
            <w:hideMark/>
            <w:tcPrChange w:id="1771"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0232982E"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772" w:author="Pande, Amitkumar" w:date="2020-10-09T09:51:00Z"/>
                <w:rFonts w:ascii="Calibri" w:eastAsia="Times New Roman" w:hAnsi="Calibri" w:cs="Calibri"/>
                <w:b/>
                <w:bCs/>
                <w:color w:val="000000"/>
                <w:lang w:val="en-IN" w:eastAsia="en-IN"/>
              </w:rPr>
            </w:pPr>
            <w:ins w:id="1773" w:author="Pande, Amitkumar" w:date="2020-10-09T09:51:00Z">
              <w:r w:rsidRPr="00FE3B20">
                <w:rPr>
                  <w:rFonts w:ascii="Calibri" w:eastAsia="Times New Roman" w:hAnsi="Calibri" w:cs="Calibri"/>
                  <w:b/>
                  <w:bCs/>
                  <w:color w:val="000000"/>
                  <w:lang w:val="en-IN" w:eastAsia="en-IN"/>
                </w:rPr>
                <w:t>Total</w:t>
              </w:r>
            </w:ins>
          </w:p>
        </w:tc>
        <w:tc>
          <w:tcPr>
            <w:tcW w:w="0" w:type="pct"/>
            <w:hideMark/>
            <w:tcPrChange w:id="1774" w:author="Pande, Amitkumar" w:date="2020-10-20T17:39:00Z">
              <w:tcPr>
                <w:tcW w:w="624" w:type="pct"/>
                <w:tcBorders>
                  <w:top w:val="nil"/>
                  <w:left w:val="nil"/>
                  <w:bottom w:val="single" w:sz="4" w:space="0" w:color="auto"/>
                  <w:right w:val="single" w:sz="4" w:space="0" w:color="auto"/>
                </w:tcBorders>
                <w:shd w:val="clear" w:color="auto" w:fill="auto"/>
                <w:vAlign w:val="center"/>
                <w:hideMark/>
              </w:tcPr>
            </w:tcPrChange>
          </w:tcPr>
          <w:p w14:paraId="6A04DD86" w14:textId="731E4073"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775" w:author="Pande, Amitkumar" w:date="2020-10-09T09:51:00Z"/>
                <w:rFonts w:ascii="Calibri" w:eastAsia="Times New Roman" w:hAnsi="Calibri" w:cs="Calibri"/>
                <w:b/>
                <w:bCs/>
                <w:color w:val="000000"/>
                <w:lang w:val="en-IN" w:eastAsia="en-IN"/>
              </w:rPr>
            </w:pPr>
          </w:p>
        </w:tc>
      </w:tr>
      <w:tr w:rsidR="00FE3B20" w:rsidRPr="00FE3B20" w14:paraId="08F2A50B" w14:textId="77777777" w:rsidTr="003D7A6C">
        <w:trPr>
          <w:cnfStyle w:val="000000100000" w:firstRow="0" w:lastRow="0" w:firstColumn="0" w:lastColumn="0" w:oddVBand="0" w:evenVBand="0" w:oddHBand="1" w:evenHBand="0" w:firstRowFirstColumn="0" w:firstRowLastColumn="0" w:lastRowFirstColumn="0" w:lastRowLastColumn="0"/>
          <w:trHeight w:val="300"/>
          <w:ins w:id="1776" w:author="Pande, Amitkumar" w:date="2020-10-09T09:51:00Z"/>
          <w:trPrChange w:id="1777"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78" w:author="Pande, Amitkumar" w:date="2020-10-20T17:39:00Z">
              <w:tcPr>
                <w:tcW w:w="1507" w:type="pct"/>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12152A1B"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779" w:author="Pande, Amitkumar" w:date="2020-10-09T09:51:00Z"/>
                <w:rFonts w:ascii="Calibri" w:eastAsia="Times New Roman" w:hAnsi="Calibri" w:cs="Calibri"/>
                <w:b w:val="0"/>
                <w:bCs w:val="0"/>
                <w:color w:val="000000"/>
                <w:lang w:val="en-IN" w:eastAsia="en-IN"/>
              </w:rPr>
            </w:pPr>
            <w:ins w:id="1780" w:author="Pande, Amitkumar" w:date="2020-10-09T09:51:00Z">
              <w:r w:rsidRPr="00FE3B20">
                <w:rPr>
                  <w:rFonts w:ascii="Calibri" w:eastAsia="Times New Roman" w:hAnsi="Calibri" w:cs="Calibri"/>
                  <w:color w:val="000000"/>
                  <w:lang w:val="en-IN" w:eastAsia="en-IN"/>
                </w:rPr>
                <w:t> </w:t>
              </w:r>
            </w:ins>
          </w:p>
        </w:tc>
        <w:tc>
          <w:tcPr>
            <w:tcW w:w="0" w:type="pct"/>
            <w:hideMark/>
            <w:tcPrChange w:id="1781" w:author="Pande, Amitkumar" w:date="2020-10-20T17:39:00Z">
              <w:tcPr>
                <w:tcW w:w="2869" w:type="pct"/>
                <w:tcBorders>
                  <w:top w:val="nil"/>
                  <w:left w:val="nil"/>
                  <w:bottom w:val="single" w:sz="4" w:space="0" w:color="auto"/>
                  <w:right w:val="single" w:sz="4" w:space="0" w:color="auto"/>
                </w:tcBorders>
                <w:shd w:val="clear" w:color="000000" w:fill="8DB4E2"/>
                <w:vAlign w:val="center"/>
                <w:hideMark/>
              </w:tcPr>
            </w:tcPrChange>
          </w:tcPr>
          <w:p w14:paraId="50FD08ED"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782" w:author="Pande, Amitkumar" w:date="2020-10-09T09:51:00Z"/>
                <w:rFonts w:ascii="Calibri" w:eastAsia="Times New Roman" w:hAnsi="Calibri" w:cs="Calibri"/>
                <w:b/>
                <w:bCs/>
                <w:color w:val="000000"/>
                <w:lang w:val="en-IN" w:eastAsia="en-IN"/>
              </w:rPr>
            </w:pPr>
            <w:ins w:id="1783" w:author="Pande, Amitkumar" w:date="2020-10-09T09:51:00Z">
              <w:r w:rsidRPr="00FE3B20">
                <w:rPr>
                  <w:rFonts w:ascii="Calibri" w:eastAsia="Times New Roman" w:hAnsi="Calibri" w:cs="Calibri"/>
                  <w:b/>
                  <w:bCs/>
                  <w:color w:val="000000"/>
                  <w:lang w:val="en-IN" w:eastAsia="en-IN"/>
                </w:rPr>
                <w:t>CI/ CD</w:t>
              </w:r>
            </w:ins>
          </w:p>
        </w:tc>
        <w:tc>
          <w:tcPr>
            <w:tcW w:w="0" w:type="pct"/>
            <w:hideMark/>
            <w:tcPrChange w:id="1784" w:author="Pande, Amitkumar" w:date="2020-10-20T17:39:00Z">
              <w:tcPr>
                <w:tcW w:w="624" w:type="pct"/>
                <w:tcBorders>
                  <w:top w:val="nil"/>
                  <w:left w:val="nil"/>
                  <w:bottom w:val="single" w:sz="4" w:space="0" w:color="auto"/>
                  <w:right w:val="single" w:sz="4" w:space="0" w:color="auto"/>
                </w:tcBorders>
                <w:shd w:val="clear" w:color="000000" w:fill="8DB4E2"/>
                <w:vAlign w:val="center"/>
                <w:hideMark/>
              </w:tcPr>
            </w:tcPrChange>
          </w:tcPr>
          <w:p w14:paraId="164C5201"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785" w:author="Pande, Amitkumar" w:date="2020-10-09T09:51:00Z"/>
                <w:rFonts w:ascii="Calibri" w:eastAsia="Times New Roman" w:hAnsi="Calibri" w:cs="Calibri"/>
                <w:b/>
                <w:bCs/>
                <w:color w:val="000000"/>
                <w:lang w:val="en-IN" w:eastAsia="en-IN"/>
              </w:rPr>
            </w:pPr>
            <w:ins w:id="1786" w:author="Pande, Amitkumar" w:date="2020-10-09T09:51:00Z">
              <w:r w:rsidRPr="00FE3B20">
                <w:rPr>
                  <w:rFonts w:ascii="Calibri" w:eastAsia="Times New Roman" w:hAnsi="Calibri" w:cs="Calibri"/>
                  <w:b/>
                  <w:bCs/>
                  <w:color w:val="000000"/>
                  <w:lang w:val="en-IN" w:eastAsia="en-IN"/>
                </w:rPr>
                <w:t> </w:t>
              </w:r>
            </w:ins>
          </w:p>
        </w:tc>
      </w:tr>
      <w:tr w:rsidR="00FE3B20" w:rsidRPr="00FE3B20" w14:paraId="06C50822" w14:textId="77777777" w:rsidTr="003D7A6C">
        <w:trPr>
          <w:trHeight w:val="600"/>
          <w:ins w:id="1787" w:author="Pande, Amitkumar" w:date="2020-10-09T09:51:00Z"/>
          <w:trPrChange w:id="1788" w:author="Pande, Amitkumar" w:date="2020-10-20T17:39: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89" w:author="Pande, Amitkumar" w:date="2020-10-20T17:39:00Z">
              <w:tcPr>
                <w:tcW w:w="1507" w:type="pct"/>
                <w:tcBorders>
                  <w:top w:val="nil"/>
                  <w:left w:val="single" w:sz="4" w:space="0" w:color="auto"/>
                  <w:bottom w:val="single" w:sz="4" w:space="0" w:color="auto"/>
                  <w:right w:val="single" w:sz="4" w:space="0" w:color="auto"/>
                </w:tcBorders>
                <w:shd w:val="clear" w:color="000000" w:fill="FFCC99"/>
                <w:vAlign w:val="center"/>
                <w:hideMark/>
              </w:tcPr>
            </w:tcPrChange>
          </w:tcPr>
          <w:p w14:paraId="5FB23EB5" w14:textId="77777777" w:rsidR="00FE3B20" w:rsidRPr="00FE3B20" w:rsidRDefault="00FE3B20" w:rsidP="00FE3B20">
            <w:pPr>
              <w:jc w:val="center"/>
              <w:rPr>
                <w:ins w:id="1790" w:author="Pande, Amitkumar" w:date="2020-10-09T09:51:00Z"/>
                <w:rFonts w:ascii="Calibri" w:eastAsia="Times New Roman" w:hAnsi="Calibri" w:cs="Calibri"/>
                <w:b w:val="0"/>
                <w:bCs w:val="0"/>
                <w:color w:val="000000"/>
                <w:lang w:val="en-IN" w:eastAsia="en-IN"/>
              </w:rPr>
            </w:pPr>
            <w:ins w:id="1791" w:author="Pande, Amitkumar" w:date="2020-10-09T09:51:00Z">
              <w:r w:rsidRPr="00FE3B20">
                <w:rPr>
                  <w:rFonts w:ascii="Calibri" w:eastAsia="Times New Roman" w:hAnsi="Calibri" w:cs="Calibri"/>
                  <w:color w:val="000000"/>
                  <w:lang w:val="en-IN" w:eastAsia="en-IN"/>
                </w:rPr>
                <w:t>Roles</w:t>
              </w:r>
            </w:ins>
          </w:p>
        </w:tc>
        <w:tc>
          <w:tcPr>
            <w:tcW w:w="0" w:type="pct"/>
            <w:hideMark/>
            <w:tcPrChange w:id="1792" w:author="Pande, Amitkumar" w:date="2020-10-20T17:39:00Z">
              <w:tcPr>
                <w:tcW w:w="2869" w:type="pct"/>
                <w:tcBorders>
                  <w:top w:val="nil"/>
                  <w:left w:val="nil"/>
                  <w:bottom w:val="single" w:sz="4" w:space="0" w:color="auto"/>
                  <w:right w:val="single" w:sz="4" w:space="0" w:color="auto"/>
                </w:tcBorders>
                <w:shd w:val="clear" w:color="000000" w:fill="FFCC99"/>
                <w:vAlign w:val="center"/>
                <w:hideMark/>
              </w:tcPr>
            </w:tcPrChange>
          </w:tcPr>
          <w:p w14:paraId="541C89EF"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793" w:author="Pande, Amitkumar" w:date="2020-10-09T09:51:00Z"/>
                <w:rFonts w:ascii="Calibri" w:eastAsia="Times New Roman" w:hAnsi="Calibri" w:cs="Calibri"/>
                <w:b/>
                <w:bCs/>
                <w:color w:val="000000"/>
                <w:lang w:val="en-IN" w:eastAsia="en-IN"/>
              </w:rPr>
            </w:pPr>
            <w:ins w:id="1794" w:author="Pande, Amitkumar" w:date="2020-10-09T09:51:00Z">
              <w:r w:rsidRPr="00FE3B20">
                <w:rPr>
                  <w:rFonts w:ascii="Calibri" w:eastAsia="Times New Roman" w:hAnsi="Calibri" w:cs="Calibri"/>
                  <w:b/>
                  <w:bCs/>
                  <w:color w:val="000000"/>
                  <w:lang w:val="en-IN" w:eastAsia="en-IN"/>
                </w:rPr>
                <w:t>Sub task</w:t>
              </w:r>
            </w:ins>
          </w:p>
        </w:tc>
        <w:tc>
          <w:tcPr>
            <w:tcW w:w="0" w:type="pct"/>
            <w:hideMark/>
            <w:tcPrChange w:id="1795" w:author="Pande, Amitkumar" w:date="2020-10-20T17:39:00Z">
              <w:tcPr>
                <w:tcW w:w="624" w:type="pct"/>
                <w:tcBorders>
                  <w:top w:val="nil"/>
                  <w:left w:val="nil"/>
                  <w:bottom w:val="single" w:sz="4" w:space="0" w:color="auto"/>
                  <w:right w:val="single" w:sz="4" w:space="0" w:color="auto"/>
                </w:tcBorders>
                <w:shd w:val="clear" w:color="000000" w:fill="FFCC99"/>
                <w:vAlign w:val="center"/>
                <w:hideMark/>
              </w:tcPr>
            </w:tcPrChange>
          </w:tcPr>
          <w:p w14:paraId="65E46A0B"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796" w:author="Pande, Amitkumar" w:date="2020-10-09T09:51:00Z"/>
                <w:rFonts w:ascii="Calibri" w:eastAsia="Times New Roman" w:hAnsi="Calibri" w:cs="Calibri"/>
                <w:b/>
                <w:bCs/>
                <w:color w:val="000000"/>
                <w:lang w:val="en-IN" w:eastAsia="en-IN"/>
              </w:rPr>
            </w:pPr>
            <w:ins w:id="1797" w:author="Pande, Amitkumar" w:date="2020-10-09T09:51:00Z">
              <w:r w:rsidRPr="00FE3B20">
                <w:rPr>
                  <w:rFonts w:ascii="Calibri" w:eastAsia="Times New Roman" w:hAnsi="Calibri" w:cs="Calibri"/>
                  <w:b/>
                  <w:bCs/>
                  <w:color w:val="000000"/>
                  <w:lang w:val="en-IN" w:eastAsia="en-IN"/>
                </w:rPr>
                <w:t>Effort required (person days)</w:t>
              </w:r>
            </w:ins>
          </w:p>
        </w:tc>
      </w:tr>
      <w:tr w:rsidR="00FE3B20" w:rsidRPr="00FE3B20" w14:paraId="4D6E9367" w14:textId="77777777" w:rsidTr="003D7A6C">
        <w:trPr>
          <w:cnfStyle w:val="000000100000" w:firstRow="0" w:lastRow="0" w:firstColumn="0" w:lastColumn="0" w:oddVBand="0" w:evenVBand="0" w:oddHBand="1" w:evenHBand="0" w:firstRowFirstColumn="0" w:firstRowLastColumn="0" w:lastRowFirstColumn="0" w:lastRowLastColumn="0"/>
          <w:trHeight w:val="300"/>
          <w:ins w:id="1798" w:author="Pande, Amitkumar" w:date="2020-10-09T09:51:00Z"/>
          <w:trPrChange w:id="1799"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00" w:author="Pande, Amitkumar" w:date="2020-10-20T17:39:00Z">
              <w:tcPr>
                <w:tcW w:w="1507" w:type="pct"/>
                <w:tcBorders>
                  <w:top w:val="nil"/>
                  <w:left w:val="single" w:sz="4" w:space="0" w:color="auto"/>
                  <w:bottom w:val="nil"/>
                  <w:right w:val="single" w:sz="4" w:space="0" w:color="auto"/>
                </w:tcBorders>
                <w:shd w:val="clear" w:color="auto" w:fill="auto"/>
                <w:hideMark/>
              </w:tcPr>
            </w:tcPrChange>
          </w:tcPr>
          <w:p w14:paraId="4FD5B58D"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801" w:author="Pande, Amitkumar" w:date="2020-10-09T09:51:00Z"/>
                <w:rFonts w:ascii="Calibri" w:eastAsia="Times New Roman" w:hAnsi="Calibri" w:cs="Calibri"/>
                <w:color w:val="000000"/>
                <w:lang w:val="en-IN" w:eastAsia="en-IN"/>
              </w:rPr>
            </w:pPr>
            <w:ins w:id="1802"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803"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54A2BAB6"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804" w:author="Pande, Amitkumar" w:date="2020-10-09T09:51:00Z"/>
                <w:rFonts w:ascii="Calibri" w:eastAsia="Times New Roman" w:hAnsi="Calibri" w:cs="Calibri"/>
                <w:color w:val="000000"/>
                <w:lang w:val="en-IN" w:eastAsia="en-IN"/>
              </w:rPr>
            </w:pPr>
            <w:ins w:id="1805" w:author="Pande, Amitkumar" w:date="2020-10-09T09:51:00Z">
              <w:r w:rsidRPr="00FE3B20">
                <w:rPr>
                  <w:rFonts w:ascii="Calibri" w:eastAsia="Times New Roman" w:hAnsi="Calibri" w:cs="Calibri"/>
                  <w:color w:val="000000"/>
                  <w:lang w:val="en-IN" w:eastAsia="en-IN"/>
                </w:rPr>
                <w:t>Setup and configure Jenkins server for the application deployment</w:t>
              </w:r>
            </w:ins>
          </w:p>
        </w:tc>
        <w:tc>
          <w:tcPr>
            <w:tcW w:w="0" w:type="pct"/>
            <w:tcPrChange w:id="1806"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01E1C5D1" w14:textId="331B874A"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807" w:author="Pande, Amitkumar" w:date="2020-10-09T09:51:00Z"/>
                <w:rFonts w:ascii="Calibri" w:eastAsia="Times New Roman" w:hAnsi="Calibri" w:cs="Calibri"/>
                <w:color w:val="000000"/>
                <w:lang w:val="en-IN" w:eastAsia="en-IN"/>
              </w:rPr>
            </w:pPr>
          </w:p>
        </w:tc>
      </w:tr>
      <w:tr w:rsidR="00FE3B20" w:rsidRPr="00FE3B20" w14:paraId="33CFDF76" w14:textId="77777777" w:rsidTr="003D7A6C">
        <w:trPr>
          <w:trHeight w:val="300"/>
          <w:ins w:id="1808" w:author="Pande, Amitkumar" w:date="2020-10-09T09:51:00Z"/>
          <w:trPrChange w:id="1809"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10"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2619C444" w14:textId="77777777" w:rsidR="00FE3B20" w:rsidRPr="00FE3B20" w:rsidRDefault="00FE3B20" w:rsidP="00FE3B20">
            <w:pPr>
              <w:jc w:val="center"/>
              <w:rPr>
                <w:ins w:id="1811" w:author="Pande, Amitkumar" w:date="2020-10-09T09:51:00Z"/>
                <w:rFonts w:ascii="Calibri" w:eastAsia="Times New Roman" w:hAnsi="Calibri" w:cs="Calibri"/>
                <w:color w:val="000000"/>
                <w:lang w:val="en-IN" w:eastAsia="en-IN"/>
              </w:rPr>
            </w:pPr>
            <w:ins w:id="1812"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813"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458B3A1F"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814" w:author="Pande, Amitkumar" w:date="2020-10-09T09:51:00Z"/>
                <w:rFonts w:ascii="Calibri" w:eastAsia="Times New Roman" w:hAnsi="Calibri" w:cs="Calibri"/>
                <w:color w:val="000000"/>
                <w:lang w:val="en-IN" w:eastAsia="en-IN"/>
              </w:rPr>
            </w:pPr>
            <w:ins w:id="1815" w:author="Pande, Amitkumar" w:date="2020-10-09T09:51:00Z">
              <w:r w:rsidRPr="00FE3B20">
                <w:rPr>
                  <w:rFonts w:ascii="Calibri" w:eastAsia="Times New Roman" w:hAnsi="Calibri" w:cs="Calibri"/>
                  <w:color w:val="000000"/>
                  <w:lang w:val="en-IN" w:eastAsia="en-IN"/>
                </w:rPr>
                <w:t>Setup Jobs for various services</w:t>
              </w:r>
            </w:ins>
          </w:p>
        </w:tc>
        <w:tc>
          <w:tcPr>
            <w:tcW w:w="0" w:type="pct"/>
            <w:tcPrChange w:id="1816"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094193CD" w14:textId="4221FB6C"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817" w:author="Pande, Amitkumar" w:date="2020-10-09T09:51:00Z"/>
                <w:rFonts w:ascii="Calibri" w:eastAsia="Times New Roman" w:hAnsi="Calibri" w:cs="Calibri"/>
                <w:color w:val="000000"/>
                <w:lang w:val="en-IN" w:eastAsia="en-IN"/>
              </w:rPr>
            </w:pPr>
          </w:p>
        </w:tc>
      </w:tr>
      <w:tr w:rsidR="00FE3B20" w:rsidRPr="00FE3B20" w14:paraId="7DABCAB4" w14:textId="77777777" w:rsidTr="003D7A6C">
        <w:trPr>
          <w:cnfStyle w:val="000000100000" w:firstRow="0" w:lastRow="0" w:firstColumn="0" w:lastColumn="0" w:oddVBand="0" w:evenVBand="0" w:oddHBand="1" w:evenHBand="0" w:firstRowFirstColumn="0" w:firstRowLastColumn="0" w:lastRowFirstColumn="0" w:lastRowLastColumn="0"/>
          <w:trHeight w:val="300"/>
          <w:ins w:id="1818" w:author="Pande, Amitkumar" w:date="2020-10-09T09:51:00Z"/>
          <w:trPrChange w:id="1819"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20"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8BC905A"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821" w:author="Pande, Amitkumar" w:date="2020-10-09T09:51:00Z"/>
                <w:rFonts w:ascii="Calibri" w:eastAsia="Times New Roman" w:hAnsi="Calibri" w:cs="Calibri"/>
                <w:color w:val="000000"/>
                <w:lang w:val="en-IN" w:eastAsia="en-IN"/>
              </w:rPr>
            </w:pPr>
            <w:ins w:id="1822"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823"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04FAA869"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824" w:author="Pande, Amitkumar" w:date="2020-10-09T09:51:00Z"/>
                <w:rFonts w:ascii="Calibri" w:eastAsia="Times New Roman" w:hAnsi="Calibri" w:cs="Calibri"/>
                <w:color w:val="000000"/>
                <w:lang w:val="en-IN" w:eastAsia="en-IN"/>
              </w:rPr>
            </w:pPr>
            <w:ins w:id="1825" w:author="Pande, Amitkumar" w:date="2020-10-09T09:51:00Z">
              <w:r w:rsidRPr="00FE3B20">
                <w:rPr>
                  <w:rFonts w:ascii="Calibri" w:eastAsia="Times New Roman" w:hAnsi="Calibri" w:cs="Calibri"/>
                  <w:color w:val="000000"/>
                  <w:lang w:val="en-IN" w:eastAsia="en-IN"/>
                </w:rPr>
                <w:t xml:space="preserve">Take care of roll back in case of failures </w:t>
              </w:r>
            </w:ins>
          </w:p>
        </w:tc>
        <w:tc>
          <w:tcPr>
            <w:tcW w:w="0" w:type="pct"/>
            <w:tcPrChange w:id="1826"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1F1B8436" w14:textId="2CB73A66"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827" w:author="Pande, Amitkumar" w:date="2020-10-09T09:51:00Z"/>
                <w:rFonts w:ascii="Calibri" w:eastAsia="Times New Roman" w:hAnsi="Calibri" w:cs="Calibri"/>
                <w:color w:val="000000"/>
                <w:lang w:val="en-IN" w:eastAsia="en-IN"/>
              </w:rPr>
            </w:pPr>
          </w:p>
        </w:tc>
      </w:tr>
      <w:tr w:rsidR="00FE3B20" w:rsidRPr="00FE3B20" w14:paraId="7416C960" w14:textId="77777777" w:rsidTr="003D7A6C">
        <w:trPr>
          <w:trHeight w:val="300"/>
          <w:ins w:id="1828" w:author="Pande, Amitkumar" w:date="2020-10-09T09:51:00Z"/>
          <w:trPrChange w:id="1829"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30"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28C5958" w14:textId="77777777" w:rsidR="00FE3B20" w:rsidRPr="00FE3B20" w:rsidRDefault="00FE3B20" w:rsidP="00FE3B20">
            <w:pPr>
              <w:jc w:val="center"/>
              <w:rPr>
                <w:ins w:id="1831" w:author="Pande, Amitkumar" w:date="2020-10-09T09:51:00Z"/>
                <w:rFonts w:ascii="Calibri" w:eastAsia="Times New Roman" w:hAnsi="Calibri" w:cs="Calibri"/>
                <w:color w:val="000000"/>
                <w:lang w:val="en-IN" w:eastAsia="en-IN"/>
              </w:rPr>
            </w:pPr>
            <w:ins w:id="1832"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833"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1D4C6BD9"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834" w:author="Pande, Amitkumar" w:date="2020-10-09T09:51:00Z"/>
                <w:rFonts w:ascii="Calibri" w:eastAsia="Times New Roman" w:hAnsi="Calibri" w:cs="Calibri"/>
                <w:color w:val="000000"/>
                <w:lang w:val="en-IN" w:eastAsia="en-IN"/>
              </w:rPr>
            </w:pPr>
            <w:ins w:id="1835" w:author="Pande, Amitkumar" w:date="2020-10-09T09:51:00Z">
              <w:r w:rsidRPr="00FE3B20">
                <w:rPr>
                  <w:rFonts w:ascii="Calibri" w:eastAsia="Times New Roman" w:hAnsi="Calibri" w:cs="Calibri"/>
                  <w:color w:val="000000"/>
                  <w:lang w:val="en-IN" w:eastAsia="en-IN"/>
                </w:rPr>
                <w:t xml:space="preserve">Test the entire solution end to end </w:t>
              </w:r>
            </w:ins>
          </w:p>
        </w:tc>
        <w:tc>
          <w:tcPr>
            <w:tcW w:w="0" w:type="pct"/>
            <w:tcPrChange w:id="1836"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17D2265F" w14:textId="0C481E92"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837" w:author="Pande, Amitkumar" w:date="2020-10-09T09:51:00Z"/>
                <w:rFonts w:ascii="Calibri" w:eastAsia="Times New Roman" w:hAnsi="Calibri" w:cs="Calibri"/>
                <w:color w:val="000000"/>
                <w:lang w:val="en-IN" w:eastAsia="en-IN"/>
              </w:rPr>
            </w:pPr>
          </w:p>
        </w:tc>
      </w:tr>
      <w:tr w:rsidR="00FE3B20" w:rsidRPr="00FE3B20" w14:paraId="4F82E944" w14:textId="77777777" w:rsidTr="003D7A6C">
        <w:trPr>
          <w:cnfStyle w:val="000000100000" w:firstRow="0" w:lastRow="0" w:firstColumn="0" w:lastColumn="0" w:oddVBand="0" w:evenVBand="0" w:oddHBand="1" w:evenHBand="0" w:firstRowFirstColumn="0" w:firstRowLastColumn="0" w:lastRowFirstColumn="0" w:lastRowLastColumn="0"/>
          <w:trHeight w:val="300"/>
          <w:ins w:id="1838" w:author="Pande, Amitkumar" w:date="2020-10-09T09:51:00Z"/>
          <w:trPrChange w:id="1839"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40"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293850ED"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841" w:author="Pande, Amitkumar" w:date="2020-10-09T09:51:00Z"/>
                <w:rFonts w:ascii="Calibri" w:eastAsia="Times New Roman" w:hAnsi="Calibri" w:cs="Calibri"/>
                <w:color w:val="000000"/>
                <w:lang w:val="en-IN" w:eastAsia="en-IN"/>
              </w:rPr>
            </w:pPr>
            <w:ins w:id="1842"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843"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7085610C"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844" w:author="Pande, Amitkumar" w:date="2020-10-09T09:51:00Z"/>
                <w:rFonts w:ascii="Calibri" w:eastAsia="Times New Roman" w:hAnsi="Calibri" w:cs="Calibri"/>
                <w:color w:val="000000"/>
                <w:lang w:val="en-IN" w:eastAsia="en-IN"/>
              </w:rPr>
            </w:pPr>
            <w:ins w:id="1845" w:author="Pande, Amitkumar" w:date="2020-10-09T09:51:00Z">
              <w:r w:rsidRPr="00FE3B20">
                <w:rPr>
                  <w:rFonts w:ascii="Calibri" w:eastAsia="Times New Roman" w:hAnsi="Calibri" w:cs="Calibri"/>
                  <w:color w:val="000000"/>
                  <w:lang w:val="en-IN" w:eastAsia="en-IN"/>
                </w:rPr>
                <w:t>Walk through of the entire branching and workflow of DevOps setup</w:t>
              </w:r>
            </w:ins>
          </w:p>
        </w:tc>
        <w:tc>
          <w:tcPr>
            <w:tcW w:w="0" w:type="pct"/>
            <w:tcPrChange w:id="1846"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47E8F81A" w14:textId="45C96D6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847" w:author="Pande, Amitkumar" w:date="2020-10-09T09:51:00Z"/>
                <w:rFonts w:ascii="Calibri" w:eastAsia="Times New Roman" w:hAnsi="Calibri" w:cs="Calibri"/>
                <w:color w:val="000000"/>
                <w:lang w:val="en-IN" w:eastAsia="en-IN"/>
              </w:rPr>
            </w:pPr>
          </w:p>
        </w:tc>
      </w:tr>
      <w:tr w:rsidR="00FE3B20" w:rsidRPr="00FE3B20" w14:paraId="4B3138BA" w14:textId="77777777" w:rsidTr="003D7A6C">
        <w:trPr>
          <w:trHeight w:val="300"/>
          <w:ins w:id="1848" w:author="Pande, Amitkumar" w:date="2020-10-09T09:51:00Z"/>
          <w:trPrChange w:id="1849"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50"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6C3BBE27" w14:textId="77777777" w:rsidR="00FE3B20" w:rsidRPr="00FE3B20" w:rsidRDefault="00FE3B20" w:rsidP="00FE3B20">
            <w:pPr>
              <w:jc w:val="center"/>
              <w:rPr>
                <w:ins w:id="1851" w:author="Pande, Amitkumar" w:date="2020-10-09T09:51:00Z"/>
                <w:rFonts w:ascii="Calibri" w:eastAsia="Times New Roman" w:hAnsi="Calibri" w:cs="Calibri"/>
                <w:color w:val="000000"/>
                <w:lang w:val="en-IN" w:eastAsia="en-IN"/>
              </w:rPr>
            </w:pPr>
            <w:ins w:id="1852"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853"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4AFABFF3"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854" w:author="Pande, Amitkumar" w:date="2020-10-09T09:51:00Z"/>
                <w:rFonts w:ascii="Calibri" w:eastAsia="Times New Roman" w:hAnsi="Calibri" w:cs="Calibri"/>
                <w:color w:val="000000"/>
                <w:lang w:val="en-IN" w:eastAsia="en-IN"/>
              </w:rPr>
            </w:pPr>
            <w:ins w:id="1855" w:author="Pande, Amitkumar" w:date="2020-10-09T09:51:00Z">
              <w:r w:rsidRPr="00FE3B20">
                <w:rPr>
                  <w:rFonts w:ascii="Calibri" w:eastAsia="Times New Roman" w:hAnsi="Calibri" w:cs="Calibri"/>
                  <w:color w:val="000000"/>
                  <w:lang w:val="en-IN" w:eastAsia="en-IN"/>
                </w:rPr>
                <w:t>Corrections on feedback</w:t>
              </w:r>
            </w:ins>
          </w:p>
        </w:tc>
        <w:tc>
          <w:tcPr>
            <w:tcW w:w="0" w:type="pct"/>
            <w:tcPrChange w:id="1856"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10A2A8C5" w14:textId="5B76E241"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857" w:author="Pande, Amitkumar" w:date="2020-10-09T09:51:00Z"/>
                <w:rFonts w:ascii="Calibri" w:eastAsia="Times New Roman" w:hAnsi="Calibri" w:cs="Calibri"/>
                <w:color w:val="000000"/>
                <w:lang w:val="en-IN" w:eastAsia="en-IN"/>
              </w:rPr>
            </w:pPr>
          </w:p>
        </w:tc>
      </w:tr>
      <w:tr w:rsidR="00FE3B20" w:rsidRPr="00FE3B20" w14:paraId="23D873B9" w14:textId="77777777" w:rsidTr="003D7A6C">
        <w:trPr>
          <w:cnfStyle w:val="000000100000" w:firstRow="0" w:lastRow="0" w:firstColumn="0" w:lastColumn="0" w:oddVBand="0" w:evenVBand="0" w:oddHBand="1" w:evenHBand="0" w:firstRowFirstColumn="0" w:firstRowLastColumn="0" w:lastRowFirstColumn="0" w:lastRowLastColumn="0"/>
          <w:trHeight w:val="300"/>
          <w:ins w:id="1858" w:author="Pande, Amitkumar" w:date="2020-10-09T09:51:00Z"/>
          <w:trPrChange w:id="1859"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60"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3A5A0306"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861" w:author="Pande, Amitkumar" w:date="2020-10-09T09:51:00Z"/>
                <w:rFonts w:ascii="Calibri" w:eastAsia="Times New Roman" w:hAnsi="Calibri" w:cs="Calibri"/>
                <w:color w:val="000000"/>
                <w:lang w:val="en-IN" w:eastAsia="en-IN"/>
              </w:rPr>
            </w:pPr>
            <w:ins w:id="1862" w:author="Pande, Amitkumar" w:date="2020-10-09T09:51:00Z">
              <w:r w:rsidRPr="00FE3B20">
                <w:rPr>
                  <w:rFonts w:ascii="Calibri" w:eastAsia="Times New Roman" w:hAnsi="Calibri" w:cs="Calibri"/>
                  <w:color w:val="000000"/>
                  <w:lang w:val="en-IN" w:eastAsia="en-IN"/>
                </w:rPr>
                <w:t> </w:t>
              </w:r>
            </w:ins>
          </w:p>
        </w:tc>
        <w:tc>
          <w:tcPr>
            <w:tcW w:w="0" w:type="pct"/>
            <w:hideMark/>
            <w:tcPrChange w:id="1863"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2A32D3A6"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864" w:author="Pande, Amitkumar" w:date="2020-10-09T09:51:00Z"/>
                <w:rFonts w:ascii="Calibri" w:eastAsia="Times New Roman" w:hAnsi="Calibri" w:cs="Calibri"/>
                <w:b/>
                <w:bCs/>
                <w:color w:val="000000"/>
                <w:lang w:val="en-IN" w:eastAsia="en-IN"/>
              </w:rPr>
            </w:pPr>
            <w:ins w:id="1865" w:author="Pande, Amitkumar" w:date="2020-10-09T09:51:00Z">
              <w:r w:rsidRPr="00FE3B20">
                <w:rPr>
                  <w:rFonts w:ascii="Calibri" w:eastAsia="Times New Roman" w:hAnsi="Calibri" w:cs="Calibri"/>
                  <w:b/>
                  <w:bCs/>
                  <w:color w:val="000000"/>
                  <w:lang w:val="en-IN" w:eastAsia="en-IN"/>
                </w:rPr>
                <w:t>Total</w:t>
              </w:r>
            </w:ins>
          </w:p>
        </w:tc>
        <w:tc>
          <w:tcPr>
            <w:tcW w:w="0" w:type="pct"/>
            <w:tcPrChange w:id="1866"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7AEE524E" w14:textId="7AD2CFA5"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867" w:author="Pande, Amitkumar" w:date="2020-10-09T09:51:00Z"/>
                <w:rFonts w:ascii="Calibri" w:eastAsia="Times New Roman" w:hAnsi="Calibri" w:cs="Calibri"/>
                <w:b/>
                <w:bCs/>
                <w:color w:val="000000"/>
                <w:lang w:val="en-IN" w:eastAsia="en-IN"/>
              </w:rPr>
            </w:pPr>
          </w:p>
        </w:tc>
      </w:tr>
      <w:tr w:rsidR="00FE3B20" w:rsidRPr="00FE3B20" w14:paraId="287150C9" w14:textId="77777777" w:rsidTr="003D7A6C">
        <w:trPr>
          <w:trHeight w:val="300"/>
          <w:ins w:id="1868" w:author="Pande, Amitkumar" w:date="2020-10-09T09:51:00Z"/>
          <w:trPrChange w:id="1869"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70"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1DC3D93" w14:textId="77777777" w:rsidR="00FE3B20" w:rsidRPr="00FE3B20" w:rsidRDefault="00FE3B20" w:rsidP="00FE3B20">
            <w:pPr>
              <w:jc w:val="center"/>
              <w:rPr>
                <w:ins w:id="1871" w:author="Pande, Amitkumar" w:date="2020-10-09T09:51:00Z"/>
                <w:rFonts w:ascii="Calibri" w:eastAsia="Times New Roman" w:hAnsi="Calibri" w:cs="Calibri"/>
                <w:color w:val="000000"/>
                <w:lang w:val="en-IN" w:eastAsia="en-IN"/>
              </w:rPr>
            </w:pPr>
            <w:ins w:id="1872" w:author="Pande, Amitkumar" w:date="2020-10-09T09:51:00Z">
              <w:r w:rsidRPr="00FE3B20">
                <w:rPr>
                  <w:rFonts w:ascii="Calibri" w:eastAsia="Times New Roman" w:hAnsi="Calibri" w:cs="Calibri"/>
                  <w:color w:val="000000"/>
                  <w:lang w:val="en-IN" w:eastAsia="en-IN"/>
                </w:rPr>
                <w:t> </w:t>
              </w:r>
            </w:ins>
          </w:p>
        </w:tc>
        <w:tc>
          <w:tcPr>
            <w:tcW w:w="0" w:type="pct"/>
            <w:hideMark/>
            <w:tcPrChange w:id="1873"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3933012D"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874" w:author="Pande, Amitkumar" w:date="2020-10-09T09:51:00Z"/>
                <w:rFonts w:ascii="Calibri" w:eastAsia="Times New Roman" w:hAnsi="Calibri" w:cs="Calibri"/>
                <w:color w:val="000000"/>
                <w:lang w:val="en-IN" w:eastAsia="en-IN"/>
              </w:rPr>
            </w:pPr>
            <w:ins w:id="1875" w:author="Pande, Amitkumar" w:date="2020-10-09T09:51:00Z">
              <w:r w:rsidRPr="00FE3B20">
                <w:rPr>
                  <w:rFonts w:ascii="Calibri" w:eastAsia="Times New Roman" w:hAnsi="Calibri" w:cs="Calibri"/>
                  <w:color w:val="000000"/>
                  <w:lang w:val="en-IN" w:eastAsia="en-IN"/>
                </w:rPr>
                <w:t> </w:t>
              </w:r>
            </w:ins>
          </w:p>
        </w:tc>
        <w:tc>
          <w:tcPr>
            <w:tcW w:w="0" w:type="pct"/>
            <w:hideMark/>
            <w:tcPrChange w:id="1876" w:author="Pande, Amitkumar" w:date="2020-10-20T17:39:00Z">
              <w:tcPr>
                <w:tcW w:w="624" w:type="pct"/>
                <w:tcBorders>
                  <w:top w:val="nil"/>
                  <w:left w:val="nil"/>
                  <w:bottom w:val="single" w:sz="4" w:space="0" w:color="auto"/>
                  <w:right w:val="single" w:sz="4" w:space="0" w:color="auto"/>
                </w:tcBorders>
                <w:shd w:val="clear" w:color="auto" w:fill="auto"/>
                <w:vAlign w:val="center"/>
                <w:hideMark/>
              </w:tcPr>
            </w:tcPrChange>
          </w:tcPr>
          <w:p w14:paraId="74C0EDD7"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877" w:author="Pande, Amitkumar" w:date="2020-10-09T09:51:00Z"/>
                <w:rFonts w:ascii="Calibri" w:eastAsia="Times New Roman" w:hAnsi="Calibri" w:cs="Calibri"/>
                <w:color w:val="000000"/>
                <w:lang w:val="en-IN" w:eastAsia="en-IN"/>
              </w:rPr>
            </w:pPr>
            <w:ins w:id="1878" w:author="Pande, Amitkumar" w:date="2020-10-09T09:51:00Z">
              <w:r w:rsidRPr="00FE3B20">
                <w:rPr>
                  <w:rFonts w:ascii="Calibri" w:eastAsia="Times New Roman" w:hAnsi="Calibri" w:cs="Calibri"/>
                  <w:color w:val="000000"/>
                  <w:lang w:val="en-IN" w:eastAsia="en-IN"/>
                </w:rPr>
                <w:t> </w:t>
              </w:r>
            </w:ins>
          </w:p>
        </w:tc>
      </w:tr>
      <w:tr w:rsidR="00FE3B20" w:rsidRPr="00FE3B20" w14:paraId="478895B0" w14:textId="77777777" w:rsidTr="003D7A6C">
        <w:trPr>
          <w:cnfStyle w:val="000000100000" w:firstRow="0" w:lastRow="0" w:firstColumn="0" w:lastColumn="0" w:oddVBand="0" w:evenVBand="0" w:oddHBand="1" w:evenHBand="0" w:firstRowFirstColumn="0" w:firstRowLastColumn="0" w:lastRowFirstColumn="0" w:lastRowLastColumn="0"/>
          <w:trHeight w:val="300"/>
          <w:ins w:id="1879" w:author="Pande, Amitkumar" w:date="2020-10-09T09:51:00Z"/>
          <w:trPrChange w:id="1880"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81" w:author="Pande, Amitkumar" w:date="2020-10-20T17:39:00Z">
              <w:tcPr>
                <w:tcW w:w="1507" w:type="pct"/>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1E34F647"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882" w:author="Pande, Amitkumar" w:date="2020-10-09T09:51:00Z"/>
                <w:rFonts w:ascii="Calibri" w:eastAsia="Times New Roman" w:hAnsi="Calibri" w:cs="Calibri"/>
                <w:b w:val="0"/>
                <w:bCs w:val="0"/>
                <w:color w:val="000000"/>
                <w:lang w:val="en-IN" w:eastAsia="en-IN"/>
              </w:rPr>
            </w:pPr>
            <w:ins w:id="1883" w:author="Pande, Amitkumar" w:date="2020-10-09T09:51:00Z">
              <w:r w:rsidRPr="00FE3B20">
                <w:rPr>
                  <w:rFonts w:ascii="Calibri" w:eastAsia="Times New Roman" w:hAnsi="Calibri" w:cs="Calibri"/>
                  <w:color w:val="000000"/>
                  <w:lang w:val="en-IN" w:eastAsia="en-IN"/>
                </w:rPr>
                <w:t> </w:t>
              </w:r>
            </w:ins>
          </w:p>
        </w:tc>
        <w:tc>
          <w:tcPr>
            <w:tcW w:w="0" w:type="pct"/>
            <w:hideMark/>
            <w:tcPrChange w:id="1884" w:author="Pande, Amitkumar" w:date="2020-10-20T17:39:00Z">
              <w:tcPr>
                <w:tcW w:w="2869" w:type="pct"/>
                <w:tcBorders>
                  <w:top w:val="nil"/>
                  <w:left w:val="nil"/>
                  <w:bottom w:val="single" w:sz="4" w:space="0" w:color="auto"/>
                  <w:right w:val="single" w:sz="4" w:space="0" w:color="auto"/>
                </w:tcBorders>
                <w:shd w:val="clear" w:color="000000" w:fill="8DB4E2"/>
                <w:vAlign w:val="center"/>
                <w:hideMark/>
              </w:tcPr>
            </w:tcPrChange>
          </w:tcPr>
          <w:p w14:paraId="70D8D1AA"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885" w:author="Pande, Amitkumar" w:date="2020-10-09T09:51:00Z"/>
                <w:rFonts w:ascii="Calibri" w:eastAsia="Times New Roman" w:hAnsi="Calibri" w:cs="Calibri"/>
                <w:b/>
                <w:bCs/>
                <w:color w:val="000000"/>
                <w:lang w:val="en-IN" w:eastAsia="en-IN"/>
              </w:rPr>
            </w:pPr>
            <w:ins w:id="1886" w:author="Pande, Amitkumar" w:date="2020-10-09T09:51:00Z">
              <w:r w:rsidRPr="00FE3B20">
                <w:rPr>
                  <w:rFonts w:ascii="Calibri" w:eastAsia="Times New Roman" w:hAnsi="Calibri" w:cs="Calibri"/>
                  <w:b/>
                  <w:bCs/>
                  <w:color w:val="000000"/>
                  <w:lang w:val="en-IN" w:eastAsia="en-IN"/>
                </w:rPr>
                <w:t>For v5/6 Architecture (For all 7 customers)</w:t>
              </w:r>
            </w:ins>
          </w:p>
        </w:tc>
        <w:tc>
          <w:tcPr>
            <w:tcW w:w="0" w:type="pct"/>
            <w:hideMark/>
            <w:tcPrChange w:id="1887" w:author="Pande, Amitkumar" w:date="2020-10-20T17:39:00Z">
              <w:tcPr>
                <w:tcW w:w="624" w:type="pct"/>
                <w:tcBorders>
                  <w:top w:val="nil"/>
                  <w:left w:val="nil"/>
                  <w:bottom w:val="single" w:sz="4" w:space="0" w:color="auto"/>
                  <w:right w:val="single" w:sz="4" w:space="0" w:color="auto"/>
                </w:tcBorders>
                <w:shd w:val="clear" w:color="000000" w:fill="8DB4E2"/>
                <w:vAlign w:val="center"/>
                <w:hideMark/>
              </w:tcPr>
            </w:tcPrChange>
          </w:tcPr>
          <w:p w14:paraId="48F058B9"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888" w:author="Pande, Amitkumar" w:date="2020-10-09T09:51:00Z"/>
                <w:rFonts w:ascii="Calibri" w:eastAsia="Times New Roman" w:hAnsi="Calibri" w:cs="Calibri"/>
                <w:b/>
                <w:bCs/>
                <w:color w:val="000000"/>
                <w:lang w:val="en-IN" w:eastAsia="en-IN"/>
              </w:rPr>
            </w:pPr>
            <w:ins w:id="1889" w:author="Pande, Amitkumar" w:date="2020-10-09T09:51:00Z">
              <w:r w:rsidRPr="00FE3B20">
                <w:rPr>
                  <w:rFonts w:ascii="Calibri" w:eastAsia="Times New Roman" w:hAnsi="Calibri" w:cs="Calibri"/>
                  <w:b/>
                  <w:bCs/>
                  <w:color w:val="000000"/>
                  <w:lang w:val="en-IN" w:eastAsia="en-IN"/>
                </w:rPr>
                <w:t> </w:t>
              </w:r>
            </w:ins>
          </w:p>
        </w:tc>
      </w:tr>
      <w:tr w:rsidR="00FE3B20" w:rsidRPr="00FE3B20" w14:paraId="2B771E0B" w14:textId="77777777" w:rsidTr="003D7A6C">
        <w:trPr>
          <w:trHeight w:val="600"/>
          <w:ins w:id="1890" w:author="Pande, Amitkumar" w:date="2020-10-09T09:51:00Z"/>
          <w:trPrChange w:id="1891" w:author="Pande, Amitkumar" w:date="2020-10-20T17:39: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92" w:author="Pande, Amitkumar" w:date="2020-10-20T17:39:00Z">
              <w:tcPr>
                <w:tcW w:w="1507" w:type="pct"/>
                <w:tcBorders>
                  <w:top w:val="nil"/>
                  <w:left w:val="single" w:sz="4" w:space="0" w:color="auto"/>
                  <w:bottom w:val="single" w:sz="4" w:space="0" w:color="auto"/>
                  <w:right w:val="single" w:sz="4" w:space="0" w:color="auto"/>
                </w:tcBorders>
                <w:shd w:val="clear" w:color="000000" w:fill="FFCC99"/>
                <w:vAlign w:val="center"/>
                <w:hideMark/>
              </w:tcPr>
            </w:tcPrChange>
          </w:tcPr>
          <w:p w14:paraId="5DE34AAA" w14:textId="77777777" w:rsidR="00FE3B20" w:rsidRPr="00FE3B20" w:rsidRDefault="00FE3B20" w:rsidP="00FE3B20">
            <w:pPr>
              <w:jc w:val="center"/>
              <w:rPr>
                <w:ins w:id="1893" w:author="Pande, Amitkumar" w:date="2020-10-09T09:51:00Z"/>
                <w:rFonts w:ascii="Calibri" w:eastAsia="Times New Roman" w:hAnsi="Calibri" w:cs="Calibri"/>
                <w:b w:val="0"/>
                <w:bCs w:val="0"/>
                <w:color w:val="000000"/>
                <w:lang w:val="en-IN" w:eastAsia="en-IN"/>
              </w:rPr>
            </w:pPr>
            <w:ins w:id="1894" w:author="Pande, Amitkumar" w:date="2020-10-09T09:51:00Z">
              <w:r w:rsidRPr="00FE3B20">
                <w:rPr>
                  <w:rFonts w:ascii="Calibri" w:eastAsia="Times New Roman" w:hAnsi="Calibri" w:cs="Calibri"/>
                  <w:color w:val="000000"/>
                  <w:lang w:val="en-IN" w:eastAsia="en-IN"/>
                </w:rPr>
                <w:t>Roles</w:t>
              </w:r>
            </w:ins>
          </w:p>
        </w:tc>
        <w:tc>
          <w:tcPr>
            <w:tcW w:w="0" w:type="pct"/>
            <w:hideMark/>
            <w:tcPrChange w:id="1895" w:author="Pande, Amitkumar" w:date="2020-10-20T17:39:00Z">
              <w:tcPr>
                <w:tcW w:w="2869" w:type="pct"/>
                <w:tcBorders>
                  <w:top w:val="nil"/>
                  <w:left w:val="nil"/>
                  <w:bottom w:val="single" w:sz="4" w:space="0" w:color="auto"/>
                  <w:right w:val="single" w:sz="4" w:space="0" w:color="auto"/>
                </w:tcBorders>
                <w:shd w:val="clear" w:color="000000" w:fill="FFCC99"/>
                <w:vAlign w:val="center"/>
                <w:hideMark/>
              </w:tcPr>
            </w:tcPrChange>
          </w:tcPr>
          <w:p w14:paraId="73B451C4"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896" w:author="Pande, Amitkumar" w:date="2020-10-09T09:51:00Z"/>
                <w:rFonts w:ascii="Calibri" w:eastAsia="Times New Roman" w:hAnsi="Calibri" w:cs="Calibri"/>
                <w:b/>
                <w:bCs/>
                <w:color w:val="000000"/>
                <w:lang w:val="en-IN" w:eastAsia="en-IN"/>
              </w:rPr>
            </w:pPr>
            <w:ins w:id="1897" w:author="Pande, Amitkumar" w:date="2020-10-09T09:51:00Z">
              <w:r w:rsidRPr="00FE3B20">
                <w:rPr>
                  <w:rFonts w:ascii="Calibri" w:eastAsia="Times New Roman" w:hAnsi="Calibri" w:cs="Calibri"/>
                  <w:b/>
                  <w:bCs/>
                  <w:color w:val="000000"/>
                  <w:lang w:val="en-IN" w:eastAsia="en-IN"/>
                </w:rPr>
                <w:t>Sub task</w:t>
              </w:r>
            </w:ins>
          </w:p>
        </w:tc>
        <w:tc>
          <w:tcPr>
            <w:tcW w:w="0" w:type="pct"/>
            <w:hideMark/>
            <w:tcPrChange w:id="1898" w:author="Pande, Amitkumar" w:date="2020-10-20T17:39:00Z">
              <w:tcPr>
                <w:tcW w:w="624" w:type="pct"/>
                <w:tcBorders>
                  <w:top w:val="nil"/>
                  <w:left w:val="nil"/>
                  <w:bottom w:val="single" w:sz="4" w:space="0" w:color="auto"/>
                  <w:right w:val="single" w:sz="4" w:space="0" w:color="auto"/>
                </w:tcBorders>
                <w:shd w:val="clear" w:color="000000" w:fill="FFCC99"/>
                <w:vAlign w:val="center"/>
                <w:hideMark/>
              </w:tcPr>
            </w:tcPrChange>
          </w:tcPr>
          <w:p w14:paraId="67B1CFA0"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899" w:author="Pande, Amitkumar" w:date="2020-10-09T09:51:00Z"/>
                <w:rFonts w:ascii="Calibri" w:eastAsia="Times New Roman" w:hAnsi="Calibri" w:cs="Calibri"/>
                <w:b/>
                <w:bCs/>
                <w:color w:val="000000"/>
                <w:lang w:val="en-IN" w:eastAsia="en-IN"/>
              </w:rPr>
            </w:pPr>
            <w:ins w:id="1900" w:author="Pande, Amitkumar" w:date="2020-10-09T09:51:00Z">
              <w:r w:rsidRPr="00FE3B20">
                <w:rPr>
                  <w:rFonts w:ascii="Calibri" w:eastAsia="Times New Roman" w:hAnsi="Calibri" w:cs="Calibri"/>
                  <w:b/>
                  <w:bCs/>
                  <w:color w:val="000000"/>
                  <w:lang w:val="en-IN" w:eastAsia="en-IN"/>
                </w:rPr>
                <w:t>Effort required (person days)</w:t>
              </w:r>
            </w:ins>
          </w:p>
        </w:tc>
      </w:tr>
      <w:tr w:rsidR="00FE3B20" w:rsidRPr="00FE3B20" w14:paraId="7C317CFF" w14:textId="77777777" w:rsidTr="003D7A6C">
        <w:trPr>
          <w:cnfStyle w:val="000000100000" w:firstRow="0" w:lastRow="0" w:firstColumn="0" w:lastColumn="0" w:oddVBand="0" w:evenVBand="0" w:oddHBand="1" w:evenHBand="0" w:firstRowFirstColumn="0" w:firstRowLastColumn="0" w:lastRowFirstColumn="0" w:lastRowLastColumn="0"/>
          <w:trHeight w:val="300"/>
          <w:ins w:id="1901" w:author="Pande, Amitkumar" w:date="2020-10-09T09:51:00Z"/>
          <w:trPrChange w:id="1902"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03" w:author="Pande, Amitkumar" w:date="2020-10-20T17:39:00Z">
              <w:tcPr>
                <w:tcW w:w="1507" w:type="pct"/>
                <w:tcBorders>
                  <w:top w:val="nil"/>
                  <w:left w:val="single" w:sz="4" w:space="0" w:color="auto"/>
                  <w:bottom w:val="nil"/>
                  <w:right w:val="single" w:sz="4" w:space="0" w:color="auto"/>
                </w:tcBorders>
                <w:shd w:val="clear" w:color="auto" w:fill="auto"/>
                <w:hideMark/>
              </w:tcPr>
            </w:tcPrChange>
          </w:tcPr>
          <w:p w14:paraId="13C85B93"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904" w:author="Pande, Amitkumar" w:date="2020-10-09T09:51:00Z"/>
                <w:rFonts w:ascii="Calibri" w:eastAsia="Times New Roman" w:hAnsi="Calibri" w:cs="Calibri"/>
                <w:color w:val="000000"/>
                <w:lang w:val="en-IN" w:eastAsia="en-IN"/>
              </w:rPr>
            </w:pPr>
            <w:ins w:id="1905"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906"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086DC623"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907" w:author="Pande, Amitkumar" w:date="2020-10-09T09:51:00Z"/>
                <w:rFonts w:ascii="Calibri" w:eastAsia="Times New Roman" w:hAnsi="Calibri" w:cs="Calibri"/>
                <w:color w:val="000000"/>
                <w:lang w:val="en-IN" w:eastAsia="en-IN"/>
              </w:rPr>
            </w:pPr>
            <w:ins w:id="1908" w:author="Pande, Amitkumar" w:date="2020-10-09T09:51:00Z">
              <w:r w:rsidRPr="00FE3B20">
                <w:rPr>
                  <w:rFonts w:ascii="Calibri" w:eastAsia="Times New Roman" w:hAnsi="Calibri" w:cs="Calibri"/>
                  <w:color w:val="000000"/>
                  <w:lang w:val="en-IN" w:eastAsia="en-IN"/>
                </w:rPr>
                <w:t>Setup of EC2 instances according to architecture</w:t>
              </w:r>
            </w:ins>
          </w:p>
        </w:tc>
        <w:tc>
          <w:tcPr>
            <w:tcW w:w="0" w:type="pct"/>
            <w:tcPrChange w:id="1909"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7656D4E0" w14:textId="49AF1E8D"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910" w:author="Pande, Amitkumar" w:date="2020-10-09T09:51:00Z"/>
                <w:rFonts w:ascii="Calibri" w:eastAsia="Times New Roman" w:hAnsi="Calibri" w:cs="Calibri"/>
                <w:color w:val="000000"/>
                <w:lang w:val="en-IN" w:eastAsia="en-IN"/>
              </w:rPr>
            </w:pPr>
          </w:p>
        </w:tc>
      </w:tr>
      <w:tr w:rsidR="00FE3B20" w:rsidRPr="00FE3B20" w14:paraId="47FCC197" w14:textId="77777777" w:rsidTr="003D7A6C">
        <w:trPr>
          <w:trHeight w:val="300"/>
          <w:ins w:id="1911" w:author="Pande, Amitkumar" w:date="2020-10-09T09:51:00Z"/>
          <w:trPrChange w:id="1912"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13"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11954AEF" w14:textId="77777777" w:rsidR="00FE3B20" w:rsidRPr="00FE3B20" w:rsidRDefault="00FE3B20" w:rsidP="00FE3B20">
            <w:pPr>
              <w:jc w:val="center"/>
              <w:rPr>
                <w:ins w:id="1914" w:author="Pande, Amitkumar" w:date="2020-10-09T09:51:00Z"/>
                <w:rFonts w:ascii="Calibri" w:eastAsia="Times New Roman" w:hAnsi="Calibri" w:cs="Calibri"/>
                <w:color w:val="000000"/>
                <w:lang w:val="en-IN" w:eastAsia="en-IN"/>
              </w:rPr>
            </w:pPr>
            <w:ins w:id="1915" w:author="Pande, Amitkumar" w:date="2020-10-09T09:51:00Z">
              <w:r w:rsidRPr="00FE3B20">
                <w:rPr>
                  <w:rFonts w:ascii="Calibri" w:eastAsia="Times New Roman" w:hAnsi="Calibri" w:cs="Calibri"/>
                  <w:color w:val="000000"/>
                  <w:lang w:val="en-IN" w:eastAsia="en-IN"/>
                </w:rPr>
                <w:lastRenderedPageBreak/>
                <w:t>Sr. Cloud Engineer</w:t>
              </w:r>
            </w:ins>
          </w:p>
        </w:tc>
        <w:tc>
          <w:tcPr>
            <w:tcW w:w="0" w:type="pct"/>
            <w:hideMark/>
            <w:tcPrChange w:id="1916"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276875E3"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917" w:author="Pande, Amitkumar" w:date="2020-10-09T09:51:00Z"/>
                <w:rFonts w:ascii="Calibri" w:eastAsia="Times New Roman" w:hAnsi="Calibri" w:cs="Calibri"/>
                <w:color w:val="000000"/>
                <w:lang w:val="en-IN" w:eastAsia="en-IN"/>
              </w:rPr>
            </w:pPr>
            <w:ins w:id="1918" w:author="Pande, Amitkumar" w:date="2020-10-09T09:51:00Z">
              <w:r w:rsidRPr="00FE3B20">
                <w:rPr>
                  <w:rFonts w:ascii="Calibri" w:eastAsia="Times New Roman" w:hAnsi="Calibri" w:cs="Calibri"/>
                  <w:color w:val="000000"/>
                  <w:lang w:val="en-IN" w:eastAsia="en-IN"/>
                </w:rPr>
                <w:t>Setup ALB and configure it to route requests to servers</w:t>
              </w:r>
            </w:ins>
          </w:p>
        </w:tc>
        <w:tc>
          <w:tcPr>
            <w:tcW w:w="0" w:type="pct"/>
            <w:tcPrChange w:id="1919"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6D7F4EBE" w14:textId="5E33D4C6"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920" w:author="Pande, Amitkumar" w:date="2020-10-09T09:51:00Z"/>
                <w:rFonts w:ascii="Calibri" w:eastAsia="Times New Roman" w:hAnsi="Calibri" w:cs="Calibri"/>
                <w:color w:val="000000"/>
                <w:lang w:val="en-IN" w:eastAsia="en-IN"/>
              </w:rPr>
            </w:pPr>
          </w:p>
        </w:tc>
      </w:tr>
      <w:tr w:rsidR="00FE3B20" w:rsidRPr="00FE3B20" w14:paraId="5E4D0618" w14:textId="77777777" w:rsidTr="003D7A6C">
        <w:trPr>
          <w:cnfStyle w:val="000000100000" w:firstRow="0" w:lastRow="0" w:firstColumn="0" w:lastColumn="0" w:oddVBand="0" w:evenVBand="0" w:oddHBand="1" w:evenHBand="0" w:firstRowFirstColumn="0" w:firstRowLastColumn="0" w:lastRowFirstColumn="0" w:lastRowLastColumn="0"/>
          <w:trHeight w:val="300"/>
          <w:ins w:id="1921" w:author="Pande, Amitkumar" w:date="2020-10-09T09:51:00Z"/>
          <w:trPrChange w:id="1922"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23"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69B8D5B"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924" w:author="Pande, Amitkumar" w:date="2020-10-09T09:51:00Z"/>
                <w:rFonts w:ascii="Calibri" w:eastAsia="Times New Roman" w:hAnsi="Calibri" w:cs="Calibri"/>
                <w:color w:val="000000"/>
                <w:lang w:val="en-IN" w:eastAsia="en-IN"/>
              </w:rPr>
            </w:pPr>
            <w:ins w:id="1925"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926"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588AAB2F"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927" w:author="Pande, Amitkumar" w:date="2020-10-09T09:51:00Z"/>
                <w:rFonts w:ascii="Calibri" w:eastAsia="Times New Roman" w:hAnsi="Calibri" w:cs="Calibri"/>
                <w:color w:val="000000"/>
                <w:lang w:val="en-IN" w:eastAsia="en-IN"/>
              </w:rPr>
            </w:pPr>
            <w:ins w:id="1928" w:author="Pande, Amitkumar" w:date="2020-10-09T09:51:00Z">
              <w:r w:rsidRPr="00FE3B20">
                <w:rPr>
                  <w:rFonts w:ascii="Calibri" w:eastAsia="Times New Roman" w:hAnsi="Calibri" w:cs="Calibri"/>
                  <w:color w:val="000000"/>
                  <w:lang w:val="en-IN" w:eastAsia="en-IN"/>
                </w:rPr>
                <w:t>Setup RDS with MySQL</w:t>
              </w:r>
            </w:ins>
          </w:p>
        </w:tc>
        <w:tc>
          <w:tcPr>
            <w:tcW w:w="0" w:type="pct"/>
            <w:tcPrChange w:id="1929"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5AD5FCB8" w14:textId="057689B3"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930" w:author="Pande, Amitkumar" w:date="2020-10-09T09:51:00Z"/>
                <w:rFonts w:ascii="Calibri" w:eastAsia="Times New Roman" w:hAnsi="Calibri" w:cs="Calibri"/>
                <w:color w:val="000000"/>
                <w:lang w:val="en-IN" w:eastAsia="en-IN"/>
              </w:rPr>
            </w:pPr>
          </w:p>
        </w:tc>
      </w:tr>
      <w:tr w:rsidR="00FE3B20" w:rsidRPr="00FE3B20" w14:paraId="0D10559F" w14:textId="77777777" w:rsidTr="003D7A6C">
        <w:trPr>
          <w:trHeight w:val="600"/>
          <w:ins w:id="1931" w:author="Pande, Amitkumar" w:date="2020-10-09T09:51:00Z"/>
          <w:trPrChange w:id="1932" w:author="Pande, Amitkumar" w:date="2020-10-20T17:39: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33"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BEFAC19" w14:textId="77777777" w:rsidR="00FE3B20" w:rsidRPr="00FE3B20" w:rsidRDefault="00FE3B20" w:rsidP="00FE3B20">
            <w:pPr>
              <w:jc w:val="center"/>
              <w:rPr>
                <w:ins w:id="1934" w:author="Pande, Amitkumar" w:date="2020-10-09T09:51:00Z"/>
                <w:rFonts w:ascii="Calibri" w:eastAsia="Times New Roman" w:hAnsi="Calibri" w:cs="Calibri"/>
                <w:color w:val="000000"/>
                <w:lang w:val="en-IN" w:eastAsia="en-IN"/>
              </w:rPr>
            </w:pPr>
            <w:ins w:id="1935"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936"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44AA0BB4"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937" w:author="Pande, Amitkumar" w:date="2020-10-09T09:51:00Z"/>
                <w:rFonts w:ascii="Calibri" w:eastAsia="Times New Roman" w:hAnsi="Calibri" w:cs="Calibri"/>
                <w:color w:val="000000"/>
                <w:lang w:val="en-IN" w:eastAsia="en-IN"/>
              </w:rPr>
            </w:pPr>
            <w:ins w:id="1938" w:author="Pande, Amitkumar" w:date="2020-10-09T09:51:00Z">
              <w:r w:rsidRPr="00FE3B20">
                <w:rPr>
                  <w:rFonts w:ascii="Calibri" w:eastAsia="Times New Roman" w:hAnsi="Calibri" w:cs="Calibri"/>
                  <w:color w:val="000000"/>
                  <w:lang w:val="en-IN" w:eastAsia="en-IN"/>
                </w:rPr>
                <w:t>Support to customer on application setup. (Deployment server in case of Web/App/Api)</w:t>
              </w:r>
            </w:ins>
          </w:p>
        </w:tc>
        <w:tc>
          <w:tcPr>
            <w:tcW w:w="0" w:type="pct"/>
            <w:tcPrChange w:id="1939"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4A8FE350" w14:textId="2F8D3C5E"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940" w:author="Pande, Amitkumar" w:date="2020-10-09T09:51:00Z"/>
                <w:rFonts w:ascii="Calibri" w:eastAsia="Times New Roman" w:hAnsi="Calibri" w:cs="Calibri"/>
                <w:color w:val="000000"/>
                <w:lang w:val="en-IN" w:eastAsia="en-IN"/>
              </w:rPr>
            </w:pPr>
          </w:p>
        </w:tc>
      </w:tr>
      <w:tr w:rsidR="00FE3B20" w:rsidRPr="00FE3B20" w14:paraId="5D12804B" w14:textId="77777777" w:rsidTr="003D7A6C">
        <w:trPr>
          <w:cnfStyle w:val="000000100000" w:firstRow="0" w:lastRow="0" w:firstColumn="0" w:lastColumn="0" w:oddVBand="0" w:evenVBand="0" w:oddHBand="1" w:evenHBand="0" w:firstRowFirstColumn="0" w:firstRowLastColumn="0" w:lastRowFirstColumn="0" w:lastRowLastColumn="0"/>
          <w:trHeight w:val="300"/>
          <w:ins w:id="1941" w:author="Pande, Amitkumar" w:date="2020-10-09T09:51:00Z"/>
          <w:trPrChange w:id="1942"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vMerge w:val="restart"/>
            <w:hideMark/>
            <w:tcPrChange w:id="1943" w:author="Pande, Amitkumar" w:date="2020-10-20T17:39:00Z">
              <w:tcPr>
                <w:tcW w:w="1507" w:type="pct"/>
                <w:vMerge w:val="restart"/>
                <w:tcBorders>
                  <w:top w:val="single" w:sz="4" w:space="0" w:color="auto"/>
                  <w:left w:val="single" w:sz="4" w:space="0" w:color="auto"/>
                  <w:bottom w:val="single" w:sz="4" w:space="0" w:color="auto"/>
                  <w:right w:val="single" w:sz="4" w:space="0" w:color="auto"/>
                </w:tcBorders>
                <w:shd w:val="clear" w:color="auto" w:fill="auto"/>
                <w:hideMark/>
              </w:tcPr>
            </w:tcPrChange>
          </w:tcPr>
          <w:p w14:paraId="46B17B45"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944" w:author="Pande, Amitkumar" w:date="2020-10-09T09:51:00Z"/>
                <w:rFonts w:ascii="Calibri" w:eastAsia="Times New Roman" w:hAnsi="Calibri" w:cs="Calibri"/>
                <w:color w:val="000000"/>
                <w:lang w:val="en-IN" w:eastAsia="en-IN"/>
              </w:rPr>
            </w:pPr>
            <w:ins w:id="1945"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946"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21D2DCFC"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947" w:author="Pande, Amitkumar" w:date="2020-10-09T09:51:00Z"/>
                <w:rFonts w:ascii="Calibri" w:eastAsia="Times New Roman" w:hAnsi="Calibri" w:cs="Calibri"/>
                <w:color w:val="000000"/>
                <w:lang w:val="en-IN" w:eastAsia="en-IN"/>
              </w:rPr>
            </w:pPr>
            <w:ins w:id="1948" w:author="Pande, Amitkumar" w:date="2020-10-09T09:51:00Z">
              <w:r w:rsidRPr="00FE3B20">
                <w:rPr>
                  <w:rFonts w:ascii="Calibri" w:eastAsia="Times New Roman" w:hAnsi="Calibri" w:cs="Calibri"/>
                  <w:color w:val="000000"/>
                  <w:lang w:val="en-IN" w:eastAsia="en-IN"/>
                </w:rPr>
                <w:t>Cloud Watch Alerts and Setup of Standard / Custom Metrics - ASG Metrics</w:t>
              </w:r>
            </w:ins>
          </w:p>
        </w:tc>
        <w:tc>
          <w:tcPr>
            <w:tcW w:w="0" w:type="pct"/>
            <w:vMerge w:val="restart"/>
            <w:tcPrChange w:id="1949" w:author="Pande, Amitkumar" w:date="2020-10-20T17:39:00Z">
              <w:tcPr>
                <w:tcW w:w="624" w:type="pct"/>
                <w:vMerge w:val="restart"/>
                <w:tcBorders>
                  <w:top w:val="nil"/>
                  <w:left w:val="single" w:sz="4" w:space="0" w:color="auto"/>
                  <w:bottom w:val="single" w:sz="4" w:space="0" w:color="auto"/>
                  <w:right w:val="single" w:sz="4" w:space="0" w:color="auto"/>
                </w:tcBorders>
                <w:shd w:val="clear" w:color="auto" w:fill="auto"/>
                <w:vAlign w:val="center"/>
              </w:tcPr>
            </w:tcPrChange>
          </w:tcPr>
          <w:p w14:paraId="31747DFF" w14:textId="7E8E61FC"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950" w:author="Pande, Amitkumar" w:date="2020-10-09T09:51:00Z"/>
                <w:rFonts w:ascii="Calibri" w:eastAsia="Times New Roman" w:hAnsi="Calibri" w:cs="Calibri"/>
                <w:color w:val="000000"/>
                <w:lang w:val="en-IN" w:eastAsia="en-IN"/>
              </w:rPr>
            </w:pPr>
          </w:p>
        </w:tc>
      </w:tr>
      <w:tr w:rsidR="00FE3B20" w:rsidRPr="00FE3B20" w14:paraId="42B61FE1" w14:textId="77777777" w:rsidTr="003D7A6C">
        <w:trPr>
          <w:trHeight w:val="300"/>
          <w:ins w:id="1951" w:author="Pande, Amitkumar" w:date="2020-10-09T09:51:00Z"/>
          <w:trPrChange w:id="1952"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953" w:author="Pande, Amitkumar" w:date="2020-10-20T17:39:00Z">
              <w:tcPr>
                <w:tcW w:w="1507" w:type="pct"/>
                <w:vMerge/>
                <w:tcBorders>
                  <w:top w:val="single" w:sz="4" w:space="0" w:color="auto"/>
                  <w:left w:val="single" w:sz="4" w:space="0" w:color="auto"/>
                  <w:bottom w:val="single" w:sz="4" w:space="0" w:color="auto"/>
                  <w:right w:val="single" w:sz="4" w:space="0" w:color="auto"/>
                </w:tcBorders>
                <w:vAlign w:val="center"/>
                <w:hideMark/>
              </w:tcPr>
            </w:tcPrChange>
          </w:tcPr>
          <w:p w14:paraId="29D0A33A" w14:textId="77777777" w:rsidR="00FE3B20" w:rsidRPr="00FE3B20" w:rsidRDefault="00FE3B20" w:rsidP="00FE3B20">
            <w:pPr>
              <w:rPr>
                <w:ins w:id="1954" w:author="Pande, Amitkumar" w:date="2020-10-09T09:51:00Z"/>
                <w:rFonts w:ascii="Calibri" w:eastAsia="Times New Roman" w:hAnsi="Calibri" w:cs="Calibri"/>
                <w:color w:val="000000"/>
                <w:lang w:val="en-IN" w:eastAsia="en-IN"/>
              </w:rPr>
            </w:pPr>
          </w:p>
        </w:tc>
        <w:tc>
          <w:tcPr>
            <w:tcW w:w="0" w:type="pct"/>
            <w:hideMark/>
            <w:tcPrChange w:id="1955"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4412A3B7"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956" w:author="Pande, Amitkumar" w:date="2020-10-09T09:51:00Z"/>
                <w:rFonts w:ascii="Calibri" w:eastAsia="Times New Roman" w:hAnsi="Calibri" w:cs="Calibri"/>
                <w:color w:val="000000"/>
                <w:lang w:val="en-IN" w:eastAsia="en-IN"/>
              </w:rPr>
            </w:pPr>
            <w:ins w:id="1957" w:author="Pande, Amitkumar" w:date="2020-10-09T09:51:00Z">
              <w:r w:rsidRPr="00FE3B20">
                <w:rPr>
                  <w:rFonts w:ascii="Calibri" w:eastAsia="Times New Roman" w:hAnsi="Calibri" w:cs="Calibri"/>
                  <w:color w:val="000000"/>
                  <w:lang w:val="en-IN" w:eastAsia="en-IN"/>
                </w:rPr>
                <w:t>Cloud Watch Dashboards Setup</w:t>
              </w:r>
            </w:ins>
          </w:p>
        </w:tc>
        <w:tc>
          <w:tcPr>
            <w:tcW w:w="0" w:type="pct"/>
            <w:vMerge/>
            <w:tcPrChange w:id="1958" w:author="Pande, Amitkumar" w:date="2020-10-20T17:39:00Z">
              <w:tcPr>
                <w:tcW w:w="624" w:type="pct"/>
                <w:vMerge/>
                <w:tcBorders>
                  <w:top w:val="nil"/>
                  <w:left w:val="single" w:sz="4" w:space="0" w:color="auto"/>
                  <w:bottom w:val="single" w:sz="4" w:space="0" w:color="auto"/>
                  <w:right w:val="single" w:sz="4" w:space="0" w:color="auto"/>
                </w:tcBorders>
                <w:vAlign w:val="center"/>
              </w:tcPr>
            </w:tcPrChange>
          </w:tcPr>
          <w:p w14:paraId="1A1F6D70"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959" w:author="Pande, Amitkumar" w:date="2020-10-09T09:51:00Z"/>
                <w:rFonts w:ascii="Calibri" w:eastAsia="Times New Roman" w:hAnsi="Calibri" w:cs="Calibri"/>
                <w:color w:val="000000"/>
                <w:lang w:val="en-IN" w:eastAsia="en-IN"/>
              </w:rPr>
            </w:pPr>
          </w:p>
        </w:tc>
      </w:tr>
      <w:tr w:rsidR="00FE3B20" w:rsidRPr="00FE3B20" w14:paraId="3797C9C1" w14:textId="77777777" w:rsidTr="003D7A6C">
        <w:trPr>
          <w:cnfStyle w:val="000000100000" w:firstRow="0" w:lastRow="0" w:firstColumn="0" w:lastColumn="0" w:oddVBand="0" w:evenVBand="0" w:oddHBand="1" w:evenHBand="0" w:firstRowFirstColumn="0" w:firstRowLastColumn="0" w:lastRowFirstColumn="0" w:lastRowLastColumn="0"/>
          <w:trHeight w:val="300"/>
          <w:ins w:id="1960" w:author="Pande, Amitkumar" w:date="2020-10-09T09:51:00Z"/>
          <w:trPrChange w:id="1961"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62" w:author="Pande, Amitkumar" w:date="2020-10-20T17:39:00Z">
              <w:tcPr>
                <w:tcW w:w="1507" w:type="pct"/>
                <w:tcBorders>
                  <w:top w:val="nil"/>
                  <w:left w:val="single" w:sz="4" w:space="0" w:color="auto"/>
                  <w:bottom w:val="single" w:sz="4" w:space="0" w:color="auto"/>
                  <w:right w:val="single" w:sz="4" w:space="0" w:color="auto"/>
                </w:tcBorders>
                <w:shd w:val="clear" w:color="auto" w:fill="auto"/>
                <w:vAlign w:val="center"/>
                <w:hideMark/>
              </w:tcPr>
            </w:tcPrChange>
          </w:tcPr>
          <w:p w14:paraId="5FF1CB6F"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963" w:author="Pande, Amitkumar" w:date="2020-10-09T09:51:00Z"/>
                <w:rFonts w:ascii="Calibri" w:eastAsia="Times New Roman" w:hAnsi="Calibri" w:cs="Calibri"/>
                <w:color w:val="000000"/>
                <w:lang w:val="en-IN" w:eastAsia="en-IN"/>
              </w:rPr>
            </w:pPr>
            <w:ins w:id="1964"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965"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5A165337"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966" w:author="Pande, Amitkumar" w:date="2020-10-09T09:51:00Z"/>
                <w:rFonts w:ascii="Calibri" w:eastAsia="Times New Roman" w:hAnsi="Calibri" w:cs="Calibri"/>
                <w:color w:val="000000"/>
                <w:lang w:val="en-IN" w:eastAsia="en-IN"/>
              </w:rPr>
            </w:pPr>
            <w:ins w:id="1967" w:author="Pande, Amitkumar" w:date="2020-10-09T09:51:00Z">
              <w:r w:rsidRPr="00FE3B20">
                <w:rPr>
                  <w:rFonts w:ascii="Calibri" w:eastAsia="Times New Roman" w:hAnsi="Calibri" w:cs="Calibri"/>
                  <w:color w:val="000000"/>
                  <w:lang w:val="en-IN" w:eastAsia="en-IN"/>
                </w:rPr>
                <w:t>Configure GuardDuty and AWS Config</w:t>
              </w:r>
            </w:ins>
          </w:p>
        </w:tc>
        <w:tc>
          <w:tcPr>
            <w:tcW w:w="0" w:type="pct"/>
            <w:tcPrChange w:id="1968"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2583426B" w14:textId="375204F2"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969" w:author="Pande, Amitkumar" w:date="2020-10-09T09:51:00Z"/>
                <w:rFonts w:ascii="Calibri" w:eastAsia="Times New Roman" w:hAnsi="Calibri" w:cs="Calibri"/>
                <w:color w:val="000000"/>
                <w:lang w:val="en-IN" w:eastAsia="en-IN"/>
              </w:rPr>
            </w:pPr>
          </w:p>
        </w:tc>
      </w:tr>
      <w:tr w:rsidR="00FE3B20" w:rsidRPr="00FE3B20" w14:paraId="11E7E0EE" w14:textId="77777777" w:rsidTr="003D7A6C">
        <w:trPr>
          <w:trHeight w:val="300"/>
          <w:ins w:id="1970" w:author="Pande, Amitkumar" w:date="2020-10-09T09:51:00Z"/>
          <w:trPrChange w:id="1971"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72" w:author="Pande, Amitkumar" w:date="2020-10-20T17:39:00Z">
              <w:tcPr>
                <w:tcW w:w="1507" w:type="pct"/>
                <w:tcBorders>
                  <w:top w:val="nil"/>
                  <w:left w:val="single" w:sz="4" w:space="0" w:color="auto"/>
                  <w:bottom w:val="single" w:sz="4" w:space="0" w:color="auto"/>
                  <w:right w:val="single" w:sz="4" w:space="0" w:color="auto"/>
                </w:tcBorders>
                <w:shd w:val="clear" w:color="auto" w:fill="auto"/>
                <w:vAlign w:val="center"/>
                <w:hideMark/>
              </w:tcPr>
            </w:tcPrChange>
          </w:tcPr>
          <w:p w14:paraId="5523C482" w14:textId="77777777" w:rsidR="00FE3B20" w:rsidRPr="00FE3B20" w:rsidRDefault="00FE3B20" w:rsidP="00FE3B20">
            <w:pPr>
              <w:jc w:val="center"/>
              <w:rPr>
                <w:ins w:id="1973" w:author="Pande, Amitkumar" w:date="2020-10-09T09:51:00Z"/>
                <w:rFonts w:ascii="Calibri" w:eastAsia="Times New Roman" w:hAnsi="Calibri" w:cs="Calibri"/>
                <w:color w:val="000000"/>
                <w:lang w:val="en-IN" w:eastAsia="en-IN"/>
              </w:rPr>
            </w:pPr>
            <w:ins w:id="1974"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975"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58368F6F"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976" w:author="Pande, Amitkumar" w:date="2020-10-09T09:51:00Z"/>
                <w:rFonts w:ascii="Calibri" w:eastAsia="Times New Roman" w:hAnsi="Calibri" w:cs="Calibri"/>
                <w:color w:val="000000"/>
                <w:lang w:val="en-IN" w:eastAsia="en-IN"/>
              </w:rPr>
            </w:pPr>
            <w:ins w:id="1977" w:author="Pande, Amitkumar" w:date="2020-10-09T09:51:00Z">
              <w:r w:rsidRPr="00FE3B20">
                <w:rPr>
                  <w:rFonts w:ascii="Calibri" w:eastAsia="Times New Roman" w:hAnsi="Calibri" w:cs="Calibri"/>
                  <w:color w:val="000000"/>
                  <w:lang w:val="en-IN" w:eastAsia="en-IN"/>
                </w:rPr>
                <w:t>Handover &amp; Documentation.</w:t>
              </w:r>
            </w:ins>
          </w:p>
        </w:tc>
        <w:tc>
          <w:tcPr>
            <w:tcW w:w="0" w:type="pct"/>
            <w:tcPrChange w:id="1978"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402977DB" w14:textId="60949041"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979" w:author="Pande, Amitkumar" w:date="2020-10-09T09:51:00Z"/>
                <w:rFonts w:ascii="Calibri" w:eastAsia="Times New Roman" w:hAnsi="Calibri" w:cs="Calibri"/>
                <w:color w:val="000000"/>
                <w:lang w:val="en-IN" w:eastAsia="en-IN"/>
              </w:rPr>
            </w:pPr>
          </w:p>
        </w:tc>
      </w:tr>
      <w:tr w:rsidR="00FE3B20" w:rsidRPr="00FE3B20" w14:paraId="383D0809" w14:textId="77777777" w:rsidTr="003D7A6C">
        <w:trPr>
          <w:cnfStyle w:val="000000100000" w:firstRow="0" w:lastRow="0" w:firstColumn="0" w:lastColumn="0" w:oddVBand="0" w:evenVBand="0" w:oddHBand="1" w:evenHBand="0" w:firstRowFirstColumn="0" w:firstRowLastColumn="0" w:lastRowFirstColumn="0" w:lastRowLastColumn="0"/>
          <w:trHeight w:val="300"/>
          <w:ins w:id="1980" w:author="Pande, Amitkumar" w:date="2020-10-09T09:51:00Z"/>
          <w:trPrChange w:id="1981"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82" w:author="Pande, Amitkumar" w:date="2020-10-20T17:39:00Z">
              <w:tcPr>
                <w:tcW w:w="1507" w:type="pct"/>
                <w:tcBorders>
                  <w:top w:val="nil"/>
                  <w:left w:val="single" w:sz="4" w:space="0" w:color="auto"/>
                  <w:bottom w:val="single" w:sz="4" w:space="0" w:color="auto"/>
                  <w:right w:val="single" w:sz="4" w:space="0" w:color="auto"/>
                </w:tcBorders>
                <w:shd w:val="clear" w:color="auto" w:fill="auto"/>
                <w:vAlign w:val="center"/>
                <w:hideMark/>
              </w:tcPr>
            </w:tcPrChange>
          </w:tcPr>
          <w:p w14:paraId="07ACD22C"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983" w:author="Pande, Amitkumar" w:date="2020-10-09T09:51:00Z"/>
                <w:rFonts w:ascii="Calibri" w:eastAsia="Times New Roman" w:hAnsi="Calibri" w:cs="Calibri"/>
                <w:b w:val="0"/>
                <w:bCs w:val="0"/>
                <w:color w:val="000000"/>
                <w:lang w:val="en-IN" w:eastAsia="en-IN"/>
              </w:rPr>
            </w:pPr>
            <w:ins w:id="1984" w:author="Pande, Amitkumar" w:date="2020-10-09T09:51:00Z">
              <w:r w:rsidRPr="00FE3B20">
                <w:rPr>
                  <w:rFonts w:ascii="Calibri" w:eastAsia="Times New Roman" w:hAnsi="Calibri" w:cs="Calibri"/>
                  <w:color w:val="000000"/>
                  <w:lang w:val="en-IN" w:eastAsia="en-IN"/>
                </w:rPr>
                <w:t> </w:t>
              </w:r>
            </w:ins>
          </w:p>
        </w:tc>
        <w:tc>
          <w:tcPr>
            <w:tcW w:w="0" w:type="pct"/>
            <w:hideMark/>
            <w:tcPrChange w:id="1985"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0C078EF2"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986" w:author="Pande, Amitkumar" w:date="2020-10-09T09:51:00Z"/>
                <w:rFonts w:ascii="Calibri" w:eastAsia="Times New Roman" w:hAnsi="Calibri" w:cs="Calibri"/>
                <w:b/>
                <w:bCs/>
                <w:color w:val="000000"/>
                <w:lang w:val="en-IN" w:eastAsia="en-IN"/>
              </w:rPr>
            </w:pPr>
            <w:ins w:id="1987" w:author="Pande, Amitkumar" w:date="2020-10-09T09:51:00Z">
              <w:r w:rsidRPr="00FE3B20">
                <w:rPr>
                  <w:rFonts w:ascii="Calibri" w:eastAsia="Times New Roman" w:hAnsi="Calibri" w:cs="Calibri"/>
                  <w:b/>
                  <w:bCs/>
                  <w:color w:val="000000"/>
                  <w:lang w:val="en-IN" w:eastAsia="en-IN"/>
                </w:rPr>
                <w:t>Total</w:t>
              </w:r>
            </w:ins>
          </w:p>
        </w:tc>
        <w:tc>
          <w:tcPr>
            <w:tcW w:w="0" w:type="pct"/>
            <w:tcPrChange w:id="1988"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19038CCB" w14:textId="3E6EED5F"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989" w:author="Pande, Amitkumar" w:date="2020-10-09T09:51:00Z"/>
                <w:rFonts w:ascii="Calibri" w:eastAsia="Times New Roman" w:hAnsi="Calibri" w:cs="Calibri"/>
                <w:b/>
                <w:bCs/>
                <w:color w:val="000000"/>
                <w:lang w:val="en-IN" w:eastAsia="en-IN"/>
              </w:rPr>
            </w:pPr>
          </w:p>
        </w:tc>
      </w:tr>
    </w:tbl>
    <w:p w14:paraId="02AFFA0C" w14:textId="538B1863" w:rsidR="00FE3B20" w:rsidRDefault="00FE3B20" w:rsidP="006F63FA">
      <w:pPr>
        <w:rPr>
          <w:ins w:id="1990" w:author="Pande, Amitkumar" w:date="2020-10-09T09:51:00Z"/>
        </w:rPr>
      </w:pPr>
    </w:p>
    <w:tbl>
      <w:tblPr>
        <w:tblStyle w:val="GridTable5Dark-Accent3"/>
        <w:tblW w:w="5000" w:type="pct"/>
        <w:tblLook w:val="04A0" w:firstRow="1" w:lastRow="0" w:firstColumn="1" w:lastColumn="0" w:noHBand="0" w:noVBand="1"/>
        <w:tblPrChange w:id="1991" w:author="Pande, Amitkumar" w:date="2020-10-20T17:39:00Z">
          <w:tblPr>
            <w:tblStyle w:val="GridTable4"/>
            <w:tblW w:w="5000" w:type="pct"/>
            <w:tblLook w:val="04A0" w:firstRow="1" w:lastRow="0" w:firstColumn="1" w:lastColumn="0" w:noHBand="0" w:noVBand="1"/>
          </w:tblPr>
        </w:tblPrChange>
      </w:tblPr>
      <w:tblGrid>
        <w:gridCol w:w="3624"/>
        <w:gridCol w:w="3982"/>
        <w:gridCol w:w="3184"/>
        <w:tblGridChange w:id="1992">
          <w:tblGrid>
            <w:gridCol w:w="5"/>
            <w:gridCol w:w="3247"/>
            <w:gridCol w:w="5"/>
            <w:gridCol w:w="6186"/>
            <w:gridCol w:w="5"/>
            <w:gridCol w:w="1342"/>
            <w:gridCol w:w="5"/>
          </w:tblGrid>
        </w:tblGridChange>
      </w:tblGrid>
      <w:tr w:rsidR="003D7A6C" w:rsidRPr="003D7A6C" w14:paraId="4781B59C" w14:textId="77777777" w:rsidTr="003D7A6C">
        <w:trPr>
          <w:cnfStyle w:val="100000000000" w:firstRow="1" w:lastRow="0" w:firstColumn="0" w:lastColumn="0" w:oddVBand="0" w:evenVBand="0" w:oddHBand="0" w:evenHBand="0" w:firstRowFirstColumn="0" w:firstRowLastColumn="0" w:lastRowFirstColumn="0" w:lastRowLastColumn="0"/>
          <w:trHeight w:val="300"/>
          <w:ins w:id="1993" w:author="Pande, Amitkumar" w:date="2020-10-09T09:51:00Z"/>
          <w:trPrChange w:id="1994"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95" w:author="Pande, Amitkumar" w:date="2020-10-20T17:39:00Z">
              <w:tcPr>
                <w:tcW w:w="1507" w:type="pct"/>
                <w:gridSpan w:val="2"/>
                <w:hideMark/>
              </w:tcPr>
            </w:tcPrChange>
          </w:tcPr>
          <w:p w14:paraId="0D48513A" w14:textId="77777777" w:rsidR="00FE3B20" w:rsidRPr="003D7A6C" w:rsidRDefault="00FE3B20" w:rsidP="00FE3B20">
            <w:pPr>
              <w:cnfStyle w:val="101000000000" w:firstRow="1" w:lastRow="0" w:firstColumn="1" w:lastColumn="0" w:oddVBand="0" w:evenVBand="0" w:oddHBand="0" w:evenHBand="0" w:firstRowFirstColumn="0" w:firstRowLastColumn="0" w:lastRowFirstColumn="0" w:lastRowLastColumn="0"/>
              <w:rPr>
                <w:ins w:id="1996" w:author="Pande, Amitkumar" w:date="2020-10-09T09:51:00Z"/>
                <w:rFonts w:ascii="Calibri" w:eastAsia="Times New Roman" w:hAnsi="Calibri" w:cs="Calibri"/>
                <w:b w:val="0"/>
                <w:bCs w:val="0"/>
                <w:lang w:val="en-IN" w:eastAsia="en-IN"/>
                <w:rPrChange w:id="1997" w:author="Pande, Amitkumar" w:date="2020-10-20T17:38:00Z">
                  <w:rPr>
                    <w:ins w:id="1998" w:author="Pande, Amitkumar" w:date="2020-10-09T09:51:00Z"/>
                    <w:rFonts w:ascii="Calibri" w:eastAsia="Times New Roman" w:hAnsi="Calibri" w:cs="Calibri"/>
                    <w:b w:val="0"/>
                    <w:bCs w:val="0"/>
                    <w:color w:val="000000"/>
                    <w:lang w:val="en-IN" w:eastAsia="en-IN"/>
                  </w:rPr>
                </w:rPrChange>
              </w:rPr>
            </w:pPr>
            <w:ins w:id="1999" w:author="Pande, Amitkumar" w:date="2020-10-09T09:51:00Z">
              <w:r w:rsidRPr="003D7A6C">
                <w:rPr>
                  <w:rFonts w:ascii="Calibri" w:eastAsia="Times New Roman" w:hAnsi="Calibri" w:cs="Calibri"/>
                  <w:color w:val="auto"/>
                  <w:lang w:val="en-IN" w:eastAsia="en-IN"/>
                  <w:rPrChange w:id="2000" w:author="Pande, Amitkumar" w:date="2020-10-20T17:38:00Z">
                    <w:rPr>
                      <w:rFonts w:ascii="Calibri" w:eastAsia="Times New Roman" w:hAnsi="Calibri" w:cs="Calibri"/>
                      <w:color w:val="000000"/>
                      <w:lang w:val="en-IN" w:eastAsia="en-IN"/>
                    </w:rPr>
                  </w:rPrChange>
                </w:rPr>
                <w:t> </w:t>
              </w:r>
            </w:ins>
          </w:p>
        </w:tc>
        <w:tc>
          <w:tcPr>
            <w:tcW w:w="0" w:type="pct"/>
            <w:hideMark/>
            <w:tcPrChange w:id="2001" w:author="Pande, Amitkumar" w:date="2020-10-20T17:39:00Z">
              <w:tcPr>
                <w:tcW w:w="2869" w:type="pct"/>
                <w:gridSpan w:val="2"/>
                <w:hideMark/>
              </w:tcPr>
            </w:tcPrChange>
          </w:tcPr>
          <w:p w14:paraId="2A60D30C" w14:textId="77777777" w:rsidR="00FE3B20" w:rsidRPr="003D7A6C" w:rsidRDefault="00FE3B20" w:rsidP="00FE3B20">
            <w:pPr>
              <w:jc w:val="center"/>
              <w:cnfStyle w:val="100000000000" w:firstRow="1" w:lastRow="0" w:firstColumn="0" w:lastColumn="0" w:oddVBand="0" w:evenVBand="0" w:oddHBand="0" w:evenHBand="0" w:firstRowFirstColumn="0" w:firstRowLastColumn="0" w:lastRowFirstColumn="0" w:lastRowLastColumn="0"/>
              <w:rPr>
                <w:ins w:id="2002" w:author="Pande, Amitkumar" w:date="2020-10-09T09:51:00Z"/>
                <w:rFonts w:ascii="Calibri" w:eastAsia="Times New Roman" w:hAnsi="Calibri" w:cs="Calibri"/>
                <w:b w:val="0"/>
                <w:bCs w:val="0"/>
                <w:lang w:val="en-IN" w:eastAsia="en-IN"/>
                <w:rPrChange w:id="2003" w:author="Pande, Amitkumar" w:date="2020-10-20T17:38:00Z">
                  <w:rPr>
                    <w:ins w:id="2004" w:author="Pande, Amitkumar" w:date="2020-10-09T09:51:00Z"/>
                    <w:rFonts w:ascii="Calibri" w:eastAsia="Times New Roman" w:hAnsi="Calibri" w:cs="Calibri"/>
                    <w:b w:val="0"/>
                    <w:bCs w:val="0"/>
                    <w:color w:val="000000"/>
                    <w:lang w:val="en-IN" w:eastAsia="en-IN"/>
                  </w:rPr>
                </w:rPrChange>
              </w:rPr>
            </w:pPr>
            <w:ins w:id="2005" w:author="Pande, Amitkumar" w:date="2020-10-09T09:51:00Z">
              <w:r w:rsidRPr="003D7A6C">
                <w:rPr>
                  <w:rFonts w:ascii="Calibri" w:eastAsia="Times New Roman" w:hAnsi="Calibri" w:cs="Calibri"/>
                  <w:color w:val="auto"/>
                  <w:lang w:val="en-IN" w:eastAsia="en-IN"/>
                  <w:rPrChange w:id="2006" w:author="Pande, Amitkumar" w:date="2020-10-20T17:38:00Z">
                    <w:rPr>
                      <w:rFonts w:ascii="Calibri" w:eastAsia="Times New Roman" w:hAnsi="Calibri" w:cs="Calibri"/>
                      <w:color w:val="000000"/>
                      <w:lang w:val="en-IN" w:eastAsia="en-IN"/>
                    </w:rPr>
                  </w:rPrChange>
                </w:rPr>
                <w:t> </w:t>
              </w:r>
            </w:ins>
          </w:p>
        </w:tc>
        <w:tc>
          <w:tcPr>
            <w:tcW w:w="0" w:type="pct"/>
            <w:hideMark/>
            <w:tcPrChange w:id="2007" w:author="Pande, Amitkumar" w:date="2020-10-20T17:39:00Z">
              <w:tcPr>
                <w:tcW w:w="624" w:type="pct"/>
                <w:gridSpan w:val="2"/>
                <w:hideMark/>
              </w:tcPr>
            </w:tcPrChange>
          </w:tcPr>
          <w:p w14:paraId="5F8D36F1" w14:textId="77777777" w:rsidR="00FE3B20" w:rsidRPr="003D7A6C" w:rsidRDefault="00FE3B20" w:rsidP="00FE3B20">
            <w:pPr>
              <w:jc w:val="center"/>
              <w:cnfStyle w:val="100000000000" w:firstRow="1" w:lastRow="0" w:firstColumn="0" w:lastColumn="0" w:oddVBand="0" w:evenVBand="0" w:oddHBand="0" w:evenHBand="0" w:firstRowFirstColumn="0" w:firstRowLastColumn="0" w:lastRowFirstColumn="0" w:lastRowLastColumn="0"/>
              <w:rPr>
                <w:ins w:id="2008" w:author="Pande, Amitkumar" w:date="2020-10-09T09:51:00Z"/>
                <w:rFonts w:ascii="Calibri" w:eastAsia="Times New Roman" w:hAnsi="Calibri" w:cs="Calibri"/>
                <w:b w:val="0"/>
                <w:bCs w:val="0"/>
                <w:lang w:val="en-IN" w:eastAsia="en-IN"/>
                <w:rPrChange w:id="2009" w:author="Pande, Amitkumar" w:date="2020-10-20T17:38:00Z">
                  <w:rPr>
                    <w:ins w:id="2010" w:author="Pande, Amitkumar" w:date="2020-10-09T09:51:00Z"/>
                    <w:rFonts w:ascii="Calibri" w:eastAsia="Times New Roman" w:hAnsi="Calibri" w:cs="Calibri"/>
                    <w:b w:val="0"/>
                    <w:bCs w:val="0"/>
                    <w:color w:val="000000"/>
                    <w:lang w:val="en-IN" w:eastAsia="en-IN"/>
                  </w:rPr>
                </w:rPrChange>
              </w:rPr>
            </w:pPr>
            <w:ins w:id="2011" w:author="Pande, Amitkumar" w:date="2020-10-09T09:51:00Z">
              <w:r w:rsidRPr="003D7A6C">
                <w:rPr>
                  <w:rFonts w:ascii="Calibri" w:eastAsia="Times New Roman" w:hAnsi="Calibri" w:cs="Calibri"/>
                  <w:color w:val="auto"/>
                  <w:lang w:val="en-IN" w:eastAsia="en-IN"/>
                  <w:rPrChange w:id="2012" w:author="Pande, Amitkumar" w:date="2020-10-20T17:38:00Z">
                    <w:rPr>
                      <w:rFonts w:ascii="Calibri" w:eastAsia="Times New Roman" w:hAnsi="Calibri" w:cs="Calibri"/>
                      <w:color w:val="000000"/>
                      <w:lang w:val="en-IN" w:eastAsia="en-IN"/>
                    </w:rPr>
                  </w:rPrChange>
                </w:rPr>
                <w:t> </w:t>
              </w:r>
            </w:ins>
          </w:p>
        </w:tc>
      </w:tr>
      <w:tr w:rsidR="00FE3B20" w:rsidRPr="00FE3B20" w14:paraId="04E44203" w14:textId="77777777" w:rsidTr="003D7A6C">
        <w:tblPrEx>
          <w:tblPrExChange w:id="2013"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2014" w:author="Pande, Amitkumar" w:date="2020-10-09T09:51:00Z"/>
          <w:trPrChange w:id="2015"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16" w:author="Pande, Amitkumar" w:date="2020-10-20T17:39:00Z">
              <w:tcPr>
                <w:tcW w:w="1507" w:type="pct"/>
                <w:gridSpan w:val="2"/>
                <w:tcBorders>
                  <w:top w:val="nil"/>
                  <w:left w:val="single" w:sz="4" w:space="0" w:color="auto"/>
                  <w:bottom w:val="single" w:sz="4" w:space="0" w:color="auto"/>
                  <w:right w:val="single" w:sz="4" w:space="0" w:color="auto"/>
                </w:tcBorders>
                <w:shd w:val="clear" w:color="000000" w:fill="8DB4E2"/>
                <w:vAlign w:val="center"/>
                <w:hideMark/>
              </w:tcPr>
            </w:tcPrChange>
          </w:tcPr>
          <w:p w14:paraId="5620F764"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2017" w:author="Pande, Amitkumar" w:date="2020-10-09T09:51:00Z"/>
                <w:rFonts w:ascii="Calibri" w:eastAsia="Times New Roman" w:hAnsi="Calibri" w:cs="Calibri"/>
                <w:b w:val="0"/>
                <w:bCs w:val="0"/>
                <w:color w:val="000000"/>
                <w:lang w:val="en-IN" w:eastAsia="en-IN"/>
              </w:rPr>
            </w:pPr>
            <w:ins w:id="2018" w:author="Pande, Amitkumar" w:date="2020-10-09T09:51:00Z">
              <w:r w:rsidRPr="00FE3B20">
                <w:rPr>
                  <w:rFonts w:ascii="Calibri" w:eastAsia="Times New Roman" w:hAnsi="Calibri" w:cs="Calibri"/>
                  <w:color w:val="000000"/>
                  <w:lang w:val="en-IN" w:eastAsia="en-IN"/>
                </w:rPr>
                <w:t> </w:t>
              </w:r>
            </w:ins>
          </w:p>
        </w:tc>
        <w:tc>
          <w:tcPr>
            <w:tcW w:w="0" w:type="pct"/>
            <w:hideMark/>
            <w:tcPrChange w:id="2019" w:author="Pande, Amitkumar" w:date="2020-10-20T17:39:00Z">
              <w:tcPr>
                <w:tcW w:w="2869" w:type="pct"/>
                <w:gridSpan w:val="2"/>
                <w:tcBorders>
                  <w:top w:val="nil"/>
                  <w:left w:val="nil"/>
                  <w:bottom w:val="single" w:sz="4" w:space="0" w:color="auto"/>
                  <w:right w:val="single" w:sz="4" w:space="0" w:color="auto"/>
                </w:tcBorders>
                <w:shd w:val="clear" w:color="000000" w:fill="8DB4E2"/>
                <w:vAlign w:val="center"/>
                <w:hideMark/>
              </w:tcPr>
            </w:tcPrChange>
          </w:tcPr>
          <w:p w14:paraId="49BF8960"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020" w:author="Pande, Amitkumar" w:date="2020-10-09T09:51:00Z"/>
                <w:rFonts w:ascii="Calibri" w:eastAsia="Times New Roman" w:hAnsi="Calibri" w:cs="Calibri"/>
                <w:b/>
                <w:bCs/>
                <w:color w:val="000000"/>
                <w:lang w:val="en-IN" w:eastAsia="en-IN"/>
              </w:rPr>
            </w:pPr>
            <w:ins w:id="2021" w:author="Pande, Amitkumar" w:date="2020-10-09T09:51:00Z">
              <w:r w:rsidRPr="00FE3B20">
                <w:rPr>
                  <w:rFonts w:ascii="Calibri" w:eastAsia="Times New Roman" w:hAnsi="Calibri" w:cs="Calibri"/>
                  <w:b/>
                  <w:bCs/>
                  <w:color w:val="000000"/>
                  <w:lang w:val="en-IN" w:eastAsia="en-IN"/>
                </w:rPr>
                <w:t>Data Migration (For all 7 customers)</w:t>
              </w:r>
            </w:ins>
          </w:p>
        </w:tc>
        <w:tc>
          <w:tcPr>
            <w:tcW w:w="0" w:type="pct"/>
            <w:hideMark/>
            <w:tcPrChange w:id="2022" w:author="Pande, Amitkumar" w:date="2020-10-20T17:39:00Z">
              <w:tcPr>
                <w:tcW w:w="624" w:type="pct"/>
                <w:gridSpan w:val="2"/>
                <w:tcBorders>
                  <w:top w:val="nil"/>
                  <w:left w:val="nil"/>
                  <w:bottom w:val="single" w:sz="4" w:space="0" w:color="auto"/>
                  <w:right w:val="single" w:sz="4" w:space="0" w:color="auto"/>
                </w:tcBorders>
                <w:shd w:val="clear" w:color="000000" w:fill="8DB4E2"/>
                <w:vAlign w:val="center"/>
                <w:hideMark/>
              </w:tcPr>
            </w:tcPrChange>
          </w:tcPr>
          <w:p w14:paraId="5405FDBE"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2023" w:author="Pande, Amitkumar" w:date="2020-10-09T09:51:00Z"/>
                <w:rFonts w:ascii="Calibri" w:eastAsia="Times New Roman" w:hAnsi="Calibri" w:cs="Calibri"/>
                <w:b/>
                <w:bCs/>
                <w:color w:val="000000"/>
                <w:lang w:val="en-IN" w:eastAsia="en-IN"/>
              </w:rPr>
            </w:pPr>
            <w:ins w:id="2024" w:author="Pande, Amitkumar" w:date="2020-10-09T09:51:00Z">
              <w:r w:rsidRPr="00FE3B20">
                <w:rPr>
                  <w:rFonts w:ascii="Calibri" w:eastAsia="Times New Roman" w:hAnsi="Calibri" w:cs="Calibri"/>
                  <w:b/>
                  <w:bCs/>
                  <w:color w:val="000000"/>
                  <w:lang w:val="en-IN" w:eastAsia="en-IN"/>
                </w:rPr>
                <w:t> </w:t>
              </w:r>
            </w:ins>
          </w:p>
        </w:tc>
      </w:tr>
      <w:tr w:rsidR="00FE3B20" w:rsidRPr="00FE3B20" w14:paraId="34641588" w14:textId="77777777" w:rsidTr="003D7A6C">
        <w:tblPrEx>
          <w:tblPrExChange w:id="2025"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600"/>
          <w:ins w:id="2026" w:author="Pande, Amitkumar" w:date="2020-10-09T09:51:00Z"/>
          <w:trPrChange w:id="2027"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28" w:author="Pande, Amitkumar" w:date="2020-10-20T17:39:00Z">
              <w:tcPr>
                <w:tcW w:w="1507" w:type="pct"/>
                <w:gridSpan w:val="2"/>
                <w:tcBorders>
                  <w:top w:val="nil"/>
                  <w:left w:val="single" w:sz="4" w:space="0" w:color="auto"/>
                  <w:bottom w:val="single" w:sz="4" w:space="0" w:color="auto"/>
                  <w:right w:val="single" w:sz="4" w:space="0" w:color="auto"/>
                </w:tcBorders>
                <w:shd w:val="clear" w:color="000000" w:fill="FFCC99"/>
                <w:vAlign w:val="center"/>
                <w:hideMark/>
              </w:tcPr>
            </w:tcPrChange>
          </w:tcPr>
          <w:p w14:paraId="43C5145A" w14:textId="77777777" w:rsidR="00FE3B20" w:rsidRPr="00FE3B20" w:rsidRDefault="00FE3B20" w:rsidP="00FE3B20">
            <w:pPr>
              <w:jc w:val="center"/>
              <w:rPr>
                <w:ins w:id="2029" w:author="Pande, Amitkumar" w:date="2020-10-09T09:51:00Z"/>
                <w:rFonts w:ascii="Calibri" w:eastAsia="Times New Roman" w:hAnsi="Calibri" w:cs="Calibri"/>
                <w:b w:val="0"/>
                <w:bCs w:val="0"/>
                <w:color w:val="000000"/>
                <w:lang w:val="en-IN" w:eastAsia="en-IN"/>
              </w:rPr>
            </w:pPr>
            <w:ins w:id="2030" w:author="Pande, Amitkumar" w:date="2020-10-09T09:51:00Z">
              <w:r w:rsidRPr="00FE3B20">
                <w:rPr>
                  <w:rFonts w:ascii="Calibri" w:eastAsia="Times New Roman" w:hAnsi="Calibri" w:cs="Calibri"/>
                  <w:color w:val="000000"/>
                  <w:lang w:val="en-IN" w:eastAsia="en-IN"/>
                </w:rPr>
                <w:t>Roles</w:t>
              </w:r>
            </w:ins>
          </w:p>
        </w:tc>
        <w:tc>
          <w:tcPr>
            <w:tcW w:w="0" w:type="pct"/>
            <w:hideMark/>
            <w:tcPrChange w:id="2031" w:author="Pande, Amitkumar" w:date="2020-10-20T17:39:00Z">
              <w:tcPr>
                <w:tcW w:w="2869" w:type="pct"/>
                <w:gridSpan w:val="2"/>
                <w:tcBorders>
                  <w:top w:val="nil"/>
                  <w:left w:val="nil"/>
                  <w:bottom w:val="single" w:sz="4" w:space="0" w:color="auto"/>
                  <w:right w:val="single" w:sz="4" w:space="0" w:color="auto"/>
                </w:tcBorders>
                <w:shd w:val="clear" w:color="000000" w:fill="FFCC99"/>
                <w:vAlign w:val="center"/>
                <w:hideMark/>
              </w:tcPr>
            </w:tcPrChange>
          </w:tcPr>
          <w:p w14:paraId="7AAAA16D"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2032" w:author="Pande, Amitkumar" w:date="2020-10-09T09:51:00Z"/>
                <w:rFonts w:ascii="Calibri" w:eastAsia="Times New Roman" w:hAnsi="Calibri" w:cs="Calibri"/>
                <w:b/>
                <w:bCs/>
                <w:color w:val="000000"/>
                <w:lang w:val="en-IN" w:eastAsia="en-IN"/>
              </w:rPr>
            </w:pPr>
            <w:ins w:id="2033" w:author="Pande, Amitkumar" w:date="2020-10-09T09:51:00Z">
              <w:r w:rsidRPr="00FE3B20">
                <w:rPr>
                  <w:rFonts w:ascii="Calibri" w:eastAsia="Times New Roman" w:hAnsi="Calibri" w:cs="Calibri"/>
                  <w:b/>
                  <w:bCs/>
                  <w:color w:val="000000"/>
                  <w:lang w:val="en-IN" w:eastAsia="en-IN"/>
                </w:rPr>
                <w:t>Sub task</w:t>
              </w:r>
            </w:ins>
          </w:p>
        </w:tc>
        <w:tc>
          <w:tcPr>
            <w:tcW w:w="0" w:type="pct"/>
            <w:hideMark/>
            <w:tcPrChange w:id="2034" w:author="Pande, Amitkumar" w:date="2020-10-20T17:39:00Z">
              <w:tcPr>
                <w:tcW w:w="624" w:type="pct"/>
                <w:gridSpan w:val="2"/>
                <w:tcBorders>
                  <w:top w:val="nil"/>
                  <w:left w:val="nil"/>
                  <w:bottom w:val="single" w:sz="4" w:space="0" w:color="auto"/>
                  <w:right w:val="single" w:sz="4" w:space="0" w:color="auto"/>
                </w:tcBorders>
                <w:shd w:val="clear" w:color="000000" w:fill="FFCC99"/>
                <w:vAlign w:val="center"/>
                <w:hideMark/>
              </w:tcPr>
            </w:tcPrChange>
          </w:tcPr>
          <w:p w14:paraId="7EFFBF8A"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2035" w:author="Pande, Amitkumar" w:date="2020-10-09T09:51:00Z"/>
                <w:rFonts w:ascii="Calibri" w:eastAsia="Times New Roman" w:hAnsi="Calibri" w:cs="Calibri"/>
                <w:b/>
                <w:bCs/>
                <w:color w:val="000000"/>
                <w:lang w:val="en-IN" w:eastAsia="en-IN"/>
              </w:rPr>
            </w:pPr>
            <w:ins w:id="2036" w:author="Pande, Amitkumar" w:date="2020-10-09T09:51:00Z">
              <w:r w:rsidRPr="00FE3B20">
                <w:rPr>
                  <w:rFonts w:ascii="Calibri" w:eastAsia="Times New Roman" w:hAnsi="Calibri" w:cs="Calibri"/>
                  <w:b/>
                  <w:bCs/>
                  <w:color w:val="000000"/>
                  <w:lang w:val="en-IN" w:eastAsia="en-IN"/>
                </w:rPr>
                <w:t>Effort required (person days)</w:t>
              </w:r>
            </w:ins>
          </w:p>
        </w:tc>
      </w:tr>
      <w:tr w:rsidR="00FE3B20" w:rsidRPr="00FE3B20" w14:paraId="05413C85" w14:textId="77777777" w:rsidTr="003D7A6C">
        <w:tblPrEx>
          <w:tblPrExChange w:id="2037"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2038" w:author="Pande, Amitkumar" w:date="2020-10-09T09:51:00Z"/>
          <w:trPrChange w:id="2039"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40" w:author="Pande, Amitkumar" w:date="2020-10-20T17:39:00Z">
              <w:tcPr>
                <w:tcW w:w="1507" w:type="pct"/>
                <w:gridSpan w:val="2"/>
                <w:tcBorders>
                  <w:top w:val="nil"/>
                  <w:left w:val="single" w:sz="4" w:space="0" w:color="auto"/>
                  <w:bottom w:val="nil"/>
                  <w:right w:val="single" w:sz="4" w:space="0" w:color="auto"/>
                </w:tcBorders>
                <w:shd w:val="clear" w:color="auto" w:fill="auto"/>
                <w:hideMark/>
              </w:tcPr>
            </w:tcPrChange>
          </w:tcPr>
          <w:p w14:paraId="7E9ADABE"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2041" w:author="Pande, Amitkumar" w:date="2020-10-09T09:51:00Z"/>
                <w:rFonts w:ascii="Calibri" w:eastAsia="Times New Roman" w:hAnsi="Calibri" w:cs="Calibri"/>
                <w:color w:val="000000"/>
                <w:lang w:val="en-IN" w:eastAsia="en-IN"/>
              </w:rPr>
            </w:pPr>
            <w:ins w:id="2042"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2043"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15C6B126"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2044" w:author="Pande, Amitkumar" w:date="2020-10-09T09:51:00Z"/>
                <w:rFonts w:ascii="Calibri" w:eastAsia="Times New Roman" w:hAnsi="Calibri" w:cs="Calibri"/>
                <w:color w:val="000000"/>
                <w:lang w:val="en-IN" w:eastAsia="en-IN"/>
              </w:rPr>
            </w:pPr>
            <w:ins w:id="2045" w:author="Pande, Amitkumar" w:date="2020-10-09T09:51:00Z">
              <w:r w:rsidRPr="00FE3B20">
                <w:rPr>
                  <w:rFonts w:ascii="Calibri" w:eastAsia="Times New Roman" w:hAnsi="Calibri" w:cs="Calibri"/>
                  <w:color w:val="000000"/>
                  <w:lang w:val="en-IN" w:eastAsia="en-IN"/>
                </w:rPr>
                <w:t>Migrate Data from Onpremise/Cloud to RDS</w:t>
              </w:r>
            </w:ins>
          </w:p>
        </w:tc>
        <w:tc>
          <w:tcPr>
            <w:tcW w:w="0" w:type="pct"/>
            <w:tcPrChange w:id="2046"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0286B7AE" w14:textId="72E6D1F6"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047" w:author="Pande, Amitkumar" w:date="2020-10-09T09:51:00Z"/>
                <w:rFonts w:ascii="Calibri" w:eastAsia="Times New Roman" w:hAnsi="Calibri" w:cs="Calibri"/>
                <w:color w:val="000000"/>
                <w:lang w:val="en-IN" w:eastAsia="en-IN"/>
              </w:rPr>
            </w:pPr>
          </w:p>
        </w:tc>
      </w:tr>
      <w:tr w:rsidR="00FE3B20" w:rsidRPr="00FE3B20" w14:paraId="21573E25" w14:textId="77777777" w:rsidTr="003D7A6C">
        <w:tblPrEx>
          <w:tblPrExChange w:id="2048"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ins w:id="2049" w:author="Pande, Amitkumar" w:date="2020-10-09T09:51:00Z"/>
          <w:trPrChange w:id="2050"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51"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32BB7789" w14:textId="77777777" w:rsidR="00FE3B20" w:rsidRPr="00FE3B20" w:rsidRDefault="00FE3B20" w:rsidP="00FE3B20">
            <w:pPr>
              <w:jc w:val="center"/>
              <w:rPr>
                <w:ins w:id="2052" w:author="Pande, Amitkumar" w:date="2020-10-09T09:51:00Z"/>
                <w:rFonts w:ascii="Calibri" w:eastAsia="Times New Roman" w:hAnsi="Calibri" w:cs="Calibri"/>
                <w:color w:val="000000"/>
                <w:lang w:val="en-IN" w:eastAsia="en-IN"/>
              </w:rPr>
            </w:pPr>
            <w:ins w:id="2053"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2054"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5CE59C99"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2055" w:author="Pande, Amitkumar" w:date="2020-10-09T09:51:00Z"/>
                <w:rFonts w:ascii="Calibri" w:eastAsia="Times New Roman" w:hAnsi="Calibri" w:cs="Calibri"/>
                <w:color w:val="000000"/>
                <w:lang w:val="en-IN" w:eastAsia="en-IN"/>
              </w:rPr>
            </w:pPr>
            <w:ins w:id="2056" w:author="Pande, Amitkumar" w:date="2020-10-09T09:51:00Z">
              <w:r w:rsidRPr="00FE3B20">
                <w:rPr>
                  <w:rFonts w:ascii="Calibri" w:eastAsia="Times New Roman" w:hAnsi="Calibri" w:cs="Calibri"/>
                  <w:color w:val="000000"/>
                  <w:lang w:val="en-IN" w:eastAsia="en-IN"/>
                </w:rPr>
                <w:t>Migrate Data from Onpremise/Cloud storage to S3</w:t>
              </w:r>
            </w:ins>
          </w:p>
        </w:tc>
        <w:tc>
          <w:tcPr>
            <w:tcW w:w="0" w:type="pct"/>
            <w:tcPrChange w:id="2057"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6FB5825E" w14:textId="1C11B3DE"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2058" w:author="Pande, Amitkumar" w:date="2020-10-09T09:51:00Z"/>
                <w:rFonts w:ascii="Calibri" w:eastAsia="Times New Roman" w:hAnsi="Calibri" w:cs="Calibri"/>
                <w:color w:val="000000"/>
                <w:lang w:val="en-IN" w:eastAsia="en-IN"/>
              </w:rPr>
            </w:pPr>
          </w:p>
        </w:tc>
      </w:tr>
      <w:tr w:rsidR="00FE3B20" w:rsidRPr="00FE3B20" w14:paraId="5784AF82" w14:textId="77777777" w:rsidTr="003D7A6C">
        <w:tblPrEx>
          <w:tblPrExChange w:id="2059"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2060" w:author="Pande, Amitkumar" w:date="2020-10-09T09:51:00Z"/>
          <w:trPrChange w:id="2061"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62"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2AF7DDCC"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2063" w:author="Pande, Amitkumar" w:date="2020-10-09T09:51:00Z"/>
                <w:rFonts w:ascii="Calibri" w:eastAsia="Times New Roman" w:hAnsi="Calibri" w:cs="Calibri"/>
                <w:color w:val="000000"/>
                <w:lang w:val="en-IN" w:eastAsia="en-IN"/>
              </w:rPr>
            </w:pPr>
            <w:ins w:id="2064" w:author="Pande, Amitkumar" w:date="2020-10-09T09:51:00Z">
              <w:r w:rsidRPr="00FE3B20">
                <w:rPr>
                  <w:rFonts w:ascii="Calibri" w:eastAsia="Times New Roman" w:hAnsi="Calibri" w:cs="Calibri"/>
                  <w:color w:val="000000"/>
                  <w:lang w:val="en-IN" w:eastAsia="en-IN"/>
                </w:rPr>
                <w:t> </w:t>
              </w:r>
            </w:ins>
          </w:p>
        </w:tc>
        <w:tc>
          <w:tcPr>
            <w:tcW w:w="0" w:type="pct"/>
            <w:hideMark/>
            <w:tcPrChange w:id="2065"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0204921C"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066" w:author="Pande, Amitkumar" w:date="2020-10-09T09:51:00Z"/>
                <w:rFonts w:ascii="Calibri" w:eastAsia="Times New Roman" w:hAnsi="Calibri" w:cs="Calibri"/>
                <w:b/>
                <w:bCs/>
                <w:color w:val="000000"/>
                <w:lang w:val="en-IN" w:eastAsia="en-IN"/>
              </w:rPr>
            </w:pPr>
            <w:ins w:id="2067" w:author="Pande, Amitkumar" w:date="2020-10-09T09:51:00Z">
              <w:r w:rsidRPr="00FE3B20">
                <w:rPr>
                  <w:rFonts w:ascii="Calibri" w:eastAsia="Times New Roman" w:hAnsi="Calibri" w:cs="Calibri"/>
                  <w:b/>
                  <w:bCs/>
                  <w:color w:val="000000"/>
                  <w:lang w:val="en-IN" w:eastAsia="en-IN"/>
                </w:rPr>
                <w:t>Total</w:t>
              </w:r>
            </w:ins>
          </w:p>
        </w:tc>
        <w:tc>
          <w:tcPr>
            <w:tcW w:w="0" w:type="pct"/>
            <w:tcPrChange w:id="2068"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0465FC17" w14:textId="6E2E1BE5"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069" w:author="Pande, Amitkumar" w:date="2020-10-09T09:51:00Z"/>
                <w:rFonts w:ascii="Calibri" w:eastAsia="Times New Roman" w:hAnsi="Calibri" w:cs="Calibri"/>
                <w:b/>
                <w:bCs/>
                <w:color w:val="000000"/>
                <w:lang w:val="en-IN" w:eastAsia="en-IN"/>
              </w:rPr>
            </w:pPr>
          </w:p>
        </w:tc>
      </w:tr>
      <w:tr w:rsidR="00FE3B20" w:rsidRPr="00FE3B20" w14:paraId="0424B7CA" w14:textId="77777777" w:rsidTr="003D7A6C">
        <w:tblPrEx>
          <w:tblPrExChange w:id="2070"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ins w:id="2071" w:author="Pande, Amitkumar" w:date="2020-10-09T09:51:00Z"/>
          <w:trPrChange w:id="2072"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gridSpan w:val="3"/>
            <w:hideMark/>
            <w:tcPrChange w:id="2073" w:author="Pande, Amitkumar" w:date="2020-10-20T17:39:00Z">
              <w:tcPr>
                <w:tcW w:w="5000" w:type="pct"/>
                <w:gridSpan w:val="6"/>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184E050E" w14:textId="77777777" w:rsidR="00FE3B20" w:rsidRPr="00FE3B20" w:rsidRDefault="00FE3B20" w:rsidP="00FE3B20">
            <w:pPr>
              <w:jc w:val="center"/>
              <w:rPr>
                <w:ins w:id="2074" w:author="Pande, Amitkumar" w:date="2020-10-09T09:51:00Z"/>
                <w:rFonts w:ascii="Calibri" w:eastAsia="Times New Roman" w:hAnsi="Calibri" w:cs="Calibri"/>
                <w:b w:val="0"/>
                <w:bCs w:val="0"/>
                <w:color w:val="000000"/>
                <w:lang w:val="en-IN" w:eastAsia="en-IN"/>
              </w:rPr>
            </w:pPr>
            <w:ins w:id="2075" w:author="Pande, Amitkumar" w:date="2020-10-09T09:51:00Z">
              <w:r w:rsidRPr="00FE3B20">
                <w:rPr>
                  <w:rFonts w:ascii="Calibri" w:eastAsia="Times New Roman" w:hAnsi="Calibri" w:cs="Calibri"/>
                  <w:color w:val="000000"/>
                  <w:lang w:val="en-IN" w:eastAsia="en-IN"/>
                </w:rPr>
                <w:t>Project Management</w:t>
              </w:r>
            </w:ins>
          </w:p>
        </w:tc>
      </w:tr>
      <w:tr w:rsidR="00FE3B20" w:rsidRPr="00FE3B20" w14:paraId="47845469" w14:textId="77777777" w:rsidTr="003D7A6C">
        <w:tblPrEx>
          <w:tblPrExChange w:id="2076"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600"/>
          <w:ins w:id="2077" w:author="Pande, Amitkumar" w:date="2020-10-09T09:51:00Z"/>
          <w:trPrChange w:id="2078"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79" w:author="Pande, Amitkumar" w:date="2020-10-20T17:39:00Z">
              <w:tcPr>
                <w:tcW w:w="1507" w:type="pct"/>
                <w:gridSpan w:val="2"/>
                <w:tcBorders>
                  <w:top w:val="nil"/>
                  <w:left w:val="single" w:sz="4" w:space="0" w:color="auto"/>
                  <w:bottom w:val="single" w:sz="4" w:space="0" w:color="auto"/>
                  <w:right w:val="single" w:sz="4" w:space="0" w:color="auto"/>
                </w:tcBorders>
                <w:shd w:val="clear" w:color="000000" w:fill="FFCC99"/>
                <w:vAlign w:val="center"/>
                <w:hideMark/>
              </w:tcPr>
            </w:tcPrChange>
          </w:tcPr>
          <w:p w14:paraId="0FAB81B9"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2080" w:author="Pande, Amitkumar" w:date="2020-10-09T09:51:00Z"/>
                <w:rFonts w:ascii="Calibri" w:eastAsia="Times New Roman" w:hAnsi="Calibri" w:cs="Calibri"/>
                <w:b w:val="0"/>
                <w:bCs w:val="0"/>
                <w:color w:val="000000"/>
                <w:lang w:val="en-IN" w:eastAsia="en-IN"/>
              </w:rPr>
            </w:pPr>
            <w:ins w:id="2081" w:author="Pande, Amitkumar" w:date="2020-10-09T09:51:00Z">
              <w:r w:rsidRPr="00FE3B20">
                <w:rPr>
                  <w:rFonts w:ascii="Calibri" w:eastAsia="Times New Roman" w:hAnsi="Calibri" w:cs="Calibri"/>
                  <w:color w:val="000000"/>
                  <w:lang w:val="en-IN" w:eastAsia="en-IN"/>
                </w:rPr>
                <w:t>Roles</w:t>
              </w:r>
            </w:ins>
          </w:p>
        </w:tc>
        <w:tc>
          <w:tcPr>
            <w:tcW w:w="0" w:type="pct"/>
            <w:hideMark/>
            <w:tcPrChange w:id="2082" w:author="Pande, Amitkumar" w:date="2020-10-20T17:39:00Z">
              <w:tcPr>
                <w:tcW w:w="2869" w:type="pct"/>
                <w:gridSpan w:val="2"/>
                <w:tcBorders>
                  <w:top w:val="nil"/>
                  <w:left w:val="nil"/>
                  <w:bottom w:val="single" w:sz="4" w:space="0" w:color="auto"/>
                  <w:right w:val="single" w:sz="4" w:space="0" w:color="auto"/>
                </w:tcBorders>
                <w:shd w:val="clear" w:color="000000" w:fill="FFCC99"/>
                <w:vAlign w:val="center"/>
                <w:hideMark/>
              </w:tcPr>
            </w:tcPrChange>
          </w:tcPr>
          <w:p w14:paraId="419C58AB"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083" w:author="Pande, Amitkumar" w:date="2020-10-09T09:51:00Z"/>
                <w:rFonts w:ascii="Calibri" w:eastAsia="Times New Roman" w:hAnsi="Calibri" w:cs="Calibri"/>
                <w:b/>
                <w:bCs/>
                <w:color w:val="000000"/>
                <w:lang w:val="en-IN" w:eastAsia="en-IN"/>
              </w:rPr>
            </w:pPr>
            <w:ins w:id="2084" w:author="Pande, Amitkumar" w:date="2020-10-09T09:51:00Z">
              <w:r w:rsidRPr="00FE3B20">
                <w:rPr>
                  <w:rFonts w:ascii="Calibri" w:eastAsia="Times New Roman" w:hAnsi="Calibri" w:cs="Calibri"/>
                  <w:b/>
                  <w:bCs/>
                  <w:color w:val="000000"/>
                  <w:lang w:val="en-IN" w:eastAsia="en-IN"/>
                </w:rPr>
                <w:t>Sub task</w:t>
              </w:r>
            </w:ins>
          </w:p>
        </w:tc>
        <w:tc>
          <w:tcPr>
            <w:tcW w:w="0" w:type="pct"/>
            <w:hideMark/>
            <w:tcPrChange w:id="2085" w:author="Pande, Amitkumar" w:date="2020-10-20T17:39:00Z">
              <w:tcPr>
                <w:tcW w:w="624" w:type="pct"/>
                <w:gridSpan w:val="2"/>
                <w:tcBorders>
                  <w:top w:val="nil"/>
                  <w:left w:val="nil"/>
                  <w:bottom w:val="single" w:sz="4" w:space="0" w:color="auto"/>
                  <w:right w:val="single" w:sz="4" w:space="0" w:color="auto"/>
                </w:tcBorders>
                <w:shd w:val="clear" w:color="000000" w:fill="FFCC99"/>
                <w:vAlign w:val="center"/>
                <w:hideMark/>
              </w:tcPr>
            </w:tcPrChange>
          </w:tcPr>
          <w:p w14:paraId="26027662"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086" w:author="Pande, Amitkumar" w:date="2020-10-09T09:51:00Z"/>
                <w:rFonts w:ascii="Calibri" w:eastAsia="Times New Roman" w:hAnsi="Calibri" w:cs="Calibri"/>
                <w:b/>
                <w:bCs/>
                <w:color w:val="000000"/>
                <w:lang w:val="en-IN" w:eastAsia="en-IN"/>
              </w:rPr>
            </w:pPr>
            <w:ins w:id="2087" w:author="Pande, Amitkumar" w:date="2020-10-09T09:51:00Z">
              <w:r w:rsidRPr="00FE3B20">
                <w:rPr>
                  <w:rFonts w:ascii="Calibri" w:eastAsia="Times New Roman" w:hAnsi="Calibri" w:cs="Calibri"/>
                  <w:b/>
                  <w:bCs/>
                  <w:color w:val="000000"/>
                  <w:lang w:val="en-IN" w:eastAsia="en-IN"/>
                </w:rPr>
                <w:t>Effort required (person days)</w:t>
              </w:r>
            </w:ins>
          </w:p>
        </w:tc>
      </w:tr>
      <w:tr w:rsidR="00FE3B20" w:rsidRPr="00FE3B20" w14:paraId="74158939" w14:textId="77777777" w:rsidTr="003D7A6C">
        <w:tblPrEx>
          <w:tblPrExChange w:id="2088"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600"/>
          <w:ins w:id="2089" w:author="Pande, Amitkumar" w:date="2020-10-09T09:51:00Z"/>
          <w:trPrChange w:id="2090" w:author="Pande, Amitkumar" w:date="2020-10-20T17:39:00Z">
            <w:trPr>
              <w:gridAfter w:val="0"/>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91" w:author="Pande, Amitkumar" w:date="2020-10-20T17:39:00Z">
              <w:tcPr>
                <w:tcW w:w="1507"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3AA70C92" w14:textId="77777777" w:rsidR="00FE3B20" w:rsidRPr="00FE3B20" w:rsidRDefault="00FE3B20" w:rsidP="00FE3B20">
            <w:pPr>
              <w:jc w:val="center"/>
              <w:rPr>
                <w:ins w:id="2092" w:author="Pande, Amitkumar" w:date="2020-10-09T09:51:00Z"/>
                <w:rFonts w:ascii="Calibri" w:eastAsia="Times New Roman" w:hAnsi="Calibri" w:cs="Calibri"/>
                <w:color w:val="000000"/>
                <w:lang w:val="en-IN" w:eastAsia="en-IN"/>
              </w:rPr>
            </w:pPr>
            <w:ins w:id="2093" w:author="Pande, Amitkumar" w:date="2020-10-09T09:51:00Z">
              <w:r w:rsidRPr="00FE3B20">
                <w:rPr>
                  <w:rFonts w:ascii="Calibri" w:eastAsia="Times New Roman" w:hAnsi="Calibri" w:cs="Calibri"/>
                  <w:color w:val="000000"/>
                  <w:lang w:val="en-IN" w:eastAsia="en-IN"/>
                </w:rPr>
                <w:t>Project Management</w:t>
              </w:r>
            </w:ins>
          </w:p>
        </w:tc>
        <w:tc>
          <w:tcPr>
            <w:tcW w:w="0" w:type="pct"/>
            <w:hideMark/>
            <w:tcPrChange w:id="2094"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359A215E"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2095" w:author="Pande, Amitkumar" w:date="2020-10-09T09:51:00Z"/>
                <w:rFonts w:ascii="Calibri" w:eastAsia="Times New Roman" w:hAnsi="Calibri" w:cs="Calibri"/>
                <w:color w:val="000000"/>
                <w:lang w:val="en-IN" w:eastAsia="en-IN"/>
              </w:rPr>
            </w:pPr>
            <w:ins w:id="2096" w:author="Pande, Amitkumar" w:date="2020-10-09T09:51:00Z">
              <w:r w:rsidRPr="00FE3B20">
                <w:rPr>
                  <w:rFonts w:ascii="Calibri" w:eastAsia="Times New Roman" w:hAnsi="Calibri" w:cs="Calibri"/>
                  <w:color w:val="000000"/>
                  <w:lang w:val="en-IN" w:eastAsia="en-IN"/>
                </w:rPr>
                <w:t>Project will conduct governance with Technical Team and Customer Stakeholders</w:t>
              </w:r>
            </w:ins>
          </w:p>
        </w:tc>
        <w:tc>
          <w:tcPr>
            <w:tcW w:w="0" w:type="pct"/>
            <w:tcPrChange w:id="2097"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74FEF54D" w14:textId="65FAD103"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2098" w:author="Pande, Amitkumar" w:date="2020-10-09T09:51:00Z"/>
                <w:rFonts w:ascii="Calibri" w:eastAsia="Times New Roman" w:hAnsi="Calibri" w:cs="Calibri"/>
                <w:color w:val="000000"/>
                <w:lang w:val="en-IN" w:eastAsia="en-IN"/>
              </w:rPr>
            </w:pPr>
          </w:p>
        </w:tc>
      </w:tr>
      <w:tr w:rsidR="00FE3B20" w:rsidRPr="00FE3B20" w14:paraId="0A49C3CF" w14:textId="77777777" w:rsidTr="003D7A6C">
        <w:tblPrEx>
          <w:tblPrExChange w:id="2099"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2100" w:author="Pande, Amitkumar" w:date="2020-10-09T09:51:00Z"/>
          <w:trPrChange w:id="2101"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102" w:author="Pande, Amitkumar" w:date="2020-10-20T17:39:00Z">
              <w:tcPr>
                <w:tcW w:w="1507"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793E5274"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2103" w:author="Pande, Amitkumar" w:date="2020-10-09T09:51:00Z"/>
                <w:rFonts w:ascii="Calibri" w:eastAsia="Times New Roman" w:hAnsi="Calibri" w:cs="Calibri"/>
                <w:b w:val="0"/>
                <w:bCs w:val="0"/>
                <w:color w:val="000000"/>
                <w:lang w:val="en-IN" w:eastAsia="en-IN"/>
              </w:rPr>
            </w:pPr>
            <w:ins w:id="2104" w:author="Pande, Amitkumar" w:date="2020-10-09T09:51:00Z">
              <w:r w:rsidRPr="00FE3B20">
                <w:rPr>
                  <w:rFonts w:ascii="Calibri" w:eastAsia="Times New Roman" w:hAnsi="Calibri" w:cs="Calibri"/>
                  <w:color w:val="000000"/>
                  <w:lang w:val="en-IN" w:eastAsia="en-IN"/>
                </w:rPr>
                <w:t> </w:t>
              </w:r>
            </w:ins>
          </w:p>
        </w:tc>
        <w:tc>
          <w:tcPr>
            <w:tcW w:w="0" w:type="pct"/>
            <w:hideMark/>
            <w:tcPrChange w:id="2105"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66EE2AFE"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106" w:author="Pande, Amitkumar" w:date="2020-10-09T09:51:00Z"/>
                <w:rFonts w:ascii="Calibri" w:eastAsia="Times New Roman" w:hAnsi="Calibri" w:cs="Calibri"/>
                <w:b/>
                <w:bCs/>
                <w:color w:val="000000"/>
                <w:lang w:val="en-IN" w:eastAsia="en-IN"/>
              </w:rPr>
            </w:pPr>
            <w:ins w:id="2107" w:author="Pande, Amitkumar" w:date="2020-10-09T09:51:00Z">
              <w:r w:rsidRPr="00FE3B20">
                <w:rPr>
                  <w:rFonts w:ascii="Calibri" w:eastAsia="Times New Roman" w:hAnsi="Calibri" w:cs="Calibri"/>
                  <w:b/>
                  <w:bCs/>
                  <w:color w:val="000000"/>
                  <w:lang w:val="en-IN" w:eastAsia="en-IN"/>
                </w:rPr>
                <w:t>Total</w:t>
              </w:r>
            </w:ins>
          </w:p>
        </w:tc>
        <w:tc>
          <w:tcPr>
            <w:tcW w:w="0" w:type="pct"/>
            <w:tcPrChange w:id="2108"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59F4400B" w14:textId="6231548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109" w:author="Pande, Amitkumar" w:date="2020-10-09T09:51:00Z"/>
                <w:rFonts w:ascii="Calibri" w:eastAsia="Times New Roman" w:hAnsi="Calibri" w:cs="Calibri"/>
                <w:b/>
                <w:bCs/>
                <w:color w:val="000000"/>
                <w:lang w:val="en-IN" w:eastAsia="en-IN"/>
              </w:rPr>
            </w:pPr>
          </w:p>
        </w:tc>
      </w:tr>
    </w:tbl>
    <w:p w14:paraId="1A336E53" w14:textId="77777777" w:rsidR="00FE3B20" w:rsidRDefault="00FE3B20" w:rsidP="006F63FA">
      <w:pPr>
        <w:rPr>
          <w:ins w:id="2110" w:author="Pande, Amitkumar" w:date="2020-10-09T09:50:00Z"/>
        </w:rPr>
      </w:pPr>
    </w:p>
    <w:tbl>
      <w:tblPr>
        <w:tblStyle w:val="TableGrid"/>
        <w:tblW w:w="0" w:type="auto"/>
        <w:tblLook w:val="04A0" w:firstRow="1" w:lastRow="0" w:firstColumn="1" w:lastColumn="0" w:noHBand="0" w:noVBand="1"/>
      </w:tblPr>
      <w:tblGrid>
        <w:gridCol w:w="1943"/>
        <w:gridCol w:w="1721"/>
        <w:gridCol w:w="1804"/>
        <w:gridCol w:w="1831"/>
        <w:gridCol w:w="1641"/>
      </w:tblGrid>
      <w:tr w:rsidR="00121F03" w:rsidDel="00E53DB4" w14:paraId="602866F3" w14:textId="4DFB490A" w:rsidTr="00427A3F">
        <w:trPr>
          <w:del w:id="2111" w:author="Pande, Amitkumar" w:date="2020-10-02T18:29:00Z"/>
        </w:trPr>
        <w:tc>
          <w:tcPr>
            <w:tcW w:w="1943" w:type="dxa"/>
            <w:shd w:val="clear" w:color="auto" w:fill="D9D9D9" w:themeFill="background1" w:themeFillShade="D9"/>
            <w:vAlign w:val="center"/>
          </w:tcPr>
          <w:p w14:paraId="3D3C5C25" w14:textId="064A8132" w:rsidR="00121F03" w:rsidRPr="00121F03" w:rsidDel="00E53DB4" w:rsidRDefault="00121F03" w:rsidP="00427A3F">
            <w:pPr>
              <w:jc w:val="center"/>
              <w:rPr>
                <w:del w:id="2112" w:author="Pande, Amitkumar" w:date="2020-10-02T18:29:00Z"/>
                <w:b/>
              </w:rPr>
            </w:pPr>
            <w:del w:id="2113" w:author="Pande, Amitkumar" w:date="2020-10-02T18:29:00Z">
              <w:r w:rsidDel="00E53DB4">
                <w:rPr>
                  <w:b/>
                </w:rPr>
                <w:delText>Project Phase</w:delText>
              </w:r>
            </w:del>
          </w:p>
        </w:tc>
        <w:tc>
          <w:tcPr>
            <w:tcW w:w="1721" w:type="dxa"/>
            <w:shd w:val="clear" w:color="auto" w:fill="D9D9D9" w:themeFill="background1" w:themeFillShade="D9"/>
            <w:vAlign w:val="center"/>
          </w:tcPr>
          <w:p w14:paraId="4FA7DA92" w14:textId="734B0E43" w:rsidR="00121F03" w:rsidRPr="00121F03" w:rsidDel="00E53DB4" w:rsidRDefault="00121F03" w:rsidP="00121F03">
            <w:pPr>
              <w:jc w:val="center"/>
              <w:rPr>
                <w:del w:id="2114" w:author="Pande, Amitkumar" w:date="2020-10-02T18:29:00Z"/>
                <w:b/>
              </w:rPr>
            </w:pPr>
            <w:del w:id="2115" w:author="Pande, Amitkumar" w:date="2020-10-02T18:29:00Z">
              <w:r w:rsidRPr="00121F03" w:rsidDel="00E53DB4">
                <w:rPr>
                  <w:b/>
                </w:rPr>
                <w:delText>Solution Architects</w:delText>
              </w:r>
            </w:del>
          </w:p>
        </w:tc>
        <w:tc>
          <w:tcPr>
            <w:tcW w:w="1804" w:type="dxa"/>
            <w:shd w:val="clear" w:color="auto" w:fill="D9D9D9" w:themeFill="background1" w:themeFillShade="D9"/>
            <w:vAlign w:val="center"/>
          </w:tcPr>
          <w:p w14:paraId="7578F8CA" w14:textId="216F1BE6" w:rsidR="00121F03" w:rsidRPr="00121F03" w:rsidDel="00E53DB4" w:rsidRDefault="00121F03" w:rsidP="00121F03">
            <w:pPr>
              <w:jc w:val="center"/>
              <w:rPr>
                <w:del w:id="2116" w:author="Pande, Amitkumar" w:date="2020-10-02T18:29:00Z"/>
                <w:b/>
              </w:rPr>
            </w:pPr>
            <w:del w:id="2117" w:author="Pande, Amitkumar" w:date="2020-10-02T18:29:00Z">
              <w:r w:rsidRPr="00121F03" w:rsidDel="00E53DB4">
                <w:rPr>
                  <w:b/>
                </w:rPr>
                <w:delText>Engineers</w:delText>
              </w:r>
            </w:del>
          </w:p>
        </w:tc>
        <w:tc>
          <w:tcPr>
            <w:tcW w:w="1831" w:type="dxa"/>
            <w:shd w:val="clear" w:color="auto" w:fill="D9D9D9" w:themeFill="background1" w:themeFillShade="D9"/>
            <w:vAlign w:val="center"/>
          </w:tcPr>
          <w:p w14:paraId="3CED50D9" w14:textId="6AC5F3A8" w:rsidR="00E26477" w:rsidDel="00E53DB4" w:rsidRDefault="00121F03" w:rsidP="00121F03">
            <w:pPr>
              <w:jc w:val="center"/>
              <w:rPr>
                <w:del w:id="2118" w:author="Pande, Amitkumar" w:date="2020-10-02T18:29:00Z"/>
                <w:b/>
              </w:rPr>
            </w:pPr>
            <w:del w:id="2119" w:author="Pande, Amitkumar" w:date="2020-10-02T18:29:00Z">
              <w:r w:rsidRPr="00121F03" w:rsidDel="00E53DB4">
                <w:rPr>
                  <w:b/>
                </w:rPr>
                <w:delText xml:space="preserve">Other </w:delText>
              </w:r>
            </w:del>
          </w:p>
          <w:p w14:paraId="77436B39" w14:textId="695DF493" w:rsidR="00121F03" w:rsidRPr="00121F03" w:rsidDel="00E53DB4" w:rsidRDefault="00121F03" w:rsidP="00121F03">
            <w:pPr>
              <w:jc w:val="center"/>
              <w:rPr>
                <w:del w:id="2120" w:author="Pande, Amitkumar" w:date="2020-10-02T18:29:00Z"/>
                <w:b/>
              </w:rPr>
            </w:pPr>
            <w:del w:id="2121" w:author="Pande, Amitkumar" w:date="2020-10-02T18:29:00Z">
              <w:r w:rsidRPr="00121F03" w:rsidDel="00E53DB4">
                <w:rPr>
                  <w:b/>
                  <w:sz w:val="18"/>
                </w:rPr>
                <w:delText>(Please specify)</w:delText>
              </w:r>
            </w:del>
          </w:p>
        </w:tc>
        <w:tc>
          <w:tcPr>
            <w:tcW w:w="1641" w:type="dxa"/>
            <w:shd w:val="clear" w:color="auto" w:fill="D9D9D9" w:themeFill="background1" w:themeFillShade="D9"/>
            <w:vAlign w:val="center"/>
          </w:tcPr>
          <w:p w14:paraId="7075541A" w14:textId="547CACBA" w:rsidR="00121F03" w:rsidRPr="00121F03" w:rsidDel="00E53DB4" w:rsidRDefault="00121F03" w:rsidP="00121F03">
            <w:pPr>
              <w:jc w:val="center"/>
              <w:rPr>
                <w:del w:id="2122" w:author="Pande, Amitkumar" w:date="2020-10-02T18:29:00Z"/>
                <w:b/>
              </w:rPr>
            </w:pPr>
            <w:del w:id="2123" w:author="Pande, Amitkumar" w:date="2020-10-02T18:29:00Z">
              <w:r w:rsidRPr="00121F03" w:rsidDel="00E53DB4">
                <w:rPr>
                  <w:b/>
                </w:rPr>
                <w:delText>Total Hours</w:delText>
              </w:r>
            </w:del>
          </w:p>
        </w:tc>
      </w:tr>
      <w:tr w:rsidR="00121F03" w:rsidDel="00E53DB4" w14:paraId="0A5576CE" w14:textId="478D17D6" w:rsidTr="00427A3F">
        <w:trPr>
          <w:del w:id="2124" w:author="Pande, Amitkumar" w:date="2020-10-02T18:29:00Z"/>
        </w:trPr>
        <w:tc>
          <w:tcPr>
            <w:tcW w:w="1943" w:type="dxa"/>
            <w:vAlign w:val="center"/>
          </w:tcPr>
          <w:p w14:paraId="09025BB6" w14:textId="3C2DECEF" w:rsidR="00121F03" w:rsidDel="00E53DB4" w:rsidRDefault="00121F03" w:rsidP="00427A3F">
            <w:pPr>
              <w:jc w:val="center"/>
              <w:rPr>
                <w:del w:id="2125" w:author="Pande, Amitkumar" w:date="2020-10-02T18:29:00Z"/>
              </w:rPr>
            </w:pPr>
          </w:p>
        </w:tc>
        <w:tc>
          <w:tcPr>
            <w:tcW w:w="1721" w:type="dxa"/>
          </w:tcPr>
          <w:p w14:paraId="3A850A04" w14:textId="48E760AB" w:rsidR="00121F03" w:rsidDel="00E53DB4" w:rsidRDefault="00121F03" w:rsidP="00121F03">
            <w:pPr>
              <w:rPr>
                <w:del w:id="2126" w:author="Pande, Amitkumar" w:date="2020-10-02T18:29:00Z"/>
              </w:rPr>
            </w:pPr>
          </w:p>
        </w:tc>
        <w:tc>
          <w:tcPr>
            <w:tcW w:w="1804" w:type="dxa"/>
          </w:tcPr>
          <w:p w14:paraId="1CDE1E70" w14:textId="6F7463C6" w:rsidR="00121F03" w:rsidDel="00E53DB4" w:rsidRDefault="00121F03" w:rsidP="00121F03">
            <w:pPr>
              <w:rPr>
                <w:del w:id="2127" w:author="Pande, Amitkumar" w:date="2020-10-02T18:29:00Z"/>
              </w:rPr>
            </w:pPr>
          </w:p>
        </w:tc>
        <w:tc>
          <w:tcPr>
            <w:tcW w:w="1831" w:type="dxa"/>
          </w:tcPr>
          <w:p w14:paraId="10426025" w14:textId="5F249319" w:rsidR="00121F03" w:rsidDel="00E53DB4" w:rsidRDefault="00121F03" w:rsidP="00121F03">
            <w:pPr>
              <w:rPr>
                <w:del w:id="2128" w:author="Pande, Amitkumar" w:date="2020-10-02T18:29:00Z"/>
              </w:rPr>
            </w:pPr>
          </w:p>
        </w:tc>
        <w:tc>
          <w:tcPr>
            <w:tcW w:w="1641" w:type="dxa"/>
          </w:tcPr>
          <w:p w14:paraId="5D6F1A6C" w14:textId="192BFCC7" w:rsidR="00121F03" w:rsidDel="00E53DB4" w:rsidRDefault="00121F03" w:rsidP="00121F03">
            <w:pPr>
              <w:rPr>
                <w:del w:id="2129" w:author="Pande, Amitkumar" w:date="2020-10-02T18:29:00Z"/>
              </w:rPr>
            </w:pPr>
          </w:p>
        </w:tc>
      </w:tr>
      <w:tr w:rsidR="00121F03" w:rsidDel="00E53DB4" w14:paraId="4F6BB44C" w14:textId="6FF3A111" w:rsidTr="005E4241">
        <w:trPr>
          <w:del w:id="2130" w:author="Pande, Amitkumar" w:date="2020-10-02T18:29:00Z"/>
        </w:trPr>
        <w:tc>
          <w:tcPr>
            <w:tcW w:w="1943" w:type="dxa"/>
            <w:tcBorders>
              <w:bottom w:val="single" w:sz="4" w:space="0" w:color="auto"/>
            </w:tcBorders>
            <w:vAlign w:val="center"/>
          </w:tcPr>
          <w:p w14:paraId="0BBB80F3" w14:textId="0AD859C4" w:rsidR="00121F03" w:rsidDel="00E53DB4" w:rsidRDefault="00121F03" w:rsidP="00427A3F">
            <w:pPr>
              <w:jc w:val="center"/>
              <w:rPr>
                <w:del w:id="2131" w:author="Pande, Amitkumar" w:date="2020-10-02T18:29:00Z"/>
              </w:rPr>
            </w:pPr>
          </w:p>
        </w:tc>
        <w:tc>
          <w:tcPr>
            <w:tcW w:w="1721" w:type="dxa"/>
            <w:tcBorders>
              <w:bottom w:val="single" w:sz="4" w:space="0" w:color="auto"/>
            </w:tcBorders>
          </w:tcPr>
          <w:p w14:paraId="334EA206" w14:textId="28F872B2" w:rsidR="00121F03" w:rsidDel="00E53DB4" w:rsidRDefault="00121F03" w:rsidP="00121F03">
            <w:pPr>
              <w:rPr>
                <w:del w:id="2132" w:author="Pande, Amitkumar" w:date="2020-10-02T18:29:00Z"/>
              </w:rPr>
            </w:pPr>
          </w:p>
        </w:tc>
        <w:tc>
          <w:tcPr>
            <w:tcW w:w="1804" w:type="dxa"/>
            <w:tcBorders>
              <w:bottom w:val="single" w:sz="4" w:space="0" w:color="auto"/>
            </w:tcBorders>
          </w:tcPr>
          <w:p w14:paraId="6AAA9F69" w14:textId="5E54DCDF" w:rsidR="00121F03" w:rsidDel="00E53DB4" w:rsidRDefault="00121F03" w:rsidP="00121F03">
            <w:pPr>
              <w:rPr>
                <w:del w:id="2133" w:author="Pande, Amitkumar" w:date="2020-10-02T18:29:00Z"/>
              </w:rPr>
            </w:pPr>
          </w:p>
        </w:tc>
        <w:tc>
          <w:tcPr>
            <w:tcW w:w="1831" w:type="dxa"/>
            <w:tcBorders>
              <w:bottom w:val="single" w:sz="4" w:space="0" w:color="auto"/>
            </w:tcBorders>
          </w:tcPr>
          <w:p w14:paraId="2EB27A2E" w14:textId="78AA386A" w:rsidR="00121F03" w:rsidDel="00E53DB4" w:rsidRDefault="00121F03" w:rsidP="00121F03">
            <w:pPr>
              <w:rPr>
                <w:del w:id="2134" w:author="Pande, Amitkumar" w:date="2020-10-02T18:29:00Z"/>
              </w:rPr>
            </w:pPr>
          </w:p>
        </w:tc>
        <w:tc>
          <w:tcPr>
            <w:tcW w:w="1641" w:type="dxa"/>
            <w:tcBorders>
              <w:bottom w:val="single" w:sz="4" w:space="0" w:color="auto"/>
            </w:tcBorders>
          </w:tcPr>
          <w:p w14:paraId="1005F3EE" w14:textId="35433FCE" w:rsidR="00121F03" w:rsidDel="00E53DB4" w:rsidRDefault="00121F03" w:rsidP="00121F03">
            <w:pPr>
              <w:rPr>
                <w:del w:id="2135" w:author="Pande, Amitkumar" w:date="2020-10-02T18:29:00Z"/>
              </w:rPr>
            </w:pPr>
          </w:p>
        </w:tc>
      </w:tr>
      <w:tr w:rsidR="00121F03" w:rsidDel="00E53DB4" w14:paraId="6A3FA3C0" w14:textId="745ED633" w:rsidTr="00427A3F">
        <w:trPr>
          <w:del w:id="2136" w:author="Pande, Amitkumar" w:date="2020-10-02T18:29:00Z"/>
        </w:trPr>
        <w:tc>
          <w:tcPr>
            <w:tcW w:w="1943" w:type="dxa"/>
            <w:vAlign w:val="center"/>
          </w:tcPr>
          <w:p w14:paraId="71F0A258" w14:textId="70770435" w:rsidR="00121F03" w:rsidDel="00E53DB4" w:rsidRDefault="00121F03" w:rsidP="00427A3F">
            <w:pPr>
              <w:jc w:val="center"/>
              <w:rPr>
                <w:del w:id="2137" w:author="Pande, Amitkumar" w:date="2020-10-02T18:29:00Z"/>
              </w:rPr>
            </w:pPr>
          </w:p>
        </w:tc>
        <w:tc>
          <w:tcPr>
            <w:tcW w:w="1721" w:type="dxa"/>
          </w:tcPr>
          <w:p w14:paraId="379108E6" w14:textId="20E948FC" w:rsidR="00121F03" w:rsidDel="00E53DB4" w:rsidRDefault="00121F03" w:rsidP="00121F03">
            <w:pPr>
              <w:rPr>
                <w:del w:id="2138" w:author="Pande, Amitkumar" w:date="2020-10-02T18:29:00Z"/>
              </w:rPr>
            </w:pPr>
          </w:p>
        </w:tc>
        <w:tc>
          <w:tcPr>
            <w:tcW w:w="1804" w:type="dxa"/>
          </w:tcPr>
          <w:p w14:paraId="520F2E01" w14:textId="30A1BC65" w:rsidR="00121F03" w:rsidDel="00E53DB4" w:rsidRDefault="00121F03" w:rsidP="00121F03">
            <w:pPr>
              <w:rPr>
                <w:del w:id="2139" w:author="Pande, Amitkumar" w:date="2020-10-02T18:29:00Z"/>
              </w:rPr>
            </w:pPr>
          </w:p>
        </w:tc>
        <w:tc>
          <w:tcPr>
            <w:tcW w:w="1831" w:type="dxa"/>
          </w:tcPr>
          <w:p w14:paraId="2B64BD06" w14:textId="47C54828" w:rsidR="00121F03" w:rsidDel="00E53DB4" w:rsidRDefault="00121F03" w:rsidP="00121F03">
            <w:pPr>
              <w:rPr>
                <w:del w:id="2140" w:author="Pande, Amitkumar" w:date="2020-10-02T18:29:00Z"/>
              </w:rPr>
            </w:pPr>
          </w:p>
        </w:tc>
        <w:tc>
          <w:tcPr>
            <w:tcW w:w="1641" w:type="dxa"/>
          </w:tcPr>
          <w:p w14:paraId="52B44ECB" w14:textId="766DFBB9" w:rsidR="00121F03" w:rsidDel="00E53DB4" w:rsidRDefault="00121F03" w:rsidP="00121F03">
            <w:pPr>
              <w:rPr>
                <w:del w:id="2141" w:author="Pande, Amitkumar" w:date="2020-10-02T18:29:00Z"/>
              </w:rPr>
            </w:pPr>
          </w:p>
        </w:tc>
      </w:tr>
      <w:tr w:rsidR="00121F03" w:rsidDel="00E53DB4" w14:paraId="7F36EABA" w14:textId="45B4CC8A" w:rsidTr="005E4241">
        <w:trPr>
          <w:del w:id="2142" w:author="Pande, Amitkumar" w:date="2020-10-02T18:29:00Z"/>
        </w:trPr>
        <w:tc>
          <w:tcPr>
            <w:tcW w:w="1943" w:type="dxa"/>
            <w:tcBorders>
              <w:bottom w:val="double" w:sz="4" w:space="0" w:color="auto"/>
            </w:tcBorders>
            <w:vAlign w:val="center"/>
          </w:tcPr>
          <w:p w14:paraId="2679ED12" w14:textId="754C553D" w:rsidR="00121F03" w:rsidDel="00E53DB4" w:rsidRDefault="00121F03" w:rsidP="00427A3F">
            <w:pPr>
              <w:jc w:val="center"/>
              <w:rPr>
                <w:del w:id="2143" w:author="Pande, Amitkumar" w:date="2020-10-02T18:29:00Z"/>
              </w:rPr>
            </w:pPr>
          </w:p>
        </w:tc>
        <w:tc>
          <w:tcPr>
            <w:tcW w:w="1721" w:type="dxa"/>
            <w:tcBorders>
              <w:bottom w:val="double" w:sz="4" w:space="0" w:color="auto"/>
            </w:tcBorders>
          </w:tcPr>
          <w:p w14:paraId="2E8889BB" w14:textId="0C6F08F6" w:rsidR="00121F03" w:rsidDel="00E53DB4" w:rsidRDefault="00121F03" w:rsidP="00121F03">
            <w:pPr>
              <w:rPr>
                <w:del w:id="2144" w:author="Pande, Amitkumar" w:date="2020-10-02T18:29:00Z"/>
              </w:rPr>
            </w:pPr>
          </w:p>
        </w:tc>
        <w:tc>
          <w:tcPr>
            <w:tcW w:w="1804" w:type="dxa"/>
            <w:tcBorders>
              <w:bottom w:val="double" w:sz="4" w:space="0" w:color="auto"/>
            </w:tcBorders>
          </w:tcPr>
          <w:p w14:paraId="47189BA2" w14:textId="1AB78C54" w:rsidR="00121F03" w:rsidDel="00E53DB4" w:rsidRDefault="00121F03" w:rsidP="00121F03">
            <w:pPr>
              <w:rPr>
                <w:del w:id="2145" w:author="Pande, Amitkumar" w:date="2020-10-02T18:29:00Z"/>
              </w:rPr>
            </w:pPr>
          </w:p>
        </w:tc>
        <w:tc>
          <w:tcPr>
            <w:tcW w:w="1831" w:type="dxa"/>
            <w:tcBorders>
              <w:bottom w:val="double" w:sz="4" w:space="0" w:color="auto"/>
            </w:tcBorders>
          </w:tcPr>
          <w:p w14:paraId="16176162" w14:textId="0E8F2685" w:rsidR="00121F03" w:rsidDel="00E53DB4" w:rsidRDefault="00121F03" w:rsidP="00121F03">
            <w:pPr>
              <w:rPr>
                <w:del w:id="2146" w:author="Pande, Amitkumar" w:date="2020-10-02T18:29:00Z"/>
              </w:rPr>
            </w:pPr>
          </w:p>
        </w:tc>
        <w:tc>
          <w:tcPr>
            <w:tcW w:w="1641" w:type="dxa"/>
            <w:tcBorders>
              <w:bottom w:val="double" w:sz="4" w:space="0" w:color="auto"/>
            </w:tcBorders>
          </w:tcPr>
          <w:p w14:paraId="19FFA3AD" w14:textId="24C5720B" w:rsidR="00121F03" w:rsidDel="00E53DB4" w:rsidRDefault="00121F03" w:rsidP="00121F03">
            <w:pPr>
              <w:rPr>
                <w:del w:id="2147" w:author="Pande, Amitkumar" w:date="2020-10-02T18:29:00Z"/>
              </w:rPr>
            </w:pPr>
          </w:p>
        </w:tc>
      </w:tr>
      <w:tr w:rsidR="00121F03" w:rsidDel="00E53DB4" w14:paraId="392C0EEE" w14:textId="7FF841BF" w:rsidTr="005E4241">
        <w:trPr>
          <w:del w:id="2148" w:author="Pande, Amitkumar" w:date="2020-10-02T18:29:00Z"/>
        </w:trPr>
        <w:tc>
          <w:tcPr>
            <w:tcW w:w="1943" w:type="dxa"/>
            <w:tcBorders>
              <w:top w:val="double" w:sz="4" w:space="0" w:color="auto"/>
              <w:left w:val="single" w:sz="12" w:space="0" w:color="auto"/>
              <w:bottom w:val="single" w:sz="2" w:space="0" w:color="auto"/>
              <w:right w:val="single" w:sz="2" w:space="0" w:color="auto"/>
            </w:tcBorders>
            <w:vAlign w:val="center"/>
          </w:tcPr>
          <w:p w14:paraId="78D7DB53" w14:textId="44179AFB" w:rsidR="00121F03" w:rsidDel="00E53DB4" w:rsidRDefault="00121F03" w:rsidP="00427A3F">
            <w:pPr>
              <w:jc w:val="center"/>
              <w:rPr>
                <w:del w:id="2149" w:author="Pande, Amitkumar" w:date="2020-10-02T18:29:00Z"/>
              </w:rPr>
            </w:pPr>
            <w:del w:id="2150" w:author="Pande, Amitkumar" w:date="2020-10-02T18:29:00Z">
              <w:r w:rsidDel="00E53DB4">
                <w:delText>Total Hours</w:delText>
              </w:r>
            </w:del>
          </w:p>
        </w:tc>
        <w:tc>
          <w:tcPr>
            <w:tcW w:w="1721" w:type="dxa"/>
            <w:tcBorders>
              <w:top w:val="double" w:sz="4" w:space="0" w:color="auto"/>
              <w:left w:val="single" w:sz="2" w:space="0" w:color="auto"/>
              <w:bottom w:val="single" w:sz="2" w:space="0" w:color="auto"/>
              <w:right w:val="single" w:sz="2" w:space="0" w:color="auto"/>
            </w:tcBorders>
          </w:tcPr>
          <w:p w14:paraId="0C0605CD" w14:textId="58A168A6" w:rsidR="00121F03" w:rsidDel="00E53DB4" w:rsidRDefault="00121F03" w:rsidP="00121F03">
            <w:pPr>
              <w:rPr>
                <w:del w:id="2151" w:author="Pande, Amitkumar" w:date="2020-10-02T18:29:00Z"/>
              </w:rPr>
            </w:pPr>
          </w:p>
        </w:tc>
        <w:tc>
          <w:tcPr>
            <w:tcW w:w="1804" w:type="dxa"/>
            <w:tcBorders>
              <w:top w:val="double" w:sz="4" w:space="0" w:color="auto"/>
              <w:left w:val="single" w:sz="2" w:space="0" w:color="auto"/>
              <w:bottom w:val="single" w:sz="2" w:space="0" w:color="auto"/>
              <w:right w:val="single" w:sz="2" w:space="0" w:color="auto"/>
            </w:tcBorders>
          </w:tcPr>
          <w:p w14:paraId="5E194CAF" w14:textId="43387D80" w:rsidR="00121F03" w:rsidDel="00E53DB4" w:rsidRDefault="00121F03" w:rsidP="00121F03">
            <w:pPr>
              <w:rPr>
                <w:del w:id="2152" w:author="Pande, Amitkumar" w:date="2020-10-02T18:29:00Z"/>
              </w:rPr>
            </w:pPr>
          </w:p>
        </w:tc>
        <w:tc>
          <w:tcPr>
            <w:tcW w:w="1831" w:type="dxa"/>
            <w:tcBorders>
              <w:top w:val="double" w:sz="4" w:space="0" w:color="auto"/>
              <w:left w:val="single" w:sz="2" w:space="0" w:color="auto"/>
              <w:bottom w:val="single" w:sz="2" w:space="0" w:color="auto"/>
              <w:right w:val="single" w:sz="2" w:space="0" w:color="auto"/>
            </w:tcBorders>
          </w:tcPr>
          <w:p w14:paraId="0B9FACCB" w14:textId="69335F21" w:rsidR="00121F03" w:rsidDel="00E53DB4" w:rsidRDefault="00121F03" w:rsidP="00121F03">
            <w:pPr>
              <w:rPr>
                <w:del w:id="2153" w:author="Pande, Amitkumar" w:date="2020-10-02T18:29:00Z"/>
              </w:rPr>
            </w:pPr>
          </w:p>
        </w:tc>
        <w:tc>
          <w:tcPr>
            <w:tcW w:w="1641" w:type="dxa"/>
            <w:tcBorders>
              <w:top w:val="double" w:sz="4" w:space="0" w:color="auto"/>
              <w:left w:val="single" w:sz="2" w:space="0" w:color="auto"/>
              <w:bottom w:val="single" w:sz="2" w:space="0" w:color="auto"/>
              <w:right w:val="single" w:sz="12" w:space="0" w:color="auto"/>
            </w:tcBorders>
          </w:tcPr>
          <w:p w14:paraId="07B4ABB6" w14:textId="72D567B3" w:rsidR="00121F03" w:rsidDel="00E53DB4" w:rsidRDefault="00121F03" w:rsidP="00121F03">
            <w:pPr>
              <w:rPr>
                <w:del w:id="2154" w:author="Pande, Amitkumar" w:date="2020-10-02T18:29:00Z"/>
              </w:rPr>
            </w:pPr>
          </w:p>
        </w:tc>
      </w:tr>
      <w:tr w:rsidR="00121F03" w:rsidDel="00E53DB4" w14:paraId="76A01B29" w14:textId="69D100A6" w:rsidTr="00427A3F">
        <w:trPr>
          <w:del w:id="2155" w:author="Pande, Amitkumar" w:date="2020-10-02T18:29:00Z"/>
        </w:trPr>
        <w:tc>
          <w:tcPr>
            <w:tcW w:w="1943" w:type="dxa"/>
            <w:tcBorders>
              <w:top w:val="single" w:sz="2" w:space="0" w:color="auto"/>
              <w:left w:val="single" w:sz="12" w:space="0" w:color="auto"/>
              <w:bottom w:val="single" w:sz="12" w:space="0" w:color="auto"/>
              <w:right w:val="single" w:sz="2" w:space="0" w:color="auto"/>
            </w:tcBorders>
            <w:vAlign w:val="center"/>
          </w:tcPr>
          <w:p w14:paraId="6A458192" w14:textId="71FF492D" w:rsidR="00121F03" w:rsidDel="00E53DB4" w:rsidRDefault="00121F03" w:rsidP="00427A3F">
            <w:pPr>
              <w:jc w:val="center"/>
              <w:rPr>
                <w:del w:id="2156" w:author="Pande, Amitkumar" w:date="2020-10-02T18:29:00Z"/>
              </w:rPr>
            </w:pPr>
            <w:del w:id="2157" w:author="Pande, Amitkumar" w:date="2020-10-02T18:29:00Z">
              <w:r w:rsidDel="00E53DB4">
                <w:delText>Total Cost</w:delText>
              </w:r>
            </w:del>
          </w:p>
        </w:tc>
        <w:tc>
          <w:tcPr>
            <w:tcW w:w="1721" w:type="dxa"/>
            <w:tcBorders>
              <w:top w:val="single" w:sz="2" w:space="0" w:color="auto"/>
              <w:left w:val="single" w:sz="2" w:space="0" w:color="auto"/>
              <w:bottom w:val="single" w:sz="12" w:space="0" w:color="auto"/>
              <w:right w:val="single" w:sz="2" w:space="0" w:color="auto"/>
            </w:tcBorders>
          </w:tcPr>
          <w:p w14:paraId="0788B853" w14:textId="69A728E0" w:rsidR="00121F03" w:rsidDel="00E53DB4" w:rsidRDefault="00121F03" w:rsidP="00121F03">
            <w:pPr>
              <w:rPr>
                <w:del w:id="2158" w:author="Pande, Amitkumar" w:date="2020-10-02T18:29:00Z"/>
              </w:rPr>
            </w:pPr>
          </w:p>
        </w:tc>
        <w:tc>
          <w:tcPr>
            <w:tcW w:w="1804" w:type="dxa"/>
            <w:tcBorders>
              <w:top w:val="single" w:sz="2" w:space="0" w:color="auto"/>
              <w:left w:val="single" w:sz="2" w:space="0" w:color="auto"/>
              <w:bottom w:val="single" w:sz="12" w:space="0" w:color="auto"/>
              <w:right w:val="single" w:sz="2" w:space="0" w:color="auto"/>
            </w:tcBorders>
          </w:tcPr>
          <w:p w14:paraId="23140C6A" w14:textId="4CD7F802" w:rsidR="00121F03" w:rsidDel="00E53DB4" w:rsidRDefault="00121F03" w:rsidP="00121F03">
            <w:pPr>
              <w:rPr>
                <w:del w:id="2159" w:author="Pande, Amitkumar" w:date="2020-10-02T18:29:00Z"/>
              </w:rPr>
            </w:pPr>
          </w:p>
        </w:tc>
        <w:tc>
          <w:tcPr>
            <w:tcW w:w="1831" w:type="dxa"/>
            <w:tcBorders>
              <w:top w:val="single" w:sz="2" w:space="0" w:color="auto"/>
              <w:left w:val="single" w:sz="2" w:space="0" w:color="auto"/>
              <w:bottom w:val="single" w:sz="12" w:space="0" w:color="auto"/>
              <w:right w:val="single" w:sz="2" w:space="0" w:color="auto"/>
            </w:tcBorders>
          </w:tcPr>
          <w:p w14:paraId="532D0431" w14:textId="14524E61" w:rsidR="00121F03" w:rsidDel="00E53DB4" w:rsidRDefault="00121F03" w:rsidP="00121F03">
            <w:pPr>
              <w:rPr>
                <w:del w:id="2160" w:author="Pande, Amitkumar" w:date="2020-10-02T18:29:00Z"/>
              </w:rPr>
            </w:pPr>
          </w:p>
        </w:tc>
        <w:tc>
          <w:tcPr>
            <w:tcW w:w="1641" w:type="dxa"/>
            <w:tcBorders>
              <w:top w:val="single" w:sz="2" w:space="0" w:color="auto"/>
              <w:left w:val="single" w:sz="2" w:space="0" w:color="auto"/>
              <w:bottom w:val="single" w:sz="12" w:space="0" w:color="auto"/>
              <w:right w:val="single" w:sz="12" w:space="0" w:color="auto"/>
            </w:tcBorders>
          </w:tcPr>
          <w:p w14:paraId="0106A2CC" w14:textId="34959710" w:rsidR="00121F03" w:rsidDel="00E53DB4" w:rsidRDefault="00121F03" w:rsidP="00121F03">
            <w:pPr>
              <w:rPr>
                <w:del w:id="2161" w:author="Pande, Amitkumar" w:date="2020-10-02T18:29:00Z"/>
              </w:rPr>
            </w:pPr>
          </w:p>
        </w:tc>
      </w:tr>
    </w:tbl>
    <w:p w14:paraId="7B51BE50" w14:textId="77777777" w:rsidR="00004F00" w:rsidRDefault="00004F00" w:rsidP="00543F47"/>
    <w:p w14:paraId="458EBBB6" w14:textId="65202518" w:rsidR="004E72FB" w:rsidRDefault="00F643C1" w:rsidP="00543F47">
      <w:r w:rsidRPr="00F643C1">
        <w:t xml:space="preserve">Cost </w:t>
      </w:r>
      <w:r w:rsidR="005F106B" w:rsidRPr="00F643C1">
        <w:t xml:space="preserve">Contribution distribution between Partner, </w:t>
      </w:r>
      <w:del w:id="2162" w:author="Pande, Amitkumar" w:date="2020-10-02T16:53:00Z">
        <w:r w:rsidR="005F106B" w:rsidRPr="00F643C1" w:rsidDel="00703DC7">
          <w:delText>Customer</w:delText>
        </w:r>
      </w:del>
      <w:ins w:id="2163" w:author="Pande, Amitkumar" w:date="2020-10-02T16:53:00Z">
        <w:r w:rsidR="00703DC7" w:rsidRPr="00703DC7">
          <w:rPr>
            <w:i/>
          </w:rPr>
          <w:t>CUSTOMER</w:t>
        </w:r>
      </w:ins>
      <w:r w:rsidR="005F106B" w:rsidRPr="00F643C1">
        <w:t>, AWS</w:t>
      </w:r>
      <w:r>
        <w:t>:</w:t>
      </w:r>
    </w:p>
    <w:tbl>
      <w:tblPr>
        <w:tblStyle w:val="GridTable4-Accent3"/>
        <w:tblW w:w="0" w:type="auto"/>
        <w:tblLook w:val="04A0" w:firstRow="1" w:lastRow="0" w:firstColumn="1" w:lastColumn="0" w:noHBand="0" w:noVBand="1"/>
        <w:tblPrChange w:id="2164" w:author="Pande, Amitkumar" w:date="2020-10-20T17:39:00Z">
          <w:tblPr>
            <w:tblStyle w:val="TableGrid"/>
            <w:tblW w:w="0" w:type="auto"/>
            <w:tblLook w:val="04A0" w:firstRow="1" w:lastRow="0" w:firstColumn="1" w:lastColumn="0" w:noHBand="0" w:noVBand="1"/>
          </w:tblPr>
        </w:tblPrChange>
      </w:tblPr>
      <w:tblGrid>
        <w:gridCol w:w="2141"/>
        <w:gridCol w:w="1381"/>
        <w:gridCol w:w="1381"/>
        <w:tblGridChange w:id="2165">
          <w:tblGrid>
            <w:gridCol w:w="2109"/>
            <w:gridCol w:w="2070"/>
            <w:gridCol w:w="2520"/>
          </w:tblGrid>
        </w:tblGridChange>
      </w:tblGrid>
      <w:tr w:rsidR="00F643C1" w14:paraId="74F46B40" w14:textId="77777777" w:rsidTr="003D7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2166" w:author="Pande, Amitkumar" w:date="2020-10-20T17:39:00Z">
              <w:tcPr>
                <w:tcW w:w="1975" w:type="dxa"/>
                <w:shd w:val="clear" w:color="auto" w:fill="D9D9D9" w:themeFill="background1" w:themeFillShade="D9"/>
              </w:tcPr>
            </w:tcPrChange>
          </w:tcPr>
          <w:p w14:paraId="0FC41999" w14:textId="77777777" w:rsidR="00F643C1" w:rsidRPr="00F643C1" w:rsidRDefault="00F643C1" w:rsidP="00543F47">
            <w:pPr>
              <w:cnfStyle w:val="101000000000" w:firstRow="1" w:lastRow="0" w:firstColumn="1" w:lastColumn="0" w:oddVBand="0" w:evenVBand="0" w:oddHBand="0" w:evenHBand="0" w:firstRowFirstColumn="0" w:firstRowLastColumn="0" w:lastRowFirstColumn="0" w:lastRowLastColumn="0"/>
              <w:rPr>
                <w:b w:val="0"/>
              </w:rPr>
            </w:pPr>
            <w:r w:rsidRPr="00F643C1">
              <w:t>Party</w:t>
            </w:r>
          </w:p>
        </w:tc>
        <w:tc>
          <w:tcPr>
            <w:tcW w:w="0" w:type="dxa"/>
            <w:tcPrChange w:id="2167" w:author="Pande, Amitkumar" w:date="2020-10-20T17:39:00Z">
              <w:tcPr>
                <w:tcW w:w="2070" w:type="dxa"/>
                <w:shd w:val="clear" w:color="auto" w:fill="D9D9D9" w:themeFill="background1" w:themeFillShade="D9"/>
              </w:tcPr>
            </w:tcPrChange>
          </w:tcPr>
          <w:p w14:paraId="7116CC4F" w14:textId="77777777" w:rsidR="00F643C1" w:rsidRPr="00F643C1" w:rsidRDefault="00F643C1" w:rsidP="00543F47">
            <w:pPr>
              <w:cnfStyle w:val="100000000000" w:firstRow="1" w:lastRow="0" w:firstColumn="0" w:lastColumn="0" w:oddVBand="0" w:evenVBand="0" w:oddHBand="0" w:evenHBand="0" w:firstRowFirstColumn="0" w:firstRowLastColumn="0" w:lastRowFirstColumn="0" w:lastRowLastColumn="0"/>
              <w:rPr>
                <w:b w:val="0"/>
              </w:rPr>
            </w:pPr>
            <w:r w:rsidRPr="00F643C1">
              <w:t>Contribution (USD)</w:t>
            </w:r>
          </w:p>
        </w:tc>
        <w:tc>
          <w:tcPr>
            <w:tcW w:w="0" w:type="dxa"/>
            <w:tcPrChange w:id="2168" w:author="Pande, Amitkumar" w:date="2020-10-20T17:39:00Z">
              <w:tcPr>
                <w:tcW w:w="2520" w:type="dxa"/>
                <w:shd w:val="clear" w:color="auto" w:fill="D9D9D9" w:themeFill="background1" w:themeFillShade="D9"/>
              </w:tcPr>
            </w:tcPrChange>
          </w:tcPr>
          <w:p w14:paraId="12A8E8B7" w14:textId="77777777" w:rsidR="00F643C1" w:rsidRPr="00F643C1" w:rsidRDefault="00F643C1" w:rsidP="00543F47">
            <w:pPr>
              <w:cnfStyle w:val="100000000000" w:firstRow="1" w:lastRow="0" w:firstColumn="0" w:lastColumn="0" w:oddVBand="0" w:evenVBand="0" w:oddHBand="0" w:evenHBand="0" w:firstRowFirstColumn="0" w:firstRowLastColumn="0" w:lastRowFirstColumn="0" w:lastRowLastColumn="0"/>
              <w:rPr>
                <w:b w:val="0"/>
              </w:rPr>
            </w:pPr>
            <w:r w:rsidRPr="00F643C1">
              <w:t>% Contribution of Total</w:t>
            </w:r>
          </w:p>
        </w:tc>
      </w:tr>
      <w:tr w:rsidR="00F643C1" w14:paraId="630298BC" w14:textId="77777777" w:rsidTr="003D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2169" w:author="Pande, Amitkumar" w:date="2020-10-20T17:39:00Z">
              <w:tcPr>
                <w:tcW w:w="1975" w:type="dxa"/>
              </w:tcPr>
            </w:tcPrChange>
          </w:tcPr>
          <w:p w14:paraId="5FC36DFC" w14:textId="3820F8D2" w:rsidR="00F643C1" w:rsidRDefault="00F643C1" w:rsidP="00543F47">
            <w:pPr>
              <w:cnfStyle w:val="001000100000" w:firstRow="0" w:lastRow="0" w:firstColumn="1" w:lastColumn="0" w:oddVBand="0" w:evenVBand="0" w:oddHBand="1" w:evenHBand="0" w:firstRowFirstColumn="0" w:firstRowLastColumn="0" w:lastRowFirstColumn="0" w:lastRowLastColumn="0"/>
            </w:pPr>
            <w:del w:id="2170" w:author="Pande, Amitkumar" w:date="2020-10-02T16:53:00Z">
              <w:r w:rsidDel="00703DC7">
                <w:delText>Customer</w:delText>
              </w:r>
            </w:del>
            <w:ins w:id="2171" w:author="Pande, Amitkumar" w:date="2020-10-02T16:53:00Z">
              <w:r w:rsidR="00703DC7" w:rsidRPr="00703DC7">
                <w:rPr>
                  <w:i/>
                </w:rPr>
                <w:t xml:space="preserve">CUSTOMER </w:t>
              </w:r>
            </w:ins>
          </w:p>
        </w:tc>
        <w:tc>
          <w:tcPr>
            <w:tcW w:w="0" w:type="dxa"/>
            <w:tcPrChange w:id="2172" w:author="Pande, Amitkumar" w:date="2020-10-20T17:39:00Z">
              <w:tcPr>
                <w:tcW w:w="2070" w:type="dxa"/>
              </w:tcPr>
            </w:tcPrChange>
          </w:tcPr>
          <w:p w14:paraId="675F4093" w14:textId="77777777" w:rsidR="00F643C1" w:rsidRDefault="00F643C1" w:rsidP="00543F47">
            <w:pPr>
              <w:cnfStyle w:val="000000100000" w:firstRow="0" w:lastRow="0" w:firstColumn="0" w:lastColumn="0" w:oddVBand="0" w:evenVBand="0" w:oddHBand="1" w:evenHBand="0" w:firstRowFirstColumn="0" w:firstRowLastColumn="0" w:lastRowFirstColumn="0" w:lastRowLastColumn="0"/>
            </w:pPr>
          </w:p>
        </w:tc>
        <w:tc>
          <w:tcPr>
            <w:tcW w:w="0" w:type="dxa"/>
            <w:tcPrChange w:id="2173" w:author="Pande, Amitkumar" w:date="2020-10-20T17:39:00Z">
              <w:tcPr>
                <w:tcW w:w="2520" w:type="dxa"/>
              </w:tcPr>
            </w:tcPrChange>
          </w:tcPr>
          <w:p w14:paraId="4C3D340C" w14:textId="77777777" w:rsidR="00F643C1" w:rsidRDefault="00F643C1" w:rsidP="00543F47">
            <w:pPr>
              <w:cnfStyle w:val="000000100000" w:firstRow="0" w:lastRow="0" w:firstColumn="0" w:lastColumn="0" w:oddVBand="0" w:evenVBand="0" w:oddHBand="1" w:evenHBand="0" w:firstRowFirstColumn="0" w:firstRowLastColumn="0" w:lastRowFirstColumn="0" w:lastRowLastColumn="0"/>
            </w:pPr>
          </w:p>
        </w:tc>
      </w:tr>
      <w:tr w:rsidR="00F643C1" w14:paraId="28C7BCCB" w14:textId="77777777" w:rsidTr="003D7A6C">
        <w:tc>
          <w:tcPr>
            <w:cnfStyle w:val="001000000000" w:firstRow="0" w:lastRow="0" w:firstColumn="1" w:lastColumn="0" w:oddVBand="0" w:evenVBand="0" w:oddHBand="0" w:evenHBand="0" w:firstRowFirstColumn="0" w:firstRowLastColumn="0" w:lastRowFirstColumn="0" w:lastRowLastColumn="0"/>
            <w:tcW w:w="0" w:type="dxa"/>
            <w:tcPrChange w:id="2174" w:author="Pande, Amitkumar" w:date="2020-10-20T17:39:00Z">
              <w:tcPr>
                <w:tcW w:w="1975" w:type="dxa"/>
              </w:tcPr>
            </w:tcPrChange>
          </w:tcPr>
          <w:p w14:paraId="75AA3F1B" w14:textId="77777777" w:rsidR="00F643C1" w:rsidRDefault="00F643C1" w:rsidP="00543F47">
            <w:r>
              <w:t>Partner</w:t>
            </w:r>
          </w:p>
        </w:tc>
        <w:tc>
          <w:tcPr>
            <w:tcW w:w="0" w:type="dxa"/>
            <w:tcPrChange w:id="2175" w:author="Pande, Amitkumar" w:date="2020-10-20T17:39:00Z">
              <w:tcPr>
                <w:tcW w:w="2070" w:type="dxa"/>
              </w:tcPr>
            </w:tcPrChange>
          </w:tcPr>
          <w:p w14:paraId="1F43F4B5" w14:textId="77777777" w:rsidR="00F643C1" w:rsidRDefault="00F643C1" w:rsidP="00543F47">
            <w:pPr>
              <w:cnfStyle w:val="000000000000" w:firstRow="0" w:lastRow="0" w:firstColumn="0" w:lastColumn="0" w:oddVBand="0" w:evenVBand="0" w:oddHBand="0" w:evenHBand="0" w:firstRowFirstColumn="0" w:firstRowLastColumn="0" w:lastRowFirstColumn="0" w:lastRowLastColumn="0"/>
            </w:pPr>
          </w:p>
        </w:tc>
        <w:tc>
          <w:tcPr>
            <w:tcW w:w="0" w:type="dxa"/>
            <w:tcPrChange w:id="2176" w:author="Pande, Amitkumar" w:date="2020-10-20T17:39:00Z">
              <w:tcPr>
                <w:tcW w:w="2520" w:type="dxa"/>
              </w:tcPr>
            </w:tcPrChange>
          </w:tcPr>
          <w:p w14:paraId="0D0F8E03" w14:textId="77777777" w:rsidR="00F643C1" w:rsidRDefault="00F643C1" w:rsidP="00543F47">
            <w:pPr>
              <w:cnfStyle w:val="000000000000" w:firstRow="0" w:lastRow="0" w:firstColumn="0" w:lastColumn="0" w:oddVBand="0" w:evenVBand="0" w:oddHBand="0" w:evenHBand="0" w:firstRowFirstColumn="0" w:firstRowLastColumn="0" w:lastRowFirstColumn="0" w:lastRowLastColumn="0"/>
            </w:pPr>
          </w:p>
        </w:tc>
      </w:tr>
      <w:tr w:rsidR="00F643C1" w14:paraId="4EC61E2F" w14:textId="77777777" w:rsidTr="003D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2177" w:author="Pande, Amitkumar" w:date="2020-10-20T17:39:00Z">
              <w:tcPr>
                <w:tcW w:w="1975" w:type="dxa"/>
              </w:tcPr>
            </w:tcPrChange>
          </w:tcPr>
          <w:p w14:paraId="11A277F6" w14:textId="77777777" w:rsidR="00F643C1" w:rsidRDefault="00F643C1" w:rsidP="00543F47">
            <w:pPr>
              <w:cnfStyle w:val="001000100000" w:firstRow="0" w:lastRow="0" w:firstColumn="1" w:lastColumn="0" w:oddVBand="0" w:evenVBand="0" w:oddHBand="1" w:evenHBand="0" w:firstRowFirstColumn="0" w:firstRowLastColumn="0" w:lastRowFirstColumn="0" w:lastRowLastColumn="0"/>
            </w:pPr>
            <w:r>
              <w:lastRenderedPageBreak/>
              <w:t>AWS</w:t>
            </w:r>
          </w:p>
        </w:tc>
        <w:tc>
          <w:tcPr>
            <w:tcW w:w="0" w:type="dxa"/>
            <w:tcPrChange w:id="2178" w:author="Pande, Amitkumar" w:date="2020-10-20T17:39:00Z">
              <w:tcPr>
                <w:tcW w:w="2070" w:type="dxa"/>
              </w:tcPr>
            </w:tcPrChange>
          </w:tcPr>
          <w:p w14:paraId="20E0E565" w14:textId="77777777" w:rsidR="00F643C1" w:rsidRDefault="00F643C1" w:rsidP="00543F47">
            <w:pPr>
              <w:cnfStyle w:val="000000100000" w:firstRow="0" w:lastRow="0" w:firstColumn="0" w:lastColumn="0" w:oddVBand="0" w:evenVBand="0" w:oddHBand="1" w:evenHBand="0" w:firstRowFirstColumn="0" w:firstRowLastColumn="0" w:lastRowFirstColumn="0" w:lastRowLastColumn="0"/>
            </w:pPr>
          </w:p>
        </w:tc>
        <w:tc>
          <w:tcPr>
            <w:tcW w:w="0" w:type="dxa"/>
            <w:tcPrChange w:id="2179" w:author="Pande, Amitkumar" w:date="2020-10-20T17:39:00Z">
              <w:tcPr>
                <w:tcW w:w="2520" w:type="dxa"/>
              </w:tcPr>
            </w:tcPrChange>
          </w:tcPr>
          <w:p w14:paraId="6ECD230A" w14:textId="77777777" w:rsidR="00F643C1" w:rsidRDefault="00F643C1" w:rsidP="00543F47">
            <w:pPr>
              <w:cnfStyle w:val="000000100000" w:firstRow="0" w:lastRow="0" w:firstColumn="0" w:lastColumn="0" w:oddVBand="0" w:evenVBand="0" w:oddHBand="1" w:evenHBand="0" w:firstRowFirstColumn="0" w:firstRowLastColumn="0" w:lastRowFirstColumn="0" w:lastRowLastColumn="0"/>
            </w:pPr>
          </w:p>
        </w:tc>
      </w:tr>
    </w:tbl>
    <w:p w14:paraId="1EB65C41" w14:textId="61BBB94D" w:rsidR="009F61A1" w:rsidRPr="009F61A1" w:rsidRDefault="009F61A1" w:rsidP="009F61A1">
      <w:pPr>
        <w:pStyle w:val="Heading1"/>
        <w:numPr>
          <w:ilvl w:val="0"/>
          <w:numId w:val="0"/>
        </w:numPr>
      </w:pPr>
      <w:r>
        <w:br w:type="page"/>
      </w:r>
    </w:p>
    <w:p w14:paraId="2B770DBE" w14:textId="77777777" w:rsidR="00344188" w:rsidRPr="00C94107" w:rsidRDefault="00344188" w:rsidP="00344188">
      <w:pPr>
        <w:pStyle w:val="Heading2"/>
        <w:rPr>
          <w:moveTo w:id="2180" w:author="Pande, Amitkumar" w:date="2020-09-14T11:46:00Z"/>
        </w:rPr>
      </w:pPr>
      <w:bookmarkStart w:id="2181" w:name="_Toc64441487"/>
      <w:moveToRangeStart w:id="2182" w:author="Pande, Amitkumar" w:date="2020-09-14T11:46:00Z" w:name="move50976411"/>
      <w:moveTo w:id="2183" w:author="Pande, Amitkumar" w:date="2020-09-14T11:46:00Z">
        <w:r>
          <w:lastRenderedPageBreak/>
          <w:t>Project Sponsor(s) / Stakeholder(s) / Project Team</w:t>
        </w:r>
        <w:bookmarkEnd w:id="2181"/>
      </w:moveTo>
    </w:p>
    <w:p w14:paraId="1156FCE1" w14:textId="091E0809" w:rsidR="00344188" w:rsidRPr="00E236C3" w:rsidRDefault="00344188" w:rsidP="00E236C3">
      <w:pPr>
        <w:jc w:val="both"/>
        <w:rPr>
          <w:moveTo w:id="2184" w:author="Pande, Amitkumar" w:date="2020-09-14T11:46:00Z"/>
          <w:i/>
          <w:color w:val="808080" w:themeColor="background1" w:themeShade="80"/>
          <w:highlight w:val="lightGray"/>
        </w:rPr>
      </w:pPr>
      <w:moveTo w:id="2185" w:author="Pande, Amitkumar" w:date="2020-09-14T11:46:00Z">
        <w:r w:rsidRPr="00E236C3">
          <w:rPr>
            <w:i/>
            <w:color w:val="808080" w:themeColor="background1" w:themeShade="80"/>
            <w:highlight w:val="lightGray"/>
          </w:rPr>
          <w:t xml:space="preserve">[Identify and list the </w:t>
        </w:r>
        <w:del w:id="2186" w:author="Pande, Amitkumar" w:date="2020-10-02T16:53:00Z">
          <w:r w:rsidRPr="00E236C3" w:rsidDel="00703DC7">
            <w:rPr>
              <w:i/>
              <w:color w:val="808080" w:themeColor="background1" w:themeShade="80"/>
              <w:highlight w:val="lightGray"/>
            </w:rPr>
            <w:delText>customer</w:delText>
          </w:r>
        </w:del>
      </w:moveTo>
      <w:ins w:id="2187" w:author="Pande, Amitkumar" w:date="2020-10-02T16:53:00Z">
        <w:r w:rsidR="00703DC7" w:rsidRPr="00E236C3">
          <w:rPr>
            <w:i/>
            <w:color w:val="808080" w:themeColor="background1" w:themeShade="80"/>
            <w:highlight w:val="lightGray"/>
          </w:rPr>
          <w:t xml:space="preserve">CUSTOMER </w:t>
        </w:r>
      </w:ins>
      <w:moveTo w:id="2188" w:author="Pande, Amitkumar" w:date="2020-09-14T11:46:00Z">
        <w:r w:rsidRPr="00E236C3">
          <w:rPr>
            <w:i/>
            <w:color w:val="808080" w:themeColor="background1" w:themeShade="80"/>
            <w:highlight w:val="lightGray"/>
          </w:rPr>
          <w:t>’s Executive Sponsor and Project Stakeholders, including Title and Description (describe their role and responsibilities in the organization). The Executive Sponsor is the individual with overall accountability for the project. The Sponsor is primarily concerned with ensuring that the project delivers the agreed business benefits.</w:t>
        </w:r>
        <w:del w:id="2189" w:author="Pande, Amitkumar" w:date="2020-10-02T16:54:00Z">
          <w:r w:rsidRPr="00E236C3" w:rsidDel="00703DC7">
            <w:rPr>
              <w:i/>
              <w:color w:val="808080" w:themeColor="background1" w:themeShade="80"/>
              <w:highlight w:val="lightGray"/>
            </w:rPr>
            <w:delText xml:space="preserve">  </w:delText>
          </w:r>
        </w:del>
      </w:moveTo>
      <w:ins w:id="2190" w:author="Pande, Amitkumar" w:date="2020-10-02T16:54:00Z">
        <w:r w:rsidR="00703DC7" w:rsidRPr="00E236C3">
          <w:rPr>
            <w:i/>
            <w:color w:val="808080" w:themeColor="background1" w:themeShade="80"/>
            <w:highlight w:val="lightGray"/>
          </w:rPr>
          <w:t xml:space="preserve"> </w:t>
        </w:r>
      </w:ins>
      <w:moveTo w:id="2191" w:author="Pande, Amitkumar" w:date="2020-09-14T11:46:00Z">
        <w:r w:rsidRPr="00E236C3">
          <w:rPr>
            <w:i/>
            <w:color w:val="808080" w:themeColor="background1" w:themeShade="80"/>
            <w:highlight w:val="lightGray"/>
          </w:rPr>
          <w:t xml:space="preserve">Project stakeholders are entities that have an interest </w:t>
        </w:r>
        <w:proofErr w:type="gramStart"/>
        <w:r w:rsidRPr="00E236C3">
          <w:rPr>
            <w:i/>
            <w:color w:val="808080" w:themeColor="background1" w:themeShade="80"/>
            <w:highlight w:val="lightGray"/>
          </w:rPr>
          <w:t>in a given</w:t>
        </w:r>
        <w:proofErr w:type="gramEnd"/>
        <w:r w:rsidRPr="00E236C3">
          <w:rPr>
            <w:i/>
            <w:color w:val="808080" w:themeColor="background1" w:themeShade="80"/>
            <w:highlight w:val="lightGray"/>
          </w:rPr>
          <w:t xml:space="preserve"> project, and usually represent a business group or organization] </w:t>
        </w:r>
      </w:moveTo>
    </w:p>
    <w:p w14:paraId="0DBA2148" w14:textId="77777777" w:rsidR="00344188" w:rsidRDefault="00344188" w:rsidP="00344188">
      <w:pPr>
        <w:rPr>
          <w:ins w:id="2192" w:author="Pande, Amitkumar" w:date="2020-09-14T11:47:00Z"/>
          <w:rStyle w:val="Strong"/>
        </w:rPr>
      </w:pPr>
    </w:p>
    <w:p w14:paraId="513008D2" w14:textId="3644F00E" w:rsidR="00344188" w:rsidRPr="00C501A5" w:rsidRDefault="00344188" w:rsidP="00344188">
      <w:pPr>
        <w:rPr>
          <w:moveTo w:id="2193" w:author="Pande, Amitkumar" w:date="2020-09-14T11:46:00Z"/>
          <w:rStyle w:val="Strong"/>
        </w:rPr>
      </w:pPr>
      <w:moveTo w:id="2194" w:author="Pande, Amitkumar" w:date="2020-09-14T11:46:00Z">
        <w:r>
          <w:rPr>
            <w:rStyle w:val="Strong"/>
          </w:rPr>
          <w:t xml:space="preserve">Partner </w:t>
        </w:r>
        <w:r w:rsidRPr="00C501A5">
          <w:rPr>
            <w:rStyle w:val="Strong"/>
          </w:rPr>
          <w:t>Executive Sponsor</w:t>
        </w:r>
      </w:moveTo>
    </w:p>
    <w:tbl>
      <w:tblPr>
        <w:tblStyle w:val="TableGrid"/>
        <w:tblW w:w="0" w:type="auto"/>
        <w:tblLook w:val="04A0" w:firstRow="1" w:lastRow="0" w:firstColumn="1" w:lastColumn="0" w:noHBand="0" w:noVBand="1"/>
      </w:tblPr>
      <w:tblGrid>
        <w:gridCol w:w="2065"/>
        <w:gridCol w:w="2340"/>
        <w:gridCol w:w="3240"/>
        <w:gridCol w:w="2790"/>
      </w:tblGrid>
      <w:tr w:rsidR="00344188" w:rsidRPr="009A4919" w14:paraId="3491A1F0" w14:textId="77777777" w:rsidTr="003558C9">
        <w:tc>
          <w:tcPr>
            <w:tcW w:w="2065" w:type="dxa"/>
            <w:shd w:val="clear" w:color="auto" w:fill="E7E6E6" w:themeFill="background2"/>
          </w:tcPr>
          <w:p w14:paraId="3ACF4C43" w14:textId="77777777" w:rsidR="00344188" w:rsidRPr="009A4919" w:rsidRDefault="00344188" w:rsidP="003558C9">
            <w:pPr>
              <w:rPr>
                <w:moveTo w:id="2195" w:author="Pande, Amitkumar" w:date="2020-09-14T11:46:00Z"/>
              </w:rPr>
            </w:pPr>
            <w:moveTo w:id="2196" w:author="Pande, Amitkumar" w:date="2020-09-14T11:46:00Z">
              <w:r w:rsidRPr="009A4919">
                <w:t>Name</w:t>
              </w:r>
            </w:moveTo>
          </w:p>
        </w:tc>
        <w:tc>
          <w:tcPr>
            <w:tcW w:w="2340" w:type="dxa"/>
            <w:shd w:val="clear" w:color="auto" w:fill="E7E6E6" w:themeFill="background2"/>
          </w:tcPr>
          <w:p w14:paraId="3DAD765D" w14:textId="77777777" w:rsidR="00344188" w:rsidRPr="009A4919" w:rsidRDefault="00344188" w:rsidP="003558C9">
            <w:pPr>
              <w:rPr>
                <w:moveTo w:id="2197" w:author="Pande, Amitkumar" w:date="2020-09-14T11:46:00Z"/>
              </w:rPr>
            </w:pPr>
            <w:moveTo w:id="2198" w:author="Pande, Amitkumar" w:date="2020-09-14T11:46:00Z">
              <w:r w:rsidRPr="009A4919">
                <w:t>Title</w:t>
              </w:r>
            </w:moveTo>
          </w:p>
        </w:tc>
        <w:tc>
          <w:tcPr>
            <w:tcW w:w="3240" w:type="dxa"/>
            <w:shd w:val="clear" w:color="auto" w:fill="E7E6E6" w:themeFill="background2"/>
          </w:tcPr>
          <w:p w14:paraId="42A2A753" w14:textId="77777777" w:rsidR="00344188" w:rsidRPr="009A4919" w:rsidRDefault="00344188" w:rsidP="003558C9">
            <w:pPr>
              <w:rPr>
                <w:moveTo w:id="2199" w:author="Pande, Amitkumar" w:date="2020-09-14T11:46:00Z"/>
              </w:rPr>
            </w:pPr>
            <w:moveTo w:id="2200" w:author="Pande, Amitkumar" w:date="2020-09-14T11:46:00Z">
              <w:r>
                <w:t>Description</w:t>
              </w:r>
            </w:moveTo>
          </w:p>
        </w:tc>
        <w:tc>
          <w:tcPr>
            <w:tcW w:w="2790" w:type="dxa"/>
            <w:shd w:val="clear" w:color="auto" w:fill="E7E6E6" w:themeFill="background2"/>
          </w:tcPr>
          <w:p w14:paraId="74F9F750" w14:textId="77777777" w:rsidR="00344188" w:rsidRDefault="00344188" w:rsidP="003558C9">
            <w:pPr>
              <w:rPr>
                <w:moveTo w:id="2201" w:author="Pande, Amitkumar" w:date="2020-09-14T11:46:00Z"/>
              </w:rPr>
            </w:pPr>
            <w:moveTo w:id="2202" w:author="Pande, Amitkumar" w:date="2020-09-14T11:46:00Z">
              <w:r>
                <w:t>Email / Contact Info</w:t>
              </w:r>
            </w:moveTo>
          </w:p>
        </w:tc>
      </w:tr>
      <w:tr w:rsidR="00344188" w:rsidRPr="009A4919" w14:paraId="4D647135" w14:textId="77777777" w:rsidTr="003558C9">
        <w:tc>
          <w:tcPr>
            <w:tcW w:w="2065" w:type="dxa"/>
          </w:tcPr>
          <w:p w14:paraId="51FE40FD" w14:textId="77777777" w:rsidR="00344188" w:rsidRPr="009A4919" w:rsidRDefault="00344188" w:rsidP="003558C9">
            <w:pPr>
              <w:rPr>
                <w:moveTo w:id="2203" w:author="Pande, Amitkumar" w:date="2020-09-14T11:46:00Z"/>
              </w:rPr>
            </w:pPr>
          </w:p>
        </w:tc>
        <w:tc>
          <w:tcPr>
            <w:tcW w:w="2340" w:type="dxa"/>
          </w:tcPr>
          <w:p w14:paraId="22100AB8" w14:textId="77777777" w:rsidR="00344188" w:rsidRPr="009A4919" w:rsidRDefault="00344188" w:rsidP="003558C9">
            <w:pPr>
              <w:rPr>
                <w:moveTo w:id="2204" w:author="Pande, Amitkumar" w:date="2020-09-14T11:46:00Z"/>
              </w:rPr>
            </w:pPr>
          </w:p>
        </w:tc>
        <w:tc>
          <w:tcPr>
            <w:tcW w:w="3240" w:type="dxa"/>
          </w:tcPr>
          <w:p w14:paraId="5C780265" w14:textId="77777777" w:rsidR="00344188" w:rsidRPr="009A4919" w:rsidRDefault="00344188" w:rsidP="003558C9">
            <w:pPr>
              <w:rPr>
                <w:moveTo w:id="2205" w:author="Pande, Amitkumar" w:date="2020-09-14T11:46:00Z"/>
              </w:rPr>
            </w:pPr>
          </w:p>
        </w:tc>
        <w:tc>
          <w:tcPr>
            <w:tcW w:w="2790" w:type="dxa"/>
          </w:tcPr>
          <w:p w14:paraId="0300B676" w14:textId="77777777" w:rsidR="00344188" w:rsidRPr="009A4919" w:rsidRDefault="00344188" w:rsidP="003558C9">
            <w:pPr>
              <w:rPr>
                <w:moveTo w:id="2206" w:author="Pande, Amitkumar" w:date="2020-09-14T11:46:00Z"/>
              </w:rPr>
            </w:pPr>
          </w:p>
        </w:tc>
      </w:tr>
    </w:tbl>
    <w:p w14:paraId="2157DBC5" w14:textId="77777777" w:rsidR="00344188" w:rsidRPr="00C501A5" w:rsidRDefault="00344188" w:rsidP="00344188">
      <w:pPr>
        <w:pStyle w:val="NoSpacing"/>
        <w:tabs>
          <w:tab w:val="left" w:pos="2160"/>
          <w:tab w:val="left" w:pos="4500"/>
        </w:tabs>
        <w:ind w:left="90"/>
        <w:rPr>
          <w:moveTo w:id="2207" w:author="Pande, Amitkumar" w:date="2020-09-14T11:46:00Z"/>
          <w:rStyle w:val="Strong"/>
          <w:b w:val="0"/>
          <w:i/>
          <w:color w:val="7F7F7F" w:themeColor="text1" w:themeTint="80"/>
        </w:rPr>
      </w:pPr>
      <w:moveTo w:id="2208" w:author="Pande, Amitkumar" w:date="2020-09-14T11:46:00Z">
        <w:r w:rsidRPr="00C501A5">
          <w:rPr>
            <w:rStyle w:val="Strong"/>
            <w:b w:val="0"/>
            <w:i/>
            <w:color w:val="7F7F7F" w:themeColor="text1" w:themeTint="80"/>
          </w:rPr>
          <w:t>John Doe</w:t>
        </w:r>
        <w:r>
          <w:rPr>
            <w:rStyle w:val="Strong"/>
            <w:b w:val="0"/>
            <w:i/>
            <w:color w:val="7F7F7F" w:themeColor="text1" w:themeTint="80"/>
          </w:rPr>
          <w:tab/>
          <w:t>SVP Finance</w:t>
        </w:r>
        <w:r>
          <w:rPr>
            <w:rStyle w:val="Strong"/>
            <w:b w:val="0"/>
            <w:i/>
            <w:color w:val="7F7F7F" w:themeColor="text1" w:themeTint="80"/>
          </w:rPr>
          <w:tab/>
          <w:t xml:space="preserve"> Head of Financial Services</w:t>
        </w:r>
      </w:moveTo>
    </w:p>
    <w:p w14:paraId="4296D30F" w14:textId="77777777" w:rsidR="00344188" w:rsidRPr="00C501A5" w:rsidRDefault="00344188" w:rsidP="00344188">
      <w:pPr>
        <w:spacing w:before="240"/>
        <w:rPr>
          <w:moveTo w:id="2209" w:author="Pande, Amitkumar" w:date="2020-09-14T11:46:00Z"/>
          <w:rStyle w:val="Strong"/>
        </w:rPr>
      </w:pPr>
      <w:moveTo w:id="2210" w:author="Pande, Amitkumar" w:date="2020-09-14T11:46:00Z">
        <w:r w:rsidRPr="00C501A5">
          <w:rPr>
            <w:rStyle w:val="Strong"/>
          </w:rPr>
          <w:t>Project Stakeholders</w:t>
        </w:r>
      </w:moveTo>
    </w:p>
    <w:tbl>
      <w:tblPr>
        <w:tblStyle w:val="TableGrid"/>
        <w:tblW w:w="0" w:type="auto"/>
        <w:tblLook w:val="04A0" w:firstRow="1" w:lastRow="0" w:firstColumn="1" w:lastColumn="0" w:noHBand="0" w:noVBand="1"/>
      </w:tblPr>
      <w:tblGrid>
        <w:gridCol w:w="2065"/>
        <w:gridCol w:w="2340"/>
        <w:gridCol w:w="3240"/>
        <w:gridCol w:w="2790"/>
      </w:tblGrid>
      <w:tr w:rsidR="00344188" w:rsidRPr="009A4919" w14:paraId="130DA670" w14:textId="77777777" w:rsidTr="003558C9">
        <w:tc>
          <w:tcPr>
            <w:tcW w:w="2065" w:type="dxa"/>
            <w:shd w:val="clear" w:color="auto" w:fill="E7E6E6" w:themeFill="background2"/>
          </w:tcPr>
          <w:p w14:paraId="2F2BACA9" w14:textId="77777777" w:rsidR="00344188" w:rsidRPr="009A4919" w:rsidRDefault="00344188" w:rsidP="003558C9">
            <w:pPr>
              <w:rPr>
                <w:moveTo w:id="2211" w:author="Pande, Amitkumar" w:date="2020-09-14T11:46:00Z"/>
              </w:rPr>
            </w:pPr>
            <w:moveTo w:id="2212" w:author="Pande, Amitkumar" w:date="2020-09-14T11:46:00Z">
              <w:r w:rsidRPr="009A4919">
                <w:t>Name</w:t>
              </w:r>
            </w:moveTo>
          </w:p>
        </w:tc>
        <w:tc>
          <w:tcPr>
            <w:tcW w:w="2340" w:type="dxa"/>
            <w:shd w:val="clear" w:color="auto" w:fill="E7E6E6" w:themeFill="background2"/>
          </w:tcPr>
          <w:p w14:paraId="398B8A70" w14:textId="77777777" w:rsidR="00344188" w:rsidRPr="009A4919" w:rsidRDefault="00344188" w:rsidP="003558C9">
            <w:pPr>
              <w:rPr>
                <w:moveTo w:id="2213" w:author="Pande, Amitkumar" w:date="2020-09-14T11:46:00Z"/>
              </w:rPr>
            </w:pPr>
            <w:moveTo w:id="2214" w:author="Pande, Amitkumar" w:date="2020-09-14T11:46:00Z">
              <w:r w:rsidRPr="009A4919">
                <w:t>Title</w:t>
              </w:r>
            </w:moveTo>
          </w:p>
        </w:tc>
        <w:tc>
          <w:tcPr>
            <w:tcW w:w="3240" w:type="dxa"/>
            <w:shd w:val="clear" w:color="auto" w:fill="E7E6E6" w:themeFill="background2"/>
          </w:tcPr>
          <w:p w14:paraId="394AC99F" w14:textId="77777777" w:rsidR="00344188" w:rsidRDefault="00344188" w:rsidP="003558C9">
            <w:pPr>
              <w:rPr>
                <w:moveTo w:id="2215" w:author="Pande, Amitkumar" w:date="2020-09-14T11:46:00Z"/>
              </w:rPr>
            </w:pPr>
            <w:moveTo w:id="2216" w:author="Pande, Amitkumar" w:date="2020-09-14T11:46:00Z">
              <w:r>
                <w:t>Stakeholder for</w:t>
              </w:r>
            </w:moveTo>
          </w:p>
        </w:tc>
        <w:tc>
          <w:tcPr>
            <w:tcW w:w="2790" w:type="dxa"/>
            <w:shd w:val="clear" w:color="auto" w:fill="E7E6E6" w:themeFill="background2"/>
          </w:tcPr>
          <w:p w14:paraId="0525B7ED" w14:textId="77777777" w:rsidR="00344188" w:rsidRPr="009A4919" w:rsidRDefault="00344188" w:rsidP="003558C9">
            <w:pPr>
              <w:rPr>
                <w:moveTo w:id="2217" w:author="Pande, Amitkumar" w:date="2020-09-14T11:46:00Z"/>
              </w:rPr>
            </w:pPr>
            <w:moveTo w:id="2218" w:author="Pande, Amitkumar" w:date="2020-09-14T11:46:00Z">
              <w:r>
                <w:t>Email / Contact Info</w:t>
              </w:r>
            </w:moveTo>
          </w:p>
        </w:tc>
      </w:tr>
      <w:tr w:rsidR="00344188" w:rsidRPr="009A4919" w14:paraId="7261E440" w14:textId="77777777" w:rsidTr="003558C9">
        <w:tc>
          <w:tcPr>
            <w:tcW w:w="2065" w:type="dxa"/>
          </w:tcPr>
          <w:p w14:paraId="0DB6D807" w14:textId="77777777" w:rsidR="00344188" w:rsidRPr="009A4919" w:rsidRDefault="00344188" w:rsidP="003558C9">
            <w:pPr>
              <w:rPr>
                <w:moveTo w:id="2219" w:author="Pande, Amitkumar" w:date="2020-09-14T11:46:00Z"/>
              </w:rPr>
            </w:pPr>
          </w:p>
        </w:tc>
        <w:tc>
          <w:tcPr>
            <w:tcW w:w="2340" w:type="dxa"/>
          </w:tcPr>
          <w:p w14:paraId="3A8A4701" w14:textId="77777777" w:rsidR="00344188" w:rsidRPr="009A4919" w:rsidRDefault="00344188" w:rsidP="003558C9">
            <w:pPr>
              <w:rPr>
                <w:moveTo w:id="2220" w:author="Pande, Amitkumar" w:date="2020-09-14T11:46:00Z"/>
              </w:rPr>
            </w:pPr>
          </w:p>
        </w:tc>
        <w:tc>
          <w:tcPr>
            <w:tcW w:w="3240" w:type="dxa"/>
          </w:tcPr>
          <w:p w14:paraId="65D2CF9F" w14:textId="77777777" w:rsidR="00344188" w:rsidRPr="009A4919" w:rsidRDefault="00344188" w:rsidP="003558C9">
            <w:pPr>
              <w:rPr>
                <w:moveTo w:id="2221" w:author="Pande, Amitkumar" w:date="2020-09-14T11:46:00Z"/>
              </w:rPr>
            </w:pPr>
          </w:p>
        </w:tc>
        <w:tc>
          <w:tcPr>
            <w:tcW w:w="2790" w:type="dxa"/>
          </w:tcPr>
          <w:p w14:paraId="6373F3EE" w14:textId="77777777" w:rsidR="00344188" w:rsidRPr="009A4919" w:rsidRDefault="00344188" w:rsidP="003558C9">
            <w:pPr>
              <w:rPr>
                <w:moveTo w:id="2222" w:author="Pande, Amitkumar" w:date="2020-09-14T11:46:00Z"/>
              </w:rPr>
            </w:pPr>
          </w:p>
        </w:tc>
      </w:tr>
    </w:tbl>
    <w:p w14:paraId="307E4F95" w14:textId="77777777" w:rsidR="00344188" w:rsidRDefault="00344188" w:rsidP="00344188">
      <w:pPr>
        <w:pStyle w:val="NoSpacing"/>
        <w:tabs>
          <w:tab w:val="left" w:pos="2160"/>
          <w:tab w:val="left" w:pos="4500"/>
        </w:tabs>
        <w:ind w:left="90"/>
        <w:rPr>
          <w:moveTo w:id="2223" w:author="Pande, Amitkumar" w:date="2020-09-14T11:46:00Z"/>
          <w:rStyle w:val="Strong"/>
          <w:b w:val="0"/>
          <w:i/>
          <w:color w:val="7F7F7F" w:themeColor="text1" w:themeTint="80"/>
        </w:rPr>
      </w:pPr>
      <w:moveTo w:id="2224" w:author="Pande, Amitkumar" w:date="2020-09-14T11:46:00Z">
        <w:r>
          <w:rPr>
            <w:rStyle w:val="Strong"/>
            <w:b w:val="0"/>
            <w:i/>
            <w:color w:val="7F7F7F" w:themeColor="text1" w:themeTint="80"/>
          </w:rPr>
          <w:t>Ivan Doctorow</w:t>
        </w:r>
        <w:r>
          <w:rPr>
            <w:rStyle w:val="Strong"/>
            <w:b w:val="0"/>
            <w:i/>
            <w:color w:val="7F7F7F" w:themeColor="text1" w:themeTint="80"/>
          </w:rPr>
          <w:tab/>
          <w:t xml:space="preserve">Sr. Manager, QA </w:t>
        </w:r>
        <w:r>
          <w:rPr>
            <w:rStyle w:val="Strong"/>
            <w:b w:val="0"/>
            <w:i/>
            <w:color w:val="7F7F7F" w:themeColor="text1" w:themeTint="80"/>
          </w:rPr>
          <w:tab/>
          <w:t xml:space="preserve"> IT – Testing / QA</w:t>
        </w:r>
      </w:moveTo>
    </w:p>
    <w:p w14:paraId="78BFC2FE" w14:textId="77777777" w:rsidR="00344188" w:rsidRDefault="00344188" w:rsidP="00344188">
      <w:pPr>
        <w:pStyle w:val="NoSpacing"/>
        <w:tabs>
          <w:tab w:val="left" w:pos="2160"/>
          <w:tab w:val="left" w:pos="4500"/>
        </w:tabs>
        <w:ind w:left="90"/>
        <w:rPr>
          <w:moveTo w:id="2225" w:author="Pande, Amitkumar" w:date="2020-09-14T11:46:00Z"/>
          <w:rStyle w:val="Strong"/>
          <w:b w:val="0"/>
          <w:i/>
          <w:color w:val="7F7F7F" w:themeColor="text1" w:themeTint="80"/>
        </w:rPr>
      </w:pPr>
      <w:moveTo w:id="2226" w:author="Pande, Amitkumar" w:date="2020-09-14T11:46:00Z">
        <w:r>
          <w:rPr>
            <w:rStyle w:val="Strong"/>
            <w:b w:val="0"/>
            <w:i/>
            <w:color w:val="7F7F7F" w:themeColor="text1" w:themeTint="80"/>
          </w:rPr>
          <w:t>Jane Smith</w:t>
        </w:r>
        <w:r>
          <w:rPr>
            <w:rStyle w:val="Strong"/>
            <w:b w:val="0"/>
            <w:i/>
            <w:color w:val="7F7F7F" w:themeColor="text1" w:themeTint="80"/>
          </w:rPr>
          <w:tab/>
          <w:t>Director, PMO</w:t>
        </w:r>
        <w:r>
          <w:rPr>
            <w:rStyle w:val="Strong"/>
            <w:b w:val="0"/>
            <w:i/>
            <w:color w:val="7F7F7F" w:themeColor="text1" w:themeTint="80"/>
          </w:rPr>
          <w:tab/>
          <w:t xml:space="preserve"> Program Management Office</w:t>
        </w:r>
      </w:moveTo>
    </w:p>
    <w:p w14:paraId="6FA88F7E" w14:textId="77777777" w:rsidR="00344188" w:rsidRDefault="00344188" w:rsidP="00344188">
      <w:pPr>
        <w:pStyle w:val="NoSpacing"/>
        <w:tabs>
          <w:tab w:val="left" w:pos="2160"/>
          <w:tab w:val="left" w:pos="4500"/>
        </w:tabs>
        <w:ind w:left="90"/>
        <w:rPr>
          <w:moveTo w:id="2227" w:author="Pande, Amitkumar" w:date="2020-09-14T11:46:00Z"/>
          <w:rStyle w:val="Strong"/>
          <w:b w:val="0"/>
          <w:i/>
          <w:color w:val="7F7F7F" w:themeColor="text1" w:themeTint="80"/>
        </w:rPr>
      </w:pPr>
      <w:moveTo w:id="2228" w:author="Pande, Amitkumar" w:date="2020-09-14T11:46:00Z">
        <w:r>
          <w:rPr>
            <w:rStyle w:val="Strong"/>
            <w:b w:val="0"/>
            <w:i/>
            <w:color w:val="7F7F7F" w:themeColor="text1" w:themeTint="80"/>
          </w:rPr>
          <w:t>Dan Jacobs</w:t>
        </w:r>
        <w:r>
          <w:rPr>
            <w:rStyle w:val="Strong"/>
            <w:b w:val="0"/>
            <w:i/>
            <w:color w:val="7F7F7F" w:themeColor="text1" w:themeTint="80"/>
          </w:rPr>
          <w:tab/>
          <w:t>VP, IT Operations</w:t>
        </w:r>
        <w:r>
          <w:rPr>
            <w:rStyle w:val="Strong"/>
            <w:b w:val="0"/>
            <w:i/>
            <w:color w:val="7F7F7F" w:themeColor="text1" w:themeTint="80"/>
          </w:rPr>
          <w:tab/>
          <w:t xml:space="preserve">IT Operations – Networking </w:t>
        </w:r>
      </w:moveTo>
    </w:p>
    <w:p w14:paraId="3095D37A" w14:textId="77777777" w:rsidR="00344188" w:rsidRPr="00C501A5" w:rsidRDefault="00344188" w:rsidP="00344188">
      <w:pPr>
        <w:spacing w:before="240"/>
        <w:rPr>
          <w:moveTo w:id="2229" w:author="Pande, Amitkumar" w:date="2020-09-14T11:46:00Z"/>
          <w:rStyle w:val="Strong"/>
        </w:rPr>
      </w:pPr>
      <w:moveTo w:id="2230" w:author="Pande, Amitkumar" w:date="2020-09-14T11:46:00Z">
        <w:r>
          <w:rPr>
            <w:rStyle w:val="Strong"/>
          </w:rPr>
          <w:t>Partner</w:t>
        </w:r>
        <w:r w:rsidRPr="00C501A5">
          <w:rPr>
            <w:rStyle w:val="Strong"/>
          </w:rPr>
          <w:t xml:space="preserve"> </w:t>
        </w:r>
        <w:r>
          <w:rPr>
            <w:rStyle w:val="Strong"/>
          </w:rPr>
          <w:t>Project Team</w:t>
        </w:r>
      </w:moveTo>
    </w:p>
    <w:tbl>
      <w:tblPr>
        <w:tblStyle w:val="TableGrid"/>
        <w:tblW w:w="0" w:type="auto"/>
        <w:tblLook w:val="04A0" w:firstRow="1" w:lastRow="0" w:firstColumn="1" w:lastColumn="0" w:noHBand="0" w:noVBand="1"/>
      </w:tblPr>
      <w:tblGrid>
        <w:gridCol w:w="2065"/>
        <w:gridCol w:w="2340"/>
        <w:gridCol w:w="3240"/>
        <w:gridCol w:w="2790"/>
      </w:tblGrid>
      <w:tr w:rsidR="00344188" w:rsidRPr="009A4919" w14:paraId="57962978" w14:textId="77777777" w:rsidTr="003558C9">
        <w:tc>
          <w:tcPr>
            <w:tcW w:w="2065" w:type="dxa"/>
            <w:shd w:val="clear" w:color="auto" w:fill="E7E6E6" w:themeFill="background2"/>
          </w:tcPr>
          <w:p w14:paraId="7EDECF26" w14:textId="77777777" w:rsidR="00344188" w:rsidRPr="009A4919" w:rsidRDefault="00344188" w:rsidP="003558C9">
            <w:pPr>
              <w:rPr>
                <w:moveTo w:id="2231" w:author="Pande, Amitkumar" w:date="2020-09-14T11:46:00Z"/>
              </w:rPr>
            </w:pPr>
            <w:moveTo w:id="2232" w:author="Pande, Amitkumar" w:date="2020-09-14T11:46:00Z">
              <w:r w:rsidRPr="009A4919">
                <w:t>Name</w:t>
              </w:r>
            </w:moveTo>
          </w:p>
        </w:tc>
        <w:tc>
          <w:tcPr>
            <w:tcW w:w="2340" w:type="dxa"/>
            <w:shd w:val="clear" w:color="auto" w:fill="E7E6E6" w:themeFill="background2"/>
          </w:tcPr>
          <w:p w14:paraId="44BDF138" w14:textId="77777777" w:rsidR="00344188" w:rsidRPr="009A4919" w:rsidRDefault="00344188" w:rsidP="003558C9">
            <w:pPr>
              <w:rPr>
                <w:moveTo w:id="2233" w:author="Pande, Amitkumar" w:date="2020-09-14T11:46:00Z"/>
              </w:rPr>
            </w:pPr>
            <w:moveTo w:id="2234" w:author="Pande, Amitkumar" w:date="2020-09-14T11:46:00Z">
              <w:r w:rsidRPr="009A4919">
                <w:t>Title</w:t>
              </w:r>
            </w:moveTo>
          </w:p>
        </w:tc>
        <w:tc>
          <w:tcPr>
            <w:tcW w:w="3240" w:type="dxa"/>
            <w:shd w:val="clear" w:color="auto" w:fill="E7E6E6" w:themeFill="background2"/>
          </w:tcPr>
          <w:p w14:paraId="45DBDA78" w14:textId="77777777" w:rsidR="00344188" w:rsidRDefault="00344188" w:rsidP="003558C9">
            <w:pPr>
              <w:rPr>
                <w:moveTo w:id="2235" w:author="Pande, Amitkumar" w:date="2020-09-14T11:46:00Z"/>
              </w:rPr>
            </w:pPr>
            <w:moveTo w:id="2236" w:author="Pande, Amitkumar" w:date="2020-09-14T11:46:00Z">
              <w:r>
                <w:t>Role</w:t>
              </w:r>
            </w:moveTo>
          </w:p>
        </w:tc>
        <w:tc>
          <w:tcPr>
            <w:tcW w:w="2790" w:type="dxa"/>
            <w:shd w:val="clear" w:color="auto" w:fill="E7E6E6" w:themeFill="background2"/>
          </w:tcPr>
          <w:p w14:paraId="1E59015E" w14:textId="77777777" w:rsidR="00344188" w:rsidRPr="009A4919" w:rsidRDefault="00344188" w:rsidP="003558C9">
            <w:pPr>
              <w:rPr>
                <w:moveTo w:id="2237" w:author="Pande, Amitkumar" w:date="2020-09-14T11:46:00Z"/>
              </w:rPr>
            </w:pPr>
            <w:moveTo w:id="2238" w:author="Pande, Amitkumar" w:date="2020-09-14T11:46:00Z">
              <w:r>
                <w:t>Email / Contact Info</w:t>
              </w:r>
            </w:moveTo>
          </w:p>
        </w:tc>
      </w:tr>
      <w:tr w:rsidR="00344188" w:rsidRPr="009A4919" w14:paraId="57A92593" w14:textId="77777777" w:rsidTr="003558C9">
        <w:tc>
          <w:tcPr>
            <w:tcW w:w="2065" w:type="dxa"/>
          </w:tcPr>
          <w:p w14:paraId="36C1D4E2" w14:textId="77777777" w:rsidR="00344188" w:rsidRPr="009A4919" w:rsidRDefault="00344188" w:rsidP="003558C9">
            <w:pPr>
              <w:rPr>
                <w:moveTo w:id="2239" w:author="Pande, Amitkumar" w:date="2020-09-14T11:46:00Z"/>
              </w:rPr>
            </w:pPr>
          </w:p>
        </w:tc>
        <w:tc>
          <w:tcPr>
            <w:tcW w:w="2340" w:type="dxa"/>
          </w:tcPr>
          <w:p w14:paraId="4510B858" w14:textId="77777777" w:rsidR="00344188" w:rsidRPr="009A4919" w:rsidRDefault="00344188" w:rsidP="003558C9">
            <w:pPr>
              <w:rPr>
                <w:moveTo w:id="2240" w:author="Pande, Amitkumar" w:date="2020-09-14T11:46:00Z"/>
              </w:rPr>
            </w:pPr>
          </w:p>
        </w:tc>
        <w:tc>
          <w:tcPr>
            <w:tcW w:w="3240" w:type="dxa"/>
          </w:tcPr>
          <w:p w14:paraId="2D7CE46F" w14:textId="77777777" w:rsidR="00344188" w:rsidRPr="009A4919" w:rsidRDefault="00344188" w:rsidP="003558C9">
            <w:pPr>
              <w:rPr>
                <w:moveTo w:id="2241" w:author="Pande, Amitkumar" w:date="2020-09-14T11:46:00Z"/>
              </w:rPr>
            </w:pPr>
          </w:p>
        </w:tc>
        <w:tc>
          <w:tcPr>
            <w:tcW w:w="2790" w:type="dxa"/>
          </w:tcPr>
          <w:p w14:paraId="2B542F59" w14:textId="77777777" w:rsidR="00344188" w:rsidRPr="009A4919" w:rsidRDefault="00344188" w:rsidP="003558C9">
            <w:pPr>
              <w:rPr>
                <w:moveTo w:id="2242" w:author="Pande, Amitkumar" w:date="2020-09-14T11:46:00Z"/>
              </w:rPr>
            </w:pPr>
          </w:p>
        </w:tc>
      </w:tr>
    </w:tbl>
    <w:p w14:paraId="0F1353BE" w14:textId="77777777" w:rsidR="00344188" w:rsidRDefault="00344188" w:rsidP="00344188">
      <w:pPr>
        <w:pStyle w:val="NoSpacing"/>
        <w:tabs>
          <w:tab w:val="left" w:pos="2160"/>
          <w:tab w:val="left" w:pos="4500"/>
        </w:tabs>
        <w:ind w:left="90"/>
        <w:rPr>
          <w:moveTo w:id="2243" w:author="Pande, Amitkumar" w:date="2020-09-14T11:46:00Z"/>
          <w:rStyle w:val="Strong"/>
          <w:b w:val="0"/>
          <w:i/>
          <w:color w:val="7F7F7F" w:themeColor="text1" w:themeTint="80"/>
        </w:rPr>
      </w:pPr>
      <w:moveTo w:id="2244" w:author="Pande, Amitkumar" w:date="2020-09-14T11:46:00Z">
        <w:r>
          <w:rPr>
            <w:rStyle w:val="Strong"/>
            <w:b w:val="0"/>
            <w:i/>
            <w:color w:val="7F7F7F" w:themeColor="text1" w:themeTint="80"/>
          </w:rPr>
          <w:t>Steve Jones</w:t>
        </w:r>
        <w:r>
          <w:rPr>
            <w:rStyle w:val="Strong"/>
            <w:b w:val="0"/>
            <w:i/>
            <w:color w:val="7F7F7F" w:themeColor="text1" w:themeTint="80"/>
          </w:rPr>
          <w:tab/>
          <w:t>Delivery Manager</w:t>
        </w:r>
        <w:r>
          <w:rPr>
            <w:rStyle w:val="Strong"/>
            <w:b w:val="0"/>
            <w:i/>
            <w:color w:val="7F7F7F" w:themeColor="text1" w:themeTint="80"/>
          </w:rPr>
          <w:tab/>
          <w:t>Project Manager</w:t>
        </w:r>
      </w:moveTo>
    </w:p>
    <w:p w14:paraId="7380639B" w14:textId="77777777" w:rsidR="00344188" w:rsidRDefault="00344188" w:rsidP="00344188">
      <w:pPr>
        <w:pStyle w:val="NoSpacing"/>
        <w:tabs>
          <w:tab w:val="left" w:pos="2160"/>
          <w:tab w:val="left" w:pos="4500"/>
        </w:tabs>
        <w:ind w:left="90"/>
        <w:rPr>
          <w:moveTo w:id="2245" w:author="Pande, Amitkumar" w:date="2020-09-14T11:46:00Z"/>
          <w:rStyle w:val="Strong"/>
          <w:b w:val="0"/>
          <w:i/>
          <w:color w:val="7F7F7F" w:themeColor="text1" w:themeTint="80"/>
        </w:rPr>
      </w:pPr>
      <w:moveTo w:id="2246" w:author="Pande, Amitkumar" w:date="2020-09-14T11:46:00Z">
        <w:r>
          <w:rPr>
            <w:rStyle w:val="Strong"/>
            <w:b w:val="0"/>
            <w:i/>
            <w:color w:val="7F7F7F" w:themeColor="text1" w:themeTint="80"/>
          </w:rPr>
          <w:t xml:space="preserve">Philip </w:t>
        </w:r>
        <w:proofErr w:type="spellStart"/>
        <w:r>
          <w:rPr>
            <w:rStyle w:val="Strong"/>
            <w:b w:val="0"/>
            <w:i/>
            <w:color w:val="7F7F7F" w:themeColor="text1" w:themeTint="80"/>
          </w:rPr>
          <w:t>McDaniels</w:t>
        </w:r>
        <w:proofErr w:type="spellEnd"/>
        <w:r>
          <w:rPr>
            <w:rStyle w:val="Strong"/>
            <w:b w:val="0"/>
            <w:i/>
            <w:color w:val="7F7F7F" w:themeColor="text1" w:themeTint="80"/>
          </w:rPr>
          <w:tab/>
          <w:t>Sr. Solutions Architect</w:t>
        </w:r>
        <w:r>
          <w:rPr>
            <w:rStyle w:val="Strong"/>
            <w:b w:val="0"/>
            <w:i/>
            <w:color w:val="7F7F7F" w:themeColor="text1" w:themeTint="80"/>
          </w:rPr>
          <w:tab/>
          <w:t>Architect; Technical Lead</w:t>
        </w:r>
      </w:moveTo>
    </w:p>
    <w:p w14:paraId="1F7A2B5E" w14:textId="77777777" w:rsidR="00344188" w:rsidRPr="00C501A5" w:rsidRDefault="00344188" w:rsidP="00344188">
      <w:pPr>
        <w:spacing w:before="240"/>
        <w:rPr>
          <w:moveTo w:id="2247" w:author="Pande, Amitkumar" w:date="2020-09-14T11:46:00Z"/>
          <w:rStyle w:val="Strong"/>
        </w:rPr>
      </w:pPr>
      <w:moveTo w:id="2248" w:author="Pande, Amitkumar" w:date="2020-09-14T11:46:00Z">
        <w:r>
          <w:rPr>
            <w:rStyle w:val="Strong"/>
          </w:rPr>
          <w:t>Project Escalation Contacts</w:t>
        </w:r>
      </w:moveTo>
    </w:p>
    <w:tbl>
      <w:tblPr>
        <w:tblStyle w:val="TableGrid"/>
        <w:tblW w:w="0" w:type="auto"/>
        <w:tblLook w:val="04A0" w:firstRow="1" w:lastRow="0" w:firstColumn="1" w:lastColumn="0" w:noHBand="0" w:noVBand="1"/>
      </w:tblPr>
      <w:tblGrid>
        <w:gridCol w:w="2065"/>
        <w:gridCol w:w="2340"/>
        <w:gridCol w:w="3240"/>
        <w:gridCol w:w="2790"/>
      </w:tblGrid>
      <w:tr w:rsidR="00344188" w:rsidRPr="009A4919" w14:paraId="7DC44831" w14:textId="77777777" w:rsidTr="003558C9">
        <w:tc>
          <w:tcPr>
            <w:tcW w:w="2065" w:type="dxa"/>
            <w:shd w:val="clear" w:color="auto" w:fill="E7E6E6" w:themeFill="background2"/>
          </w:tcPr>
          <w:p w14:paraId="2CDE8AF1" w14:textId="77777777" w:rsidR="00344188" w:rsidRPr="009A4919" w:rsidRDefault="00344188" w:rsidP="003558C9">
            <w:pPr>
              <w:rPr>
                <w:moveTo w:id="2249" w:author="Pande, Amitkumar" w:date="2020-09-14T11:46:00Z"/>
              </w:rPr>
            </w:pPr>
            <w:moveTo w:id="2250" w:author="Pande, Amitkumar" w:date="2020-09-14T11:46:00Z">
              <w:r w:rsidRPr="009A4919">
                <w:t>Name</w:t>
              </w:r>
            </w:moveTo>
          </w:p>
        </w:tc>
        <w:tc>
          <w:tcPr>
            <w:tcW w:w="2340" w:type="dxa"/>
            <w:shd w:val="clear" w:color="auto" w:fill="E7E6E6" w:themeFill="background2"/>
          </w:tcPr>
          <w:p w14:paraId="70851890" w14:textId="77777777" w:rsidR="00344188" w:rsidRPr="009A4919" w:rsidRDefault="00344188" w:rsidP="003558C9">
            <w:pPr>
              <w:rPr>
                <w:moveTo w:id="2251" w:author="Pande, Amitkumar" w:date="2020-09-14T11:46:00Z"/>
              </w:rPr>
            </w:pPr>
            <w:moveTo w:id="2252" w:author="Pande, Amitkumar" w:date="2020-09-14T11:46:00Z">
              <w:r w:rsidRPr="009A4919">
                <w:t>Title</w:t>
              </w:r>
            </w:moveTo>
          </w:p>
        </w:tc>
        <w:tc>
          <w:tcPr>
            <w:tcW w:w="3240" w:type="dxa"/>
            <w:shd w:val="clear" w:color="auto" w:fill="E7E6E6" w:themeFill="background2"/>
          </w:tcPr>
          <w:p w14:paraId="3D0C446C" w14:textId="77777777" w:rsidR="00344188" w:rsidRDefault="00344188" w:rsidP="003558C9">
            <w:pPr>
              <w:rPr>
                <w:moveTo w:id="2253" w:author="Pande, Amitkumar" w:date="2020-09-14T11:46:00Z"/>
              </w:rPr>
            </w:pPr>
            <w:moveTo w:id="2254" w:author="Pande, Amitkumar" w:date="2020-09-14T11:46:00Z">
              <w:r>
                <w:t>Role</w:t>
              </w:r>
            </w:moveTo>
          </w:p>
        </w:tc>
        <w:tc>
          <w:tcPr>
            <w:tcW w:w="2790" w:type="dxa"/>
            <w:shd w:val="clear" w:color="auto" w:fill="E7E6E6" w:themeFill="background2"/>
          </w:tcPr>
          <w:p w14:paraId="1AA9C3AB" w14:textId="77777777" w:rsidR="00344188" w:rsidRPr="009A4919" w:rsidRDefault="00344188" w:rsidP="003558C9">
            <w:pPr>
              <w:rPr>
                <w:moveTo w:id="2255" w:author="Pande, Amitkumar" w:date="2020-09-14T11:46:00Z"/>
              </w:rPr>
            </w:pPr>
            <w:moveTo w:id="2256" w:author="Pande, Amitkumar" w:date="2020-09-14T11:46:00Z">
              <w:r>
                <w:t>Email / Contact Info</w:t>
              </w:r>
            </w:moveTo>
          </w:p>
        </w:tc>
      </w:tr>
      <w:tr w:rsidR="00344188" w:rsidRPr="009A4919" w14:paraId="4F99B6C9" w14:textId="77777777" w:rsidTr="003558C9">
        <w:tc>
          <w:tcPr>
            <w:tcW w:w="2065" w:type="dxa"/>
          </w:tcPr>
          <w:p w14:paraId="6E126E2B" w14:textId="77777777" w:rsidR="00344188" w:rsidRPr="009A4919" w:rsidRDefault="00344188" w:rsidP="003558C9">
            <w:pPr>
              <w:rPr>
                <w:moveTo w:id="2257" w:author="Pande, Amitkumar" w:date="2020-09-14T11:46:00Z"/>
              </w:rPr>
            </w:pPr>
          </w:p>
        </w:tc>
        <w:tc>
          <w:tcPr>
            <w:tcW w:w="2340" w:type="dxa"/>
          </w:tcPr>
          <w:p w14:paraId="541956E4" w14:textId="77777777" w:rsidR="00344188" w:rsidRPr="009A4919" w:rsidRDefault="00344188" w:rsidP="003558C9">
            <w:pPr>
              <w:rPr>
                <w:moveTo w:id="2258" w:author="Pande, Amitkumar" w:date="2020-09-14T11:46:00Z"/>
              </w:rPr>
            </w:pPr>
          </w:p>
        </w:tc>
        <w:tc>
          <w:tcPr>
            <w:tcW w:w="3240" w:type="dxa"/>
          </w:tcPr>
          <w:p w14:paraId="6B2738A0" w14:textId="77777777" w:rsidR="00344188" w:rsidRPr="009A4919" w:rsidRDefault="00344188" w:rsidP="003558C9">
            <w:pPr>
              <w:rPr>
                <w:moveTo w:id="2259" w:author="Pande, Amitkumar" w:date="2020-09-14T11:46:00Z"/>
              </w:rPr>
            </w:pPr>
          </w:p>
        </w:tc>
        <w:tc>
          <w:tcPr>
            <w:tcW w:w="2790" w:type="dxa"/>
          </w:tcPr>
          <w:p w14:paraId="5AB43D1F" w14:textId="77777777" w:rsidR="00344188" w:rsidRPr="009A4919" w:rsidRDefault="00344188" w:rsidP="003558C9">
            <w:pPr>
              <w:rPr>
                <w:moveTo w:id="2260" w:author="Pande, Amitkumar" w:date="2020-09-14T11:46:00Z"/>
              </w:rPr>
            </w:pPr>
          </w:p>
        </w:tc>
      </w:tr>
    </w:tbl>
    <w:p w14:paraId="570625C5" w14:textId="77777777" w:rsidR="00344188" w:rsidRDefault="00344188" w:rsidP="00344188">
      <w:pPr>
        <w:pStyle w:val="NoSpacing"/>
        <w:tabs>
          <w:tab w:val="left" w:pos="2160"/>
          <w:tab w:val="left" w:pos="4500"/>
        </w:tabs>
        <w:ind w:left="90"/>
        <w:rPr>
          <w:moveTo w:id="2261" w:author="Pande, Amitkumar" w:date="2020-09-14T11:46:00Z"/>
          <w:rStyle w:val="Strong"/>
          <w:b w:val="0"/>
          <w:i/>
          <w:color w:val="7F7F7F" w:themeColor="text1" w:themeTint="80"/>
        </w:rPr>
      </w:pPr>
      <w:moveTo w:id="2262" w:author="Pande, Amitkumar" w:date="2020-09-14T11:46:00Z">
        <w:r>
          <w:rPr>
            <w:rStyle w:val="Strong"/>
            <w:b w:val="0"/>
            <w:i/>
            <w:color w:val="7F7F7F" w:themeColor="text1" w:themeTint="80"/>
          </w:rPr>
          <w:t>Steve Jones</w:t>
        </w:r>
        <w:r>
          <w:rPr>
            <w:rStyle w:val="Strong"/>
            <w:b w:val="0"/>
            <w:i/>
            <w:color w:val="7F7F7F" w:themeColor="text1" w:themeTint="80"/>
          </w:rPr>
          <w:tab/>
          <w:t>Delivery Manager</w:t>
        </w:r>
        <w:r>
          <w:rPr>
            <w:rStyle w:val="Strong"/>
            <w:b w:val="0"/>
            <w:i/>
            <w:color w:val="7F7F7F" w:themeColor="text1" w:themeTint="80"/>
          </w:rPr>
          <w:tab/>
          <w:t>Project Manager</w:t>
        </w:r>
      </w:moveTo>
    </w:p>
    <w:p w14:paraId="21E3CDDC" w14:textId="77777777" w:rsidR="00344188" w:rsidRDefault="00344188" w:rsidP="00344188">
      <w:pPr>
        <w:pStyle w:val="NoSpacing"/>
        <w:tabs>
          <w:tab w:val="left" w:pos="2160"/>
          <w:tab w:val="left" w:pos="4500"/>
        </w:tabs>
        <w:ind w:left="90"/>
        <w:rPr>
          <w:moveTo w:id="2263" w:author="Pande, Amitkumar" w:date="2020-09-14T11:46:00Z"/>
          <w:rStyle w:val="Strong"/>
          <w:b w:val="0"/>
          <w:i/>
          <w:color w:val="7F7F7F" w:themeColor="text1" w:themeTint="80"/>
        </w:rPr>
      </w:pPr>
    </w:p>
    <w:moveToRangeEnd w:id="2182"/>
    <w:p w14:paraId="3F541D7A" w14:textId="77777777" w:rsidR="00344188" w:rsidRDefault="00344188">
      <w:pPr>
        <w:rPr>
          <w:ins w:id="2264" w:author="Pande, Amitkumar" w:date="2020-09-14T11:46:00Z"/>
          <w:rFonts w:asciiTheme="majorHAnsi" w:eastAsiaTheme="majorEastAsia" w:hAnsiTheme="majorHAnsi" w:cstheme="majorBidi"/>
          <w:b/>
          <w:bCs/>
          <w:smallCaps/>
          <w:color w:val="000000" w:themeColor="text1"/>
          <w:sz w:val="36"/>
          <w:szCs w:val="36"/>
        </w:rPr>
      </w:pPr>
      <w:ins w:id="2265" w:author="Pande, Amitkumar" w:date="2020-09-14T11:46:00Z">
        <w:r>
          <w:br w:type="page"/>
        </w:r>
      </w:ins>
    </w:p>
    <w:p w14:paraId="2180CC1D" w14:textId="14273620" w:rsidR="004E72FB" w:rsidRDefault="008C7551" w:rsidP="009F61A1">
      <w:pPr>
        <w:pStyle w:val="Heading1"/>
        <w:numPr>
          <w:ilvl w:val="0"/>
          <w:numId w:val="0"/>
        </w:numPr>
      </w:pPr>
      <w:bookmarkStart w:id="2266" w:name="_Toc64441488"/>
      <w:r>
        <w:lastRenderedPageBreak/>
        <w:t>A</w:t>
      </w:r>
      <w:r w:rsidR="00E94FAD">
        <w:t xml:space="preserve">ppendix </w:t>
      </w:r>
      <w:r>
        <w:t>A</w:t>
      </w:r>
      <w:r w:rsidR="00E94FAD">
        <w:t xml:space="preserve"> – </w:t>
      </w:r>
      <w:r w:rsidR="00F16107">
        <w:t>technical project plan</w:t>
      </w:r>
      <w:r w:rsidR="00E94FAD">
        <w:t xml:space="preserve"> for migration project</w:t>
      </w:r>
      <w:bookmarkEnd w:id="2266"/>
    </w:p>
    <w:p w14:paraId="6523429C" w14:textId="77777777" w:rsidR="006110D7" w:rsidRDefault="006B235F" w:rsidP="004F7521">
      <w:pPr>
        <w:tabs>
          <w:tab w:val="left" w:pos="990"/>
        </w:tabs>
      </w:pPr>
      <w:r>
        <w:t xml:space="preserve">Migration </w:t>
      </w:r>
      <w:r w:rsidR="00395310">
        <w:t>Project Plan</w:t>
      </w:r>
      <w:r w:rsidR="006110D7" w:rsidRPr="006110D7">
        <w:t xml:space="preserve"> must demonstrate a consistent methodology and process applied through multiple migration phases as exemplified below. Though specific details may vary from project to project, a solid migration framework with major phases and work areas must be clearly identified and exercised consistently across all the projects.</w:t>
      </w:r>
    </w:p>
    <w:p w14:paraId="14BF3EDB" w14:textId="1D8F059C" w:rsidR="00992322" w:rsidRDefault="004F7521" w:rsidP="004F7521">
      <w:pPr>
        <w:tabs>
          <w:tab w:val="left" w:pos="990"/>
        </w:tabs>
      </w:pPr>
      <w:r>
        <w:t xml:space="preserve">The migration </w:t>
      </w:r>
      <w:r w:rsidR="00395310">
        <w:t xml:space="preserve">work </w:t>
      </w:r>
      <w:r>
        <w:t xml:space="preserve">scope and deliverables below </w:t>
      </w:r>
      <w:r w:rsidR="00395310">
        <w:t>are</w:t>
      </w:r>
      <w:r>
        <w:t xml:space="preserve"> for guidance and demonstration purposes. </w:t>
      </w:r>
      <w:r w:rsidR="00DD587F">
        <w:t xml:space="preserve">Refer to AWS </w:t>
      </w:r>
      <w:hyperlink r:id="rId15" w:anchor="version?selectedDocumentId=0690h000003pc7y" w:history="1">
        <w:r w:rsidR="00DD587F" w:rsidRPr="00DD587F">
          <w:rPr>
            <w:rStyle w:val="Hyperlink"/>
          </w:rPr>
          <w:t>Migration Consulting Competency Checklist</w:t>
        </w:r>
      </w:hyperlink>
      <w:r w:rsidR="00DD587F">
        <w:t xml:space="preserve"> for details. </w:t>
      </w:r>
      <w:r>
        <w:t>Actual project details may include other work items not limited to the following areas.</w:t>
      </w:r>
    </w:p>
    <w:tbl>
      <w:tblPr>
        <w:tblStyle w:val="GridTable5Dark-Accent61"/>
        <w:tblpPr w:leftFromText="180" w:rightFromText="180" w:vertAnchor="text" w:tblpY="1"/>
        <w:tblW w:w="49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9"/>
        <w:gridCol w:w="5896"/>
      </w:tblGrid>
      <w:tr w:rsidR="00327532" w:rsidRPr="00063CE7" w14:paraId="520BD624" w14:textId="77777777" w:rsidTr="00030FAC">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2223" w:type="pct"/>
            <w:tcBorders>
              <w:top w:val="single" w:sz="4" w:space="0" w:color="auto"/>
              <w:left w:val="single" w:sz="4" w:space="0" w:color="auto"/>
              <w:right w:val="single" w:sz="4" w:space="0" w:color="auto"/>
            </w:tcBorders>
            <w:shd w:val="clear" w:color="auto" w:fill="F2F2F2" w:themeFill="background1" w:themeFillShade="F2"/>
          </w:tcPr>
          <w:p w14:paraId="07DB056B" w14:textId="77777777" w:rsidR="00327532" w:rsidRPr="00327532" w:rsidRDefault="00327532" w:rsidP="00F34D75">
            <w:pPr>
              <w:rPr>
                <w:rFonts w:ascii="Amazon Ember" w:hAnsi="Amazon Ember" w:cs="Amazon Ember"/>
                <w:color w:val="232F3E"/>
                <w:sz w:val="18"/>
                <w:szCs w:val="18"/>
              </w:rPr>
            </w:pPr>
            <w:r w:rsidRPr="00327532">
              <w:rPr>
                <w:rFonts w:ascii="Amazon Ember" w:hAnsi="Amazon Ember" w:cs="Amazon Ember"/>
                <w:color w:val="232F3E"/>
                <w:sz w:val="18"/>
                <w:szCs w:val="18"/>
              </w:rPr>
              <w:t>Phase</w:t>
            </w:r>
          </w:p>
        </w:tc>
        <w:tc>
          <w:tcPr>
            <w:tcW w:w="2777" w:type="pct"/>
            <w:tcBorders>
              <w:top w:val="single" w:sz="4" w:space="0" w:color="auto"/>
              <w:left w:val="single" w:sz="4" w:space="0" w:color="auto"/>
              <w:right w:val="single" w:sz="4" w:space="0" w:color="auto"/>
            </w:tcBorders>
            <w:shd w:val="clear" w:color="auto" w:fill="F2F2F2" w:themeFill="background1" w:themeFillShade="F2"/>
          </w:tcPr>
          <w:p w14:paraId="786B93A3" w14:textId="77777777" w:rsidR="00327532" w:rsidRPr="00327532" w:rsidRDefault="00327532" w:rsidP="00F34D75">
            <w:pPr>
              <w:cnfStyle w:val="100000000000" w:firstRow="1"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327532">
              <w:rPr>
                <w:rFonts w:ascii="Amazon Ember" w:hAnsi="Amazon Ember" w:cs="Amazon Ember"/>
                <w:color w:val="232F3E"/>
                <w:sz w:val="18"/>
                <w:szCs w:val="18"/>
              </w:rPr>
              <w:t>Work Area and Deliverables</w:t>
            </w:r>
          </w:p>
        </w:tc>
      </w:tr>
      <w:tr w:rsidR="00992322" w:rsidRPr="00063CE7" w14:paraId="1C7CC199" w14:textId="77777777" w:rsidTr="00030FAC">
        <w:trPr>
          <w:cnfStyle w:val="000000100000" w:firstRow="0" w:lastRow="0" w:firstColumn="0" w:lastColumn="0" w:oddVBand="0" w:evenVBand="0" w:oddHBand="1" w:evenHBand="0" w:firstRowFirstColumn="0" w:firstRowLastColumn="0" w:lastRowFirstColumn="0" w:lastRowLastColumn="0"/>
          <w:trHeight w:val="1159"/>
        </w:trPr>
        <w:tc>
          <w:tcPr>
            <w:cnfStyle w:val="001000000000" w:firstRow="0" w:lastRow="0" w:firstColumn="1" w:lastColumn="0" w:oddVBand="0" w:evenVBand="0" w:oddHBand="0" w:evenHBand="0" w:firstRowFirstColumn="0" w:firstRowLastColumn="0" w:lastRowFirstColumn="0" w:lastRowLastColumn="0"/>
            <w:tcW w:w="2223" w:type="pct"/>
            <w:tcBorders>
              <w:left w:val="none" w:sz="0" w:space="0" w:color="auto"/>
            </w:tcBorders>
            <w:shd w:val="clear" w:color="auto" w:fill="auto"/>
          </w:tcPr>
          <w:p w14:paraId="2B22FBB8" w14:textId="0D10C6FF" w:rsidR="00992322" w:rsidRPr="00063CE7" w:rsidRDefault="008A3B88" w:rsidP="00F34D75">
            <w:pPr>
              <w:rPr>
                <w:rFonts w:ascii="Amazon Ember" w:hAnsi="Amazon Ember" w:cs="Amazon Ember"/>
                <w:color w:val="232F3E"/>
                <w:sz w:val="18"/>
                <w:szCs w:val="18"/>
              </w:rPr>
            </w:pPr>
            <w:r>
              <w:rPr>
                <w:rFonts w:ascii="Amazon Ember" w:hAnsi="Amazon Ember" w:cs="Amazon Ember"/>
                <w:color w:val="232F3E"/>
                <w:sz w:val="18"/>
                <w:szCs w:val="18"/>
              </w:rPr>
              <w:t>Assess</w:t>
            </w:r>
          </w:p>
        </w:tc>
        <w:tc>
          <w:tcPr>
            <w:tcW w:w="2777" w:type="pct"/>
            <w:shd w:val="clear" w:color="auto" w:fill="auto"/>
          </w:tcPr>
          <w:p w14:paraId="4B7F47DA" w14:textId="5BE513AA" w:rsidR="008A3B88"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 xml:space="preserve">Migration Readiness Assessment (MRA) - </w:t>
            </w:r>
          </w:p>
          <w:p w14:paraId="781F971C" w14:textId="0DE11E3E" w:rsidR="00992322" w:rsidRPr="00327532"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327532">
              <w:rPr>
                <w:rFonts w:ascii="Amazon Ember" w:hAnsi="Amazon Ember" w:cs="Amazon Ember"/>
                <w:color w:val="232F3E"/>
                <w:sz w:val="18"/>
                <w:szCs w:val="18"/>
              </w:rPr>
              <w:t xml:space="preserve">MRA determines </w:t>
            </w:r>
            <w:del w:id="2267" w:author="Pande, Amitkumar" w:date="2020-10-02T16:53:00Z">
              <w:r w:rsidRPr="00327532" w:rsidDel="00703DC7">
                <w:rPr>
                  <w:rFonts w:ascii="Amazon Ember" w:hAnsi="Amazon Ember" w:cs="Amazon Ember"/>
                  <w:color w:val="232F3E"/>
                  <w:sz w:val="18"/>
                  <w:szCs w:val="18"/>
                </w:rPr>
                <w:delText>Customer</w:delText>
              </w:r>
            </w:del>
            <w:ins w:id="2268" w:author="Pande, Amitkumar" w:date="2020-10-02T16:53:00Z">
              <w:r w:rsidR="00703DC7" w:rsidRPr="00703DC7">
                <w:rPr>
                  <w:rFonts w:ascii="Amazon Ember" w:hAnsi="Amazon Ember" w:cs="Amazon Ember"/>
                  <w:i/>
                  <w:color w:val="232F3E"/>
                  <w:sz w:val="18"/>
                  <w:szCs w:val="18"/>
                </w:rPr>
                <w:t xml:space="preserve">CUSTOMER </w:t>
              </w:r>
            </w:ins>
            <w:r w:rsidRPr="00327532">
              <w:rPr>
                <w:rFonts w:ascii="Amazon Ember" w:hAnsi="Amazon Ember" w:cs="Amazon Ember"/>
                <w:color w:val="232F3E"/>
                <w:sz w:val="18"/>
                <w:szCs w:val="18"/>
              </w:rPr>
              <w:t xml:space="preserve">’s readiness based on </w:t>
            </w:r>
            <w:hyperlink r:id="rId16" w:history="1">
              <w:r w:rsidRPr="00327532">
                <w:rPr>
                  <w:rStyle w:val="Hyperlink"/>
                  <w:rFonts w:ascii="Amazon Ember" w:hAnsi="Amazon Ember" w:cs="Amazon Ember"/>
                  <w:sz w:val="18"/>
                  <w:szCs w:val="18"/>
                </w:rPr>
                <w:t>AWS Cloud Adoption Framework</w:t>
              </w:r>
            </w:hyperlink>
            <w:r w:rsidRPr="00327532">
              <w:rPr>
                <w:rFonts w:ascii="Amazon Ember" w:hAnsi="Amazon Ember" w:cs="Amazon Ember"/>
                <w:color w:val="232F3E"/>
                <w:sz w:val="18"/>
                <w:szCs w:val="18"/>
              </w:rPr>
              <w:t xml:space="preserve"> comprised of Business, People, Governance, Platform, Security, and Operations perspectives. </w:t>
            </w:r>
          </w:p>
          <w:p w14:paraId="6EF50222" w14:textId="77777777" w:rsidR="00992322" w:rsidRPr="00327532"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454C9843" w14:textId="57AEDBB5" w:rsidR="00992322"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327532">
              <w:rPr>
                <w:rFonts w:ascii="Amazon Ember" w:hAnsi="Amazon Ember" w:cs="Amazon Ember"/>
                <w:color w:val="232F3E"/>
                <w:sz w:val="18"/>
                <w:szCs w:val="18"/>
              </w:rPr>
              <w:t xml:space="preserve">Deliverables should include an assessment report with suggested actions and Statement of Work for executing the </w:t>
            </w:r>
            <w:r w:rsidR="00466408">
              <w:rPr>
                <w:rFonts w:ascii="Amazon Ember" w:hAnsi="Amazon Ember" w:cs="Amazon Ember"/>
                <w:color w:val="232F3E"/>
                <w:sz w:val="18"/>
                <w:szCs w:val="18"/>
              </w:rPr>
              <w:t>Mobilize phase</w:t>
            </w:r>
            <w:r w:rsidRPr="00327532">
              <w:rPr>
                <w:rFonts w:ascii="Amazon Ember" w:hAnsi="Amazon Ember" w:cs="Amazon Ember"/>
                <w:color w:val="232F3E"/>
                <w:sz w:val="18"/>
                <w:szCs w:val="18"/>
              </w:rPr>
              <w:t xml:space="preserve"> next.</w:t>
            </w:r>
          </w:p>
          <w:p w14:paraId="33C91735" w14:textId="77777777" w:rsidR="008A3B88"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7F24CD92" w14:textId="5CE3B502" w:rsidR="008A3B88"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 xml:space="preserve">Total Cost of Ownership (TCO)– </w:t>
            </w:r>
          </w:p>
          <w:p w14:paraId="5C831C7D" w14:textId="56510511" w:rsidR="008A3B88"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The purpose of TCO analysis at assess phase is to perform rapid discovery and create TCO report.</w:t>
            </w:r>
          </w:p>
          <w:p w14:paraId="7D3C36DD" w14:textId="0A11A663" w:rsidR="008A3B88"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6228DF3B" w14:textId="24649DDF" w:rsidR="008A3B88"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 xml:space="preserve">Deliverables should include a </w:t>
            </w:r>
            <w:r w:rsidR="0009313B">
              <w:rPr>
                <w:rFonts w:ascii="Amazon Ember" w:hAnsi="Amazon Ember" w:cs="Amazon Ember"/>
                <w:color w:val="232F3E"/>
                <w:sz w:val="18"/>
                <w:szCs w:val="18"/>
              </w:rPr>
              <w:t>detailed</w:t>
            </w:r>
            <w:r>
              <w:rPr>
                <w:rFonts w:ascii="Amazon Ember" w:hAnsi="Amazon Ember" w:cs="Amazon Ember"/>
                <w:color w:val="232F3E"/>
                <w:sz w:val="18"/>
                <w:szCs w:val="18"/>
              </w:rPr>
              <w:t xml:space="preserve"> business case with focus on TCO modelling, business value assessment and </w:t>
            </w:r>
            <w:r w:rsidR="0009313B">
              <w:rPr>
                <w:rFonts w:ascii="Amazon Ember" w:hAnsi="Amazon Ember" w:cs="Amazon Ember"/>
                <w:color w:val="232F3E"/>
                <w:sz w:val="18"/>
                <w:szCs w:val="18"/>
              </w:rPr>
              <w:t xml:space="preserve">detailed </w:t>
            </w:r>
            <w:r>
              <w:rPr>
                <w:rFonts w:ascii="Amazon Ember" w:hAnsi="Amazon Ember" w:cs="Amazon Ember"/>
                <w:color w:val="232F3E"/>
                <w:sz w:val="18"/>
                <w:szCs w:val="18"/>
              </w:rPr>
              <w:t>migration cost.</w:t>
            </w:r>
          </w:p>
          <w:p w14:paraId="485FC105" w14:textId="66AED736" w:rsidR="008A3B88" w:rsidRPr="00063CE7"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tc>
      </w:tr>
      <w:tr w:rsidR="00992322" w:rsidRPr="00063CE7" w14:paraId="0BE363CF" w14:textId="77777777" w:rsidTr="00030FAC">
        <w:trPr>
          <w:trHeight w:val="2608"/>
        </w:trPr>
        <w:tc>
          <w:tcPr>
            <w:cnfStyle w:val="001000000000" w:firstRow="0" w:lastRow="0" w:firstColumn="1" w:lastColumn="0" w:oddVBand="0" w:evenVBand="0" w:oddHBand="0" w:evenHBand="0" w:firstRowFirstColumn="0" w:firstRowLastColumn="0" w:lastRowFirstColumn="0" w:lastRowLastColumn="0"/>
            <w:tcW w:w="2223" w:type="pct"/>
            <w:tcBorders>
              <w:left w:val="none" w:sz="0" w:space="0" w:color="auto"/>
            </w:tcBorders>
            <w:shd w:val="clear" w:color="auto" w:fill="auto"/>
          </w:tcPr>
          <w:p w14:paraId="791BC9D1" w14:textId="7D6F1535" w:rsidR="00992322" w:rsidRPr="00063CE7" w:rsidRDefault="008A3B88" w:rsidP="00F34D75">
            <w:pPr>
              <w:rPr>
                <w:rFonts w:ascii="Amazon Ember" w:hAnsi="Amazon Ember" w:cs="Amazon Ember"/>
                <w:color w:val="232F3E"/>
                <w:sz w:val="18"/>
                <w:szCs w:val="18"/>
              </w:rPr>
            </w:pPr>
            <w:r>
              <w:rPr>
                <w:rFonts w:ascii="Amazon Ember" w:hAnsi="Amazon Ember" w:cs="Amazon Ember"/>
                <w:color w:val="232F3E"/>
                <w:sz w:val="18"/>
                <w:szCs w:val="18"/>
              </w:rPr>
              <w:t>Mobilize</w:t>
            </w:r>
            <w:r w:rsidR="0041334C">
              <w:rPr>
                <w:rFonts w:ascii="Amazon Ember" w:hAnsi="Amazon Ember" w:cs="Amazon Ember"/>
                <w:color w:val="232F3E"/>
                <w:sz w:val="18"/>
                <w:szCs w:val="18"/>
              </w:rPr>
              <w:t xml:space="preserve"> </w:t>
            </w:r>
          </w:p>
        </w:tc>
        <w:tc>
          <w:tcPr>
            <w:tcW w:w="2777" w:type="pct"/>
            <w:shd w:val="clear" w:color="auto" w:fill="auto"/>
          </w:tcPr>
          <w:p w14:paraId="3A1A62D1" w14:textId="3F807F65" w:rsidR="00992322" w:rsidRPr="00063CE7" w:rsidRDefault="00992322"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 xml:space="preserve">The purpose of </w:t>
            </w:r>
            <w:r w:rsidR="008A3B88">
              <w:rPr>
                <w:rFonts w:ascii="Amazon Ember" w:hAnsi="Amazon Ember" w:cs="Amazon Ember"/>
                <w:color w:val="232F3E"/>
                <w:sz w:val="18"/>
                <w:szCs w:val="18"/>
              </w:rPr>
              <w:t>Mobilize phase</w:t>
            </w:r>
            <w:r w:rsidR="008A3B88" w:rsidRPr="00063CE7">
              <w:rPr>
                <w:rFonts w:ascii="Amazon Ember" w:hAnsi="Amazon Ember" w:cs="Amazon Ember"/>
                <w:color w:val="232F3E"/>
                <w:sz w:val="18"/>
                <w:szCs w:val="18"/>
              </w:rPr>
              <w:t xml:space="preserve"> </w:t>
            </w:r>
            <w:r w:rsidRPr="00063CE7">
              <w:rPr>
                <w:rFonts w:ascii="Amazon Ember" w:hAnsi="Amazon Ember" w:cs="Amazon Ember"/>
                <w:color w:val="232F3E"/>
                <w:sz w:val="18"/>
                <w:szCs w:val="18"/>
              </w:rPr>
              <w:t xml:space="preserve">is to validate foundational migration capability and business case and plan migration project next. </w:t>
            </w:r>
            <w:r w:rsidR="00DD587F">
              <w:rPr>
                <w:rFonts w:ascii="Amazon Ember" w:hAnsi="Amazon Ember" w:cs="Amazon Ember"/>
                <w:color w:val="232F3E"/>
                <w:sz w:val="18"/>
                <w:szCs w:val="18"/>
              </w:rPr>
              <w:t>Mobilize</w:t>
            </w:r>
            <w:r w:rsidR="00DD587F" w:rsidRPr="00063CE7">
              <w:rPr>
                <w:rFonts w:ascii="Amazon Ember" w:hAnsi="Amazon Ember" w:cs="Amazon Ember"/>
                <w:color w:val="232F3E"/>
                <w:sz w:val="18"/>
                <w:szCs w:val="18"/>
              </w:rPr>
              <w:t xml:space="preserve"> </w:t>
            </w:r>
            <w:r w:rsidRPr="00063CE7">
              <w:rPr>
                <w:rFonts w:ascii="Amazon Ember" w:hAnsi="Amazon Ember" w:cs="Amazon Ember"/>
                <w:color w:val="232F3E"/>
                <w:sz w:val="18"/>
                <w:szCs w:val="18"/>
              </w:rPr>
              <w:t xml:space="preserve">may consist of the following work streams: </w:t>
            </w:r>
          </w:p>
          <w:p w14:paraId="214DCA90" w14:textId="77777777" w:rsidR="00992322" w:rsidRPr="00063CE7" w:rsidRDefault="00992322"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p>
          <w:p w14:paraId="4060B999" w14:textId="3FA425E6" w:rsidR="00992322" w:rsidRPr="00063CE7" w:rsidRDefault="008A3B88"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Mobilize phase</w:t>
            </w:r>
            <w:r w:rsidRPr="00063CE7">
              <w:rPr>
                <w:rFonts w:ascii="Amazon Ember" w:hAnsi="Amazon Ember" w:cs="Amazon Ember"/>
                <w:color w:val="232F3E"/>
                <w:sz w:val="18"/>
                <w:szCs w:val="18"/>
              </w:rPr>
              <w:t xml:space="preserve"> </w:t>
            </w:r>
            <w:r w:rsidR="00992322" w:rsidRPr="00063CE7">
              <w:rPr>
                <w:rFonts w:ascii="Amazon Ember" w:hAnsi="Amazon Ember" w:cs="Amazon Ember"/>
                <w:color w:val="232F3E"/>
                <w:sz w:val="18"/>
                <w:szCs w:val="18"/>
              </w:rPr>
              <w:t>execution and migration planning</w:t>
            </w:r>
          </w:p>
          <w:p w14:paraId="59BD00C4" w14:textId="77777777" w:rsidR="00992322" w:rsidRPr="00063CE7"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Portfolio discovery and analysis</w:t>
            </w:r>
          </w:p>
          <w:p w14:paraId="42D34568" w14:textId="77777777" w:rsidR="00992322" w:rsidRPr="00063CE7"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 xml:space="preserve">Operations model assessment and design </w:t>
            </w:r>
          </w:p>
          <w:p w14:paraId="10BAB51B" w14:textId="77777777" w:rsidR="00DD587F"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526F43">
              <w:rPr>
                <w:rFonts w:ascii="Amazon Ember" w:hAnsi="Amazon Ember" w:cs="Amazon Ember"/>
                <w:color w:val="232F3E"/>
                <w:sz w:val="18"/>
                <w:szCs w:val="18"/>
              </w:rPr>
              <w:t xml:space="preserve">Landing Zone design </w:t>
            </w:r>
          </w:p>
          <w:p w14:paraId="3E1A7754" w14:textId="174ECB17" w:rsidR="00992322" w:rsidRPr="00526F43" w:rsidRDefault="00DD587F"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I</w:t>
            </w:r>
            <w:r w:rsidR="00992322" w:rsidRPr="00526F43">
              <w:rPr>
                <w:rFonts w:ascii="Amazon Ember" w:hAnsi="Amazon Ember" w:cs="Amazon Ember"/>
                <w:color w:val="232F3E"/>
                <w:sz w:val="18"/>
                <w:szCs w:val="18"/>
              </w:rPr>
              <w:t>nitial implementation</w:t>
            </w:r>
            <w:r w:rsidR="00992322" w:rsidRPr="00063CE7" w:rsidDel="00633D6A">
              <w:rPr>
                <w:rFonts w:ascii="Amazon Ember" w:hAnsi="Amazon Ember" w:cs="Amazon Ember"/>
                <w:color w:val="232F3E"/>
                <w:sz w:val="18"/>
                <w:szCs w:val="18"/>
              </w:rPr>
              <w:t xml:space="preserve"> </w:t>
            </w:r>
            <w:r w:rsidR="00992322" w:rsidRPr="00063CE7">
              <w:rPr>
                <w:rFonts w:ascii="Amazon Ember" w:hAnsi="Amazon Ember" w:cs="Amazon Ember"/>
                <w:color w:val="232F3E"/>
                <w:sz w:val="18"/>
                <w:szCs w:val="18"/>
              </w:rPr>
              <w:t xml:space="preserve">Security specification </w:t>
            </w:r>
          </w:p>
          <w:p w14:paraId="1860B579" w14:textId="04D387C9" w:rsidR="00992322"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Migration pilot implementation</w:t>
            </w:r>
            <w:r w:rsidR="008D7F10">
              <w:rPr>
                <w:rFonts w:ascii="Amazon Ember" w:hAnsi="Amazon Ember" w:cs="Amazon Ember"/>
                <w:color w:val="232F3E"/>
                <w:sz w:val="18"/>
                <w:szCs w:val="18"/>
              </w:rPr>
              <w:t xml:space="preserve"> as per </w:t>
            </w:r>
            <w:hyperlink w:anchor="_Appendix_B_–" w:history="1">
              <w:r w:rsidR="008D7F10" w:rsidRPr="00A14671">
                <w:rPr>
                  <w:rStyle w:val="Hyperlink"/>
                  <w:rFonts w:ascii="Amazon Ember" w:hAnsi="Amazon Ember" w:cs="Amazon Ember"/>
                  <w:sz w:val="18"/>
                  <w:szCs w:val="18"/>
                </w:rPr>
                <w:t>Appendix B</w:t>
              </w:r>
            </w:hyperlink>
          </w:p>
          <w:p w14:paraId="511EA245" w14:textId="2D6F72D3" w:rsidR="00992322"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142F6F">
              <w:rPr>
                <w:rFonts w:ascii="Amazon Ember" w:hAnsi="Amazon Ember" w:cs="Amazon Ember"/>
                <w:color w:val="232F3E"/>
                <w:sz w:val="18"/>
                <w:szCs w:val="18"/>
              </w:rPr>
              <w:t xml:space="preserve">Migration team/organization establishment, </w:t>
            </w:r>
            <w:r w:rsidR="00403032">
              <w:rPr>
                <w:rFonts w:ascii="Amazon Ember" w:hAnsi="Amazon Ember" w:cs="Amazon Ember"/>
                <w:color w:val="232F3E"/>
                <w:sz w:val="18"/>
                <w:szCs w:val="18"/>
              </w:rPr>
              <w:t xml:space="preserve">Team RACI, </w:t>
            </w:r>
            <w:r w:rsidRPr="00142F6F">
              <w:rPr>
                <w:rFonts w:ascii="Amazon Ember" w:hAnsi="Amazon Ember" w:cs="Amazon Ember"/>
                <w:color w:val="232F3E"/>
                <w:sz w:val="18"/>
                <w:szCs w:val="18"/>
              </w:rPr>
              <w:t>training plan, and training activities</w:t>
            </w:r>
          </w:p>
          <w:p w14:paraId="1F441D91" w14:textId="548E0801" w:rsidR="00992322" w:rsidRPr="00063CE7" w:rsidRDefault="009B31F6"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 xml:space="preserve">Detailed </w:t>
            </w:r>
            <w:r w:rsidR="00992322">
              <w:rPr>
                <w:rFonts w:ascii="Amazon Ember" w:hAnsi="Amazon Ember" w:cs="Amazon Ember"/>
                <w:color w:val="232F3E"/>
                <w:sz w:val="18"/>
                <w:szCs w:val="18"/>
              </w:rPr>
              <w:t>B</w:t>
            </w:r>
            <w:r w:rsidR="00992322" w:rsidRPr="00063CE7">
              <w:rPr>
                <w:rFonts w:ascii="Amazon Ember" w:hAnsi="Amazon Ember" w:cs="Amazon Ember"/>
                <w:color w:val="232F3E"/>
                <w:sz w:val="18"/>
                <w:szCs w:val="18"/>
              </w:rPr>
              <w:t xml:space="preserve">usiness Case </w:t>
            </w:r>
            <w:r w:rsidR="006110D7">
              <w:rPr>
                <w:rFonts w:ascii="Amazon Ember" w:hAnsi="Amazon Ember" w:cs="Amazon Ember"/>
                <w:color w:val="232F3E"/>
                <w:sz w:val="18"/>
                <w:szCs w:val="18"/>
              </w:rPr>
              <w:t xml:space="preserve">justification </w:t>
            </w:r>
            <w:r w:rsidR="00992322" w:rsidRPr="00063CE7">
              <w:rPr>
                <w:rFonts w:ascii="Amazon Ember" w:hAnsi="Amazon Ember" w:cs="Amazon Ember"/>
                <w:color w:val="232F3E"/>
                <w:sz w:val="18"/>
                <w:szCs w:val="18"/>
              </w:rPr>
              <w:t>supported by Total Cost of Ownership (TCO)</w:t>
            </w:r>
            <w:r w:rsidR="006110D7">
              <w:rPr>
                <w:rFonts w:ascii="Amazon Ember" w:hAnsi="Amazon Ember" w:cs="Amazon Ember"/>
                <w:color w:val="232F3E"/>
                <w:sz w:val="18"/>
                <w:szCs w:val="18"/>
              </w:rPr>
              <w:t xml:space="preserve"> calculations</w:t>
            </w:r>
          </w:p>
          <w:p w14:paraId="132EF7C1" w14:textId="77777777" w:rsidR="00992322" w:rsidRPr="00063CE7" w:rsidRDefault="00992322"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Deliverables should reflect the results of each of the work streams</w:t>
            </w:r>
            <w:r>
              <w:rPr>
                <w:rFonts w:ascii="Amazon Ember" w:hAnsi="Amazon Ember" w:cs="Amazon Ember"/>
                <w:color w:val="232F3E"/>
                <w:sz w:val="18"/>
                <w:szCs w:val="18"/>
              </w:rPr>
              <w:t>.</w:t>
            </w:r>
            <w:r w:rsidRPr="00526F43" w:rsidDel="00142F6F">
              <w:rPr>
                <w:rFonts w:ascii="Amazon Ember" w:hAnsi="Amazon Ember" w:cs="Amazon Ember"/>
                <w:color w:val="232F3E"/>
                <w:sz w:val="18"/>
                <w:szCs w:val="18"/>
              </w:rPr>
              <w:t xml:space="preserve"> </w:t>
            </w:r>
          </w:p>
        </w:tc>
      </w:tr>
      <w:tr w:rsidR="00992322" w:rsidRPr="00063CE7" w14:paraId="1C348B87" w14:textId="77777777" w:rsidTr="00030FAC">
        <w:trPr>
          <w:cnfStyle w:val="000000100000" w:firstRow="0" w:lastRow="0" w:firstColumn="0" w:lastColumn="0" w:oddVBand="0" w:evenVBand="0" w:oddHBand="1" w:evenHBand="0" w:firstRowFirstColumn="0" w:firstRowLastColumn="0" w:lastRowFirstColumn="0" w:lastRowLastColumn="0"/>
          <w:trHeight w:val="2230"/>
        </w:trPr>
        <w:tc>
          <w:tcPr>
            <w:cnfStyle w:val="001000000000" w:firstRow="0" w:lastRow="0" w:firstColumn="1" w:lastColumn="0" w:oddVBand="0" w:evenVBand="0" w:oddHBand="0" w:evenHBand="0" w:firstRowFirstColumn="0" w:firstRowLastColumn="0" w:lastRowFirstColumn="0" w:lastRowLastColumn="0"/>
            <w:tcW w:w="2223" w:type="pct"/>
            <w:tcBorders>
              <w:left w:val="none" w:sz="0" w:space="0" w:color="auto"/>
            </w:tcBorders>
            <w:shd w:val="clear" w:color="auto" w:fill="auto"/>
          </w:tcPr>
          <w:p w14:paraId="2D78B49F" w14:textId="44D1DF5D" w:rsidR="00992322" w:rsidRPr="00063CE7" w:rsidRDefault="00992322" w:rsidP="00F34D75">
            <w:pPr>
              <w:rPr>
                <w:rFonts w:ascii="Amazon Ember" w:hAnsi="Amazon Ember" w:cs="Amazon Ember"/>
                <w:color w:val="232F3E"/>
                <w:sz w:val="18"/>
                <w:szCs w:val="18"/>
              </w:rPr>
            </w:pPr>
            <w:r w:rsidRPr="00063CE7">
              <w:rPr>
                <w:rFonts w:ascii="Amazon Ember" w:hAnsi="Amazon Ember" w:cs="Amazon Ember"/>
                <w:color w:val="232F3E"/>
                <w:sz w:val="18"/>
                <w:szCs w:val="18"/>
              </w:rPr>
              <w:t>Migrat</w:t>
            </w:r>
            <w:r w:rsidR="008A3B88">
              <w:rPr>
                <w:rFonts w:ascii="Amazon Ember" w:hAnsi="Amazon Ember" w:cs="Amazon Ember"/>
                <w:color w:val="232F3E"/>
                <w:sz w:val="18"/>
                <w:szCs w:val="18"/>
              </w:rPr>
              <w:t>e</w:t>
            </w:r>
            <w:r w:rsidR="001B1307">
              <w:rPr>
                <w:rFonts w:ascii="Amazon Ember" w:hAnsi="Amazon Ember" w:cs="Amazon Ember"/>
                <w:color w:val="232F3E"/>
                <w:sz w:val="18"/>
                <w:szCs w:val="18"/>
              </w:rPr>
              <w:t xml:space="preserve"> &amp; Modernize</w:t>
            </w:r>
          </w:p>
        </w:tc>
        <w:tc>
          <w:tcPr>
            <w:tcW w:w="2777" w:type="pct"/>
            <w:shd w:val="clear" w:color="auto" w:fill="auto"/>
          </w:tcPr>
          <w:p w14:paraId="028D9A27" w14:textId="505390AF" w:rsidR="001B1307" w:rsidRDefault="001B1307"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Migrate -</w:t>
            </w:r>
          </w:p>
          <w:p w14:paraId="0AB608FD" w14:textId="2876EAA7" w:rsidR="00992322" w:rsidRPr="00063CE7"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The migration project may consist of the following work areas on a per application basis:</w:t>
            </w:r>
            <w:del w:id="2269" w:author="Pande, Amitkumar" w:date="2020-10-02T16:54:00Z">
              <w:r w:rsidRPr="00063CE7" w:rsidDel="00703DC7">
                <w:rPr>
                  <w:rFonts w:ascii="Amazon Ember" w:hAnsi="Amazon Ember" w:cs="Amazon Ember"/>
                  <w:color w:val="232F3E"/>
                  <w:sz w:val="18"/>
                  <w:szCs w:val="18"/>
                </w:rPr>
                <w:delText xml:space="preserve">  </w:delText>
              </w:r>
            </w:del>
            <w:ins w:id="2270" w:author="Pande, Amitkumar" w:date="2020-10-02T16:54:00Z">
              <w:r w:rsidR="00703DC7" w:rsidRPr="00703DC7">
                <w:rPr>
                  <w:rFonts w:ascii="Amazon Ember" w:hAnsi="Amazon Ember" w:cs="Amazon Ember"/>
                  <w:i/>
                  <w:color w:val="232F3E"/>
                  <w:sz w:val="18"/>
                  <w:szCs w:val="18"/>
                </w:rPr>
                <w:t xml:space="preserve"> </w:t>
              </w:r>
            </w:ins>
          </w:p>
          <w:p w14:paraId="0483817E" w14:textId="77777777" w:rsidR="00992322" w:rsidRPr="00063CE7"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440B7F5D" w14:textId="77777777" w:rsidR="00992322" w:rsidRPr="00063CE7"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 xml:space="preserve">Design: </w:t>
            </w:r>
            <w:r>
              <w:rPr>
                <w:rFonts w:ascii="Amazon Ember" w:hAnsi="Amazon Ember" w:cs="Amazon Ember"/>
                <w:color w:val="232F3E"/>
                <w:sz w:val="18"/>
                <w:szCs w:val="18"/>
              </w:rPr>
              <w:t xml:space="preserve">migration pattern, </w:t>
            </w:r>
            <w:r w:rsidRPr="00063CE7">
              <w:rPr>
                <w:rFonts w:ascii="Amazon Ember" w:hAnsi="Amazon Ember" w:cs="Amazon Ember"/>
                <w:color w:val="232F3E"/>
                <w:sz w:val="18"/>
                <w:szCs w:val="18"/>
              </w:rPr>
              <w:t>application architecture, operations, cutover plan and process, reusable templates, migration tooling, and validation test plan</w:t>
            </w:r>
          </w:p>
          <w:p w14:paraId="0821DC4B" w14:textId="77777777" w:rsidR="00992322" w:rsidRPr="00063CE7"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 xml:space="preserve">Migration: servers, databases, data, infrastructure services, followed by basic validation </w:t>
            </w:r>
            <w:r>
              <w:rPr>
                <w:rFonts w:ascii="Amazon Ember" w:hAnsi="Amazon Ember" w:cs="Amazon Ember"/>
                <w:color w:val="232F3E"/>
                <w:sz w:val="18"/>
                <w:szCs w:val="18"/>
              </w:rPr>
              <w:t>test</w:t>
            </w:r>
          </w:p>
          <w:p w14:paraId="160CE3FE" w14:textId="77777777" w:rsidR="00992322" w:rsidRPr="00063CE7"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Integration: connectivity, application interfaces, operations (backup/restore, ...)</w:t>
            </w:r>
          </w:p>
          <w:p w14:paraId="07934A57" w14:textId="77777777" w:rsidR="00992322" w:rsidRPr="00063CE7"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Validation: functional, performance, reliability, security, compliance</w:t>
            </w:r>
          </w:p>
          <w:p w14:paraId="38978E86" w14:textId="3082275D" w:rsidR="00992322"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 xml:space="preserve">Cutover: meeting RTO and RPO with rollback plan </w:t>
            </w:r>
          </w:p>
          <w:p w14:paraId="0C2CEF88" w14:textId="3B044A5C" w:rsidR="001B1307"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Modernize –</w:t>
            </w:r>
          </w:p>
          <w:p w14:paraId="2EA58064" w14:textId="6DEAC063" w:rsidR="001B1307" w:rsidRPr="00030FAC" w:rsidRDefault="00DD587F" w:rsidP="00030FAC">
            <w:pPr>
              <w:cnfStyle w:val="000000100000" w:firstRow="0" w:lastRow="0" w:firstColumn="0" w:lastColumn="0" w:oddVBand="0" w:evenVBand="0" w:oddHBand="1" w:evenHBand="0" w:firstRowFirstColumn="0" w:firstRowLastColumn="0" w:lastRowFirstColumn="0" w:lastRowLastColumn="0"/>
            </w:pPr>
            <w:r w:rsidRPr="00030FAC">
              <w:rPr>
                <w:rFonts w:ascii="Amazon Ember" w:hAnsi="Amazon Ember" w:cs="Amazon Ember"/>
                <w:color w:val="232F3E"/>
                <w:sz w:val="18"/>
                <w:szCs w:val="18"/>
              </w:rPr>
              <w:t>Modernization may be performed as part of migration work or post migration</w:t>
            </w:r>
            <w:r>
              <w:rPr>
                <w:color w:val="232F3E"/>
              </w:rPr>
              <w:t xml:space="preserve">. </w:t>
            </w:r>
            <w:r w:rsidR="001B1307">
              <w:rPr>
                <w:rFonts w:ascii="Amazon Ember" w:hAnsi="Amazon Ember" w:cs="Amazon Ember"/>
                <w:color w:val="232F3E"/>
                <w:sz w:val="18"/>
                <w:szCs w:val="18"/>
              </w:rPr>
              <w:t>The modernization project may consist of following areas on a per application basis:</w:t>
            </w:r>
          </w:p>
          <w:p w14:paraId="1E3B556C" w14:textId="77777777" w:rsidR="001B1307"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6548C296" w14:textId="7514C20F" w:rsidR="001B1307" w:rsidRPr="009A3D6A"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9A3D6A">
              <w:rPr>
                <w:rFonts w:ascii="Amazon Ember" w:hAnsi="Amazon Ember" w:cs="Amazon Ember"/>
                <w:color w:val="232F3E"/>
                <w:sz w:val="18"/>
                <w:szCs w:val="18"/>
              </w:rPr>
              <w:t>Assessment:</w:t>
            </w:r>
            <w:del w:id="2271" w:author="Pande, Amitkumar" w:date="2020-10-02T16:54:00Z">
              <w:r w:rsidRPr="009A3D6A" w:rsidDel="00703DC7">
                <w:rPr>
                  <w:rFonts w:ascii="Amazon Ember" w:hAnsi="Amazon Ember" w:cs="Amazon Ember"/>
                  <w:color w:val="232F3E"/>
                  <w:sz w:val="18"/>
                  <w:szCs w:val="18"/>
                </w:rPr>
                <w:delText xml:space="preserve">  </w:delText>
              </w:r>
            </w:del>
            <w:ins w:id="2272" w:author="Pande, Amitkumar" w:date="2020-10-02T16:54:00Z">
              <w:r w:rsidR="00703DC7" w:rsidRPr="00703DC7">
                <w:rPr>
                  <w:rFonts w:ascii="Amazon Ember" w:hAnsi="Amazon Ember" w:cs="Amazon Ember"/>
                  <w:i/>
                  <w:color w:val="232F3E"/>
                  <w:sz w:val="18"/>
                  <w:szCs w:val="18"/>
                </w:rPr>
                <w:t xml:space="preserve"> </w:t>
              </w:r>
            </w:ins>
            <w:r w:rsidRPr="009A3D6A">
              <w:rPr>
                <w:rFonts w:ascii="Amazon Ember" w:hAnsi="Amazon Ember" w:cs="Amazon Ember"/>
                <w:color w:val="232F3E"/>
                <w:sz w:val="18"/>
                <w:szCs w:val="18"/>
              </w:rPr>
              <w:t>Figure out motivation driver to modernize a</w:t>
            </w:r>
            <w:r w:rsidR="00DD587F">
              <w:rPr>
                <w:rFonts w:ascii="Amazon Ember" w:hAnsi="Amazon Ember" w:cs="Amazon Ember"/>
                <w:color w:val="232F3E"/>
                <w:sz w:val="18"/>
                <w:szCs w:val="18"/>
              </w:rPr>
              <w:t>n</w:t>
            </w:r>
            <w:r w:rsidRPr="009A3D6A">
              <w:rPr>
                <w:rFonts w:ascii="Amazon Ember" w:hAnsi="Amazon Ember" w:cs="Amazon Ember"/>
                <w:color w:val="232F3E"/>
                <w:sz w:val="18"/>
                <w:szCs w:val="18"/>
              </w:rPr>
              <w:t xml:space="preserve"> application. Assess the amount of effort, </w:t>
            </w:r>
            <w:proofErr w:type="gramStart"/>
            <w:r w:rsidRPr="009A3D6A">
              <w:rPr>
                <w:rFonts w:ascii="Amazon Ember" w:hAnsi="Amazon Ember" w:cs="Amazon Ember"/>
                <w:color w:val="232F3E"/>
                <w:sz w:val="18"/>
                <w:szCs w:val="18"/>
              </w:rPr>
              <w:t>time</w:t>
            </w:r>
            <w:proofErr w:type="gramEnd"/>
            <w:r w:rsidRPr="009A3D6A">
              <w:rPr>
                <w:rFonts w:ascii="Amazon Ember" w:hAnsi="Amazon Ember" w:cs="Amazon Ember"/>
                <w:color w:val="232F3E"/>
                <w:sz w:val="18"/>
                <w:szCs w:val="18"/>
              </w:rPr>
              <w:t xml:space="preserve"> and cost to modernize. Assess the cost savings with modernization options (</w:t>
            </w:r>
            <w:proofErr w:type="spellStart"/>
            <w:r w:rsidRPr="009A3D6A">
              <w:rPr>
                <w:rFonts w:ascii="Amazon Ember" w:hAnsi="Amazon Ember" w:cs="Amazon Ember"/>
                <w:color w:val="232F3E"/>
                <w:sz w:val="18"/>
                <w:szCs w:val="18"/>
              </w:rPr>
              <w:t>replatform</w:t>
            </w:r>
            <w:proofErr w:type="spellEnd"/>
            <w:r w:rsidRPr="009A3D6A">
              <w:rPr>
                <w:rFonts w:ascii="Amazon Ember" w:hAnsi="Amazon Ember" w:cs="Amazon Ember"/>
                <w:color w:val="232F3E"/>
                <w:sz w:val="18"/>
                <w:szCs w:val="18"/>
              </w:rPr>
              <w:t>, refactor, repurchase etc.)</w:t>
            </w:r>
          </w:p>
          <w:p w14:paraId="335DD0BB" w14:textId="3F7108F8" w:rsidR="001B1307"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Design: Migration pattern, target application architecture</w:t>
            </w:r>
            <w:r w:rsidR="00EF3482">
              <w:rPr>
                <w:rFonts w:ascii="Amazon Ember" w:hAnsi="Amazon Ember" w:cs="Amazon Ember"/>
                <w:color w:val="232F3E"/>
                <w:sz w:val="18"/>
                <w:szCs w:val="18"/>
              </w:rPr>
              <w:t xml:space="preserve"> and AWS Services</w:t>
            </w:r>
            <w:r>
              <w:rPr>
                <w:rFonts w:ascii="Amazon Ember" w:hAnsi="Amazon Ember" w:cs="Amazon Ember"/>
                <w:color w:val="232F3E"/>
                <w:sz w:val="18"/>
                <w:szCs w:val="18"/>
              </w:rPr>
              <w:t>, operations, cutover plan and process, migration tooling and validation test plan.</w:t>
            </w:r>
          </w:p>
          <w:p w14:paraId="311D606A" w14:textId="585552B1" w:rsidR="001B1307"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Development: Develop or modify application to use AWS managed platform.</w:t>
            </w:r>
          </w:p>
          <w:p w14:paraId="4F088B1D" w14:textId="77777777" w:rsidR="001B1307"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Validation: functional, performance, reliability, security, compliance</w:t>
            </w:r>
          </w:p>
          <w:p w14:paraId="0BD69B2E" w14:textId="6FC0CFB7" w:rsidR="001B1307"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Cutover: meeting RTO and RPO with rollback plan</w:t>
            </w:r>
          </w:p>
          <w:p w14:paraId="52ED9CE9" w14:textId="5A112FE8" w:rsidR="001B1307"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6067B983" w14:textId="4E2A4E3D" w:rsidR="001B1307"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Optimize -</w:t>
            </w:r>
          </w:p>
          <w:p w14:paraId="5D236301" w14:textId="77777777" w:rsidR="001B1307" w:rsidRPr="00063CE7"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 xml:space="preserve">It may involve one or more of the following </w:t>
            </w:r>
            <w:r>
              <w:rPr>
                <w:rFonts w:ascii="Amazon Ember" w:hAnsi="Amazon Ember" w:cs="Amazon Ember"/>
                <w:color w:val="232F3E"/>
                <w:sz w:val="18"/>
                <w:szCs w:val="18"/>
              </w:rPr>
              <w:t xml:space="preserve">work </w:t>
            </w:r>
            <w:r w:rsidRPr="00063CE7">
              <w:rPr>
                <w:rFonts w:ascii="Amazon Ember" w:hAnsi="Amazon Ember" w:cs="Amazon Ember"/>
                <w:color w:val="232F3E"/>
                <w:sz w:val="18"/>
                <w:szCs w:val="18"/>
              </w:rPr>
              <w:t xml:space="preserve">areas. </w:t>
            </w:r>
          </w:p>
          <w:p w14:paraId="3199F5B4" w14:textId="77777777" w:rsidR="001B1307" w:rsidRPr="00063CE7"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7A73DA25" w14:textId="77777777" w:rsidR="001B1307" w:rsidRPr="00526F43"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Cost optimization (</w:t>
            </w:r>
            <w:r>
              <w:rPr>
                <w:rFonts w:ascii="Amazon Ember" w:hAnsi="Amazon Ember" w:cs="Amazon Ember"/>
                <w:color w:val="232F3E"/>
                <w:sz w:val="18"/>
                <w:szCs w:val="18"/>
              </w:rPr>
              <w:t xml:space="preserve">e.g., </w:t>
            </w:r>
            <w:r w:rsidRPr="00063CE7">
              <w:rPr>
                <w:rFonts w:ascii="Amazon Ember" w:hAnsi="Amazon Ember" w:cs="Amazon Ember"/>
                <w:color w:val="232F3E"/>
                <w:sz w:val="18"/>
                <w:szCs w:val="18"/>
              </w:rPr>
              <w:t xml:space="preserve">right-sizing services, resource reservation, leveraging spot instance, </w:t>
            </w:r>
            <w:proofErr w:type="gramStart"/>
            <w:r w:rsidRPr="00063CE7">
              <w:rPr>
                <w:rFonts w:ascii="Amazon Ember" w:hAnsi="Amazon Ember" w:cs="Amazon Ember"/>
                <w:color w:val="232F3E"/>
                <w:sz w:val="18"/>
                <w:szCs w:val="18"/>
              </w:rPr>
              <w:t>monitoring</w:t>
            </w:r>
            <w:proofErr w:type="gramEnd"/>
            <w:r w:rsidRPr="00063CE7">
              <w:rPr>
                <w:rFonts w:ascii="Amazon Ember" w:hAnsi="Amazon Ember" w:cs="Amazon Ember"/>
                <w:color w:val="232F3E"/>
                <w:sz w:val="18"/>
                <w:szCs w:val="18"/>
              </w:rPr>
              <w:t xml:space="preserve"> and analyzing service usage and cost)</w:t>
            </w:r>
          </w:p>
          <w:p w14:paraId="4984C2E3" w14:textId="77777777" w:rsidR="001B1307" w:rsidRPr="00063CE7"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Application optimization (</w:t>
            </w:r>
            <w:r>
              <w:rPr>
                <w:rFonts w:ascii="Amazon Ember" w:hAnsi="Amazon Ember" w:cs="Amazon Ember"/>
                <w:color w:val="232F3E"/>
                <w:sz w:val="18"/>
                <w:szCs w:val="18"/>
              </w:rPr>
              <w:t xml:space="preserve">e.g., </w:t>
            </w:r>
            <w:r w:rsidRPr="00063CE7">
              <w:rPr>
                <w:rFonts w:ascii="Amazon Ember" w:hAnsi="Amazon Ember" w:cs="Amazon Ember"/>
                <w:color w:val="232F3E"/>
                <w:sz w:val="18"/>
                <w:szCs w:val="18"/>
              </w:rPr>
              <w:t>performance, functional, design)</w:t>
            </w:r>
          </w:p>
          <w:p w14:paraId="05356BA4" w14:textId="77777777" w:rsidR="001B1307" w:rsidRPr="00063CE7"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Process optimization (</w:t>
            </w:r>
            <w:r>
              <w:rPr>
                <w:rFonts w:ascii="Amazon Ember" w:hAnsi="Amazon Ember" w:cs="Amazon Ember"/>
                <w:color w:val="232F3E"/>
                <w:sz w:val="18"/>
                <w:szCs w:val="18"/>
              </w:rPr>
              <w:t xml:space="preserve">e.g., </w:t>
            </w:r>
            <w:r w:rsidRPr="00063CE7">
              <w:rPr>
                <w:rFonts w:ascii="Amazon Ember" w:hAnsi="Amazon Ember" w:cs="Amazon Ember"/>
                <w:color w:val="232F3E"/>
                <w:sz w:val="18"/>
                <w:szCs w:val="18"/>
              </w:rPr>
              <w:t>development process automation)</w:t>
            </w:r>
          </w:p>
          <w:p w14:paraId="6D6F18A4" w14:textId="77777777" w:rsidR="001B1307" w:rsidRPr="00526F43"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Operational optimization (</w:t>
            </w:r>
            <w:r>
              <w:rPr>
                <w:rFonts w:ascii="Amazon Ember" w:hAnsi="Amazon Ember" w:cs="Amazon Ember"/>
                <w:color w:val="232F3E"/>
                <w:sz w:val="18"/>
                <w:szCs w:val="18"/>
              </w:rPr>
              <w:t xml:space="preserve">e.g., </w:t>
            </w:r>
            <w:r w:rsidRPr="00063CE7">
              <w:rPr>
                <w:rFonts w:ascii="Amazon Ember" w:hAnsi="Amazon Ember" w:cs="Amazon Ember"/>
                <w:color w:val="232F3E"/>
                <w:sz w:val="18"/>
                <w:szCs w:val="18"/>
              </w:rPr>
              <w:t>operations support systems, infrastructure as code</w:t>
            </w:r>
            <w:r>
              <w:rPr>
                <w:rFonts w:ascii="Amazon Ember" w:hAnsi="Amazon Ember" w:cs="Amazon Ember"/>
                <w:color w:val="232F3E"/>
                <w:sz w:val="18"/>
                <w:szCs w:val="18"/>
              </w:rPr>
              <w:t>)</w:t>
            </w:r>
            <w:r w:rsidRPr="00526F43">
              <w:rPr>
                <w:rFonts w:ascii="Amazon Ember" w:hAnsi="Amazon Ember" w:cs="Amazon Ember"/>
                <w:color w:val="232F3E"/>
                <w:sz w:val="18"/>
                <w:szCs w:val="18"/>
              </w:rPr>
              <w:t>)</w:t>
            </w:r>
          </w:p>
          <w:p w14:paraId="764F5957" w14:textId="77777777" w:rsidR="001B1307" w:rsidRPr="00030FAC" w:rsidRDefault="001B1307" w:rsidP="00030FAC">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331E6DA5" w14:textId="77777777" w:rsidR="001B1307" w:rsidRPr="00030FAC" w:rsidRDefault="001B1307" w:rsidP="00030FAC">
            <w:pPr>
              <w:pStyle w:val="ListParagraph"/>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294376E2" w14:textId="77777777" w:rsidR="00992322" w:rsidRPr="00063CE7" w:rsidRDefault="00992322" w:rsidP="00F34D75">
            <w:pPr>
              <w:ind w:left="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Deliverables should reflect the results of each of the work areas</w:t>
            </w:r>
            <w:r>
              <w:rPr>
                <w:rFonts w:ascii="Amazon Ember" w:hAnsi="Amazon Ember" w:cs="Amazon Ember"/>
                <w:color w:val="232F3E"/>
                <w:sz w:val="18"/>
                <w:szCs w:val="18"/>
              </w:rPr>
              <w:t>.</w:t>
            </w:r>
          </w:p>
        </w:tc>
      </w:tr>
      <w:tr w:rsidR="001B1307" w:rsidRPr="00063CE7" w14:paraId="3FF382DE" w14:textId="77777777" w:rsidTr="00030FAC">
        <w:trPr>
          <w:trHeight w:val="1969"/>
        </w:trPr>
        <w:tc>
          <w:tcPr>
            <w:cnfStyle w:val="001000000000" w:firstRow="0" w:lastRow="0" w:firstColumn="1" w:lastColumn="0" w:oddVBand="0" w:evenVBand="0" w:oddHBand="0" w:evenHBand="0" w:firstRowFirstColumn="0" w:firstRowLastColumn="0" w:lastRowFirstColumn="0" w:lastRowLastColumn="0"/>
            <w:tcW w:w="222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97BAFB8" w14:textId="213E186F" w:rsidR="001B1307" w:rsidRPr="00063CE7" w:rsidRDefault="001B1307" w:rsidP="00F34D75">
            <w:pPr>
              <w:rPr>
                <w:rFonts w:ascii="Amazon Ember" w:hAnsi="Amazon Ember" w:cs="Amazon Ember"/>
                <w:color w:val="232F3E"/>
                <w:sz w:val="18"/>
                <w:szCs w:val="18"/>
              </w:rPr>
            </w:pPr>
            <w:r>
              <w:rPr>
                <w:rFonts w:ascii="Amazon Ember" w:hAnsi="Amazon Ember" w:cs="Amazon Ember"/>
                <w:color w:val="232F3E"/>
                <w:sz w:val="18"/>
                <w:szCs w:val="18"/>
              </w:rPr>
              <w:lastRenderedPageBreak/>
              <w:t>Completion</w:t>
            </w:r>
          </w:p>
        </w:tc>
        <w:tc>
          <w:tcPr>
            <w:tcW w:w="27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509FF8" w14:textId="2B009E65" w:rsidR="001B1307" w:rsidRPr="008D0023" w:rsidRDefault="001B1307" w:rsidP="008D0023">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8D0023">
              <w:rPr>
                <w:rFonts w:ascii="Amazon Ember" w:hAnsi="Amazon Ember" w:cs="Amazon Ember"/>
                <w:color w:val="232F3E"/>
                <w:sz w:val="18"/>
                <w:szCs w:val="18"/>
              </w:rPr>
              <w:t>Reach the pr</w:t>
            </w:r>
            <w:r>
              <w:rPr>
                <w:rFonts w:ascii="Amazon Ember" w:hAnsi="Amazon Ember" w:cs="Amazon Ember"/>
                <w:color w:val="232F3E"/>
                <w:sz w:val="18"/>
                <w:szCs w:val="18"/>
              </w:rPr>
              <w:t xml:space="preserve">oject closure with the </w:t>
            </w:r>
            <w:del w:id="2273" w:author="Pande, Amitkumar" w:date="2020-10-02T16:53:00Z">
              <w:r w:rsidDel="00703DC7">
                <w:rPr>
                  <w:rFonts w:ascii="Amazon Ember" w:hAnsi="Amazon Ember" w:cs="Amazon Ember"/>
                  <w:color w:val="232F3E"/>
                  <w:sz w:val="18"/>
                  <w:szCs w:val="18"/>
                </w:rPr>
                <w:delText>customer</w:delText>
              </w:r>
            </w:del>
            <w:ins w:id="2274" w:author="Pande, Amitkumar" w:date="2020-10-02T16:53:00Z">
              <w:r w:rsidR="00703DC7" w:rsidRPr="00703DC7">
                <w:rPr>
                  <w:rFonts w:ascii="Amazon Ember" w:hAnsi="Amazon Ember" w:cs="Amazon Ember"/>
                  <w:i/>
                  <w:color w:val="232F3E"/>
                  <w:sz w:val="18"/>
                  <w:szCs w:val="18"/>
                </w:rPr>
                <w:t>CUSTOMER</w:t>
              </w:r>
            </w:ins>
            <w:r w:rsidRPr="008D0023">
              <w:rPr>
                <w:rFonts w:ascii="Amazon Ember" w:hAnsi="Amazon Ember" w:cs="Amazon Ember"/>
                <w:color w:val="232F3E"/>
                <w:sz w:val="18"/>
                <w:szCs w:val="18"/>
              </w:rPr>
              <w:t>.</w:t>
            </w:r>
            <w:del w:id="2275" w:author="Pande, Amitkumar" w:date="2020-10-02T16:54:00Z">
              <w:r w:rsidRPr="008D0023" w:rsidDel="00703DC7">
                <w:rPr>
                  <w:rFonts w:ascii="Amazon Ember" w:hAnsi="Amazon Ember" w:cs="Amazon Ember"/>
                  <w:color w:val="232F3E"/>
                  <w:sz w:val="18"/>
                  <w:szCs w:val="18"/>
                </w:rPr>
                <w:delText xml:space="preserve">  </w:delText>
              </w:r>
            </w:del>
            <w:ins w:id="2276" w:author="Pande, Amitkumar" w:date="2020-10-02T16:54:00Z">
              <w:r w:rsidR="00703DC7" w:rsidRPr="00703DC7">
                <w:rPr>
                  <w:rFonts w:ascii="Amazon Ember" w:hAnsi="Amazon Ember" w:cs="Amazon Ember"/>
                  <w:i/>
                  <w:color w:val="232F3E"/>
                  <w:sz w:val="18"/>
                  <w:szCs w:val="18"/>
                </w:rPr>
                <w:t xml:space="preserve"> </w:t>
              </w:r>
            </w:ins>
          </w:p>
          <w:p w14:paraId="4115BB9E" w14:textId="77777777" w:rsidR="001B1307" w:rsidRPr="008D0023" w:rsidRDefault="001B1307" w:rsidP="008D0023">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p>
          <w:p w14:paraId="191118DD" w14:textId="30120C45" w:rsidR="001B1307" w:rsidRPr="00063CE7" w:rsidRDefault="001B1307"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8D0023">
              <w:rPr>
                <w:rFonts w:ascii="Amazon Ember" w:hAnsi="Amazon Ember" w:cs="Amazon Ember"/>
                <w:color w:val="232F3E"/>
                <w:sz w:val="18"/>
                <w:szCs w:val="18"/>
              </w:rPr>
              <w:t xml:space="preserve">Deliverables should include </w:t>
            </w:r>
            <w:del w:id="2277" w:author="Pande, Amitkumar" w:date="2020-10-02T16:53:00Z">
              <w:r w:rsidRPr="008D0023" w:rsidDel="00703DC7">
                <w:rPr>
                  <w:rFonts w:ascii="Amazon Ember" w:hAnsi="Amazon Ember" w:cs="Amazon Ember"/>
                  <w:color w:val="232F3E"/>
                  <w:sz w:val="18"/>
                  <w:szCs w:val="18"/>
                </w:rPr>
                <w:delText>customer</w:delText>
              </w:r>
            </w:del>
            <w:ins w:id="2278" w:author="Pande, Amitkumar" w:date="2020-10-02T16:53:00Z">
              <w:r w:rsidR="00703DC7" w:rsidRPr="00703DC7">
                <w:rPr>
                  <w:rFonts w:ascii="Amazon Ember" w:hAnsi="Amazon Ember" w:cs="Amazon Ember"/>
                  <w:i/>
                  <w:color w:val="232F3E"/>
                  <w:sz w:val="18"/>
                  <w:szCs w:val="18"/>
                </w:rPr>
                <w:t xml:space="preserve">CUSTOMER </w:t>
              </w:r>
            </w:ins>
            <w:r w:rsidRPr="008D0023">
              <w:rPr>
                <w:rFonts w:ascii="Amazon Ember" w:hAnsi="Amazon Ember" w:cs="Amazon Ember"/>
                <w:color w:val="232F3E"/>
                <w:sz w:val="18"/>
                <w:szCs w:val="18"/>
              </w:rPr>
              <w:t>’s acceptance letter and training materials.</w:t>
            </w:r>
          </w:p>
        </w:tc>
      </w:tr>
    </w:tbl>
    <w:p w14:paraId="0650196D" w14:textId="2DFFA319" w:rsidR="001C259C" w:rsidRDefault="001C259C" w:rsidP="001C259C"/>
    <w:p w14:paraId="62071F5B" w14:textId="77777777" w:rsidR="009F61A1" w:rsidRDefault="009F61A1">
      <w:pPr>
        <w:rPr>
          <w:rFonts w:asciiTheme="majorHAnsi" w:eastAsiaTheme="majorEastAsia" w:hAnsiTheme="majorHAnsi" w:cstheme="majorBidi"/>
          <w:b/>
          <w:bCs/>
          <w:smallCaps/>
          <w:color w:val="000000" w:themeColor="text1"/>
          <w:sz w:val="36"/>
          <w:szCs w:val="36"/>
        </w:rPr>
      </w:pPr>
      <w:bookmarkStart w:id="2279" w:name="_Appendix_B_–"/>
      <w:bookmarkEnd w:id="2279"/>
      <w:r>
        <w:br w:type="page"/>
      </w:r>
    </w:p>
    <w:p w14:paraId="4320CFD9" w14:textId="1B1DD1D2" w:rsidR="008D7F10" w:rsidRDefault="008D7F10" w:rsidP="009F61A1">
      <w:pPr>
        <w:pStyle w:val="Heading1"/>
        <w:numPr>
          <w:ilvl w:val="0"/>
          <w:numId w:val="0"/>
        </w:numPr>
      </w:pPr>
      <w:bookmarkStart w:id="2280" w:name="_Toc64441489"/>
      <w:r>
        <w:lastRenderedPageBreak/>
        <w:t>Appendix B – Pilot Migrations in Mobilize phase</w:t>
      </w:r>
      <w:bookmarkEnd w:id="2280"/>
    </w:p>
    <w:p w14:paraId="24178723" w14:textId="3259445D" w:rsidR="0091719A" w:rsidRDefault="0091719A" w:rsidP="0091719A">
      <w:pPr>
        <w:spacing w:after="0" w:line="240" w:lineRule="auto"/>
        <w:rPr>
          <w:rFonts w:ascii="Source Sans Pro" w:eastAsia="Times New Roman" w:hAnsi="Source Sans Pro" w:cs="Times New Roman"/>
          <w:color w:val="3E3F40"/>
          <w:sz w:val="21"/>
          <w:szCs w:val="21"/>
          <w:shd w:val="clear" w:color="auto" w:fill="FFFFFF"/>
          <w:lang w:eastAsia="en-US"/>
        </w:rPr>
      </w:pPr>
      <w:r w:rsidRPr="0091719A">
        <w:rPr>
          <w:rFonts w:ascii="Source Sans Pro" w:eastAsia="Times New Roman" w:hAnsi="Source Sans Pro" w:cs="Times New Roman"/>
          <w:color w:val="3E3F40"/>
          <w:sz w:val="21"/>
          <w:szCs w:val="21"/>
          <w:shd w:val="clear" w:color="auto" w:fill="FFFFFF"/>
          <w:lang w:eastAsia="en-US"/>
        </w:rPr>
        <w:t xml:space="preserve">The Application </w:t>
      </w:r>
      <w:r>
        <w:rPr>
          <w:rFonts w:ascii="Source Sans Pro" w:eastAsia="Times New Roman" w:hAnsi="Source Sans Pro" w:cs="Times New Roman"/>
          <w:color w:val="3E3F40"/>
          <w:sz w:val="21"/>
          <w:szCs w:val="21"/>
          <w:shd w:val="clear" w:color="auto" w:fill="FFFFFF"/>
          <w:lang w:eastAsia="en-US"/>
        </w:rPr>
        <w:t>Migrations</w:t>
      </w:r>
      <w:r w:rsidRPr="0091719A">
        <w:rPr>
          <w:rFonts w:ascii="Source Sans Pro" w:eastAsia="Times New Roman" w:hAnsi="Source Sans Pro" w:cs="Times New Roman"/>
          <w:color w:val="3E3F40"/>
          <w:sz w:val="21"/>
          <w:szCs w:val="21"/>
          <w:shd w:val="clear" w:color="auto" w:fill="FFFFFF"/>
          <w:lang w:eastAsia="en-US"/>
        </w:rPr>
        <w:t xml:space="preserve"> work stream defines an agile approach to migrate applications to AWS during the </w:t>
      </w:r>
      <w:r>
        <w:rPr>
          <w:rFonts w:ascii="Source Sans Pro" w:eastAsia="Times New Roman" w:hAnsi="Source Sans Pro" w:cs="Times New Roman"/>
          <w:color w:val="3E3F40"/>
          <w:sz w:val="21"/>
          <w:szCs w:val="21"/>
          <w:shd w:val="clear" w:color="auto" w:fill="FFFFFF"/>
          <w:lang w:eastAsia="en-US"/>
        </w:rPr>
        <w:t>Mobilize</w:t>
      </w:r>
      <w:r w:rsidRPr="0091719A">
        <w:rPr>
          <w:rFonts w:ascii="Source Sans Pro" w:eastAsia="Times New Roman" w:hAnsi="Source Sans Pro" w:cs="Times New Roman"/>
          <w:color w:val="3E3F40"/>
          <w:sz w:val="21"/>
          <w:szCs w:val="21"/>
          <w:shd w:val="clear" w:color="auto" w:fill="FFFFFF"/>
          <w:lang w:eastAsia="en-US"/>
        </w:rPr>
        <w:t xml:space="preserve"> Phase. This work stream helps </w:t>
      </w:r>
      <w:del w:id="2281" w:author="Pande, Amitkumar" w:date="2020-10-02T16:53:00Z">
        <w:r w:rsidRPr="0091719A" w:rsidDel="00703DC7">
          <w:rPr>
            <w:rFonts w:ascii="Source Sans Pro" w:eastAsia="Times New Roman" w:hAnsi="Source Sans Pro" w:cs="Times New Roman"/>
            <w:color w:val="3E3F40"/>
            <w:sz w:val="21"/>
            <w:szCs w:val="21"/>
            <w:shd w:val="clear" w:color="auto" w:fill="FFFFFF"/>
            <w:lang w:eastAsia="en-US"/>
          </w:rPr>
          <w:delText>customer</w:delText>
        </w:r>
      </w:del>
      <w:ins w:id="2282" w:author="Pande, Amitkumar" w:date="2020-10-02T16:53:00Z">
        <w:r w:rsidR="00703DC7" w:rsidRPr="00703DC7">
          <w:rPr>
            <w:rFonts w:ascii="Source Sans Pro" w:eastAsia="Times New Roman" w:hAnsi="Source Sans Pro" w:cs="Times New Roman"/>
            <w:i/>
            <w:color w:val="3E3F40"/>
            <w:sz w:val="21"/>
            <w:szCs w:val="21"/>
            <w:shd w:val="clear" w:color="auto" w:fill="FFFFFF"/>
            <w:lang w:eastAsia="en-US"/>
          </w:rPr>
          <w:t xml:space="preserve">CUSTOMER </w:t>
        </w:r>
      </w:ins>
      <w:r w:rsidRPr="0091719A">
        <w:rPr>
          <w:rFonts w:ascii="Source Sans Pro" w:eastAsia="Times New Roman" w:hAnsi="Source Sans Pro" w:cs="Times New Roman"/>
          <w:color w:val="3E3F40"/>
          <w:sz w:val="21"/>
          <w:szCs w:val="21"/>
          <w:shd w:val="clear" w:color="auto" w:fill="FFFFFF"/>
          <w:lang w:eastAsia="en-US"/>
        </w:rPr>
        <w:t xml:space="preserve">s </w:t>
      </w:r>
      <w:proofErr w:type="gramStart"/>
      <w:r w:rsidRPr="0091719A">
        <w:rPr>
          <w:rFonts w:ascii="Source Sans Pro" w:eastAsia="Times New Roman" w:hAnsi="Source Sans Pro" w:cs="Times New Roman"/>
          <w:color w:val="3E3F40"/>
          <w:sz w:val="21"/>
          <w:szCs w:val="21"/>
          <w:shd w:val="clear" w:color="auto" w:fill="FFFFFF"/>
          <w:lang w:eastAsia="en-US"/>
        </w:rPr>
        <w:t>get</w:t>
      </w:r>
      <w:proofErr w:type="gramEnd"/>
      <w:r w:rsidRPr="0091719A">
        <w:rPr>
          <w:rFonts w:ascii="Source Sans Pro" w:eastAsia="Times New Roman" w:hAnsi="Source Sans Pro" w:cs="Times New Roman"/>
          <w:color w:val="3E3F40"/>
          <w:sz w:val="21"/>
          <w:szCs w:val="21"/>
          <w:shd w:val="clear" w:color="auto" w:fill="FFFFFF"/>
          <w:lang w:eastAsia="en-US"/>
        </w:rPr>
        <w:t xml:space="preserve"> hands-on experience in migrating different types of applications to AWS using standard migration tools and process, working together with AWS and/or Partner migration experts. It also helps bring some of the outputs from other work streams, such as Security, Risk &amp; Compliance, Operational Integration, and Landing Zone together through live-migrations.</w:t>
      </w:r>
      <w:del w:id="2283" w:author="Pande, Amitkumar" w:date="2020-10-02T16:54:00Z">
        <w:r w:rsidRPr="0091719A" w:rsidDel="00703DC7">
          <w:rPr>
            <w:rFonts w:ascii="Source Sans Pro" w:eastAsia="Times New Roman" w:hAnsi="Source Sans Pro" w:cs="Times New Roman"/>
            <w:color w:val="3E3F40"/>
            <w:sz w:val="21"/>
            <w:szCs w:val="21"/>
            <w:shd w:val="clear" w:color="auto" w:fill="FFFFFF"/>
            <w:lang w:eastAsia="en-US"/>
          </w:rPr>
          <w:delText xml:space="preserve">  </w:delText>
        </w:r>
      </w:del>
      <w:ins w:id="2284" w:author="Pande, Amitkumar" w:date="2020-10-02T16:54:00Z">
        <w:r w:rsidR="00703DC7" w:rsidRPr="00703DC7">
          <w:rPr>
            <w:rFonts w:ascii="Source Sans Pro" w:eastAsia="Times New Roman" w:hAnsi="Source Sans Pro" w:cs="Times New Roman"/>
            <w:i/>
            <w:color w:val="3E3F40"/>
            <w:sz w:val="21"/>
            <w:szCs w:val="21"/>
            <w:shd w:val="clear" w:color="auto" w:fill="FFFFFF"/>
            <w:lang w:eastAsia="en-US"/>
          </w:rPr>
          <w:t xml:space="preserve"> </w:t>
        </w:r>
      </w:ins>
      <w:r w:rsidRPr="0091719A">
        <w:rPr>
          <w:rFonts w:ascii="Source Sans Pro" w:eastAsia="Times New Roman" w:hAnsi="Source Sans Pro" w:cs="Times New Roman"/>
          <w:color w:val="3E3F40"/>
          <w:sz w:val="21"/>
          <w:szCs w:val="21"/>
          <w:shd w:val="clear" w:color="auto" w:fill="FFFFFF"/>
          <w:lang w:eastAsia="en-US"/>
        </w:rPr>
        <w:t>Although the number of applications migrated in this work stream is normally no more than 10, it is largely indicative of how the majority of applications can be migrated as detailed discovery and analysis is completed for the rest of the portfolio.</w:t>
      </w:r>
    </w:p>
    <w:p w14:paraId="60AFFC1A" w14:textId="588DF1FB" w:rsidR="0091719A" w:rsidRDefault="0091719A" w:rsidP="0091719A">
      <w:pPr>
        <w:spacing w:after="0" w:line="240" w:lineRule="auto"/>
        <w:rPr>
          <w:rFonts w:ascii="Source Sans Pro" w:eastAsia="Times New Roman" w:hAnsi="Source Sans Pro" w:cs="Times New Roman"/>
          <w:color w:val="3E3F40"/>
          <w:sz w:val="21"/>
          <w:szCs w:val="21"/>
          <w:shd w:val="clear" w:color="auto" w:fill="FFFFFF"/>
          <w:lang w:eastAsia="en-US"/>
        </w:rPr>
      </w:pPr>
    </w:p>
    <w:p w14:paraId="58891208" w14:textId="19393D0A" w:rsidR="0091719A" w:rsidRDefault="0091719A" w:rsidP="0091719A">
      <w:pPr>
        <w:spacing w:after="0" w:line="240" w:lineRule="auto"/>
        <w:rPr>
          <w:rFonts w:ascii="Source Sans Pro" w:eastAsia="Times New Roman" w:hAnsi="Source Sans Pro" w:cs="Times New Roman"/>
          <w:b/>
          <w:bCs/>
          <w:color w:val="3E3F40"/>
          <w:sz w:val="21"/>
          <w:szCs w:val="21"/>
          <w:shd w:val="clear" w:color="auto" w:fill="FFFFFF"/>
          <w:lang w:eastAsia="en-US"/>
        </w:rPr>
      </w:pPr>
      <w:r>
        <w:rPr>
          <w:rFonts w:ascii="Source Sans Pro" w:eastAsia="Times New Roman" w:hAnsi="Source Sans Pro" w:cs="Times New Roman"/>
          <w:b/>
          <w:bCs/>
          <w:color w:val="3E3F40"/>
          <w:sz w:val="21"/>
          <w:szCs w:val="21"/>
          <w:shd w:val="clear" w:color="auto" w:fill="FFFFFF"/>
          <w:lang w:eastAsia="en-US"/>
        </w:rPr>
        <w:t xml:space="preserve">General </w:t>
      </w:r>
      <w:r w:rsidRPr="0091719A">
        <w:rPr>
          <w:rFonts w:ascii="Source Sans Pro" w:eastAsia="Times New Roman" w:hAnsi="Source Sans Pro" w:cs="Times New Roman"/>
          <w:b/>
          <w:bCs/>
          <w:color w:val="3E3F40"/>
          <w:sz w:val="21"/>
          <w:szCs w:val="21"/>
          <w:shd w:val="clear" w:color="auto" w:fill="FFFFFF"/>
          <w:lang w:eastAsia="en-US"/>
        </w:rPr>
        <w:t>Guidelines</w:t>
      </w:r>
      <w:r>
        <w:rPr>
          <w:rFonts w:ascii="Source Sans Pro" w:eastAsia="Times New Roman" w:hAnsi="Source Sans Pro" w:cs="Times New Roman"/>
          <w:b/>
          <w:bCs/>
          <w:color w:val="3E3F40"/>
          <w:sz w:val="21"/>
          <w:szCs w:val="21"/>
          <w:shd w:val="clear" w:color="auto" w:fill="FFFFFF"/>
          <w:lang w:eastAsia="en-US"/>
        </w:rPr>
        <w:t xml:space="preserve"> for selecting applications for Pilot</w:t>
      </w:r>
    </w:p>
    <w:p w14:paraId="06469E34" w14:textId="1CBA4513" w:rsidR="0091719A" w:rsidRDefault="0091719A" w:rsidP="0091719A">
      <w:pPr>
        <w:spacing w:after="0" w:line="240" w:lineRule="auto"/>
        <w:rPr>
          <w:rFonts w:ascii="Source Sans Pro" w:eastAsia="Times New Roman" w:hAnsi="Source Sans Pro" w:cs="Times New Roman"/>
          <w:color w:val="3E3F40"/>
          <w:sz w:val="21"/>
          <w:szCs w:val="21"/>
          <w:shd w:val="clear" w:color="auto" w:fill="FFFFFF"/>
          <w:lang w:eastAsia="en-US"/>
        </w:rPr>
      </w:pPr>
      <w:r w:rsidRPr="0091719A">
        <w:rPr>
          <w:rFonts w:ascii="Source Sans Pro" w:eastAsia="Times New Roman" w:hAnsi="Source Sans Pro" w:cs="Times New Roman"/>
          <w:color w:val="3E3F40"/>
          <w:sz w:val="21"/>
          <w:szCs w:val="21"/>
          <w:shd w:val="clear" w:color="auto" w:fill="FFFFFF"/>
          <w:lang w:eastAsia="en-US"/>
        </w:rPr>
        <w:t xml:space="preserve">Applications that are web-based (accessed via web browsers), </w:t>
      </w:r>
      <w:r>
        <w:rPr>
          <w:rFonts w:ascii="Source Sans Pro" w:eastAsia="Times New Roman" w:hAnsi="Source Sans Pro" w:cs="Times New Roman"/>
          <w:color w:val="3E3F40"/>
          <w:sz w:val="21"/>
          <w:szCs w:val="21"/>
          <w:shd w:val="clear" w:color="auto" w:fill="FFFFFF"/>
          <w:lang w:eastAsia="en-US"/>
        </w:rPr>
        <w:t xml:space="preserve">2 </w:t>
      </w:r>
      <w:r w:rsidRPr="0091719A">
        <w:rPr>
          <w:rFonts w:ascii="Source Sans Pro" w:eastAsia="Times New Roman" w:hAnsi="Source Sans Pro" w:cs="Times New Roman"/>
          <w:color w:val="3E3F40"/>
          <w:sz w:val="21"/>
          <w:szCs w:val="21"/>
          <w:shd w:val="clear" w:color="auto" w:fill="FFFFFF"/>
          <w:lang w:eastAsia="en-US"/>
        </w:rPr>
        <w:t>or</w:t>
      </w:r>
      <w:r>
        <w:rPr>
          <w:rFonts w:ascii="Source Sans Pro" w:eastAsia="Times New Roman" w:hAnsi="Source Sans Pro" w:cs="Times New Roman"/>
          <w:color w:val="3E3F40"/>
          <w:sz w:val="21"/>
          <w:szCs w:val="21"/>
          <w:shd w:val="clear" w:color="auto" w:fill="FFFFFF"/>
          <w:lang w:eastAsia="en-US"/>
        </w:rPr>
        <w:t xml:space="preserve"> 3</w:t>
      </w:r>
      <w:del w:id="2285" w:author="Pande, Amitkumar" w:date="2020-10-02T16:54:00Z">
        <w:r w:rsidRPr="0091719A" w:rsidDel="00703DC7">
          <w:rPr>
            <w:rFonts w:ascii="Source Sans Pro" w:eastAsia="Times New Roman" w:hAnsi="Source Sans Pro" w:cs="Times New Roman"/>
            <w:color w:val="3E3F40"/>
            <w:sz w:val="21"/>
            <w:szCs w:val="21"/>
            <w:shd w:val="clear" w:color="auto" w:fill="FFFFFF"/>
            <w:lang w:eastAsia="en-US"/>
          </w:rPr>
          <w:delText xml:space="preserve">  </w:delText>
        </w:r>
      </w:del>
      <w:ins w:id="2286" w:author="Pande, Amitkumar" w:date="2020-10-02T16:54:00Z">
        <w:r w:rsidR="00703DC7" w:rsidRPr="00703DC7">
          <w:rPr>
            <w:rFonts w:ascii="Source Sans Pro" w:eastAsia="Times New Roman" w:hAnsi="Source Sans Pro" w:cs="Times New Roman"/>
            <w:i/>
            <w:color w:val="3E3F40"/>
            <w:sz w:val="21"/>
            <w:szCs w:val="21"/>
            <w:shd w:val="clear" w:color="auto" w:fill="FFFFFF"/>
            <w:lang w:eastAsia="en-US"/>
          </w:rPr>
          <w:t xml:space="preserve"> </w:t>
        </w:r>
      </w:ins>
      <w:r w:rsidRPr="0091719A">
        <w:rPr>
          <w:rFonts w:ascii="Source Sans Pro" w:eastAsia="Times New Roman" w:hAnsi="Source Sans Pro" w:cs="Times New Roman"/>
          <w:color w:val="3E3F40"/>
          <w:sz w:val="21"/>
          <w:szCs w:val="21"/>
          <w:shd w:val="clear" w:color="auto" w:fill="FFFFFF"/>
          <w:lang w:eastAsia="en-US"/>
        </w:rPr>
        <w:t>tiered (web-app-database); running a supported operating system</w:t>
      </w:r>
      <w:r>
        <w:rPr>
          <w:rFonts w:ascii="Source Sans Pro" w:eastAsia="Times New Roman" w:hAnsi="Source Sans Pro" w:cs="Times New Roman"/>
          <w:b/>
          <w:bCs/>
          <w:color w:val="3E3F40"/>
          <w:sz w:val="21"/>
          <w:szCs w:val="21"/>
          <w:shd w:val="clear" w:color="auto" w:fill="FFFFFF"/>
          <w:vertAlign w:val="superscript"/>
          <w:lang w:eastAsia="en-US"/>
        </w:rPr>
        <w:t xml:space="preserve"> </w:t>
      </w:r>
      <w:r w:rsidRPr="0091719A">
        <w:rPr>
          <w:rFonts w:ascii="Source Sans Pro" w:eastAsia="Times New Roman" w:hAnsi="Source Sans Pro" w:cs="Times New Roman"/>
          <w:color w:val="3E3F40"/>
          <w:sz w:val="21"/>
          <w:szCs w:val="21"/>
          <w:shd w:val="clear" w:color="auto" w:fill="FFFFFF"/>
          <w:lang w:eastAsia="en-US"/>
        </w:rPr>
        <w:t xml:space="preserve">on virtual or physical hardware; have no dependency (or are loosely coupled) on other applications in data center/on-prem; have little (less than 1 Mbps) connectivity needs back to data center or </w:t>
      </w:r>
      <w:del w:id="2287" w:author="Pande, Amitkumar" w:date="2020-10-02T16:53:00Z">
        <w:r w:rsidRPr="0091719A" w:rsidDel="00703DC7">
          <w:rPr>
            <w:rFonts w:ascii="Source Sans Pro" w:eastAsia="Times New Roman" w:hAnsi="Source Sans Pro" w:cs="Times New Roman"/>
            <w:color w:val="3E3F40"/>
            <w:sz w:val="21"/>
            <w:szCs w:val="21"/>
            <w:shd w:val="clear" w:color="auto" w:fill="FFFFFF"/>
            <w:lang w:eastAsia="en-US"/>
          </w:rPr>
          <w:delText>customer</w:delText>
        </w:r>
      </w:del>
      <w:ins w:id="2288" w:author="Pande, Amitkumar" w:date="2020-10-02T16:53:00Z">
        <w:r w:rsidR="00703DC7" w:rsidRPr="00703DC7">
          <w:rPr>
            <w:rFonts w:ascii="Source Sans Pro" w:eastAsia="Times New Roman" w:hAnsi="Source Sans Pro" w:cs="Times New Roman"/>
            <w:i/>
            <w:color w:val="3E3F40"/>
            <w:sz w:val="21"/>
            <w:szCs w:val="21"/>
            <w:shd w:val="clear" w:color="auto" w:fill="FFFFFF"/>
            <w:lang w:eastAsia="en-US"/>
          </w:rPr>
          <w:t>CUSTOMER</w:t>
        </w:r>
      </w:ins>
      <w:del w:id="2289" w:author="Pande, Amitkumar" w:date="2020-10-02T16:54:00Z">
        <w:r w:rsidRPr="0091719A" w:rsidDel="00703DC7">
          <w:rPr>
            <w:rFonts w:ascii="Source Sans Pro" w:eastAsia="Times New Roman" w:hAnsi="Source Sans Pro" w:cs="Times New Roman"/>
            <w:color w:val="3E3F40"/>
            <w:sz w:val="21"/>
            <w:szCs w:val="21"/>
            <w:shd w:val="clear" w:color="auto" w:fill="FFFFFF"/>
            <w:lang w:eastAsia="en-US"/>
          </w:rPr>
          <w:delText xml:space="preserve"> </w:delText>
        </w:r>
      </w:del>
      <w:ins w:id="2290" w:author="Pande, Amitkumar" w:date="2020-10-02T16:54:00Z">
        <w:r w:rsidR="00703DC7" w:rsidRPr="00703DC7">
          <w:rPr>
            <w:rFonts w:ascii="Source Sans Pro" w:eastAsia="Times New Roman" w:hAnsi="Source Sans Pro" w:cs="Times New Roman"/>
            <w:i/>
            <w:color w:val="3E3F40"/>
            <w:sz w:val="21"/>
            <w:szCs w:val="21"/>
            <w:shd w:val="clear" w:color="auto" w:fill="FFFFFF"/>
            <w:lang w:eastAsia="en-US"/>
          </w:rPr>
          <w:t xml:space="preserve"> </w:t>
        </w:r>
      </w:ins>
      <w:r w:rsidRPr="0091719A">
        <w:rPr>
          <w:rFonts w:ascii="Source Sans Pro" w:eastAsia="Times New Roman" w:hAnsi="Source Sans Pro" w:cs="Times New Roman"/>
          <w:color w:val="3E3F40"/>
          <w:sz w:val="21"/>
          <w:szCs w:val="21"/>
          <w:shd w:val="clear" w:color="auto" w:fill="FFFFFF"/>
          <w:lang w:eastAsia="en-US"/>
        </w:rPr>
        <w:t>has Direct Connect; no shared data storage (SAN/NAS) with other applications; runs on AWS RDS supported databases ; Database size less than 20GB; not to exceed 20 server instances; preferably, stateless-architecture (can be deployed in a clustered mode using load balancer); preferably, at least 50% test automation for expedited testing/certification; preferably, well understood and documented architecture; acceptable (less than 2 hours) downtime.</w:t>
      </w:r>
    </w:p>
    <w:p w14:paraId="210F00E2" w14:textId="57A1AF53" w:rsidR="00B40FEB" w:rsidRDefault="00B40FEB" w:rsidP="0091719A">
      <w:pPr>
        <w:spacing w:after="0" w:line="240" w:lineRule="auto"/>
        <w:rPr>
          <w:rFonts w:ascii="Source Sans Pro" w:eastAsia="Times New Roman" w:hAnsi="Source Sans Pro" w:cs="Times New Roman"/>
          <w:color w:val="3E3F40"/>
          <w:sz w:val="21"/>
          <w:szCs w:val="21"/>
          <w:shd w:val="clear" w:color="auto" w:fill="FFFFFF"/>
          <w:lang w:eastAsia="en-US"/>
        </w:rPr>
      </w:pPr>
    </w:p>
    <w:p w14:paraId="70CFD918" w14:textId="13E08AE2" w:rsidR="00B40FEB" w:rsidRPr="0091719A" w:rsidRDefault="00B40FEB" w:rsidP="0091719A">
      <w:pPr>
        <w:spacing w:after="0" w:line="240" w:lineRule="auto"/>
        <w:rPr>
          <w:rFonts w:ascii="Times New Roman" w:eastAsia="Times New Roman" w:hAnsi="Times New Roman" w:cs="Times New Roman"/>
          <w:sz w:val="24"/>
          <w:szCs w:val="24"/>
          <w:lang w:eastAsia="en-US"/>
        </w:rPr>
      </w:pPr>
      <w:r>
        <w:rPr>
          <w:rFonts w:ascii="Source Sans Pro" w:eastAsia="Times New Roman" w:hAnsi="Source Sans Pro" w:cs="Times New Roman"/>
          <w:color w:val="3E3F40"/>
          <w:sz w:val="21"/>
          <w:szCs w:val="21"/>
          <w:shd w:val="clear" w:color="auto" w:fill="FFFFFF"/>
          <w:lang w:eastAsia="en-US"/>
        </w:rPr>
        <w:t xml:space="preserve">In addition to above guidelines, there are other factors to be considered based on </w:t>
      </w:r>
      <w:del w:id="2291" w:author="Pande, Amitkumar" w:date="2020-10-02T16:53:00Z">
        <w:r w:rsidDel="00703DC7">
          <w:rPr>
            <w:rFonts w:ascii="Source Sans Pro" w:eastAsia="Times New Roman" w:hAnsi="Source Sans Pro" w:cs="Times New Roman"/>
            <w:color w:val="3E3F40"/>
            <w:sz w:val="21"/>
            <w:szCs w:val="21"/>
            <w:shd w:val="clear" w:color="auto" w:fill="FFFFFF"/>
            <w:lang w:eastAsia="en-US"/>
          </w:rPr>
          <w:delText>customer</w:delText>
        </w:r>
      </w:del>
      <w:ins w:id="2292" w:author="Pande, Amitkumar" w:date="2020-10-02T16:53:00Z">
        <w:r w:rsidR="00703DC7" w:rsidRPr="00703DC7">
          <w:rPr>
            <w:rFonts w:ascii="Source Sans Pro" w:eastAsia="Times New Roman" w:hAnsi="Source Sans Pro" w:cs="Times New Roman"/>
            <w:i/>
            <w:color w:val="3E3F40"/>
            <w:sz w:val="21"/>
            <w:szCs w:val="21"/>
            <w:shd w:val="clear" w:color="auto" w:fill="FFFFFF"/>
            <w:lang w:eastAsia="en-US"/>
          </w:rPr>
          <w:t xml:space="preserve">CUSTOMER </w:t>
        </w:r>
      </w:ins>
      <w:r>
        <w:rPr>
          <w:rFonts w:ascii="Source Sans Pro" w:eastAsia="Times New Roman" w:hAnsi="Source Sans Pro" w:cs="Times New Roman"/>
          <w:color w:val="3E3F40"/>
          <w:sz w:val="21"/>
          <w:szCs w:val="21"/>
          <w:shd w:val="clear" w:color="auto" w:fill="FFFFFF"/>
          <w:lang w:eastAsia="en-US"/>
        </w:rPr>
        <w:t xml:space="preserve">’s process, </w:t>
      </w:r>
      <w:r w:rsidR="00A14671">
        <w:rPr>
          <w:rFonts w:ascii="Source Sans Pro" w:eastAsia="Times New Roman" w:hAnsi="Source Sans Pro" w:cs="Times New Roman"/>
          <w:color w:val="3E3F40"/>
          <w:sz w:val="21"/>
          <w:szCs w:val="21"/>
          <w:shd w:val="clear" w:color="auto" w:fill="FFFFFF"/>
          <w:lang w:eastAsia="en-US"/>
        </w:rPr>
        <w:t>application</w:t>
      </w:r>
      <w:r>
        <w:rPr>
          <w:rFonts w:ascii="Source Sans Pro" w:eastAsia="Times New Roman" w:hAnsi="Source Sans Pro" w:cs="Times New Roman"/>
          <w:color w:val="3E3F40"/>
          <w:sz w:val="21"/>
          <w:szCs w:val="21"/>
          <w:shd w:val="clear" w:color="auto" w:fill="FFFFFF"/>
          <w:lang w:eastAsia="en-US"/>
        </w:rPr>
        <w:t xml:space="preserve"> criticality, commitment, SME availability.</w:t>
      </w:r>
    </w:p>
    <w:p w14:paraId="43E757EA" w14:textId="28AEC44D" w:rsidR="0091719A" w:rsidRDefault="0091719A" w:rsidP="0091719A">
      <w:pPr>
        <w:spacing w:after="0" w:line="240" w:lineRule="auto"/>
        <w:rPr>
          <w:rFonts w:ascii="Source Sans Pro" w:eastAsia="Times New Roman" w:hAnsi="Source Sans Pro" w:cs="Times New Roman"/>
          <w:b/>
          <w:bCs/>
          <w:color w:val="3E3F40"/>
          <w:sz w:val="21"/>
          <w:szCs w:val="21"/>
          <w:shd w:val="clear" w:color="auto" w:fill="FFFFFF"/>
          <w:lang w:eastAsia="en-US"/>
        </w:rPr>
      </w:pPr>
    </w:p>
    <w:p w14:paraId="0C48D3C6" w14:textId="30708170" w:rsidR="0091719A" w:rsidRDefault="0091719A" w:rsidP="0091719A">
      <w:pPr>
        <w:shd w:val="clear" w:color="auto" w:fill="FFFFFF"/>
        <w:spacing w:before="150" w:after="0" w:line="315" w:lineRule="atLeast"/>
        <w:rPr>
          <w:rFonts w:ascii="Source Sans Pro" w:eastAsia="Times New Roman" w:hAnsi="Source Sans Pro" w:cs="Times New Roman"/>
          <w:color w:val="3E3F40"/>
          <w:sz w:val="21"/>
          <w:szCs w:val="21"/>
          <w:lang w:eastAsia="en-US"/>
        </w:rPr>
      </w:pPr>
      <w:r w:rsidRPr="0091719A">
        <w:rPr>
          <w:rFonts w:ascii="Source Sans Pro" w:eastAsia="Times New Roman" w:hAnsi="Source Sans Pro" w:cs="Times New Roman"/>
          <w:color w:val="3E3F40"/>
          <w:sz w:val="21"/>
          <w:szCs w:val="21"/>
          <w:u w:val="single"/>
          <w:lang w:eastAsia="en-US"/>
        </w:rPr>
        <w:t xml:space="preserve">General Examples of applications preferred for </w:t>
      </w:r>
      <w:r>
        <w:rPr>
          <w:rFonts w:ascii="Source Sans Pro" w:eastAsia="Times New Roman" w:hAnsi="Source Sans Pro" w:cs="Times New Roman"/>
          <w:color w:val="3E3F40"/>
          <w:sz w:val="21"/>
          <w:szCs w:val="21"/>
          <w:u w:val="single"/>
          <w:lang w:eastAsia="en-US"/>
        </w:rPr>
        <w:t>Pilot Migrations</w:t>
      </w:r>
      <w:r w:rsidRPr="0091719A">
        <w:rPr>
          <w:rFonts w:ascii="Source Sans Pro" w:eastAsia="Times New Roman" w:hAnsi="Source Sans Pro" w:cs="Times New Roman"/>
          <w:color w:val="3E3F40"/>
          <w:sz w:val="21"/>
          <w:szCs w:val="21"/>
          <w:u w:val="single"/>
          <w:lang w:eastAsia="en-US"/>
        </w:rPr>
        <w:t>:</w:t>
      </w:r>
    </w:p>
    <w:p w14:paraId="347A9828" w14:textId="77777777" w:rsidR="0091719A" w:rsidRPr="0091719A" w:rsidRDefault="0091719A" w:rsidP="0091719A">
      <w:pPr>
        <w:spacing w:after="0" w:line="240" w:lineRule="auto"/>
        <w:rPr>
          <w:rFonts w:ascii="Source Sans Pro" w:eastAsia="Times New Roman" w:hAnsi="Source Sans Pro" w:cs="Times New Roman"/>
          <w:color w:val="3E3F40"/>
          <w:sz w:val="21"/>
          <w:szCs w:val="21"/>
          <w:lang w:eastAsia="en-US"/>
        </w:rPr>
      </w:pPr>
      <w:r w:rsidRPr="0091719A">
        <w:rPr>
          <w:rFonts w:ascii="Source Sans Pro" w:eastAsia="Times New Roman" w:hAnsi="Source Sans Pro" w:cs="Times New Roman"/>
          <w:color w:val="3E3F40"/>
          <w:sz w:val="21"/>
          <w:szCs w:val="21"/>
          <w:lang w:eastAsia="en-US"/>
        </w:rPr>
        <w:t>Online properties/Marketing sites</w:t>
      </w:r>
    </w:p>
    <w:p w14:paraId="682C0146" w14:textId="1CDF1022" w:rsidR="0091719A" w:rsidRPr="0091719A" w:rsidRDefault="0091719A" w:rsidP="0091719A">
      <w:pPr>
        <w:spacing w:after="0" w:line="240" w:lineRule="auto"/>
        <w:rPr>
          <w:rFonts w:ascii="Source Sans Pro" w:eastAsia="Times New Roman" w:hAnsi="Source Sans Pro" w:cs="Times New Roman"/>
          <w:color w:val="3E3F40"/>
          <w:sz w:val="21"/>
          <w:szCs w:val="21"/>
          <w:lang w:eastAsia="en-US"/>
        </w:rPr>
      </w:pPr>
      <w:r w:rsidRPr="0091719A">
        <w:rPr>
          <w:rFonts w:ascii="Source Sans Pro" w:eastAsia="Times New Roman" w:hAnsi="Source Sans Pro" w:cs="Times New Roman"/>
          <w:color w:val="3E3F40"/>
          <w:sz w:val="21"/>
          <w:szCs w:val="21"/>
          <w:lang w:eastAsia="en-US"/>
        </w:rPr>
        <w:t>Intranet applications built on n-tiered architecture</w:t>
      </w:r>
    </w:p>
    <w:p w14:paraId="7B39D708" w14:textId="77777777" w:rsidR="0091719A" w:rsidRPr="0091719A" w:rsidRDefault="0091719A" w:rsidP="0091719A">
      <w:pPr>
        <w:spacing w:after="0" w:line="240" w:lineRule="auto"/>
        <w:rPr>
          <w:rFonts w:ascii="Source Sans Pro" w:eastAsia="Times New Roman" w:hAnsi="Source Sans Pro" w:cs="Times New Roman"/>
          <w:color w:val="3E3F40"/>
          <w:sz w:val="21"/>
          <w:szCs w:val="21"/>
          <w:lang w:eastAsia="en-US"/>
        </w:rPr>
      </w:pPr>
      <w:r w:rsidRPr="0091719A">
        <w:rPr>
          <w:rFonts w:ascii="Source Sans Pro" w:eastAsia="Times New Roman" w:hAnsi="Source Sans Pro" w:cs="Times New Roman"/>
          <w:color w:val="3E3F40"/>
          <w:sz w:val="21"/>
          <w:szCs w:val="21"/>
          <w:lang w:eastAsia="en-US"/>
        </w:rPr>
        <w:t>Content Management Systems</w:t>
      </w:r>
    </w:p>
    <w:p w14:paraId="74FB50BA" w14:textId="77777777" w:rsidR="0091719A" w:rsidRPr="0091719A" w:rsidRDefault="0091719A" w:rsidP="0091719A">
      <w:pPr>
        <w:spacing w:after="0" w:line="240" w:lineRule="auto"/>
        <w:rPr>
          <w:rFonts w:ascii="Source Sans Pro" w:eastAsia="Times New Roman" w:hAnsi="Source Sans Pro" w:cs="Times New Roman"/>
          <w:color w:val="3E3F40"/>
          <w:sz w:val="21"/>
          <w:szCs w:val="21"/>
          <w:lang w:eastAsia="en-US"/>
        </w:rPr>
      </w:pPr>
      <w:r w:rsidRPr="0091719A">
        <w:rPr>
          <w:rFonts w:ascii="Source Sans Pro" w:eastAsia="Times New Roman" w:hAnsi="Source Sans Pro" w:cs="Times New Roman"/>
          <w:color w:val="3E3F40"/>
          <w:sz w:val="21"/>
          <w:szCs w:val="21"/>
          <w:lang w:eastAsia="en-US"/>
        </w:rPr>
        <w:t>Web Applications</w:t>
      </w:r>
    </w:p>
    <w:p w14:paraId="6854F577" w14:textId="64708CCE" w:rsidR="0091719A" w:rsidRDefault="0091719A" w:rsidP="0091719A">
      <w:pPr>
        <w:spacing w:after="0" w:line="240" w:lineRule="auto"/>
        <w:rPr>
          <w:rFonts w:ascii="Source Sans Pro" w:eastAsia="Times New Roman" w:hAnsi="Source Sans Pro" w:cs="Times New Roman"/>
          <w:color w:val="3E3F40"/>
          <w:sz w:val="21"/>
          <w:szCs w:val="21"/>
          <w:lang w:eastAsia="en-US"/>
        </w:rPr>
      </w:pPr>
      <w:r w:rsidRPr="0091719A">
        <w:rPr>
          <w:rFonts w:ascii="Source Sans Pro" w:eastAsia="Times New Roman" w:hAnsi="Source Sans Pro" w:cs="Times New Roman"/>
          <w:color w:val="3E3F40"/>
          <w:sz w:val="21"/>
          <w:szCs w:val="21"/>
          <w:lang w:eastAsia="en-US"/>
        </w:rPr>
        <w:t>Marketing, Sales and Service applications</w:t>
      </w:r>
    </w:p>
    <w:p w14:paraId="4CD699B2" w14:textId="5FD319DA" w:rsidR="0091719A" w:rsidRDefault="0091719A" w:rsidP="0091719A">
      <w:pPr>
        <w:spacing w:after="0" w:line="240" w:lineRule="auto"/>
        <w:rPr>
          <w:rFonts w:ascii="Source Sans Pro" w:eastAsia="Times New Roman" w:hAnsi="Source Sans Pro" w:cs="Times New Roman"/>
          <w:color w:val="3E3F40"/>
          <w:sz w:val="21"/>
          <w:szCs w:val="21"/>
          <w:lang w:eastAsia="en-US"/>
        </w:rPr>
      </w:pPr>
    </w:p>
    <w:p w14:paraId="56327938" w14:textId="130B687B" w:rsidR="00B40FEB" w:rsidRDefault="00B40FEB" w:rsidP="00B40FEB">
      <w:pPr>
        <w:spacing w:after="0" w:line="240" w:lineRule="auto"/>
        <w:rPr>
          <w:rFonts w:ascii="Source Sans Pro" w:eastAsia="Times New Roman" w:hAnsi="Source Sans Pro" w:cs="Times New Roman"/>
          <w:color w:val="3E3F40"/>
          <w:sz w:val="21"/>
          <w:szCs w:val="21"/>
          <w:u w:val="single"/>
          <w:shd w:val="clear" w:color="auto" w:fill="FFFFFF"/>
          <w:lang w:eastAsia="en-US"/>
        </w:rPr>
      </w:pPr>
      <w:r w:rsidRPr="00B40FEB">
        <w:rPr>
          <w:rFonts w:ascii="Source Sans Pro" w:eastAsia="Times New Roman" w:hAnsi="Source Sans Pro" w:cs="Times New Roman"/>
          <w:color w:val="3E3F40"/>
          <w:sz w:val="21"/>
          <w:szCs w:val="21"/>
          <w:u w:val="single"/>
          <w:shd w:val="clear" w:color="auto" w:fill="FFFFFF"/>
          <w:lang w:eastAsia="en-US"/>
        </w:rPr>
        <w:t xml:space="preserve">General Examples of applications not recommended for </w:t>
      </w:r>
      <w:r>
        <w:rPr>
          <w:rFonts w:ascii="Source Sans Pro" w:eastAsia="Times New Roman" w:hAnsi="Source Sans Pro" w:cs="Times New Roman"/>
          <w:color w:val="3E3F40"/>
          <w:sz w:val="21"/>
          <w:szCs w:val="21"/>
          <w:u w:val="single"/>
          <w:shd w:val="clear" w:color="auto" w:fill="FFFFFF"/>
          <w:lang w:eastAsia="en-US"/>
        </w:rPr>
        <w:t>Pilot Migrations</w:t>
      </w:r>
      <w:r w:rsidRPr="00B40FEB">
        <w:rPr>
          <w:rFonts w:ascii="Source Sans Pro" w:eastAsia="Times New Roman" w:hAnsi="Source Sans Pro" w:cs="Times New Roman"/>
          <w:color w:val="3E3F40"/>
          <w:sz w:val="21"/>
          <w:szCs w:val="21"/>
          <w:u w:val="single"/>
          <w:shd w:val="clear" w:color="auto" w:fill="FFFFFF"/>
          <w:lang w:eastAsia="en-US"/>
        </w:rPr>
        <w:t>:</w:t>
      </w:r>
    </w:p>
    <w:p w14:paraId="247F59D3" w14:textId="77777777" w:rsidR="00B40FEB" w:rsidRPr="00B40FEB" w:rsidRDefault="00B40FEB" w:rsidP="00B40FEB">
      <w:pPr>
        <w:spacing w:after="0" w:line="240" w:lineRule="auto"/>
        <w:rPr>
          <w:rFonts w:ascii="Source Sans Pro" w:eastAsia="Times New Roman" w:hAnsi="Source Sans Pro" w:cs="Times New Roman"/>
          <w:color w:val="3E3F40"/>
          <w:sz w:val="21"/>
          <w:szCs w:val="21"/>
          <w:lang w:eastAsia="en-US"/>
        </w:rPr>
      </w:pPr>
      <w:r w:rsidRPr="00B40FEB">
        <w:rPr>
          <w:rFonts w:ascii="Source Sans Pro" w:eastAsia="Times New Roman" w:hAnsi="Source Sans Pro" w:cs="Times New Roman"/>
          <w:color w:val="3E3F40"/>
          <w:sz w:val="21"/>
          <w:szCs w:val="21"/>
          <w:lang w:eastAsia="en-US"/>
        </w:rPr>
        <w:t>ERPs and CRMs– SAP, PeopleSoft, Oracle ERP, Microsoft Dynamics, Seibel</w:t>
      </w:r>
    </w:p>
    <w:p w14:paraId="44A5A8DA" w14:textId="77777777" w:rsidR="00B40FEB" w:rsidRPr="00B40FEB" w:rsidRDefault="00B40FEB" w:rsidP="00B40FEB">
      <w:pPr>
        <w:spacing w:after="0" w:line="240" w:lineRule="auto"/>
        <w:rPr>
          <w:rFonts w:ascii="Source Sans Pro" w:eastAsia="Times New Roman" w:hAnsi="Source Sans Pro" w:cs="Times New Roman"/>
          <w:color w:val="3E3F40"/>
          <w:sz w:val="21"/>
          <w:szCs w:val="21"/>
          <w:lang w:eastAsia="en-US"/>
        </w:rPr>
      </w:pPr>
      <w:r w:rsidRPr="00B40FEB">
        <w:rPr>
          <w:rFonts w:ascii="Source Sans Pro" w:eastAsia="Times New Roman" w:hAnsi="Source Sans Pro" w:cs="Times New Roman"/>
          <w:color w:val="3E3F40"/>
          <w:sz w:val="21"/>
          <w:szCs w:val="21"/>
          <w:lang w:eastAsia="en-US"/>
        </w:rPr>
        <w:t>Financial Reporting Systems</w:t>
      </w:r>
    </w:p>
    <w:p w14:paraId="224B8BB0" w14:textId="77777777" w:rsidR="00B40FEB" w:rsidRPr="00B40FEB" w:rsidRDefault="00B40FEB" w:rsidP="00B40FEB">
      <w:pPr>
        <w:spacing w:after="0" w:line="240" w:lineRule="auto"/>
        <w:rPr>
          <w:rFonts w:ascii="Source Sans Pro" w:eastAsia="Times New Roman" w:hAnsi="Source Sans Pro" w:cs="Times New Roman"/>
          <w:color w:val="3E3F40"/>
          <w:sz w:val="21"/>
          <w:szCs w:val="21"/>
          <w:lang w:eastAsia="en-US"/>
        </w:rPr>
      </w:pPr>
      <w:r w:rsidRPr="00B40FEB">
        <w:rPr>
          <w:rFonts w:ascii="Source Sans Pro" w:eastAsia="Times New Roman" w:hAnsi="Source Sans Pro" w:cs="Times New Roman"/>
          <w:color w:val="3E3F40"/>
          <w:sz w:val="21"/>
          <w:szCs w:val="21"/>
          <w:lang w:eastAsia="en-US"/>
        </w:rPr>
        <w:t>Data Warehouse</w:t>
      </w:r>
    </w:p>
    <w:p w14:paraId="473AA645" w14:textId="77777777" w:rsidR="00B40FEB" w:rsidRPr="00B40FEB" w:rsidRDefault="00B40FEB" w:rsidP="00B40FEB">
      <w:pPr>
        <w:spacing w:after="0" w:line="240" w:lineRule="auto"/>
        <w:rPr>
          <w:rFonts w:ascii="Source Sans Pro" w:eastAsia="Times New Roman" w:hAnsi="Source Sans Pro" w:cs="Times New Roman"/>
          <w:color w:val="3E3F40"/>
          <w:sz w:val="21"/>
          <w:szCs w:val="21"/>
          <w:lang w:eastAsia="en-US"/>
        </w:rPr>
      </w:pPr>
      <w:r w:rsidRPr="00B40FEB">
        <w:rPr>
          <w:rFonts w:ascii="Source Sans Pro" w:eastAsia="Times New Roman" w:hAnsi="Source Sans Pro" w:cs="Times New Roman"/>
          <w:color w:val="3E3F40"/>
          <w:sz w:val="21"/>
          <w:szCs w:val="21"/>
          <w:lang w:eastAsia="en-US"/>
        </w:rPr>
        <w:t>Information Lifecycle Management, ETL, B2B data exchanges,</w:t>
      </w:r>
    </w:p>
    <w:p w14:paraId="30097BE9" w14:textId="77777777" w:rsidR="00B40FEB" w:rsidRPr="00B40FEB" w:rsidRDefault="00B40FEB" w:rsidP="00B40FEB">
      <w:pPr>
        <w:spacing w:after="0" w:line="240" w:lineRule="auto"/>
        <w:rPr>
          <w:rFonts w:ascii="Source Sans Pro" w:eastAsia="Times New Roman" w:hAnsi="Source Sans Pro" w:cs="Times New Roman"/>
          <w:color w:val="3E3F40"/>
          <w:sz w:val="21"/>
          <w:szCs w:val="21"/>
          <w:lang w:eastAsia="en-US"/>
        </w:rPr>
      </w:pPr>
      <w:r w:rsidRPr="00B40FEB">
        <w:rPr>
          <w:rFonts w:ascii="Source Sans Pro" w:eastAsia="Times New Roman" w:hAnsi="Source Sans Pro" w:cs="Times New Roman"/>
          <w:color w:val="3E3F40"/>
          <w:sz w:val="21"/>
          <w:szCs w:val="21"/>
          <w:lang w:eastAsia="en-US"/>
        </w:rPr>
        <w:t>EAI and middleware</w:t>
      </w:r>
    </w:p>
    <w:p w14:paraId="76E36120" w14:textId="77777777" w:rsidR="00B40FEB" w:rsidRPr="00B40FEB" w:rsidRDefault="00B40FEB" w:rsidP="00B40FEB">
      <w:pPr>
        <w:spacing w:after="0" w:line="240" w:lineRule="auto"/>
        <w:rPr>
          <w:rFonts w:ascii="Source Sans Pro" w:eastAsia="Times New Roman" w:hAnsi="Source Sans Pro" w:cs="Times New Roman"/>
          <w:color w:val="3E3F40"/>
          <w:sz w:val="21"/>
          <w:szCs w:val="21"/>
          <w:lang w:eastAsia="en-US"/>
        </w:rPr>
      </w:pPr>
      <w:r w:rsidRPr="00B40FEB">
        <w:rPr>
          <w:rFonts w:ascii="Source Sans Pro" w:eastAsia="Times New Roman" w:hAnsi="Source Sans Pro" w:cs="Times New Roman"/>
          <w:color w:val="3E3F40"/>
          <w:sz w:val="21"/>
          <w:szCs w:val="21"/>
          <w:lang w:eastAsia="en-US"/>
        </w:rPr>
        <w:t>Citrix-based workloads</w:t>
      </w:r>
    </w:p>
    <w:p w14:paraId="53AD823B" w14:textId="77777777" w:rsidR="0091719A" w:rsidRDefault="0091719A" w:rsidP="0091719A">
      <w:pPr>
        <w:spacing w:after="0" w:line="240" w:lineRule="auto"/>
        <w:rPr>
          <w:rFonts w:ascii="Source Sans Pro" w:eastAsia="Times New Roman" w:hAnsi="Source Sans Pro" w:cs="Times New Roman"/>
          <w:b/>
          <w:bCs/>
          <w:color w:val="3E3F40"/>
          <w:sz w:val="21"/>
          <w:szCs w:val="21"/>
          <w:shd w:val="clear" w:color="auto" w:fill="FFFFFF"/>
          <w:lang w:eastAsia="en-US"/>
        </w:rPr>
      </w:pPr>
    </w:p>
    <w:p w14:paraId="40889672" w14:textId="77777777" w:rsidR="0091719A" w:rsidRPr="0091719A" w:rsidRDefault="0091719A" w:rsidP="0091719A">
      <w:pPr>
        <w:spacing w:after="0" w:line="240" w:lineRule="auto"/>
        <w:rPr>
          <w:rFonts w:ascii="Source Sans Pro" w:eastAsia="Times New Roman" w:hAnsi="Source Sans Pro" w:cs="Times New Roman"/>
          <w:b/>
          <w:bCs/>
          <w:color w:val="3E3F40"/>
          <w:sz w:val="21"/>
          <w:szCs w:val="21"/>
          <w:shd w:val="clear" w:color="auto" w:fill="FFFFFF"/>
          <w:lang w:eastAsia="en-US"/>
        </w:rPr>
      </w:pPr>
    </w:p>
    <w:p w14:paraId="5C4671C5" w14:textId="77777777" w:rsidR="0091719A" w:rsidRPr="0091719A" w:rsidRDefault="0091719A" w:rsidP="0091719A">
      <w:pPr>
        <w:spacing w:after="0" w:line="240" w:lineRule="auto"/>
        <w:rPr>
          <w:rFonts w:ascii="Source Sans Pro" w:eastAsia="Times New Roman" w:hAnsi="Source Sans Pro" w:cs="Times New Roman"/>
          <w:b/>
          <w:bCs/>
          <w:color w:val="3E3F40"/>
          <w:sz w:val="21"/>
          <w:szCs w:val="21"/>
          <w:shd w:val="clear" w:color="auto" w:fill="FFFFFF"/>
          <w:lang w:eastAsia="en-US"/>
        </w:rPr>
      </w:pPr>
      <w:r w:rsidRPr="0091719A">
        <w:rPr>
          <w:rFonts w:ascii="Source Sans Pro" w:eastAsia="Times New Roman" w:hAnsi="Source Sans Pro" w:cs="Times New Roman"/>
          <w:b/>
          <w:bCs/>
          <w:color w:val="3E3F40"/>
          <w:sz w:val="21"/>
          <w:szCs w:val="21"/>
          <w:shd w:val="clear" w:color="auto" w:fill="FFFFFF"/>
          <w:lang w:eastAsia="en-US"/>
        </w:rPr>
        <w:t>Outcome</w:t>
      </w:r>
    </w:p>
    <w:p w14:paraId="5A85C2C5" w14:textId="4C6FA746" w:rsidR="0091719A" w:rsidRDefault="0091719A" w:rsidP="0091719A">
      <w:pPr>
        <w:spacing w:after="0" w:line="240" w:lineRule="auto"/>
        <w:rPr>
          <w:rFonts w:ascii="Source Sans Pro" w:eastAsia="Times New Roman" w:hAnsi="Source Sans Pro" w:cs="Times New Roman"/>
          <w:color w:val="3E3F40"/>
          <w:sz w:val="21"/>
          <w:szCs w:val="21"/>
          <w:shd w:val="clear" w:color="auto" w:fill="FFFFFF"/>
          <w:lang w:eastAsia="en-US"/>
        </w:rPr>
      </w:pPr>
      <w:del w:id="2293" w:author="Pande, Amitkumar" w:date="2020-10-02T16:53:00Z">
        <w:r w:rsidRPr="0091719A" w:rsidDel="00703DC7">
          <w:rPr>
            <w:rFonts w:ascii="Source Sans Pro" w:eastAsia="Times New Roman" w:hAnsi="Source Sans Pro" w:cs="Times New Roman"/>
            <w:color w:val="3E3F40"/>
            <w:sz w:val="21"/>
            <w:szCs w:val="21"/>
            <w:lang w:eastAsia="en-US"/>
          </w:rPr>
          <w:delText>Customer</w:delText>
        </w:r>
      </w:del>
      <w:ins w:id="2294" w:author="Pande, Amitkumar" w:date="2020-10-02T16:53:00Z">
        <w:r w:rsidR="00703DC7" w:rsidRPr="00703DC7">
          <w:rPr>
            <w:rFonts w:ascii="Source Sans Pro" w:eastAsia="Times New Roman" w:hAnsi="Source Sans Pro" w:cs="Times New Roman"/>
            <w:i/>
            <w:color w:val="3E3F40"/>
            <w:sz w:val="21"/>
            <w:szCs w:val="21"/>
            <w:lang w:eastAsia="en-US"/>
          </w:rPr>
          <w:t>CUSTOMER</w:t>
        </w:r>
      </w:ins>
      <w:del w:id="2295" w:author="Pande, Amitkumar" w:date="2020-10-02T16:54:00Z">
        <w:r w:rsidRPr="0091719A" w:rsidDel="00703DC7">
          <w:rPr>
            <w:rFonts w:ascii="Source Sans Pro" w:eastAsia="Times New Roman" w:hAnsi="Source Sans Pro" w:cs="Times New Roman"/>
            <w:color w:val="3E3F40"/>
            <w:sz w:val="21"/>
            <w:szCs w:val="21"/>
            <w:lang w:eastAsia="en-US"/>
          </w:rPr>
          <w:delText xml:space="preserve"> </w:delText>
        </w:r>
      </w:del>
      <w:ins w:id="2296" w:author="Pande, Amitkumar" w:date="2020-10-02T16:54:00Z">
        <w:r w:rsidR="00703DC7" w:rsidRPr="00703DC7">
          <w:rPr>
            <w:rFonts w:ascii="Source Sans Pro" w:eastAsia="Times New Roman" w:hAnsi="Source Sans Pro" w:cs="Times New Roman"/>
            <w:i/>
            <w:color w:val="3E3F40"/>
            <w:sz w:val="21"/>
            <w:szCs w:val="21"/>
            <w:lang w:eastAsia="en-US"/>
          </w:rPr>
          <w:t xml:space="preserve"> </w:t>
        </w:r>
      </w:ins>
      <w:r w:rsidRPr="0091719A">
        <w:rPr>
          <w:rFonts w:ascii="Source Sans Pro" w:eastAsia="Times New Roman" w:hAnsi="Source Sans Pro" w:cs="Times New Roman"/>
          <w:color w:val="3E3F40"/>
          <w:sz w:val="21"/>
          <w:szCs w:val="21"/>
          <w:lang w:eastAsia="en-US"/>
        </w:rPr>
        <w:t>resources trained in migration tools, AWS services, monitoring, and best-practices</w:t>
      </w:r>
    </w:p>
    <w:p w14:paraId="282A3A17" w14:textId="732EF138" w:rsidR="0091719A" w:rsidRPr="0091719A" w:rsidRDefault="0091719A" w:rsidP="0091719A">
      <w:pPr>
        <w:spacing w:after="0" w:line="240" w:lineRule="auto"/>
        <w:rPr>
          <w:rFonts w:ascii="Source Sans Pro" w:eastAsia="Times New Roman" w:hAnsi="Source Sans Pro" w:cs="Times New Roman"/>
          <w:color w:val="3E3F40"/>
          <w:sz w:val="21"/>
          <w:szCs w:val="21"/>
          <w:shd w:val="clear" w:color="auto" w:fill="FFFFFF"/>
          <w:lang w:eastAsia="en-US"/>
        </w:rPr>
      </w:pPr>
      <w:del w:id="2297" w:author="Pande, Amitkumar" w:date="2020-10-02T16:53:00Z">
        <w:r w:rsidRPr="0091719A" w:rsidDel="00703DC7">
          <w:rPr>
            <w:rFonts w:ascii="Source Sans Pro" w:eastAsia="Times New Roman" w:hAnsi="Source Sans Pro" w:cs="Times New Roman"/>
            <w:color w:val="3E3F40"/>
            <w:sz w:val="21"/>
            <w:szCs w:val="21"/>
            <w:lang w:eastAsia="en-US"/>
          </w:rPr>
          <w:delText>Customer</w:delText>
        </w:r>
      </w:del>
      <w:ins w:id="2298" w:author="Pande, Amitkumar" w:date="2020-10-02T16:53:00Z">
        <w:r w:rsidR="00703DC7" w:rsidRPr="00703DC7">
          <w:rPr>
            <w:rFonts w:ascii="Source Sans Pro" w:eastAsia="Times New Roman" w:hAnsi="Source Sans Pro" w:cs="Times New Roman"/>
            <w:i/>
            <w:color w:val="3E3F40"/>
            <w:sz w:val="21"/>
            <w:szCs w:val="21"/>
            <w:lang w:eastAsia="en-US"/>
          </w:rPr>
          <w:t>CUSTOMER</w:t>
        </w:r>
      </w:ins>
      <w:del w:id="2299" w:author="Pande, Amitkumar" w:date="2020-10-02T16:54:00Z">
        <w:r w:rsidRPr="0091719A" w:rsidDel="00703DC7">
          <w:rPr>
            <w:rFonts w:ascii="Source Sans Pro" w:eastAsia="Times New Roman" w:hAnsi="Source Sans Pro" w:cs="Times New Roman"/>
            <w:color w:val="3E3F40"/>
            <w:sz w:val="21"/>
            <w:szCs w:val="21"/>
            <w:lang w:eastAsia="en-US"/>
          </w:rPr>
          <w:delText xml:space="preserve"> </w:delText>
        </w:r>
      </w:del>
      <w:ins w:id="2300" w:author="Pande, Amitkumar" w:date="2020-10-02T16:54:00Z">
        <w:r w:rsidR="00703DC7" w:rsidRPr="00703DC7">
          <w:rPr>
            <w:rFonts w:ascii="Source Sans Pro" w:eastAsia="Times New Roman" w:hAnsi="Source Sans Pro" w:cs="Times New Roman"/>
            <w:i/>
            <w:color w:val="3E3F40"/>
            <w:sz w:val="21"/>
            <w:szCs w:val="21"/>
            <w:lang w:eastAsia="en-US"/>
          </w:rPr>
          <w:t xml:space="preserve"> </w:t>
        </w:r>
      </w:ins>
      <w:r w:rsidRPr="0091719A">
        <w:rPr>
          <w:rFonts w:ascii="Source Sans Pro" w:eastAsia="Times New Roman" w:hAnsi="Source Sans Pro" w:cs="Times New Roman"/>
          <w:color w:val="3E3F40"/>
          <w:sz w:val="21"/>
          <w:szCs w:val="21"/>
          <w:lang w:eastAsia="en-US"/>
        </w:rPr>
        <w:t>ramped-up on scalable migration factory framework</w:t>
      </w:r>
    </w:p>
    <w:p w14:paraId="299C74EB" w14:textId="77777777" w:rsidR="0091719A" w:rsidRPr="0091719A" w:rsidRDefault="0091719A" w:rsidP="0091719A">
      <w:pPr>
        <w:spacing w:after="0" w:line="240" w:lineRule="auto"/>
        <w:rPr>
          <w:rFonts w:ascii="Times New Roman" w:eastAsia="Times New Roman" w:hAnsi="Times New Roman" w:cs="Times New Roman"/>
          <w:sz w:val="24"/>
          <w:szCs w:val="24"/>
          <w:lang w:eastAsia="en-US"/>
        </w:rPr>
      </w:pPr>
    </w:p>
    <w:p w14:paraId="49EC2BB6" w14:textId="545E1CB3" w:rsidR="00F7565F" w:rsidRPr="001C259C" w:rsidRDefault="00052354" w:rsidP="001C259C">
      <w:r>
        <w:t xml:space="preserve"> </w:t>
      </w:r>
    </w:p>
    <w:sectPr w:rsidR="00F7565F" w:rsidRPr="001C259C" w:rsidSect="008764AF">
      <w:footerReference w:type="default" r:id="rId1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57" w:author="Pande, Amitkumar" w:date="2021-02-12T11:14:00Z" w:initials="PA">
    <w:p w14:paraId="5602BCF2" w14:textId="58C44D81" w:rsidR="009B7202" w:rsidRDefault="009B7202">
      <w:pPr>
        <w:pStyle w:val="CommentText"/>
      </w:pPr>
      <w:r>
        <w:t>Incorporate t</w:t>
      </w:r>
      <w:r>
        <w:rPr>
          <w:rStyle w:val="CommentReference"/>
        </w:rPr>
        <w:annotationRef/>
      </w:r>
      <w:r>
        <w:t>ips on building BoM</w:t>
      </w:r>
    </w:p>
    <w:p w14:paraId="128A3CC7" w14:textId="41888D47" w:rsidR="009B7202" w:rsidRDefault="009B7202">
      <w:pPr>
        <w:pStyle w:val="CommentText"/>
      </w:pPr>
      <w:r>
        <w:t>Share URL for video for how to provide S3 calculator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28A3C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8A3CC7" w16cid:durableId="2410FE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93CE0" w14:textId="77777777" w:rsidR="009B7202" w:rsidRDefault="009B7202" w:rsidP="00B2578D">
      <w:pPr>
        <w:spacing w:after="0" w:line="240" w:lineRule="auto"/>
      </w:pPr>
      <w:r>
        <w:separator/>
      </w:r>
    </w:p>
  </w:endnote>
  <w:endnote w:type="continuationSeparator" w:id="0">
    <w:p w14:paraId="35BDBBF7" w14:textId="77777777" w:rsidR="009B7202" w:rsidRDefault="009B7202" w:rsidP="00B25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mazon Ember">
    <w:altName w:val="Calibri"/>
    <w:charset w:val="00"/>
    <w:family w:val="swiss"/>
    <w:pitch w:val="variable"/>
    <w:sig w:usb0="A00002EF" w:usb1="5000205B" w:usb2="00000028" w:usb3="00000000" w:csb0="0000009F" w:csb1="00000000"/>
  </w:font>
  <w:font w:name="Source Sans Pro">
    <w:altName w:val="Times New Roman"/>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1009810"/>
      <w:docPartObj>
        <w:docPartGallery w:val="Page Numbers (Bottom of Page)"/>
        <w:docPartUnique/>
      </w:docPartObj>
    </w:sdtPr>
    <w:sdtContent>
      <w:p w14:paraId="6266D58E" w14:textId="4E1C56FB" w:rsidR="009B7202" w:rsidRDefault="009B7202">
        <w:pPr>
          <w:pStyle w:val="Footer"/>
          <w:jc w:val="right"/>
        </w:pPr>
        <w:r>
          <w:t xml:space="preserve">Page | </w:t>
        </w:r>
        <w:r>
          <w:fldChar w:fldCharType="begin"/>
        </w:r>
        <w:r>
          <w:instrText xml:space="preserve"> PAGE   \* MERGEFORMAT </w:instrText>
        </w:r>
        <w:r>
          <w:fldChar w:fldCharType="separate"/>
        </w:r>
        <w:r>
          <w:rPr>
            <w:noProof/>
          </w:rPr>
          <w:t>22</w:t>
        </w:r>
        <w:r>
          <w:rPr>
            <w:noProof/>
          </w:rPr>
          <w:fldChar w:fldCharType="end"/>
        </w:r>
        <w:r>
          <w:t xml:space="preserve"> </w:t>
        </w:r>
      </w:p>
    </w:sdtContent>
  </w:sdt>
  <w:p w14:paraId="1E1B8580" w14:textId="77777777" w:rsidR="009B7202" w:rsidRDefault="009B72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95D32" w14:textId="77777777" w:rsidR="009B7202" w:rsidRDefault="009B7202" w:rsidP="00B2578D">
      <w:pPr>
        <w:spacing w:after="0" w:line="240" w:lineRule="auto"/>
      </w:pPr>
      <w:r>
        <w:separator/>
      </w:r>
    </w:p>
  </w:footnote>
  <w:footnote w:type="continuationSeparator" w:id="0">
    <w:p w14:paraId="43205252" w14:textId="77777777" w:rsidR="009B7202" w:rsidRDefault="009B7202" w:rsidP="00B257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0774C"/>
    <w:multiLevelType w:val="hybridMultilevel"/>
    <w:tmpl w:val="6E66A8E8"/>
    <w:lvl w:ilvl="0" w:tplc="ECCE392C">
      <w:numFmt w:val="bullet"/>
      <w:lvlText w:val="•"/>
      <w:lvlJc w:val="left"/>
      <w:pPr>
        <w:ind w:left="720" w:hanging="360"/>
      </w:pPr>
      <w:rPr>
        <w:rFonts w:ascii="Calibri" w:eastAsiaTheme="minorEastAsia"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357FD"/>
    <w:multiLevelType w:val="hybridMultilevel"/>
    <w:tmpl w:val="B80C27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57AA4"/>
    <w:multiLevelType w:val="hybridMultilevel"/>
    <w:tmpl w:val="79FC5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410B44"/>
    <w:multiLevelType w:val="hybridMultilevel"/>
    <w:tmpl w:val="702E35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B0796"/>
    <w:multiLevelType w:val="hybridMultilevel"/>
    <w:tmpl w:val="4F0619C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A3767E"/>
    <w:multiLevelType w:val="hybridMultilevel"/>
    <w:tmpl w:val="1B0621FE"/>
    <w:lvl w:ilvl="0" w:tplc="4009000D">
      <w:start w:val="1"/>
      <w:numFmt w:val="bullet"/>
      <w:lvlText w:val=""/>
      <w:lvlJc w:val="left"/>
      <w:pPr>
        <w:ind w:left="1080" w:hanging="360"/>
      </w:pPr>
      <w:rPr>
        <w:rFonts w:ascii="Wingdings" w:hAnsi="Wingding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E092F16"/>
    <w:multiLevelType w:val="hybridMultilevel"/>
    <w:tmpl w:val="BCFCB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06E75"/>
    <w:multiLevelType w:val="multilevel"/>
    <w:tmpl w:val="C1FC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FD12AA"/>
    <w:multiLevelType w:val="hybridMultilevel"/>
    <w:tmpl w:val="59B050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594AD7"/>
    <w:multiLevelType w:val="hybridMultilevel"/>
    <w:tmpl w:val="6E3422F2"/>
    <w:lvl w:ilvl="0" w:tplc="7FDCB64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82775B"/>
    <w:multiLevelType w:val="multilevel"/>
    <w:tmpl w:val="3D24F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4E7072E"/>
    <w:multiLevelType w:val="hybridMultilevel"/>
    <w:tmpl w:val="3A4E2B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6A45130"/>
    <w:multiLevelType w:val="hybridMultilevel"/>
    <w:tmpl w:val="BF9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D2115E"/>
    <w:multiLevelType w:val="hybridMultilevel"/>
    <w:tmpl w:val="DCB0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495826"/>
    <w:multiLevelType w:val="hybridMultilevel"/>
    <w:tmpl w:val="D2C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9532DC"/>
    <w:multiLevelType w:val="hybridMultilevel"/>
    <w:tmpl w:val="AF062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170727D"/>
    <w:multiLevelType w:val="hybridMultilevel"/>
    <w:tmpl w:val="D5D03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2735591"/>
    <w:multiLevelType w:val="hybridMultilevel"/>
    <w:tmpl w:val="B1A21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9B58EC"/>
    <w:multiLevelType w:val="hybridMultilevel"/>
    <w:tmpl w:val="19F8B19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42D789A"/>
    <w:multiLevelType w:val="hybridMultilevel"/>
    <w:tmpl w:val="DD744E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8B603D3"/>
    <w:multiLevelType w:val="hybridMultilevel"/>
    <w:tmpl w:val="E7CC103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A60703A"/>
    <w:multiLevelType w:val="hybridMultilevel"/>
    <w:tmpl w:val="5C8A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8E3FF3"/>
    <w:multiLevelType w:val="multilevel"/>
    <w:tmpl w:val="32EC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EB7618"/>
    <w:multiLevelType w:val="hybridMultilevel"/>
    <w:tmpl w:val="85A80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D2E0485"/>
    <w:multiLevelType w:val="hybridMultilevel"/>
    <w:tmpl w:val="1480DD0C"/>
    <w:lvl w:ilvl="0" w:tplc="ECCE392C">
      <w:numFmt w:val="bullet"/>
      <w:lvlText w:val="•"/>
      <w:lvlJc w:val="left"/>
      <w:pPr>
        <w:ind w:left="720" w:hanging="360"/>
      </w:pPr>
      <w:rPr>
        <w:rFonts w:ascii="Calibri" w:eastAsiaTheme="minorEastAsia"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2833E4"/>
    <w:multiLevelType w:val="hybridMultilevel"/>
    <w:tmpl w:val="B1A21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C91B67"/>
    <w:multiLevelType w:val="hybridMultilevel"/>
    <w:tmpl w:val="F0DCD168"/>
    <w:lvl w:ilvl="0" w:tplc="697401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6F21C29"/>
    <w:multiLevelType w:val="hybridMultilevel"/>
    <w:tmpl w:val="1248B0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8BA7B85"/>
    <w:multiLevelType w:val="hybridMultilevel"/>
    <w:tmpl w:val="11DEF55E"/>
    <w:lvl w:ilvl="0" w:tplc="512689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351219"/>
    <w:multiLevelType w:val="hybridMultilevel"/>
    <w:tmpl w:val="121290EE"/>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0" w15:restartNumberingAfterBreak="0">
    <w:nsid w:val="3C51380B"/>
    <w:multiLevelType w:val="multilevel"/>
    <w:tmpl w:val="38E0343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i w:val="0"/>
      </w:rPr>
    </w:lvl>
    <w:lvl w:ilvl="2">
      <w:start w:val="1"/>
      <w:numFmt w:val="decimal"/>
      <w:lvlText w:val="%1.%2.%3"/>
      <w:lvlJc w:val="left"/>
      <w:pPr>
        <w:ind w:left="4122" w:hanging="720"/>
      </w:pPr>
      <w:rPr>
        <w:rFonts w:hint="default"/>
        <w:sz w:val="22"/>
        <w:szCs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3DDF55BE"/>
    <w:multiLevelType w:val="hybridMultilevel"/>
    <w:tmpl w:val="7256B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3EA33FC3"/>
    <w:multiLevelType w:val="hybridMultilevel"/>
    <w:tmpl w:val="61A0B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1052E11"/>
    <w:multiLevelType w:val="hybridMultilevel"/>
    <w:tmpl w:val="0D86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1C0362F"/>
    <w:multiLevelType w:val="multilevel"/>
    <w:tmpl w:val="B9C4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2A61534"/>
    <w:multiLevelType w:val="hybridMultilevel"/>
    <w:tmpl w:val="B1A21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3CD6228"/>
    <w:multiLevelType w:val="hybridMultilevel"/>
    <w:tmpl w:val="B8EE2D6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3E446C6"/>
    <w:multiLevelType w:val="hybridMultilevel"/>
    <w:tmpl w:val="B1966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4181A88"/>
    <w:multiLevelType w:val="hybridMultilevel"/>
    <w:tmpl w:val="1DF82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5CA1F1C"/>
    <w:multiLevelType w:val="hybridMultilevel"/>
    <w:tmpl w:val="3A4CC120"/>
    <w:lvl w:ilvl="0" w:tplc="AE6878F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6C07CC5"/>
    <w:multiLevelType w:val="hybridMultilevel"/>
    <w:tmpl w:val="CFE87E58"/>
    <w:lvl w:ilvl="0" w:tplc="04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49603809"/>
    <w:multiLevelType w:val="hybridMultilevel"/>
    <w:tmpl w:val="0340F440"/>
    <w:lvl w:ilvl="0" w:tplc="04090011">
      <w:start w:val="1"/>
      <w:numFmt w:val="decimal"/>
      <w:lvlText w:val="%1)"/>
      <w:lvlJc w:val="left"/>
      <w:pPr>
        <w:ind w:left="72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4E6122A0"/>
    <w:multiLevelType w:val="hybridMultilevel"/>
    <w:tmpl w:val="1036566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3" w15:restartNumberingAfterBreak="0">
    <w:nsid w:val="508B3BDC"/>
    <w:multiLevelType w:val="hybridMultilevel"/>
    <w:tmpl w:val="FD786EE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2596B3C"/>
    <w:multiLevelType w:val="hybridMultilevel"/>
    <w:tmpl w:val="4BCAD530"/>
    <w:lvl w:ilvl="0" w:tplc="40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8AF04A7"/>
    <w:multiLevelType w:val="hybridMultilevel"/>
    <w:tmpl w:val="15CC9FD8"/>
    <w:lvl w:ilvl="0" w:tplc="8FFC362E">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8DD6BE4"/>
    <w:multiLevelType w:val="multilevel"/>
    <w:tmpl w:val="DD92CEAA"/>
    <w:lvl w:ilvl="0">
      <w:start w:val="1"/>
      <w:numFmt w:val="decimal"/>
      <w:lvlText w:val="%1"/>
      <w:lvlJc w:val="left"/>
      <w:pPr>
        <w:ind w:left="432" w:hanging="432"/>
      </w:pPr>
    </w:lvl>
    <w:lvl w:ilvl="1">
      <w:start w:val="1"/>
      <w:numFmt w:val="decimal"/>
      <w:lvlText w:val="%1.%2"/>
      <w:lvlJc w:val="left"/>
      <w:pPr>
        <w:ind w:left="-774" w:hanging="576"/>
      </w:pPr>
    </w:lvl>
    <w:lvl w:ilvl="2">
      <w:start w:val="1"/>
      <w:numFmt w:val="decimal"/>
      <w:lvlText w:val="%1.%2.%3"/>
      <w:lvlJc w:val="left"/>
      <w:pPr>
        <w:ind w:left="-810" w:hanging="720"/>
      </w:pPr>
    </w:lvl>
    <w:lvl w:ilvl="3">
      <w:start w:val="1"/>
      <w:numFmt w:val="decimal"/>
      <w:lvlText w:val="%1.%2.%3.%4"/>
      <w:lvlJc w:val="left"/>
      <w:pPr>
        <w:ind w:left="-666" w:hanging="864"/>
      </w:pPr>
    </w:lvl>
    <w:lvl w:ilvl="4">
      <w:start w:val="1"/>
      <w:numFmt w:val="decimal"/>
      <w:lvlText w:val="%1.%2.%3.%4.%5"/>
      <w:lvlJc w:val="left"/>
      <w:pPr>
        <w:ind w:left="-522" w:hanging="1008"/>
      </w:pPr>
    </w:lvl>
    <w:lvl w:ilvl="5">
      <w:start w:val="1"/>
      <w:numFmt w:val="decimal"/>
      <w:lvlText w:val="%1.%2.%3.%4.%5.%6"/>
      <w:lvlJc w:val="left"/>
      <w:pPr>
        <w:ind w:left="-378" w:hanging="1152"/>
      </w:pPr>
    </w:lvl>
    <w:lvl w:ilvl="6">
      <w:start w:val="1"/>
      <w:numFmt w:val="decimal"/>
      <w:lvlText w:val="%1.%2.%3.%4.%5.%6.%7"/>
      <w:lvlJc w:val="left"/>
      <w:pPr>
        <w:ind w:left="-234" w:hanging="1296"/>
      </w:pPr>
    </w:lvl>
    <w:lvl w:ilvl="7">
      <w:start w:val="1"/>
      <w:numFmt w:val="decimal"/>
      <w:lvlText w:val="%1.%2.%3.%4.%5.%6.%7.%8"/>
      <w:lvlJc w:val="left"/>
      <w:pPr>
        <w:ind w:left="-90" w:hanging="1440"/>
      </w:pPr>
    </w:lvl>
    <w:lvl w:ilvl="8">
      <w:start w:val="1"/>
      <w:numFmt w:val="decimal"/>
      <w:lvlText w:val="%1.%2.%3.%4.%5.%6.%7.%8.%9"/>
      <w:lvlJc w:val="left"/>
      <w:pPr>
        <w:ind w:left="54" w:hanging="1584"/>
      </w:pPr>
    </w:lvl>
  </w:abstractNum>
  <w:abstractNum w:abstractNumId="47" w15:restartNumberingAfterBreak="0">
    <w:nsid w:val="5F230082"/>
    <w:multiLevelType w:val="hybridMultilevel"/>
    <w:tmpl w:val="A05ECFDA"/>
    <w:lvl w:ilvl="0" w:tplc="C44C46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08923D3"/>
    <w:multiLevelType w:val="hybridMultilevel"/>
    <w:tmpl w:val="AB14CAE2"/>
    <w:lvl w:ilvl="0" w:tplc="2E76AFD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19322EA"/>
    <w:multiLevelType w:val="hybridMultilevel"/>
    <w:tmpl w:val="271E31C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0" w15:restartNumberingAfterBreak="0">
    <w:nsid w:val="62DD75CF"/>
    <w:multiLevelType w:val="hybridMultilevel"/>
    <w:tmpl w:val="B00A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E46A45"/>
    <w:multiLevelType w:val="hybridMultilevel"/>
    <w:tmpl w:val="48509F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4969F7"/>
    <w:multiLevelType w:val="hybridMultilevel"/>
    <w:tmpl w:val="0ADAD19C"/>
    <w:lvl w:ilvl="0" w:tplc="51268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D2E5903"/>
    <w:multiLevelType w:val="hybridMultilevel"/>
    <w:tmpl w:val="41BAD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E2C5C45"/>
    <w:multiLevelType w:val="hybridMultilevel"/>
    <w:tmpl w:val="8F88C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714B0D3B"/>
    <w:multiLevelType w:val="hybridMultilevel"/>
    <w:tmpl w:val="75828E7C"/>
    <w:lvl w:ilvl="0" w:tplc="9104E1D6">
      <w:start w:val="1"/>
      <w:numFmt w:val="bullet"/>
      <w:lvlText w:val="•"/>
      <w:lvlJc w:val="left"/>
      <w:pPr>
        <w:tabs>
          <w:tab w:val="num" w:pos="720"/>
        </w:tabs>
        <w:ind w:left="720" w:hanging="360"/>
      </w:pPr>
      <w:rPr>
        <w:rFonts w:ascii="Arial" w:hAnsi="Arial" w:hint="default"/>
      </w:rPr>
    </w:lvl>
    <w:lvl w:ilvl="1" w:tplc="4ABEC014" w:tentative="1">
      <w:start w:val="1"/>
      <w:numFmt w:val="bullet"/>
      <w:lvlText w:val="•"/>
      <w:lvlJc w:val="left"/>
      <w:pPr>
        <w:tabs>
          <w:tab w:val="num" w:pos="1440"/>
        </w:tabs>
        <w:ind w:left="1440" w:hanging="360"/>
      </w:pPr>
      <w:rPr>
        <w:rFonts w:ascii="Arial" w:hAnsi="Arial" w:hint="default"/>
      </w:rPr>
    </w:lvl>
    <w:lvl w:ilvl="2" w:tplc="6E54F53C" w:tentative="1">
      <w:start w:val="1"/>
      <w:numFmt w:val="bullet"/>
      <w:lvlText w:val="•"/>
      <w:lvlJc w:val="left"/>
      <w:pPr>
        <w:tabs>
          <w:tab w:val="num" w:pos="2160"/>
        </w:tabs>
        <w:ind w:left="2160" w:hanging="360"/>
      </w:pPr>
      <w:rPr>
        <w:rFonts w:ascii="Arial" w:hAnsi="Arial" w:hint="default"/>
      </w:rPr>
    </w:lvl>
    <w:lvl w:ilvl="3" w:tplc="A9048358" w:tentative="1">
      <w:start w:val="1"/>
      <w:numFmt w:val="bullet"/>
      <w:lvlText w:val="•"/>
      <w:lvlJc w:val="left"/>
      <w:pPr>
        <w:tabs>
          <w:tab w:val="num" w:pos="2880"/>
        </w:tabs>
        <w:ind w:left="2880" w:hanging="360"/>
      </w:pPr>
      <w:rPr>
        <w:rFonts w:ascii="Arial" w:hAnsi="Arial" w:hint="default"/>
      </w:rPr>
    </w:lvl>
    <w:lvl w:ilvl="4" w:tplc="36609008" w:tentative="1">
      <w:start w:val="1"/>
      <w:numFmt w:val="bullet"/>
      <w:lvlText w:val="•"/>
      <w:lvlJc w:val="left"/>
      <w:pPr>
        <w:tabs>
          <w:tab w:val="num" w:pos="3600"/>
        </w:tabs>
        <w:ind w:left="3600" w:hanging="360"/>
      </w:pPr>
      <w:rPr>
        <w:rFonts w:ascii="Arial" w:hAnsi="Arial" w:hint="default"/>
      </w:rPr>
    </w:lvl>
    <w:lvl w:ilvl="5" w:tplc="309897AC" w:tentative="1">
      <w:start w:val="1"/>
      <w:numFmt w:val="bullet"/>
      <w:lvlText w:val="•"/>
      <w:lvlJc w:val="left"/>
      <w:pPr>
        <w:tabs>
          <w:tab w:val="num" w:pos="4320"/>
        </w:tabs>
        <w:ind w:left="4320" w:hanging="360"/>
      </w:pPr>
      <w:rPr>
        <w:rFonts w:ascii="Arial" w:hAnsi="Arial" w:hint="default"/>
      </w:rPr>
    </w:lvl>
    <w:lvl w:ilvl="6" w:tplc="0F30136A" w:tentative="1">
      <w:start w:val="1"/>
      <w:numFmt w:val="bullet"/>
      <w:lvlText w:val="•"/>
      <w:lvlJc w:val="left"/>
      <w:pPr>
        <w:tabs>
          <w:tab w:val="num" w:pos="5040"/>
        </w:tabs>
        <w:ind w:left="5040" w:hanging="360"/>
      </w:pPr>
      <w:rPr>
        <w:rFonts w:ascii="Arial" w:hAnsi="Arial" w:hint="default"/>
      </w:rPr>
    </w:lvl>
    <w:lvl w:ilvl="7" w:tplc="5022C29A" w:tentative="1">
      <w:start w:val="1"/>
      <w:numFmt w:val="bullet"/>
      <w:lvlText w:val="•"/>
      <w:lvlJc w:val="left"/>
      <w:pPr>
        <w:tabs>
          <w:tab w:val="num" w:pos="5760"/>
        </w:tabs>
        <w:ind w:left="5760" w:hanging="360"/>
      </w:pPr>
      <w:rPr>
        <w:rFonts w:ascii="Arial" w:hAnsi="Arial" w:hint="default"/>
      </w:rPr>
    </w:lvl>
    <w:lvl w:ilvl="8" w:tplc="092EAE56"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729E6696"/>
    <w:multiLevelType w:val="hybridMultilevel"/>
    <w:tmpl w:val="C3C05534"/>
    <w:lvl w:ilvl="0" w:tplc="4009000D">
      <w:start w:val="1"/>
      <w:numFmt w:val="bullet"/>
      <w:lvlText w:val=""/>
      <w:lvlJc w:val="left"/>
      <w:pPr>
        <w:ind w:left="720" w:hanging="360"/>
      </w:pPr>
      <w:rPr>
        <w:rFonts w:ascii="Wingdings" w:hAnsi="Wingding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74484A3B"/>
    <w:multiLevelType w:val="hybridMultilevel"/>
    <w:tmpl w:val="3ABEE6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5B45E4A"/>
    <w:multiLevelType w:val="hybridMultilevel"/>
    <w:tmpl w:val="E996DA28"/>
    <w:lvl w:ilvl="0" w:tplc="512689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89366E5"/>
    <w:multiLevelType w:val="hybridMultilevel"/>
    <w:tmpl w:val="583EC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B2E70AC"/>
    <w:multiLevelType w:val="hybridMultilevel"/>
    <w:tmpl w:val="74BEFDD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7CD82BDE"/>
    <w:multiLevelType w:val="hybridMultilevel"/>
    <w:tmpl w:val="34088976"/>
    <w:lvl w:ilvl="0" w:tplc="4009000D">
      <w:start w:val="1"/>
      <w:numFmt w:val="bullet"/>
      <w:lvlText w:val=""/>
      <w:lvlJc w:val="left"/>
      <w:pPr>
        <w:ind w:left="1080" w:hanging="360"/>
      </w:pPr>
      <w:rPr>
        <w:rFonts w:ascii="Wingdings" w:hAnsi="Wingding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0"/>
  </w:num>
  <w:num w:numId="2">
    <w:abstractNumId w:val="28"/>
  </w:num>
  <w:num w:numId="3">
    <w:abstractNumId w:val="58"/>
  </w:num>
  <w:num w:numId="4">
    <w:abstractNumId w:val="52"/>
  </w:num>
  <w:num w:numId="5">
    <w:abstractNumId w:val="38"/>
  </w:num>
  <w:num w:numId="6">
    <w:abstractNumId w:val="2"/>
  </w:num>
  <w:num w:numId="7">
    <w:abstractNumId w:val="45"/>
  </w:num>
  <w:num w:numId="8">
    <w:abstractNumId w:val="48"/>
  </w:num>
  <w:num w:numId="9">
    <w:abstractNumId w:val="20"/>
  </w:num>
  <w:num w:numId="10">
    <w:abstractNumId w:val="0"/>
  </w:num>
  <w:num w:numId="11">
    <w:abstractNumId w:val="24"/>
  </w:num>
  <w:num w:numId="12">
    <w:abstractNumId w:val="26"/>
  </w:num>
  <w:num w:numId="13">
    <w:abstractNumId w:val="47"/>
  </w:num>
  <w:num w:numId="14">
    <w:abstractNumId w:val="33"/>
  </w:num>
  <w:num w:numId="15">
    <w:abstractNumId w:val="39"/>
  </w:num>
  <w:num w:numId="16">
    <w:abstractNumId w:val="32"/>
  </w:num>
  <w:num w:numId="17">
    <w:abstractNumId w:val="3"/>
  </w:num>
  <w:num w:numId="18">
    <w:abstractNumId w:val="51"/>
  </w:num>
  <w:num w:numId="19">
    <w:abstractNumId w:val="6"/>
  </w:num>
  <w:num w:numId="20">
    <w:abstractNumId w:val="8"/>
  </w:num>
  <w:num w:numId="21">
    <w:abstractNumId w:val="23"/>
  </w:num>
  <w:num w:numId="22">
    <w:abstractNumId w:val="7"/>
  </w:num>
  <w:num w:numId="23">
    <w:abstractNumId w:val="34"/>
  </w:num>
  <w:num w:numId="24">
    <w:abstractNumId w:val="22"/>
  </w:num>
  <w:num w:numId="25">
    <w:abstractNumId w:val="21"/>
  </w:num>
  <w:num w:numId="26">
    <w:abstractNumId w:val="9"/>
  </w:num>
  <w:num w:numId="27">
    <w:abstractNumId w:val="43"/>
  </w:num>
  <w:num w:numId="28">
    <w:abstractNumId w:val="17"/>
  </w:num>
  <w:num w:numId="29">
    <w:abstractNumId w:val="1"/>
  </w:num>
  <w:num w:numId="30">
    <w:abstractNumId w:val="42"/>
  </w:num>
  <w:num w:numId="31">
    <w:abstractNumId w:val="46"/>
  </w:num>
  <w:num w:numId="32">
    <w:abstractNumId w:val="44"/>
  </w:num>
  <w:num w:numId="33">
    <w:abstractNumId w:val="10"/>
  </w:num>
  <w:num w:numId="34">
    <w:abstractNumId w:val="10"/>
  </w:num>
  <w:num w:numId="35">
    <w:abstractNumId w:val="10"/>
  </w:num>
  <w:num w:numId="36">
    <w:abstractNumId w:val="10"/>
  </w:num>
  <w:num w:numId="37">
    <w:abstractNumId w:val="29"/>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 w:numId="45">
    <w:abstractNumId w:val="10"/>
  </w:num>
  <w:num w:numId="46">
    <w:abstractNumId w:val="30"/>
  </w:num>
  <w:num w:numId="47">
    <w:abstractNumId w:val="59"/>
  </w:num>
  <w:num w:numId="48">
    <w:abstractNumId w:val="11"/>
  </w:num>
  <w:num w:numId="49">
    <w:abstractNumId w:val="37"/>
  </w:num>
  <w:num w:numId="50">
    <w:abstractNumId w:val="41"/>
  </w:num>
  <w:num w:numId="51">
    <w:abstractNumId w:val="10"/>
  </w:num>
  <w:num w:numId="52">
    <w:abstractNumId w:val="10"/>
  </w:num>
  <w:num w:numId="53">
    <w:abstractNumId w:val="10"/>
  </w:num>
  <w:num w:numId="54">
    <w:abstractNumId w:val="10"/>
  </w:num>
  <w:num w:numId="55">
    <w:abstractNumId w:val="25"/>
  </w:num>
  <w:num w:numId="56">
    <w:abstractNumId w:val="10"/>
  </w:num>
  <w:num w:numId="57">
    <w:abstractNumId w:val="10"/>
  </w:num>
  <w:num w:numId="58">
    <w:abstractNumId w:val="10"/>
  </w:num>
  <w:num w:numId="59">
    <w:abstractNumId w:val="16"/>
  </w:num>
  <w:num w:numId="60">
    <w:abstractNumId w:val="15"/>
  </w:num>
  <w:num w:numId="61">
    <w:abstractNumId w:val="13"/>
  </w:num>
  <w:num w:numId="62">
    <w:abstractNumId w:val="53"/>
  </w:num>
  <w:num w:numId="63">
    <w:abstractNumId w:val="14"/>
  </w:num>
  <w:num w:numId="64">
    <w:abstractNumId w:val="57"/>
  </w:num>
  <w:num w:numId="65">
    <w:abstractNumId w:val="10"/>
  </w:num>
  <w:num w:numId="66">
    <w:abstractNumId w:val="10"/>
  </w:num>
  <w:num w:numId="67">
    <w:abstractNumId w:val="35"/>
  </w:num>
  <w:num w:numId="68">
    <w:abstractNumId w:val="50"/>
  </w:num>
  <w:num w:numId="69">
    <w:abstractNumId w:val="12"/>
  </w:num>
  <w:num w:numId="70">
    <w:abstractNumId w:val="10"/>
  </w:num>
  <w:num w:numId="71">
    <w:abstractNumId w:val="55"/>
  </w:num>
  <w:num w:numId="72">
    <w:abstractNumId w:val="18"/>
  </w:num>
  <w:num w:numId="73">
    <w:abstractNumId w:val="54"/>
  </w:num>
  <w:num w:numId="74">
    <w:abstractNumId w:val="19"/>
  </w:num>
  <w:num w:numId="75">
    <w:abstractNumId w:val="60"/>
  </w:num>
  <w:num w:numId="76">
    <w:abstractNumId w:val="56"/>
  </w:num>
  <w:num w:numId="77">
    <w:abstractNumId w:val="40"/>
  </w:num>
  <w:num w:numId="78">
    <w:abstractNumId w:val="61"/>
  </w:num>
  <w:num w:numId="79">
    <w:abstractNumId w:val="5"/>
  </w:num>
  <w:num w:numId="8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
  </w:num>
  <w:num w:numId="82">
    <w:abstractNumId w:val="49"/>
  </w:num>
  <w:num w:numId="83">
    <w:abstractNumId w:val="27"/>
  </w:num>
  <w:num w:numId="84">
    <w:abstractNumId w:val="36"/>
  </w:num>
  <w:numIdMacAtCleanup w:val="7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nde, Amitkumar">
    <w15:presenceInfo w15:providerId="AD" w15:userId="S-1-5-21-1407069837-2091007605-538272213-32987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4AF"/>
    <w:rsid w:val="0000067A"/>
    <w:rsid w:val="000043B8"/>
    <w:rsid w:val="00004F00"/>
    <w:rsid w:val="000051DB"/>
    <w:rsid w:val="00005BFD"/>
    <w:rsid w:val="0000681D"/>
    <w:rsid w:val="00011E2B"/>
    <w:rsid w:val="000146CF"/>
    <w:rsid w:val="00030FAC"/>
    <w:rsid w:val="00031A10"/>
    <w:rsid w:val="00032272"/>
    <w:rsid w:val="00034C01"/>
    <w:rsid w:val="00036410"/>
    <w:rsid w:val="00041FD3"/>
    <w:rsid w:val="00050B89"/>
    <w:rsid w:val="00052354"/>
    <w:rsid w:val="00057454"/>
    <w:rsid w:val="00057789"/>
    <w:rsid w:val="00065F3D"/>
    <w:rsid w:val="00067028"/>
    <w:rsid w:val="00067737"/>
    <w:rsid w:val="000709AE"/>
    <w:rsid w:val="00081F38"/>
    <w:rsid w:val="000835B6"/>
    <w:rsid w:val="00085760"/>
    <w:rsid w:val="0008670A"/>
    <w:rsid w:val="0008694A"/>
    <w:rsid w:val="000921B4"/>
    <w:rsid w:val="0009313B"/>
    <w:rsid w:val="00096BB9"/>
    <w:rsid w:val="000A3F92"/>
    <w:rsid w:val="000A5A42"/>
    <w:rsid w:val="000A6B0C"/>
    <w:rsid w:val="000B079F"/>
    <w:rsid w:val="000B4B80"/>
    <w:rsid w:val="000B50BC"/>
    <w:rsid w:val="000C107B"/>
    <w:rsid w:val="000C466A"/>
    <w:rsid w:val="000C4B4B"/>
    <w:rsid w:val="000C6940"/>
    <w:rsid w:val="000D01BF"/>
    <w:rsid w:val="000D59FC"/>
    <w:rsid w:val="000E42B6"/>
    <w:rsid w:val="000E4D3E"/>
    <w:rsid w:val="000E5F91"/>
    <w:rsid w:val="000E6CFA"/>
    <w:rsid w:val="000E6E0C"/>
    <w:rsid w:val="000F21D1"/>
    <w:rsid w:val="000F2D70"/>
    <w:rsid w:val="000F36C5"/>
    <w:rsid w:val="000F5025"/>
    <w:rsid w:val="000F76BC"/>
    <w:rsid w:val="00105D1A"/>
    <w:rsid w:val="00110CC2"/>
    <w:rsid w:val="00121F03"/>
    <w:rsid w:val="001229C7"/>
    <w:rsid w:val="00124729"/>
    <w:rsid w:val="001337B8"/>
    <w:rsid w:val="001344CC"/>
    <w:rsid w:val="001439EF"/>
    <w:rsid w:val="001556D9"/>
    <w:rsid w:val="001558A8"/>
    <w:rsid w:val="0015690C"/>
    <w:rsid w:val="00161BDB"/>
    <w:rsid w:val="001647E1"/>
    <w:rsid w:val="00166C9A"/>
    <w:rsid w:val="00172197"/>
    <w:rsid w:val="0017707A"/>
    <w:rsid w:val="00181E1A"/>
    <w:rsid w:val="00186573"/>
    <w:rsid w:val="00193408"/>
    <w:rsid w:val="00197727"/>
    <w:rsid w:val="001A1F9B"/>
    <w:rsid w:val="001A4412"/>
    <w:rsid w:val="001A4570"/>
    <w:rsid w:val="001A6F4C"/>
    <w:rsid w:val="001A70D5"/>
    <w:rsid w:val="001A7E24"/>
    <w:rsid w:val="001B0083"/>
    <w:rsid w:val="001B1307"/>
    <w:rsid w:val="001B44B1"/>
    <w:rsid w:val="001C1773"/>
    <w:rsid w:val="001C259C"/>
    <w:rsid w:val="001C3707"/>
    <w:rsid w:val="001C4DFD"/>
    <w:rsid w:val="001E2099"/>
    <w:rsid w:val="001E3EA7"/>
    <w:rsid w:val="001E7B48"/>
    <w:rsid w:val="001F0B0A"/>
    <w:rsid w:val="001F2500"/>
    <w:rsid w:val="001F2E98"/>
    <w:rsid w:val="001F4E88"/>
    <w:rsid w:val="001F51C9"/>
    <w:rsid w:val="0020106C"/>
    <w:rsid w:val="002030E4"/>
    <w:rsid w:val="002105E5"/>
    <w:rsid w:val="0021184D"/>
    <w:rsid w:val="00211FE8"/>
    <w:rsid w:val="00212F8C"/>
    <w:rsid w:val="00215868"/>
    <w:rsid w:val="002215F7"/>
    <w:rsid w:val="00227BD0"/>
    <w:rsid w:val="00230EAB"/>
    <w:rsid w:val="0023172E"/>
    <w:rsid w:val="00233988"/>
    <w:rsid w:val="00235B9B"/>
    <w:rsid w:val="002368E0"/>
    <w:rsid w:val="002458B5"/>
    <w:rsid w:val="0025407C"/>
    <w:rsid w:val="00255219"/>
    <w:rsid w:val="00255BA7"/>
    <w:rsid w:val="002572B8"/>
    <w:rsid w:val="00262C34"/>
    <w:rsid w:val="00262DC4"/>
    <w:rsid w:val="002636A3"/>
    <w:rsid w:val="00265735"/>
    <w:rsid w:val="0027366C"/>
    <w:rsid w:val="00275491"/>
    <w:rsid w:val="00277481"/>
    <w:rsid w:val="002777AE"/>
    <w:rsid w:val="00283413"/>
    <w:rsid w:val="0029500A"/>
    <w:rsid w:val="002A0847"/>
    <w:rsid w:val="002A4AB8"/>
    <w:rsid w:val="002A7EF7"/>
    <w:rsid w:val="002B39E4"/>
    <w:rsid w:val="002C0CEE"/>
    <w:rsid w:val="002C522A"/>
    <w:rsid w:val="002E1484"/>
    <w:rsid w:val="002E2C23"/>
    <w:rsid w:val="002E2FDB"/>
    <w:rsid w:val="002E6F37"/>
    <w:rsid w:val="002F0BD4"/>
    <w:rsid w:val="002F46B6"/>
    <w:rsid w:val="003006DB"/>
    <w:rsid w:val="00306400"/>
    <w:rsid w:val="0030777E"/>
    <w:rsid w:val="00310779"/>
    <w:rsid w:val="00317822"/>
    <w:rsid w:val="00325962"/>
    <w:rsid w:val="00327532"/>
    <w:rsid w:val="003313D8"/>
    <w:rsid w:val="0033142F"/>
    <w:rsid w:val="0033152B"/>
    <w:rsid w:val="003329BE"/>
    <w:rsid w:val="00333DDA"/>
    <w:rsid w:val="00341D5B"/>
    <w:rsid w:val="003424BA"/>
    <w:rsid w:val="00344188"/>
    <w:rsid w:val="0034432F"/>
    <w:rsid w:val="00351EB5"/>
    <w:rsid w:val="00354011"/>
    <w:rsid w:val="003550FB"/>
    <w:rsid w:val="003558C9"/>
    <w:rsid w:val="00355976"/>
    <w:rsid w:val="0036029C"/>
    <w:rsid w:val="003629DE"/>
    <w:rsid w:val="00363A21"/>
    <w:rsid w:val="00363B7E"/>
    <w:rsid w:val="00367F0A"/>
    <w:rsid w:val="00370F1F"/>
    <w:rsid w:val="00380086"/>
    <w:rsid w:val="003830A3"/>
    <w:rsid w:val="00391349"/>
    <w:rsid w:val="003946C2"/>
    <w:rsid w:val="00394B82"/>
    <w:rsid w:val="00395310"/>
    <w:rsid w:val="00397A25"/>
    <w:rsid w:val="003B5791"/>
    <w:rsid w:val="003B7EE9"/>
    <w:rsid w:val="003C14FB"/>
    <w:rsid w:val="003C20D2"/>
    <w:rsid w:val="003C3504"/>
    <w:rsid w:val="003C3ED6"/>
    <w:rsid w:val="003C7DC5"/>
    <w:rsid w:val="003D00FD"/>
    <w:rsid w:val="003D0FB3"/>
    <w:rsid w:val="003D0FF8"/>
    <w:rsid w:val="003D287E"/>
    <w:rsid w:val="003D350A"/>
    <w:rsid w:val="003D584A"/>
    <w:rsid w:val="003D7A6C"/>
    <w:rsid w:val="003E1B47"/>
    <w:rsid w:val="003E3DDB"/>
    <w:rsid w:val="003E4F5F"/>
    <w:rsid w:val="003E609D"/>
    <w:rsid w:val="003E6D48"/>
    <w:rsid w:val="003E74CE"/>
    <w:rsid w:val="003F419E"/>
    <w:rsid w:val="003F4614"/>
    <w:rsid w:val="003F706A"/>
    <w:rsid w:val="00403032"/>
    <w:rsid w:val="004032BB"/>
    <w:rsid w:val="00405EFE"/>
    <w:rsid w:val="0041334C"/>
    <w:rsid w:val="00414AAF"/>
    <w:rsid w:val="00417A28"/>
    <w:rsid w:val="00417C33"/>
    <w:rsid w:val="004212C5"/>
    <w:rsid w:val="004244B1"/>
    <w:rsid w:val="00425A36"/>
    <w:rsid w:val="0042609B"/>
    <w:rsid w:val="00427A3F"/>
    <w:rsid w:val="004327E3"/>
    <w:rsid w:val="00432AEB"/>
    <w:rsid w:val="00432E16"/>
    <w:rsid w:val="00441570"/>
    <w:rsid w:val="00441B19"/>
    <w:rsid w:val="00447DBF"/>
    <w:rsid w:val="0045095D"/>
    <w:rsid w:val="0045383C"/>
    <w:rsid w:val="00454D5B"/>
    <w:rsid w:val="00461BC8"/>
    <w:rsid w:val="00466408"/>
    <w:rsid w:val="00466D87"/>
    <w:rsid w:val="00474DB5"/>
    <w:rsid w:val="00475E12"/>
    <w:rsid w:val="00476C7A"/>
    <w:rsid w:val="004814A2"/>
    <w:rsid w:val="00493974"/>
    <w:rsid w:val="004B2174"/>
    <w:rsid w:val="004B592E"/>
    <w:rsid w:val="004C006B"/>
    <w:rsid w:val="004C5D17"/>
    <w:rsid w:val="004D1B9E"/>
    <w:rsid w:val="004D4F4A"/>
    <w:rsid w:val="004D6E95"/>
    <w:rsid w:val="004D6F97"/>
    <w:rsid w:val="004D766C"/>
    <w:rsid w:val="004E1C6C"/>
    <w:rsid w:val="004E3BCA"/>
    <w:rsid w:val="004E645B"/>
    <w:rsid w:val="004E67CD"/>
    <w:rsid w:val="004E72FB"/>
    <w:rsid w:val="004E75AF"/>
    <w:rsid w:val="004F0408"/>
    <w:rsid w:val="004F101D"/>
    <w:rsid w:val="004F7521"/>
    <w:rsid w:val="005047DD"/>
    <w:rsid w:val="00505716"/>
    <w:rsid w:val="00506F8F"/>
    <w:rsid w:val="00507BF7"/>
    <w:rsid w:val="005132E3"/>
    <w:rsid w:val="005142E2"/>
    <w:rsid w:val="00514646"/>
    <w:rsid w:val="00524967"/>
    <w:rsid w:val="0052666A"/>
    <w:rsid w:val="00530BB7"/>
    <w:rsid w:val="005345EE"/>
    <w:rsid w:val="0053499E"/>
    <w:rsid w:val="00537510"/>
    <w:rsid w:val="00537B9C"/>
    <w:rsid w:val="00541635"/>
    <w:rsid w:val="00542221"/>
    <w:rsid w:val="00542C6B"/>
    <w:rsid w:val="00543F47"/>
    <w:rsid w:val="005467A0"/>
    <w:rsid w:val="00556103"/>
    <w:rsid w:val="005645AD"/>
    <w:rsid w:val="005744A3"/>
    <w:rsid w:val="00574D82"/>
    <w:rsid w:val="00575B6D"/>
    <w:rsid w:val="00576B7A"/>
    <w:rsid w:val="0057722D"/>
    <w:rsid w:val="00577B82"/>
    <w:rsid w:val="00581E27"/>
    <w:rsid w:val="00582501"/>
    <w:rsid w:val="00583651"/>
    <w:rsid w:val="005837E7"/>
    <w:rsid w:val="00585E82"/>
    <w:rsid w:val="00587280"/>
    <w:rsid w:val="00587C71"/>
    <w:rsid w:val="00594AEC"/>
    <w:rsid w:val="00594B81"/>
    <w:rsid w:val="00594EFE"/>
    <w:rsid w:val="00595286"/>
    <w:rsid w:val="005A1B1B"/>
    <w:rsid w:val="005A6A07"/>
    <w:rsid w:val="005B0D16"/>
    <w:rsid w:val="005B0E6F"/>
    <w:rsid w:val="005B15C8"/>
    <w:rsid w:val="005B28C9"/>
    <w:rsid w:val="005B2A10"/>
    <w:rsid w:val="005B793E"/>
    <w:rsid w:val="005C31F8"/>
    <w:rsid w:val="005C5D90"/>
    <w:rsid w:val="005C7CD1"/>
    <w:rsid w:val="005D26E0"/>
    <w:rsid w:val="005D535F"/>
    <w:rsid w:val="005E4241"/>
    <w:rsid w:val="005E53A5"/>
    <w:rsid w:val="005E6B68"/>
    <w:rsid w:val="005F106B"/>
    <w:rsid w:val="005F2D5E"/>
    <w:rsid w:val="005F4F8A"/>
    <w:rsid w:val="005F7B3B"/>
    <w:rsid w:val="00600970"/>
    <w:rsid w:val="006017C6"/>
    <w:rsid w:val="00601E82"/>
    <w:rsid w:val="0060201F"/>
    <w:rsid w:val="0060338E"/>
    <w:rsid w:val="00605F1D"/>
    <w:rsid w:val="006110D7"/>
    <w:rsid w:val="00612FEC"/>
    <w:rsid w:val="00614A84"/>
    <w:rsid w:val="00616BA3"/>
    <w:rsid w:val="00622457"/>
    <w:rsid w:val="00623113"/>
    <w:rsid w:val="0062323B"/>
    <w:rsid w:val="006304D2"/>
    <w:rsid w:val="006330BB"/>
    <w:rsid w:val="00633509"/>
    <w:rsid w:val="0063385A"/>
    <w:rsid w:val="006344CF"/>
    <w:rsid w:val="00643E64"/>
    <w:rsid w:val="00663CAE"/>
    <w:rsid w:val="006646FC"/>
    <w:rsid w:val="006675F1"/>
    <w:rsid w:val="006720A9"/>
    <w:rsid w:val="0067386A"/>
    <w:rsid w:val="00675DFB"/>
    <w:rsid w:val="00684ADF"/>
    <w:rsid w:val="006867C1"/>
    <w:rsid w:val="0069556A"/>
    <w:rsid w:val="0069789D"/>
    <w:rsid w:val="00697EDA"/>
    <w:rsid w:val="006A3137"/>
    <w:rsid w:val="006A7B0A"/>
    <w:rsid w:val="006B0517"/>
    <w:rsid w:val="006B235F"/>
    <w:rsid w:val="006B3ADD"/>
    <w:rsid w:val="006B3D6E"/>
    <w:rsid w:val="006B6DC6"/>
    <w:rsid w:val="006C1BCB"/>
    <w:rsid w:val="006C6D9F"/>
    <w:rsid w:val="006C6DB6"/>
    <w:rsid w:val="006C7A06"/>
    <w:rsid w:val="006D07B2"/>
    <w:rsid w:val="006D3B71"/>
    <w:rsid w:val="006D43BD"/>
    <w:rsid w:val="006E1677"/>
    <w:rsid w:val="006E2EB4"/>
    <w:rsid w:val="006E3C7E"/>
    <w:rsid w:val="006E51FD"/>
    <w:rsid w:val="006E6E31"/>
    <w:rsid w:val="006F397B"/>
    <w:rsid w:val="006F5042"/>
    <w:rsid w:val="006F63FA"/>
    <w:rsid w:val="006F773C"/>
    <w:rsid w:val="006F7FB2"/>
    <w:rsid w:val="00703DC7"/>
    <w:rsid w:val="00713A2F"/>
    <w:rsid w:val="0071666D"/>
    <w:rsid w:val="0072272A"/>
    <w:rsid w:val="007230E5"/>
    <w:rsid w:val="00727D40"/>
    <w:rsid w:val="00730AE1"/>
    <w:rsid w:val="00735AC5"/>
    <w:rsid w:val="00742455"/>
    <w:rsid w:val="00742FAD"/>
    <w:rsid w:val="00745CEF"/>
    <w:rsid w:val="00775CF1"/>
    <w:rsid w:val="00776E92"/>
    <w:rsid w:val="00777F8C"/>
    <w:rsid w:val="007809A0"/>
    <w:rsid w:val="007868A2"/>
    <w:rsid w:val="00786B10"/>
    <w:rsid w:val="007A3CF8"/>
    <w:rsid w:val="007B19BB"/>
    <w:rsid w:val="007B1DEA"/>
    <w:rsid w:val="007B2F79"/>
    <w:rsid w:val="007B61F3"/>
    <w:rsid w:val="007B79C4"/>
    <w:rsid w:val="007C3443"/>
    <w:rsid w:val="007C3A1B"/>
    <w:rsid w:val="007C6B79"/>
    <w:rsid w:val="007C7627"/>
    <w:rsid w:val="007D1A86"/>
    <w:rsid w:val="007D2358"/>
    <w:rsid w:val="007E0FBA"/>
    <w:rsid w:val="007E1551"/>
    <w:rsid w:val="007E6F51"/>
    <w:rsid w:val="007E7386"/>
    <w:rsid w:val="007F089C"/>
    <w:rsid w:val="007F2CD7"/>
    <w:rsid w:val="008028E3"/>
    <w:rsid w:val="00805B28"/>
    <w:rsid w:val="008079D2"/>
    <w:rsid w:val="00807D05"/>
    <w:rsid w:val="008103F0"/>
    <w:rsid w:val="00810797"/>
    <w:rsid w:val="00817B84"/>
    <w:rsid w:val="008269FC"/>
    <w:rsid w:val="0083275D"/>
    <w:rsid w:val="00837867"/>
    <w:rsid w:val="00842668"/>
    <w:rsid w:val="0084643F"/>
    <w:rsid w:val="008465F4"/>
    <w:rsid w:val="008471EC"/>
    <w:rsid w:val="00847AE8"/>
    <w:rsid w:val="00850A45"/>
    <w:rsid w:val="00857E19"/>
    <w:rsid w:val="008628FB"/>
    <w:rsid w:val="008717E7"/>
    <w:rsid w:val="008764AF"/>
    <w:rsid w:val="00880711"/>
    <w:rsid w:val="008814FF"/>
    <w:rsid w:val="0088177C"/>
    <w:rsid w:val="0089741A"/>
    <w:rsid w:val="008A06F4"/>
    <w:rsid w:val="008A0AEC"/>
    <w:rsid w:val="008A0E74"/>
    <w:rsid w:val="008A1028"/>
    <w:rsid w:val="008A12F0"/>
    <w:rsid w:val="008A3B88"/>
    <w:rsid w:val="008A6258"/>
    <w:rsid w:val="008B427D"/>
    <w:rsid w:val="008B510A"/>
    <w:rsid w:val="008C0717"/>
    <w:rsid w:val="008C1E97"/>
    <w:rsid w:val="008C273D"/>
    <w:rsid w:val="008C2B40"/>
    <w:rsid w:val="008C4314"/>
    <w:rsid w:val="008C7551"/>
    <w:rsid w:val="008D0023"/>
    <w:rsid w:val="008D67FB"/>
    <w:rsid w:val="008D7248"/>
    <w:rsid w:val="008D7F10"/>
    <w:rsid w:val="008E68D9"/>
    <w:rsid w:val="008E79E3"/>
    <w:rsid w:val="008F2EC8"/>
    <w:rsid w:val="008F4016"/>
    <w:rsid w:val="008F4BDF"/>
    <w:rsid w:val="009005F7"/>
    <w:rsid w:val="00901769"/>
    <w:rsid w:val="00913DB4"/>
    <w:rsid w:val="0091719A"/>
    <w:rsid w:val="00920CC0"/>
    <w:rsid w:val="00924609"/>
    <w:rsid w:val="00926170"/>
    <w:rsid w:val="00927BAB"/>
    <w:rsid w:val="00942D84"/>
    <w:rsid w:val="00957AF2"/>
    <w:rsid w:val="00961252"/>
    <w:rsid w:val="00966447"/>
    <w:rsid w:val="009719B8"/>
    <w:rsid w:val="0097474C"/>
    <w:rsid w:val="00976938"/>
    <w:rsid w:val="00984358"/>
    <w:rsid w:val="00986992"/>
    <w:rsid w:val="00992322"/>
    <w:rsid w:val="009A33C0"/>
    <w:rsid w:val="009A4919"/>
    <w:rsid w:val="009A4FC1"/>
    <w:rsid w:val="009B2698"/>
    <w:rsid w:val="009B31F6"/>
    <w:rsid w:val="009B3AAC"/>
    <w:rsid w:val="009B7202"/>
    <w:rsid w:val="009B7BDE"/>
    <w:rsid w:val="009C2204"/>
    <w:rsid w:val="009C56EA"/>
    <w:rsid w:val="009C5A9F"/>
    <w:rsid w:val="009C5E97"/>
    <w:rsid w:val="009D2EEB"/>
    <w:rsid w:val="009D3AE3"/>
    <w:rsid w:val="009D6F52"/>
    <w:rsid w:val="009E1AB6"/>
    <w:rsid w:val="009E700B"/>
    <w:rsid w:val="009E73BD"/>
    <w:rsid w:val="009E7969"/>
    <w:rsid w:val="009F10CC"/>
    <w:rsid w:val="009F20D7"/>
    <w:rsid w:val="009F22A8"/>
    <w:rsid w:val="009F231B"/>
    <w:rsid w:val="009F3969"/>
    <w:rsid w:val="009F61A1"/>
    <w:rsid w:val="009F79CC"/>
    <w:rsid w:val="00A0310E"/>
    <w:rsid w:val="00A075B4"/>
    <w:rsid w:val="00A079FA"/>
    <w:rsid w:val="00A125CE"/>
    <w:rsid w:val="00A1456C"/>
    <w:rsid w:val="00A14671"/>
    <w:rsid w:val="00A14E08"/>
    <w:rsid w:val="00A15967"/>
    <w:rsid w:val="00A2246B"/>
    <w:rsid w:val="00A24082"/>
    <w:rsid w:val="00A2523F"/>
    <w:rsid w:val="00A26E92"/>
    <w:rsid w:val="00A27709"/>
    <w:rsid w:val="00A27F66"/>
    <w:rsid w:val="00A369AD"/>
    <w:rsid w:val="00A41BFB"/>
    <w:rsid w:val="00A53679"/>
    <w:rsid w:val="00A53FD6"/>
    <w:rsid w:val="00A5465D"/>
    <w:rsid w:val="00A65275"/>
    <w:rsid w:val="00A731B2"/>
    <w:rsid w:val="00A73295"/>
    <w:rsid w:val="00A77008"/>
    <w:rsid w:val="00A86CD1"/>
    <w:rsid w:val="00A93EB1"/>
    <w:rsid w:val="00A955DF"/>
    <w:rsid w:val="00A95E50"/>
    <w:rsid w:val="00A95F79"/>
    <w:rsid w:val="00A97142"/>
    <w:rsid w:val="00AA56AF"/>
    <w:rsid w:val="00AA796B"/>
    <w:rsid w:val="00AB027E"/>
    <w:rsid w:val="00AB1065"/>
    <w:rsid w:val="00AB58ED"/>
    <w:rsid w:val="00AC2B1B"/>
    <w:rsid w:val="00AC6C1C"/>
    <w:rsid w:val="00AD7FE9"/>
    <w:rsid w:val="00AE7C55"/>
    <w:rsid w:val="00AF36C7"/>
    <w:rsid w:val="00AF610A"/>
    <w:rsid w:val="00B02ADB"/>
    <w:rsid w:val="00B02F29"/>
    <w:rsid w:val="00B13838"/>
    <w:rsid w:val="00B1446B"/>
    <w:rsid w:val="00B2578D"/>
    <w:rsid w:val="00B25899"/>
    <w:rsid w:val="00B26099"/>
    <w:rsid w:val="00B40FEB"/>
    <w:rsid w:val="00B5758C"/>
    <w:rsid w:val="00B64563"/>
    <w:rsid w:val="00B65D60"/>
    <w:rsid w:val="00B67A48"/>
    <w:rsid w:val="00B70E2A"/>
    <w:rsid w:val="00B74A81"/>
    <w:rsid w:val="00B8096B"/>
    <w:rsid w:val="00B81799"/>
    <w:rsid w:val="00B85244"/>
    <w:rsid w:val="00B92B0A"/>
    <w:rsid w:val="00BA187C"/>
    <w:rsid w:val="00BA1A1E"/>
    <w:rsid w:val="00BB35FF"/>
    <w:rsid w:val="00BB3F87"/>
    <w:rsid w:val="00BB4FE7"/>
    <w:rsid w:val="00BB7F1B"/>
    <w:rsid w:val="00BC6CBD"/>
    <w:rsid w:val="00BD1327"/>
    <w:rsid w:val="00BD1D20"/>
    <w:rsid w:val="00BD1E66"/>
    <w:rsid w:val="00BD20A0"/>
    <w:rsid w:val="00BD4780"/>
    <w:rsid w:val="00BD4E0A"/>
    <w:rsid w:val="00BD4EF7"/>
    <w:rsid w:val="00BE03BC"/>
    <w:rsid w:val="00BE531B"/>
    <w:rsid w:val="00BF3A87"/>
    <w:rsid w:val="00BF416D"/>
    <w:rsid w:val="00BF6B6F"/>
    <w:rsid w:val="00BF7083"/>
    <w:rsid w:val="00C00B4E"/>
    <w:rsid w:val="00C0575F"/>
    <w:rsid w:val="00C114D9"/>
    <w:rsid w:val="00C11925"/>
    <w:rsid w:val="00C129AE"/>
    <w:rsid w:val="00C17631"/>
    <w:rsid w:val="00C245B1"/>
    <w:rsid w:val="00C31298"/>
    <w:rsid w:val="00C4175D"/>
    <w:rsid w:val="00C45F0E"/>
    <w:rsid w:val="00C501A5"/>
    <w:rsid w:val="00C543C9"/>
    <w:rsid w:val="00C5551D"/>
    <w:rsid w:val="00C55E97"/>
    <w:rsid w:val="00C60769"/>
    <w:rsid w:val="00C61E0D"/>
    <w:rsid w:val="00C62618"/>
    <w:rsid w:val="00C62E5B"/>
    <w:rsid w:val="00C64BCF"/>
    <w:rsid w:val="00C67311"/>
    <w:rsid w:val="00C714B8"/>
    <w:rsid w:val="00C722D9"/>
    <w:rsid w:val="00C744ED"/>
    <w:rsid w:val="00C749F6"/>
    <w:rsid w:val="00C848CD"/>
    <w:rsid w:val="00C86A96"/>
    <w:rsid w:val="00C94107"/>
    <w:rsid w:val="00C94653"/>
    <w:rsid w:val="00CA1BDE"/>
    <w:rsid w:val="00CA224C"/>
    <w:rsid w:val="00CA61C3"/>
    <w:rsid w:val="00CB0D7E"/>
    <w:rsid w:val="00CD0EDF"/>
    <w:rsid w:val="00CD6847"/>
    <w:rsid w:val="00CD76F8"/>
    <w:rsid w:val="00CE0122"/>
    <w:rsid w:val="00CE0671"/>
    <w:rsid w:val="00CE16AD"/>
    <w:rsid w:val="00CE21BE"/>
    <w:rsid w:val="00CE68CC"/>
    <w:rsid w:val="00CF4940"/>
    <w:rsid w:val="00CF4CFE"/>
    <w:rsid w:val="00D012E6"/>
    <w:rsid w:val="00D01EDE"/>
    <w:rsid w:val="00D06E28"/>
    <w:rsid w:val="00D14D84"/>
    <w:rsid w:val="00D22878"/>
    <w:rsid w:val="00D23267"/>
    <w:rsid w:val="00D236FE"/>
    <w:rsid w:val="00D23F1E"/>
    <w:rsid w:val="00D25366"/>
    <w:rsid w:val="00D3657D"/>
    <w:rsid w:val="00D41B56"/>
    <w:rsid w:val="00D4451D"/>
    <w:rsid w:val="00D45EEF"/>
    <w:rsid w:val="00D520AC"/>
    <w:rsid w:val="00D55C45"/>
    <w:rsid w:val="00D61DD1"/>
    <w:rsid w:val="00D62E94"/>
    <w:rsid w:val="00D661DC"/>
    <w:rsid w:val="00D67C2F"/>
    <w:rsid w:val="00D67C53"/>
    <w:rsid w:val="00D741C4"/>
    <w:rsid w:val="00D80BDD"/>
    <w:rsid w:val="00D81ACD"/>
    <w:rsid w:val="00D81C3D"/>
    <w:rsid w:val="00D924D4"/>
    <w:rsid w:val="00DA2097"/>
    <w:rsid w:val="00DA64D6"/>
    <w:rsid w:val="00DB2596"/>
    <w:rsid w:val="00DB5284"/>
    <w:rsid w:val="00DB633C"/>
    <w:rsid w:val="00DD001C"/>
    <w:rsid w:val="00DD003E"/>
    <w:rsid w:val="00DD0D29"/>
    <w:rsid w:val="00DD4570"/>
    <w:rsid w:val="00DD4BA9"/>
    <w:rsid w:val="00DD587F"/>
    <w:rsid w:val="00DD7D2A"/>
    <w:rsid w:val="00DE631D"/>
    <w:rsid w:val="00DE7733"/>
    <w:rsid w:val="00DF17CC"/>
    <w:rsid w:val="00E01508"/>
    <w:rsid w:val="00E07EBD"/>
    <w:rsid w:val="00E129AD"/>
    <w:rsid w:val="00E12C42"/>
    <w:rsid w:val="00E17D1B"/>
    <w:rsid w:val="00E2009A"/>
    <w:rsid w:val="00E236C3"/>
    <w:rsid w:val="00E26477"/>
    <w:rsid w:val="00E3355A"/>
    <w:rsid w:val="00E448A3"/>
    <w:rsid w:val="00E462AA"/>
    <w:rsid w:val="00E5191F"/>
    <w:rsid w:val="00E53DB4"/>
    <w:rsid w:val="00E55E14"/>
    <w:rsid w:val="00E56573"/>
    <w:rsid w:val="00E619E5"/>
    <w:rsid w:val="00E62E5B"/>
    <w:rsid w:val="00E65CC4"/>
    <w:rsid w:val="00E6744B"/>
    <w:rsid w:val="00E67561"/>
    <w:rsid w:val="00E67E11"/>
    <w:rsid w:val="00E7042C"/>
    <w:rsid w:val="00E740F8"/>
    <w:rsid w:val="00E75977"/>
    <w:rsid w:val="00E82788"/>
    <w:rsid w:val="00E82FB6"/>
    <w:rsid w:val="00E94FAD"/>
    <w:rsid w:val="00E97D13"/>
    <w:rsid w:val="00EA0DC5"/>
    <w:rsid w:val="00EA718B"/>
    <w:rsid w:val="00EB1A63"/>
    <w:rsid w:val="00EB25C0"/>
    <w:rsid w:val="00EB7E78"/>
    <w:rsid w:val="00EC613E"/>
    <w:rsid w:val="00EC6753"/>
    <w:rsid w:val="00EE09AF"/>
    <w:rsid w:val="00EF0199"/>
    <w:rsid w:val="00EF0C6C"/>
    <w:rsid w:val="00EF1EE9"/>
    <w:rsid w:val="00EF3482"/>
    <w:rsid w:val="00EF6ECA"/>
    <w:rsid w:val="00F02B05"/>
    <w:rsid w:val="00F0417E"/>
    <w:rsid w:val="00F11E5A"/>
    <w:rsid w:val="00F1484F"/>
    <w:rsid w:val="00F16107"/>
    <w:rsid w:val="00F16768"/>
    <w:rsid w:val="00F217D3"/>
    <w:rsid w:val="00F266BE"/>
    <w:rsid w:val="00F27B20"/>
    <w:rsid w:val="00F31073"/>
    <w:rsid w:val="00F3124D"/>
    <w:rsid w:val="00F34B5D"/>
    <w:rsid w:val="00F34D75"/>
    <w:rsid w:val="00F37F47"/>
    <w:rsid w:val="00F40C3D"/>
    <w:rsid w:val="00F44596"/>
    <w:rsid w:val="00F46769"/>
    <w:rsid w:val="00F50C1A"/>
    <w:rsid w:val="00F51AFD"/>
    <w:rsid w:val="00F56372"/>
    <w:rsid w:val="00F577A5"/>
    <w:rsid w:val="00F60C18"/>
    <w:rsid w:val="00F62A6D"/>
    <w:rsid w:val="00F64098"/>
    <w:rsid w:val="00F643C1"/>
    <w:rsid w:val="00F65656"/>
    <w:rsid w:val="00F6687C"/>
    <w:rsid w:val="00F70816"/>
    <w:rsid w:val="00F71C5E"/>
    <w:rsid w:val="00F7565F"/>
    <w:rsid w:val="00F84493"/>
    <w:rsid w:val="00F85A0A"/>
    <w:rsid w:val="00F870AD"/>
    <w:rsid w:val="00F91ED2"/>
    <w:rsid w:val="00F9336D"/>
    <w:rsid w:val="00F959DB"/>
    <w:rsid w:val="00FA42CF"/>
    <w:rsid w:val="00FA7513"/>
    <w:rsid w:val="00FB6014"/>
    <w:rsid w:val="00FC0E18"/>
    <w:rsid w:val="00FD305E"/>
    <w:rsid w:val="00FD331E"/>
    <w:rsid w:val="00FD37BA"/>
    <w:rsid w:val="00FD698F"/>
    <w:rsid w:val="00FE0071"/>
    <w:rsid w:val="00FE0EB8"/>
    <w:rsid w:val="00FE30CC"/>
    <w:rsid w:val="00FE3B20"/>
    <w:rsid w:val="00FE4D5C"/>
    <w:rsid w:val="00FF1770"/>
    <w:rsid w:val="00FF1887"/>
    <w:rsid w:val="00FF4EC8"/>
    <w:rsid w:val="00FF5263"/>
    <w:rsid w:val="00FF56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22D1"/>
  <w15:chartTrackingRefBased/>
  <w15:docId w15:val="{8F9B7F38-7777-4354-9F10-73C06C370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F47"/>
  </w:style>
  <w:style w:type="paragraph" w:styleId="Heading1">
    <w:name w:val="heading 1"/>
    <w:basedOn w:val="Normal"/>
    <w:next w:val="Normal"/>
    <w:link w:val="Heading1Char"/>
    <w:qFormat/>
    <w:rsid w:val="00543F4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nhideWhenUsed/>
    <w:qFormat/>
    <w:rsid w:val="00543F4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nhideWhenUsed/>
    <w:qFormat/>
    <w:rsid w:val="00543F4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nhideWhenUsed/>
    <w:qFormat/>
    <w:rsid w:val="00543F4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nhideWhenUsed/>
    <w:qFormat/>
    <w:rsid w:val="00543F4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nhideWhenUsed/>
    <w:qFormat/>
    <w:rsid w:val="00543F4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nhideWhenUsed/>
    <w:qFormat/>
    <w:rsid w:val="00543F4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543F4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543F4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3F47"/>
    <w:pPr>
      <w:spacing w:after="0" w:line="240" w:lineRule="auto"/>
    </w:pPr>
  </w:style>
  <w:style w:type="character" w:customStyle="1" w:styleId="NoSpacingChar">
    <w:name w:val="No Spacing Char"/>
    <w:basedOn w:val="DefaultParagraphFont"/>
    <w:link w:val="NoSpacing"/>
    <w:uiPriority w:val="1"/>
    <w:rsid w:val="008764AF"/>
  </w:style>
  <w:style w:type="character" w:customStyle="1" w:styleId="Heading1Char">
    <w:name w:val="Heading 1 Char"/>
    <w:basedOn w:val="DefaultParagraphFont"/>
    <w:link w:val="Heading1"/>
    <w:uiPriority w:val="9"/>
    <w:rsid w:val="00543F47"/>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543F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43F47"/>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543F47"/>
    <w:pPr>
      <w:outlineLvl w:val="9"/>
    </w:pPr>
  </w:style>
  <w:style w:type="paragraph" w:styleId="TOC1">
    <w:name w:val="toc 1"/>
    <w:basedOn w:val="Normal"/>
    <w:next w:val="Normal"/>
    <w:autoRedefine/>
    <w:uiPriority w:val="39"/>
    <w:unhideWhenUsed/>
    <w:rsid w:val="00577B82"/>
    <w:pPr>
      <w:spacing w:before="120" w:after="120"/>
    </w:pPr>
    <w:rPr>
      <w:rFonts w:cstheme="minorHAnsi"/>
      <w:b/>
      <w:bCs/>
      <w:caps/>
      <w:sz w:val="20"/>
      <w:szCs w:val="20"/>
    </w:rPr>
  </w:style>
  <w:style w:type="character" w:styleId="Hyperlink">
    <w:name w:val="Hyperlink"/>
    <w:basedOn w:val="DefaultParagraphFont"/>
    <w:uiPriority w:val="99"/>
    <w:unhideWhenUsed/>
    <w:rsid w:val="00577B82"/>
    <w:rPr>
      <w:color w:val="0563C1" w:themeColor="hyperlink"/>
      <w:u w:val="single"/>
    </w:rPr>
  </w:style>
  <w:style w:type="character" w:customStyle="1" w:styleId="Heading2Char">
    <w:name w:val="Heading 2 Char"/>
    <w:basedOn w:val="DefaultParagraphFont"/>
    <w:link w:val="Heading2"/>
    <w:uiPriority w:val="9"/>
    <w:rsid w:val="00543F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43F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43F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43F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43F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43F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3F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3F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43F47"/>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43F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3F47"/>
    <w:rPr>
      <w:color w:val="5A5A5A" w:themeColor="text1" w:themeTint="A5"/>
      <w:spacing w:val="10"/>
    </w:rPr>
  </w:style>
  <w:style w:type="character" w:styleId="Strong">
    <w:name w:val="Strong"/>
    <w:basedOn w:val="DefaultParagraphFont"/>
    <w:uiPriority w:val="22"/>
    <w:qFormat/>
    <w:rsid w:val="00543F47"/>
    <w:rPr>
      <w:b/>
      <w:bCs/>
      <w:color w:val="000000" w:themeColor="text1"/>
    </w:rPr>
  </w:style>
  <w:style w:type="character" w:styleId="Emphasis">
    <w:name w:val="Emphasis"/>
    <w:basedOn w:val="DefaultParagraphFont"/>
    <w:uiPriority w:val="20"/>
    <w:qFormat/>
    <w:rsid w:val="00543F47"/>
    <w:rPr>
      <w:i/>
      <w:iCs/>
      <w:color w:val="auto"/>
    </w:rPr>
  </w:style>
  <w:style w:type="paragraph" w:styleId="Quote">
    <w:name w:val="Quote"/>
    <w:basedOn w:val="Normal"/>
    <w:next w:val="Normal"/>
    <w:link w:val="QuoteChar"/>
    <w:uiPriority w:val="29"/>
    <w:qFormat/>
    <w:rsid w:val="00543F47"/>
    <w:pPr>
      <w:spacing w:before="160"/>
      <w:ind w:left="720" w:right="720"/>
    </w:pPr>
    <w:rPr>
      <w:i/>
      <w:iCs/>
      <w:color w:val="000000" w:themeColor="text1"/>
    </w:rPr>
  </w:style>
  <w:style w:type="character" w:customStyle="1" w:styleId="QuoteChar">
    <w:name w:val="Quote Char"/>
    <w:basedOn w:val="DefaultParagraphFont"/>
    <w:link w:val="Quote"/>
    <w:uiPriority w:val="29"/>
    <w:rsid w:val="00543F47"/>
    <w:rPr>
      <w:i/>
      <w:iCs/>
      <w:color w:val="000000" w:themeColor="text1"/>
    </w:rPr>
  </w:style>
  <w:style w:type="paragraph" w:styleId="IntenseQuote">
    <w:name w:val="Intense Quote"/>
    <w:basedOn w:val="Normal"/>
    <w:next w:val="Normal"/>
    <w:link w:val="IntenseQuoteChar"/>
    <w:uiPriority w:val="30"/>
    <w:qFormat/>
    <w:rsid w:val="00543F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3F47"/>
    <w:rPr>
      <w:color w:val="000000" w:themeColor="text1"/>
      <w:shd w:val="clear" w:color="auto" w:fill="F2F2F2" w:themeFill="background1" w:themeFillShade="F2"/>
    </w:rPr>
  </w:style>
  <w:style w:type="character" w:styleId="SubtleEmphasis">
    <w:name w:val="Subtle Emphasis"/>
    <w:basedOn w:val="DefaultParagraphFont"/>
    <w:uiPriority w:val="19"/>
    <w:qFormat/>
    <w:rsid w:val="00543F47"/>
    <w:rPr>
      <w:i/>
      <w:iCs/>
      <w:color w:val="404040" w:themeColor="text1" w:themeTint="BF"/>
    </w:rPr>
  </w:style>
  <w:style w:type="character" w:styleId="IntenseEmphasis">
    <w:name w:val="Intense Emphasis"/>
    <w:basedOn w:val="DefaultParagraphFont"/>
    <w:uiPriority w:val="21"/>
    <w:qFormat/>
    <w:rsid w:val="00543F47"/>
    <w:rPr>
      <w:b/>
      <w:bCs/>
      <w:i/>
      <w:iCs/>
      <w:caps/>
    </w:rPr>
  </w:style>
  <w:style w:type="character" w:styleId="SubtleReference">
    <w:name w:val="Subtle Reference"/>
    <w:basedOn w:val="DefaultParagraphFont"/>
    <w:uiPriority w:val="31"/>
    <w:qFormat/>
    <w:rsid w:val="00543F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3F47"/>
    <w:rPr>
      <w:b/>
      <w:bCs/>
      <w:smallCaps/>
      <w:u w:val="single"/>
    </w:rPr>
  </w:style>
  <w:style w:type="character" w:styleId="BookTitle">
    <w:name w:val="Book Title"/>
    <w:basedOn w:val="DefaultParagraphFont"/>
    <w:uiPriority w:val="33"/>
    <w:qFormat/>
    <w:rsid w:val="00543F47"/>
    <w:rPr>
      <w:b w:val="0"/>
      <w:bCs w:val="0"/>
      <w:smallCaps/>
      <w:spacing w:val="5"/>
    </w:rPr>
  </w:style>
  <w:style w:type="paragraph" w:styleId="TOC2">
    <w:name w:val="toc 2"/>
    <w:basedOn w:val="Normal"/>
    <w:next w:val="Normal"/>
    <w:autoRedefine/>
    <w:uiPriority w:val="39"/>
    <w:unhideWhenUsed/>
    <w:rsid w:val="00543F47"/>
    <w:pPr>
      <w:spacing w:after="0"/>
      <w:ind w:left="220"/>
    </w:pPr>
    <w:rPr>
      <w:rFonts w:cstheme="minorHAnsi"/>
      <w:smallCaps/>
      <w:sz w:val="20"/>
      <w:szCs w:val="20"/>
    </w:rPr>
  </w:style>
  <w:style w:type="table" w:styleId="TableGrid">
    <w:name w:val="Table Grid"/>
    <w:aliases w:val="Signature Table"/>
    <w:basedOn w:val="TableNormal"/>
    <w:uiPriority w:val="59"/>
    <w:qFormat/>
    <w:rsid w:val="00E97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94107"/>
    <w:pPr>
      <w:spacing w:after="0"/>
      <w:ind w:left="440"/>
    </w:pPr>
    <w:rPr>
      <w:rFonts w:cstheme="minorHAnsi"/>
      <w:i/>
      <w:iCs/>
      <w:sz w:val="20"/>
      <w:szCs w:val="20"/>
    </w:rPr>
  </w:style>
  <w:style w:type="paragraph" w:styleId="TOC4">
    <w:name w:val="toc 4"/>
    <w:basedOn w:val="Normal"/>
    <w:next w:val="Normal"/>
    <w:autoRedefine/>
    <w:uiPriority w:val="39"/>
    <w:unhideWhenUsed/>
    <w:rsid w:val="00C94107"/>
    <w:pPr>
      <w:spacing w:after="0"/>
      <w:ind w:left="660"/>
    </w:pPr>
    <w:rPr>
      <w:rFonts w:cstheme="minorHAnsi"/>
      <w:sz w:val="18"/>
      <w:szCs w:val="18"/>
    </w:rPr>
  </w:style>
  <w:style w:type="paragraph" w:styleId="TOC5">
    <w:name w:val="toc 5"/>
    <w:basedOn w:val="Normal"/>
    <w:next w:val="Normal"/>
    <w:autoRedefine/>
    <w:uiPriority w:val="39"/>
    <w:unhideWhenUsed/>
    <w:rsid w:val="00C94107"/>
    <w:pPr>
      <w:spacing w:after="0"/>
      <w:ind w:left="880"/>
    </w:pPr>
    <w:rPr>
      <w:rFonts w:cstheme="minorHAnsi"/>
      <w:sz w:val="18"/>
      <w:szCs w:val="18"/>
    </w:rPr>
  </w:style>
  <w:style w:type="paragraph" w:styleId="TOC6">
    <w:name w:val="toc 6"/>
    <w:basedOn w:val="Normal"/>
    <w:next w:val="Normal"/>
    <w:autoRedefine/>
    <w:uiPriority w:val="39"/>
    <w:unhideWhenUsed/>
    <w:rsid w:val="00C94107"/>
    <w:pPr>
      <w:spacing w:after="0"/>
      <w:ind w:left="1100"/>
    </w:pPr>
    <w:rPr>
      <w:rFonts w:cstheme="minorHAnsi"/>
      <w:sz w:val="18"/>
      <w:szCs w:val="18"/>
    </w:rPr>
  </w:style>
  <w:style w:type="paragraph" w:styleId="TOC7">
    <w:name w:val="toc 7"/>
    <w:basedOn w:val="Normal"/>
    <w:next w:val="Normal"/>
    <w:autoRedefine/>
    <w:uiPriority w:val="39"/>
    <w:unhideWhenUsed/>
    <w:rsid w:val="00C94107"/>
    <w:pPr>
      <w:spacing w:after="0"/>
      <w:ind w:left="1320"/>
    </w:pPr>
    <w:rPr>
      <w:rFonts w:cstheme="minorHAnsi"/>
      <w:sz w:val="18"/>
      <w:szCs w:val="18"/>
    </w:rPr>
  </w:style>
  <w:style w:type="paragraph" w:styleId="TOC8">
    <w:name w:val="toc 8"/>
    <w:basedOn w:val="Normal"/>
    <w:next w:val="Normal"/>
    <w:autoRedefine/>
    <w:uiPriority w:val="39"/>
    <w:unhideWhenUsed/>
    <w:rsid w:val="00C94107"/>
    <w:pPr>
      <w:spacing w:after="0"/>
      <w:ind w:left="1540"/>
    </w:pPr>
    <w:rPr>
      <w:rFonts w:cstheme="minorHAnsi"/>
      <w:sz w:val="18"/>
      <w:szCs w:val="18"/>
    </w:rPr>
  </w:style>
  <w:style w:type="paragraph" w:styleId="TOC9">
    <w:name w:val="toc 9"/>
    <w:basedOn w:val="Normal"/>
    <w:next w:val="Normal"/>
    <w:autoRedefine/>
    <w:uiPriority w:val="39"/>
    <w:unhideWhenUsed/>
    <w:rsid w:val="00C94107"/>
    <w:pPr>
      <w:spacing w:after="0"/>
      <w:ind w:left="1760"/>
    </w:pPr>
    <w:rPr>
      <w:rFonts w:cstheme="minorHAnsi"/>
      <w:sz w:val="18"/>
      <w:szCs w:val="18"/>
    </w:rPr>
  </w:style>
  <w:style w:type="character" w:styleId="PlaceholderText">
    <w:name w:val="Placeholder Text"/>
    <w:basedOn w:val="DefaultParagraphFont"/>
    <w:uiPriority w:val="99"/>
    <w:semiHidden/>
    <w:rsid w:val="00D520AC"/>
    <w:rPr>
      <w:color w:val="808080"/>
    </w:rPr>
  </w:style>
  <w:style w:type="paragraph" w:styleId="ListParagraph">
    <w:name w:val="List Paragraph"/>
    <w:aliases w:val="Table Number Paragraph,Bullet List,FooterText,numbered,Paragraphe de liste1,Bulletr List Paragraph,列出段落,列出段落1,Listeafsnit1,Parágrafo da Lista1,Bullet list,Párrafo de lista1,リスト段落1,Foot,Use Case List Paragraph,Bulletted,lp1,Bullet 1,b1"/>
    <w:basedOn w:val="Normal"/>
    <w:link w:val="ListParagraphChar"/>
    <w:uiPriority w:val="34"/>
    <w:qFormat/>
    <w:rsid w:val="002030E4"/>
    <w:pPr>
      <w:ind w:left="720"/>
      <w:contextualSpacing/>
    </w:pPr>
  </w:style>
  <w:style w:type="character" w:customStyle="1" w:styleId="ListParagraphChar">
    <w:name w:val="List Paragraph Char"/>
    <w:aliases w:val="Table Number Paragraph Char,Bullet List Char,FooterText Char,numbered Char,Paragraphe de liste1 Char,Bulletr List Paragraph Char,列出段落 Char,列出段落1 Char,Listeafsnit1 Char,Parágrafo da Lista1 Char,Bullet list Char,Párrafo de lista1 Char"/>
    <w:link w:val="ListParagraph"/>
    <w:uiPriority w:val="34"/>
    <w:qFormat/>
    <w:rsid w:val="001C259C"/>
  </w:style>
  <w:style w:type="paragraph" w:styleId="Header">
    <w:name w:val="header"/>
    <w:basedOn w:val="Normal"/>
    <w:link w:val="HeaderChar"/>
    <w:uiPriority w:val="99"/>
    <w:unhideWhenUsed/>
    <w:rsid w:val="00B25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78D"/>
  </w:style>
  <w:style w:type="paragraph" w:styleId="Footer">
    <w:name w:val="footer"/>
    <w:basedOn w:val="Normal"/>
    <w:link w:val="FooterChar"/>
    <w:uiPriority w:val="99"/>
    <w:unhideWhenUsed/>
    <w:rsid w:val="00B25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78D"/>
  </w:style>
  <w:style w:type="table" w:customStyle="1" w:styleId="GridTable5Dark-Accent61">
    <w:name w:val="Grid Table 5 Dark - Accent 61"/>
    <w:basedOn w:val="TableNormal"/>
    <w:uiPriority w:val="50"/>
    <w:rsid w:val="00992322"/>
    <w:pPr>
      <w:spacing w:after="0" w:line="240" w:lineRule="auto"/>
    </w:pPr>
    <w:rPr>
      <w:rFonts w:ascii="Times New Roman" w:eastAsia="Times New Roman" w:hAnsi="Times New Roman" w:cs="Times New Roman"/>
      <w:sz w:val="24"/>
      <w:szCs w:val="24"/>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BalloonText">
    <w:name w:val="Balloon Text"/>
    <w:basedOn w:val="Normal"/>
    <w:link w:val="BalloonTextChar"/>
    <w:uiPriority w:val="99"/>
    <w:semiHidden/>
    <w:unhideWhenUsed/>
    <w:rsid w:val="0046640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6408"/>
    <w:rPr>
      <w:rFonts w:ascii="Times New Roman" w:hAnsi="Times New Roman" w:cs="Times New Roman"/>
      <w:sz w:val="18"/>
      <w:szCs w:val="18"/>
    </w:rPr>
  </w:style>
  <w:style w:type="character" w:customStyle="1" w:styleId="UnresolvedMention1">
    <w:name w:val="Unresolved Mention1"/>
    <w:basedOn w:val="DefaultParagraphFont"/>
    <w:uiPriority w:val="99"/>
    <w:semiHidden/>
    <w:unhideWhenUsed/>
    <w:rsid w:val="00DD587F"/>
    <w:rPr>
      <w:color w:val="605E5C"/>
      <w:shd w:val="clear" w:color="auto" w:fill="E1DFDD"/>
    </w:rPr>
  </w:style>
  <w:style w:type="character" w:styleId="FollowedHyperlink">
    <w:name w:val="FollowedHyperlink"/>
    <w:basedOn w:val="DefaultParagraphFont"/>
    <w:uiPriority w:val="99"/>
    <w:semiHidden/>
    <w:unhideWhenUsed/>
    <w:rsid w:val="00DD587F"/>
    <w:rPr>
      <w:color w:val="954F72" w:themeColor="followedHyperlink"/>
      <w:u w:val="single"/>
    </w:rPr>
  </w:style>
  <w:style w:type="paragraph" w:styleId="NormalWeb">
    <w:name w:val="Normal (Web)"/>
    <w:basedOn w:val="Normal"/>
    <w:uiPriority w:val="99"/>
    <w:semiHidden/>
    <w:unhideWhenUsed/>
    <w:rsid w:val="0091719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F62A6D"/>
    <w:rPr>
      <w:sz w:val="16"/>
      <w:szCs w:val="16"/>
    </w:rPr>
  </w:style>
  <w:style w:type="paragraph" w:styleId="CommentText">
    <w:name w:val="annotation text"/>
    <w:basedOn w:val="Normal"/>
    <w:link w:val="CommentTextChar"/>
    <w:uiPriority w:val="99"/>
    <w:unhideWhenUsed/>
    <w:rsid w:val="00F62A6D"/>
    <w:pPr>
      <w:spacing w:line="240" w:lineRule="auto"/>
    </w:pPr>
    <w:rPr>
      <w:sz w:val="20"/>
      <w:szCs w:val="20"/>
    </w:rPr>
  </w:style>
  <w:style w:type="character" w:customStyle="1" w:styleId="CommentTextChar">
    <w:name w:val="Comment Text Char"/>
    <w:basedOn w:val="DefaultParagraphFont"/>
    <w:link w:val="CommentText"/>
    <w:uiPriority w:val="99"/>
    <w:rsid w:val="00F62A6D"/>
    <w:rPr>
      <w:sz w:val="20"/>
      <w:szCs w:val="20"/>
    </w:rPr>
  </w:style>
  <w:style w:type="paragraph" w:styleId="CommentSubject">
    <w:name w:val="annotation subject"/>
    <w:basedOn w:val="CommentText"/>
    <w:next w:val="CommentText"/>
    <w:link w:val="CommentSubjectChar"/>
    <w:uiPriority w:val="99"/>
    <w:semiHidden/>
    <w:unhideWhenUsed/>
    <w:rsid w:val="00F62A6D"/>
    <w:rPr>
      <w:b/>
      <w:bCs/>
    </w:rPr>
  </w:style>
  <w:style w:type="character" w:customStyle="1" w:styleId="CommentSubjectChar">
    <w:name w:val="Comment Subject Char"/>
    <w:basedOn w:val="CommentTextChar"/>
    <w:link w:val="CommentSubject"/>
    <w:uiPriority w:val="99"/>
    <w:semiHidden/>
    <w:rsid w:val="00F62A6D"/>
    <w:rPr>
      <w:b/>
      <w:bCs/>
      <w:sz w:val="20"/>
      <w:szCs w:val="20"/>
    </w:rPr>
  </w:style>
  <w:style w:type="table" w:customStyle="1" w:styleId="TableGrid1">
    <w:name w:val="Table Grid1"/>
    <w:basedOn w:val="TableNormal"/>
    <w:next w:val="TableGrid"/>
    <w:uiPriority w:val="59"/>
    <w:rsid w:val="00E53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D7A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3D7A6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D7A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D7A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1">
    <w:name w:val="Grid Table 2 Accent 1"/>
    <w:basedOn w:val="TableNormal"/>
    <w:uiPriority w:val="47"/>
    <w:rsid w:val="003D7A6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3D7A6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4">
    <w:name w:val="List Table 4"/>
    <w:basedOn w:val="TableNormal"/>
    <w:uiPriority w:val="49"/>
    <w:rsid w:val="003D7A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3D7A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3D7A6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3D7A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Accent3">
    <w:name w:val="List Table 4 Accent 3"/>
    <w:basedOn w:val="TableNormal"/>
    <w:uiPriority w:val="49"/>
    <w:rsid w:val="003D7A6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52907">
      <w:bodyDiv w:val="1"/>
      <w:marLeft w:val="0"/>
      <w:marRight w:val="0"/>
      <w:marTop w:val="0"/>
      <w:marBottom w:val="0"/>
      <w:divBdr>
        <w:top w:val="none" w:sz="0" w:space="0" w:color="auto"/>
        <w:left w:val="none" w:sz="0" w:space="0" w:color="auto"/>
        <w:bottom w:val="none" w:sz="0" w:space="0" w:color="auto"/>
        <w:right w:val="none" w:sz="0" w:space="0" w:color="auto"/>
      </w:divBdr>
    </w:div>
    <w:div w:id="258217245">
      <w:bodyDiv w:val="1"/>
      <w:marLeft w:val="0"/>
      <w:marRight w:val="0"/>
      <w:marTop w:val="0"/>
      <w:marBottom w:val="0"/>
      <w:divBdr>
        <w:top w:val="none" w:sz="0" w:space="0" w:color="auto"/>
        <w:left w:val="none" w:sz="0" w:space="0" w:color="auto"/>
        <w:bottom w:val="none" w:sz="0" w:space="0" w:color="auto"/>
        <w:right w:val="none" w:sz="0" w:space="0" w:color="auto"/>
      </w:divBdr>
    </w:div>
    <w:div w:id="389774003">
      <w:bodyDiv w:val="1"/>
      <w:marLeft w:val="0"/>
      <w:marRight w:val="0"/>
      <w:marTop w:val="0"/>
      <w:marBottom w:val="0"/>
      <w:divBdr>
        <w:top w:val="none" w:sz="0" w:space="0" w:color="auto"/>
        <w:left w:val="none" w:sz="0" w:space="0" w:color="auto"/>
        <w:bottom w:val="none" w:sz="0" w:space="0" w:color="auto"/>
        <w:right w:val="none" w:sz="0" w:space="0" w:color="auto"/>
      </w:divBdr>
    </w:div>
    <w:div w:id="406732348">
      <w:bodyDiv w:val="1"/>
      <w:marLeft w:val="0"/>
      <w:marRight w:val="0"/>
      <w:marTop w:val="0"/>
      <w:marBottom w:val="0"/>
      <w:divBdr>
        <w:top w:val="none" w:sz="0" w:space="0" w:color="auto"/>
        <w:left w:val="none" w:sz="0" w:space="0" w:color="auto"/>
        <w:bottom w:val="none" w:sz="0" w:space="0" w:color="auto"/>
        <w:right w:val="none" w:sz="0" w:space="0" w:color="auto"/>
      </w:divBdr>
    </w:div>
    <w:div w:id="421727163">
      <w:bodyDiv w:val="1"/>
      <w:marLeft w:val="0"/>
      <w:marRight w:val="0"/>
      <w:marTop w:val="0"/>
      <w:marBottom w:val="0"/>
      <w:divBdr>
        <w:top w:val="none" w:sz="0" w:space="0" w:color="auto"/>
        <w:left w:val="none" w:sz="0" w:space="0" w:color="auto"/>
        <w:bottom w:val="none" w:sz="0" w:space="0" w:color="auto"/>
        <w:right w:val="none" w:sz="0" w:space="0" w:color="auto"/>
      </w:divBdr>
    </w:div>
    <w:div w:id="692878926">
      <w:bodyDiv w:val="1"/>
      <w:marLeft w:val="0"/>
      <w:marRight w:val="0"/>
      <w:marTop w:val="0"/>
      <w:marBottom w:val="0"/>
      <w:divBdr>
        <w:top w:val="none" w:sz="0" w:space="0" w:color="auto"/>
        <w:left w:val="none" w:sz="0" w:space="0" w:color="auto"/>
        <w:bottom w:val="none" w:sz="0" w:space="0" w:color="auto"/>
        <w:right w:val="none" w:sz="0" w:space="0" w:color="auto"/>
      </w:divBdr>
      <w:divsChild>
        <w:div w:id="488905434">
          <w:marLeft w:val="0"/>
          <w:marRight w:val="0"/>
          <w:marTop w:val="0"/>
          <w:marBottom w:val="0"/>
          <w:divBdr>
            <w:top w:val="none" w:sz="0" w:space="0" w:color="auto"/>
            <w:left w:val="none" w:sz="0" w:space="0" w:color="auto"/>
            <w:bottom w:val="none" w:sz="0" w:space="0" w:color="auto"/>
            <w:right w:val="none" w:sz="0" w:space="0" w:color="auto"/>
          </w:divBdr>
        </w:div>
      </w:divsChild>
    </w:div>
    <w:div w:id="857741320">
      <w:bodyDiv w:val="1"/>
      <w:marLeft w:val="0"/>
      <w:marRight w:val="0"/>
      <w:marTop w:val="0"/>
      <w:marBottom w:val="0"/>
      <w:divBdr>
        <w:top w:val="none" w:sz="0" w:space="0" w:color="auto"/>
        <w:left w:val="none" w:sz="0" w:space="0" w:color="auto"/>
        <w:bottom w:val="none" w:sz="0" w:space="0" w:color="auto"/>
        <w:right w:val="none" w:sz="0" w:space="0" w:color="auto"/>
      </w:divBdr>
    </w:div>
    <w:div w:id="892040108">
      <w:bodyDiv w:val="1"/>
      <w:marLeft w:val="0"/>
      <w:marRight w:val="0"/>
      <w:marTop w:val="0"/>
      <w:marBottom w:val="0"/>
      <w:divBdr>
        <w:top w:val="none" w:sz="0" w:space="0" w:color="auto"/>
        <w:left w:val="none" w:sz="0" w:space="0" w:color="auto"/>
        <w:bottom w:val="none" w:sz="0" w:space="0" w:color="auto"/>
        <w:right w:val="none" w:sz="0" w:space="0" w:color="auto"/>
      </w:divBdr>
    </w:div>
    <w:div w:id="1117219838">
      <w:bodyDiv w:val="1"/>
      <w:marLeft w:val="0"/>
      <w:marRight w:val="0"/>
      <w:marTop w:val="0"/>
      <w:marBottom w:val="0"/>
      <w:divBdr>
        <w:top w:val="none" w:sz="0" w:space="0" w:color="auto"/>
        <w:left w:val="none" w:sz="0" w:space="0" w:color="auto"/>
        <w:bottom w:val="none" w:sz="0" w:space="0" w:color="auto"/>
        <w:right w:val="none" w:sz="0" w:space="0" w:color="auto"/>
      </w:divBdr>
    </w:div>
    <w:div w:id="1241982972">
      <w:bodyDiv w:val="1"/>
      <w:marLeft w:val="0"/>
      <w:marRight w:val="0"/>
      <w:marTop w:val="0"/>
      <w:marBottom w:val="0"/>
      <w:divBdr>
        <w:top w:val="none" w:sz="0" w:space="0" w:color="auto"/>
        <w:left w:val="none" w:sz="0" w:space="0" w:color="auto"/>
        <w:bottom w:val="none" w:sz="0" w:space="0" w:color="auto"/>
        <w:right w:val="none" w:sz="0" w:space="0" w:color="auto"/>
      </w:divBdr>
    </w:div>
    <w:div w:id="1315795490">
      <w:bodyDiv w:val="1"/>
      <w:marLeft w:val="0"/>
      <w:marRight w:val="0"/>
      <w:marTop w:val="0"/>
      <w:marBottom w:val="0"/>
      <w:divBdr>
        <w:top w:val="none" w:sz="0" w:space="0" w:color="auto"/>
        <w:left w:val="none" w:sz="0" w:space="0" w:color="auto"/>
        <w:bottom w:val="none" w:sz="0" w:space="0" w:color="auto"/>
        <w:right w:val="none" w:sz="0" w:space="0" w:color="auto"/>
      </w:divBdr>
    </w:div>
    <w:div w:id="1324164029">
      <w:bodyDiv w:val="1"/>
      <w:marLeft w:val="0"/>
      <w:marRight w:val="0"/>
      <w:marTop w:val="0"/>
      <w:marBottom w:val="0"/>
      <w:divBdr>
        <w:top w:val="none" w:sz="0" w:space="0" w:color="auto"/>
        <w:left w:val="none" w:sz="0" w:space="0" w:color="auto"/>
        <w:bottom w:val="none" w:sz="0" w:space="0" w:color="auto"/>
        <w:right w:val="none" w:sz="0" w:space="0" w:color="auto"/>
      </w:divBdr>
    </w:div>
    <w:div w:id="1409039648">
      <w:bodyDiv w:val="1"/>
      <w:marLeft w:val="0"/>
      <w:marRight w:val="0"/>
      <w:marTop w:val="0"/>
      <w:marBottom w:val="0"/>
      <w:divBdr>
        <w:top w:val="none" w:sz="0" w:space="0" w:color="auto"/>
        <w:left w:val="none" w:sz="0" w:space="0" w:color="auto"/>
        <w:bottom w:val="none" w:sz="0" w:space="0" w:color="auto"/>
        <w:right w:val="none" w:sz="0" w:space="0" w:color="auto"/>
      </w:divBdr>
      <w:divsChild>
        <w:div w:id="1758091190">
          <w:marLeft w:val="446"/>
          <w:marRight w:val="0"/>
          <w:marTop w:val="0"/>
          <w:marBottom w:val="0"/>
          <w:divBdr>
            <w:top w:val="none" w:sz="0" w:space="0" w:color="auto"/>
            <w:left w:val="none" w:sz="0" w:space="0" w:color="auto"/>
            <w:bottom w:val="none" w:sz="0" w:space="0" w:color="auto"/>
            <w:right w:val="none" w:sz="0" w:space="0" w:color="auto"/>
          </w:divBdr>
        </w:div>
        <w:div w:id="1996377354">
          <w:marLeft w:val="446"/>
          <w:marRight w:val="0"/>
          <w:marTop w:val="0"/>
          <w:marBottom w:val="0"/>
          <w:divBdr>
            <w:top w:val="none" w:sz="0" w:space="0" w:color="auto"/>
            <w:left w:val="none" w:sz="0" w:space="0" w:color="auto"/>
            <w:bottom w:val="none" w:sz="0" w:space="0" w:color="auto"/>
            <w:right w:val="none" w:sz="0" w:space="0" w:color="auto"/>
          </w:divBdr>
        </w:div>
        <w:div w:id="1721173826">
          <w:marLeft w:val="446"/>
          <w:marRight w:val="0"/>
          <w:marTop w:val="0"/>
          <w:marBottom w:val="0"/>
          <w:divBdr>
            <w:top w:val="none" w:sz="0" w:space="0" w:color="auto"/>
            <w:left w:val="none" w:sz="0" w:space="0" w:color="auto"/>
            <w:bottom w:val="none" w:sz="0" w:space="0" w:color="auto"/>
            <w:right w:val="none" w:sz="0" w:space="0" w:color="auto"/>
          </w:divBdr>
        </w:div>
        <w:div w:id="258367492">
          <w:marLeft w:val="446"/>
          <w:marRight w:val="0"/>
          <w:marTop w:val="0"/>
          <w:marBottom w:val="0"/>
          <w:divBdr>
            <w:top w:val="none" w:sz="0" w:space="0" w:color="auto"/>
            <w:left w:val="none" w:sz="0" w:space="0" w:color="auto"/>
            <w:bottom w:val="none" w:sz="0" w:space="0" w:color="auto"/>
            <w:right w:val="none" w:sz="0" w:space="0" w:color="auto"/>
          </w:divBdr>
        </w:div>
        <w:div w:id="303705034">
          <w:marLeft w:val="446"/>
          <w:marRight w:val="0"/>
          <w:marTop w:val="0"/>
          <w:marBottom w:val="0"/>
          <w:divBdr>
            <w:top w:val="none" w:sz="0" w:space="0" w:color="auto"/>
            <w:left w:val="none" w:sz="0" w:space="0" w:color="auto"/>
            <w:bottom w:val="none" w:sz="0" w:space="0" w:color="auto"/>
            <w:right w:val="none" w:sz="0" w:space="0" w:color="auto"/>
          </w:divBdr>
        </w:div>
        <w:div w:id="1525821195">
          <w:marLeft w:val="446"/>
          <w:marRight w:val="0"/>
          <w:marTop w:val="0"/>
          <w:marBottom w:val="0"/>
          <w:divBdr>
            <w:top w:val="none" w:sz="0" w:space="0" w:color="auto"/>
            <w:left w:val="none" w:sz="0" w:space="0" w:color="auto"/>
            <w:bottom w:val="none" w:sz="0" w:space="0" w:color="auto"/>
            <w:right w:val="none" w:sz="0" w:space="0" w:color="auto"/>
          </w:divBdr>
        </w:div>
        <w:div w:id="914556580">
          <w:marLeft w:val="446"/>
          <w:marRight w:val="0"/>
          <w:marTop w:val="0"/>
          <w:marBottom w:val="0"/>
          <w:divBdr>
            <w:top w:val="none" w:sz="0" w:space="0" w:color="auto"/>
            <w:left w:val="none" w:sz="0" w:space="0" w:color="auto"/>
            <w:bottom w:val="none" w:sz="0" w:space="0" w:color="auto"/>
            <w:right w:val="none" w:sz="0" w:space="0" w:color="auto"/>
          </w:divBdr>
        </w:div>
        <w:div w:id="170147479">
          <w:marLeft w:val="446"/>
          <w:marRight w:val="0"/>
          <w:marTop w:val="0"/>
          <w:marBottom w:val="0"/>
          <w:divBdr>
            <w:top w:val="none" w:sz="0" w:space="0" w:color="auto"/>
            <w:left w:val="none" w:sz="0" w:space="0" w:color="auto"/>
            <w:bottom w:val="none" w:sz="0" w:space="0" w:color="auto"/>
            <w:right w:val="none" w:sz="0" w:space="0" w:color="auto"/>
          </w:divBdr>
        </w:div>
      </w:divsChild>
    </w:div>
    <w:div w:id="1683311332">
      <w:bodyDiv w:val="1"/>
      <w:marLeft w:val="0"/>
      <w:marRight w:val="0"/>
      <w:marTop w:val="0"/>
      <w:marBottom w:val="0"/>
      <w:divBdr>
        <w:top w:val="none" w:sz="0" w:space="0" w:color="auto"/>
        <w:left w:val="none" w:sz="0" w:space="0" w:color="auto"/>
        <w:bottom w:val="none" w:sz="0" w:space="0" w:color="auto"/>
        <w:right w:val="none" w:sz="0" w:space="0" w:color="auto"/>
      </w:divBdr>
    </w:div>
    <w:div w:id="1683969410">
      <w:bodyDiv w:val="1"/>
      <w:marLeft w:val="0"/>
      <w:marRight w:val="0"/>
      <w:marTop w:val="0"/>
      <w:marBottom w:val="0"/>
      <w:divBdr>
        <w:top w:val="none" w:sz="0" w:space="0" w:color="auto"/>
        <w:left w:val="none" w:sz="0" w:space="0" w:color="auto"/>
        <w:bottom w:val="none" w:sz="0" w:space="0" w:color="auto"/>
        <w:right w:val="none" w:sz="0" w:space="0" w:color="auto"/>
      </w:divBdr>
    </w:div>
    <w:div w:id="1753697823">
      <w:bodyDiv w:val="1"/>
      <w:marLeft w:val="0"/>
      <w:marRight w:val="0"/>
      <w:marTop w:val="0"/>
      <w:marBottom w:val="0"/>
      <w:divBdr>
        <w:top w:val="none" w:sz="0" w:space="0" w:color="auto"/>
        <w:left w:val="none" w:sz="0" w:space="0" w:color="auto"/>
        <w:bottom w:val="none" w:sz="0" w:space="0" w:color="auto"/>
        <w:right w:val="none" w:sz="0" w:space="0" w:color="auto"/>
      </w:divBdr>
    </w:div>
    <w:div w:id="1812554902">
      <w:bodyDiv w:val="1"/>
      <w:marLeft w:val="0"/>
      <w:marRight w:val="0"/>
      <w:marTop w:val="0"/>
      <w:marBottom w:val="0"/>
      <w:divBdr>
        <w:top w:val="none" w:sz="0" w:space="0" w:color="auto"/>
        <w:left w:val="none" w:sz="0" w:space="0" w:color="auto"/>
        <w:bottom w:val="none" w:sz="0" w:space="0" w:color="auto"/>
        <w:right w:val="none" w:sz="0" w:space="0" w:color="auto"/>
      </w:divBdr>
    </w:div>
    <w:div w:id="1936939182">
      <w:bodyDiv w:val="1"/>
      <w:marLeft w:val="0"/>
      <w:marRight w:val="0"/>
      <w:marTop w:val="0"/>
      <w:marBottom w:val="0"/>
      <w:divBdr>
        <w:top w:val="none" w:sz="0" w:space="0" w:color="auto"/>
        <w:left w:val="none" w:sz="0" w:space="0" w:color="auto"/>
        <w:bottom w:val="none" w:sz="0" w:space="0" w:color="auto"/>
        <w:right w:val="none" w:sz="0" w:space="0" w:color="auto"/>
      </w:divBdr>
    </w:div>
    <w:div w:id="1940872901">
      <w:bodyDiv w:val="1"/>
      <w:marLeft w:val="0"/>
      <w:marRight w:val="0"/>
      <w:marTop w:val="0"/>
      <w:marBottom w:val="0"/>
      <w:divBdr>
        <w:top w:val="none" w:sz="0" w:space="0" w:color="auto"/>
        <w:left w:val="none" w:sz="0" w:space="0" w:color="auto"/>
        <w:bottom w:val="none" w:sz="0" w:space="0" w:color="auto"/>
        <w:right w:val="none" w:sz="0" w:space="0" w:color="auto"/>
      </w:divBdr>
    </w:div>
    <w:div w:id="2025398312">
      <w:bodyDiv w:val="1"/>
      <w:marLeft w:val="0"/>
      <w:marRight w:val="0"/>
      <w:marTop w:val="0"/>
      <w:marBottom w:val="0"/>
      <w:divBdr>
        <w:top w:val="none" w:sz="0" w:space="0" w:color="auto"/>
        <w:left w:val="none" w:sz="0" w:space="0" w:color="auto"/>
        <w:bottom w:val="none" w:sz="0" w:space="0" w:color="auto"/>
        <w:right w:val="none" w:sz="0" w:space="0" w:color="auto"/>
      </w:divBdr>
    </w:div>
    <w:div w:id="2057001144">
      <w:bodyDiv w:val="1"/>
      <w:marLeft w:val="0"/>
      <w:marRight w:val="0"/>
      <w:marTop w:val="0"/>
      <w:marBottom w:val="0"/>
      <w:divBdr>
        <w:top w:val="none" w:sz="0" w:space="0" w:color="auto"/>
        <w:left w:val="none" w:sz="0" w:space="0" w:color="auto"/>
        <w:bottom w:val="none" w:sz="0" w:space="0" w:color="auto"/>
        <w:right w:val="none" w:sz="0" w:space="0" w:color="auto"/>
      </w:divBdr>
    </w:div>
    <w:div w:id="205784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ws.amazon.com/professional-services/CA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partnercentral.awspartner.com/sfc/" TargetMode="External"/><Relationship Id="rId10" Type="http://schemas.openxmlformats.org/officeDocument/2006/relationships/image" Target="media/image2.jpe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cid:image001.png@01D32FAD.E0890480"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1389-38E2-433F-A8A1-1405583D6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17</Pages>
  <Words>4606</Words>
  <Characters>26255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30800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mitkpn@amazon.com</dc:creator>
  <cp:keywords/>
  <dc:description/>
  <cp:lastModifiedBy>Taneja, Umesh (MIND)</cp:lastModifiedBy>
  <cp:revision>4</cp:revision>
  <dcterms:created xsi:type="dcterms:W3CDTF">2021-04-07T11:09:00Z</dcterms:created>
  <dcterms:modified xsi:type="dcterms:W3CDTF">2021-04-08T11:32:00Z</dcterms:modified>
</cp:coreProperties>
</file>
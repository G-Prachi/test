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93100F" w14:textId="77777777" w:rsidR="00926170" w:rsidRDefault="00926170" w:rsidP="00622457">
      <w:pPr>
        <w:pStyle w:val="Title"/>
      </w:pPr>
      <w:r>
        <w:rPr>
          <w:noProof/>
          <w:lang w:eastAsia="en-US"/>
        </w:rPr>
        <w:drawing>
          <wp:inline distT="0" distB="0" distL="0" distR="0" wp14:anchorId="0455B90A" wp14:editId="67A878E4">
            <wp:extent cx="1156566" cy="314325"/>
            <wp:effectExtent l="0" t="0" r="5715" b="0"/>
            <wp:docPr id="2" name="Picture 2" descr="cid:image001.png@01D32FAD.E0890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32FAD.E089048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187284" cy="322673"/>
                    </a:xfrm>
                    <a:prstGeom prst="rect">
                      <a:avLst/>
                    </a:prstGeom>
                    <a:noFill/>
                    <a:ln>
                      <a:noFill/>
                    </a:ln>
                  </pic:spPr>
                </pic:pic>
              </a:graphicData>
            </a:graphic>
          </wp:inline>
        </w:drawing>
      </w:r>
    </w:p>
    <w:p w14:paraId="73DBDB59" w14:textId="77777777" w:rsidR="00926170" w:rsidRPr="00926170" w:rsidRDefault="00926170" w:rsidP="00926170"/>
    <w:p w14:paraId="547AE59C" w14:textId="77777777" w:rsidR="007C3A1B" w:rsidRDefault="008764AF" w:rsidP="00622457">
      <w:pPr>
        <w:pStyle w:val="Title"/>
      </w:pPr>
      <w:r w:rsidRPr="00543F47">
        <w:t>APN Partner Deal Acceleration Pro</w:t>
      </w:r>
      <w:r w:rsidR="00F34B5D">
        <w:t>gram –</w:t>
      </w:r>
      <w:r w:rsidR="00F34B5D" w:rsidRPr="00BD1E66">
        <w:rPr>
          <w:b/>
        </w:rPr>
        <w:t>Project Plan</w:t>
      </w:r>
    </w:p>
    <w:p w14:paraId="09C76A51" w14:textId="01287BEA" w:rsidR="00F34D75" w:rsidRDefault="00F34B5D" w:rsidP="00622457">
      <w:pPr>
        <w:pStyle w:val="Title"/>
      </w:pPr>
      <w:r>
        <w:t xml:space="preserve"> </w:t>
      </w:r>
    </w:p>
    <w:p w14:paraId="42465455" w14:textId="436F640F" w:rsidR="00F65656" w:rsidRDefault="00F65656" w:rsidP="00F65656"/>
    <w:p w14:paraId="6EA86302" w14:textId="55D302B7" w:rsidR="008F2EC8" w:rsidRDefault="00F65656" w:rsidP="00C245B1">
      <w:pPr>
        <w:pStyle w:val="Title"/>
      </w:pPr>
      <w:r>
        <w:t>[</w:t>
      </w:r>
      <w:del w:id="0" w:author="Pande, Amitkumar" w:date="2020-10-02T16:53:00Z">
        <w:r w:rsidRPr="008F2EC8" w:rsidDel="00703DC7">
          <w:rPr>
            <w:highlight w:val="yellow"/>
          </w:rPr>
          <w:delText>Custome</w:delText>
        </w:r>
      </w:del>
      <w:r w:rsidR="00833962" w:rsidRPr="00833962">
        <w:rPr>
          <w:i/>
        </w:rPr>
        <w:t>GUS Education India</w:t>
      </w:r>
      <w:r>
        <w:t>] – [</w:t>
      </w:r>
      <w:r w:rsidR="00833962" w:rsidRPr="00833962">
        <w:t>MothersonSumi INfotech &amp; Designs Limited (MIND)</w:t>
      </w:r>
      <w:r>
        <w:t>]</w:t>
      </w:r>
      <w:r w:rsidR="00C245B1">
        <w:t xml:space="preserve"> – [</w:t>
      </w:r>
      <w:r w:rsidR="00C245B1" w:rsidRPr="008F2EC8">
        <w:rPr>
          <w:highlight w:val="yellow"/>
        </w:rPr>
        <w:t>Date</w:t>
      </w:r>
      <w:r w:rsidR="00C245B1">
        <w:t>]</w:t>
      </w:r>
    </w:p>
    <w:p w14:paraId="39283806" w14:textId="7621E2FC" w:rsidR="008F2EC8" w:rsidRDefault="008F2EC8" w:rsidP="00C245B1">
      <w:pPr>
        <w:pStyle w:val="Title"/>
      </w:pPr>
    </w:p>
    <w:p w14:paraId="28F959C4" w14:textId="52FD38EE" w:rsidR="008F2EC8" w:rsidRDefault="008F2EC8" w:rsidP="00C245B1">
      <w:pPr>
        <w:pStyle w:val="Title"/>
      </w:pPr>
    </w:p>
    <w:p w14:paraId="577DF76C" w14:textId="1EC9B9F2" w:rsidR="008F2EC8" w:rsidRDefault="008F2EC8" w:rsidP="008F2EC8"/>
    <w:p w14:paraId="3BEF4E55" w14:textId="77777777" w:rsidR="008F2EC8" w:rsidRPr="008F2EC8" w:rsidRDefault="008F2EC8" w:rsidP="008F2EC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7141"/>
        <w:gridCol w:w="1662"/>
      </w:tblGrid>
      <w:tr w:rsidR="008F2EC8" w14:paraId="2A29F795" w14:textId="77777777" w:rsidTr="00F34D75">
        <w:tc>
          <w:tcPr>
            <w:tcW w:w="1951" w:type="dxa"/>
          </w:tcPr>
          <w:p w14:paraId="655764B0" w14:textId="77777777" w:rsidR="008F2EC8" w:rsidRDefault="008F2EC8" w:rsidP="00F34D75">
            <w:pPr>
              <w:jc w:val="center"/>
              <w:rPr>
                <w:rFonts w:ascii="Segoe UI" w:hAnsi="Segoe UI" w:cs="Segoe UI"/>
                <w:b/>
                <w:color w:val="333333"/>
              </w:rPr>
            </w:pPr>
          </w:p>
        </w:tc>
        <w:tc>
          <w:tcPr>
            <w:tcW w:w="7141" w:type="dxa"/>
          </w:tcPr>
          <w:p w14:paraId="64BE91F9" w14:textId="77777777" w:rsidR="008F2EC8" w:rsidRDefault="008F2EC8" w:rsidP="00F34D75">
            <w:pPr>
              <w:jc w:val="center"/>
              <w:rPr>
                <w:rFonts w:ascii="Segoe UI" w:hAnsi="Segoe UI" w:cs="Segoe UI"/>
                <w:b/>
                <w:color w:val="333333"/>
              </w:rPr>
            </w:pPr>
          </w:p>
          <w:p w14:paraId="7DF2E12F" w14:textId="77777777" w:rsidR="008F2EC8" w:rsidRDefault="008F2EC8" w:rsidP="00F34D75">
            <w:pPr>
              <w:jc w:val="center"/>
              <w:rPr>
                <w:rFonts w:ascii="Segoe UI" w:hAnsi="Segoe UI" w:cs="Segoe UI"/>
                <w:b/>
                <w:color w:val="333333"/>
              </w:rPr>
            </w:pPr>
          </w:p>
          <w:p w14:paraId="69B5BF35" w14:textId="73A5ED1D" w:rsidR="008F2EC8" w:rsidRDefault="008F2EC8" w:rsidP="00F34D75">
            <w:pPr>
              <w:rPr>
                <w:rFonts w:ascii="Segoe UI" w:hAnsi="Segoe UI" w:cs="Segoe UI"/>
                <w:b/>
                <w:color w:val="333333"/>
              </w:rPr>
            </w:pPr>
            <w:r>
              <w:rPr>
                <w:rFonts w:ascii="Segoe UI" w:hAnsi="Segoe UI" w:cs="Segoe UI"/>
                <w:noProof/>
                <w:lang w:eastAsia="en-US"/>
              </w:rPr>
              <mc:AlternateContent>
                <mc:Choice Requires="wps">
                  <w:drawing>
                    <wp:anchor distT="0" distB="0" distL="114300" distR="114300" simplePos="0" relativeHeight="251659264" behindDoc="0" locked="0" layoutInCell="1" allowOverlap="1" wp14:anchorId="270BE333" wp14:editId="1B73229C">
                      <wp:simplePos x="0" y="0"/>
                      <wp:positionH relativeFrom="column">
                        <wp:posOffset>4046096</wp:posOffset>
                      </wp:positionH>
                      <wp:positionV relativeFrom="paragraph">
                        <wp:posOffset>17145</wp:posOffset>
                      </wp:positionV>
                      <wp:extent cx="1005840" cy="899160"/>
                      <wp:effectExtent l="0" t="0" r="22860" b="15240"/>
                      <wp:wrapNone/>
                      <wp:docPr id="14" name="Rectangle 14"/>
                      <wp:cNvGraphicFramePr/>
                      <a:graphic xmlns:a="http://schemas.openxmlformats.org/drawingml/2006/main">
                        <a:graphicData uri="http://schemas.microsoft.com/office/word/2010/wordprocessingShape">
                          <wps:wsp>
                            <wps:cNvSpPr/>
                            <wps:spPr>
                              <a:xfrm>
                                <a:off x="0" y="0"/>
                                <a:ext cx="1005840" cy="899160"/>
                              </a:xfrm>
                              <a:prstGeom prst="rect">
                                <a:avLst/>
                              </a:prstGeom>
                              <a:no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F580B6" w14:textId="77777777" w:rsidR="00AC31DE" w:rsidRPr="00E25F09" w:rsidRDefault="00AC31DE" w:rsidP="008F2EC8">
                                  <w:pPr>
                                    <w:jc w:val="center"/>
                                    <w:rPr>
                                      <w:b/>
                                      <w:color w:val="000000" w:themeColor="text1"/>
                                    </w:rPr>
                                  </w:pPr>
                                  <w:r w:rsidRPr="008F2EC8">
                                    <w:rPr>
                                      <w:b/>
                                      <w:color w:val="000000" w:themeColor="text1"/>
                                      <w:highlight w:val="yellow"/>
                                    </w:rPr>
                                    <w:t>Partner Credentials on AWS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0BE333" id="Rectangle 14" o:spid="_x0000_s1026" style="position:absolute;margin-left:318.6pt;margin-top:1.35pt;width:79.2pt;height:70.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" filled="f" strokecolor="gray [1629]" strokeweight="1pt">
                      <v:textbox>
                        <w:txbxContent>
                          <w:p w14:paraId="00F580B6" w14:textId="77777777" w:rsidR="00AC31DE" w:rsidRPr="00E25F09" w:rsidRDefault="00AC31DE" w:rsidP="008F2EC8">
                            <w:pPr>
                              <w:jc w:val="center"/>
                              <w:rPr>
                                <w:b/>
                                <w:color w:val="000000" w:themeColor="text1"/>
                              </w:rPr>
                            </w:pPr>
                            <w:r w:rsidRPr="008F2EC8">
                              <w:rPr>
                                <w:b/>
                                <w:color w:val="000000" w:themeColor="text1"/>
                                <w:highlight w:val="yellow"/>
                              </w:rPr>
                              <w:t>Partner Credentials on AWS</w:t>
                            </w:r>
                          </w:p>
                        </w:txbxContent>
                      </v:textbox>
                    </v:rect>
                  </w:pict>
                </mc:Fallback>
              </mc:AlternateContent>
            </w:r>
          </w:p>
          <w:p w14:paraId="7C754D42" w14:textId="77777777" w:rsidR="008F2EC8" w:rsidRDefault="008F2EC8" w:rsidP="00F34D75">
            <w:pPr>
              <w:rPr>
                <w:rFonts w:ascii="Segoe UI" w:hAnsi="Segoe UI" w:cs="Segoe UI"/>
                <w:b/>
                <w:color w:val="333333"/>
              </w:rPr>
            </w:pPr>
          </w:p>
          <w:p w14:paraId="3B21EA97" w14:textId="77777777" w:rsidR="008F2EC8" w:rsidRDefault="008F2EC8" w:rsidP="008F2EC8">
            <w:pPr>
              <w:jc w:val="center"/>
              <w:rPr>
                <w:rFonts w:ascii="Segoe UI" w:hAnsi="Segoe UI" w:cs="Segoe UI"/>
                <w:b/>
                <w:color w:val="333333"/>
              </w:rPr>
            </w:pPr>
            <w:r>
              <w:rPr>
                <w:rFonts w:ascii="Segoe UI" w:hAnsi="Segoe UI" w:cs="Segoe UI"/>
                <w:b/>
                <w:color w:val="333333"/>
              </w:rPr>
              <w:t>Submitted By</w:t>
            </w:r>
          </w:p>
          <w:p w14:paraId="1F318863" w14:textId="57583AA0" w:rsidR="008F2EC8" w:rsidRDefault="00833962" w:rsidP="008F2EC8">
            <w:pPr>
              <w:jc w:val="center"/>
              <w:rPr>
                <w:rFonts w:ascii="Segoe UI" w:hAnsi="Segoe UI" w:cs="Segoe UI"/>
                <w:b/>
                <w:color w:val="333333"/>
              </w:rPr>
            </w:pPr>
            <w:r w:rsidRPr="00833962">
              <w:rPr>
                <w:rFonts w:ascii="Segoe UI" w:hAnsi="Segoe UI" w:cs="Segoe UI"/>
                <w:b/>
                <w:color w:val="333333"/>
              </w:rPr>
              <w:t>MothersonSumi INfotech &amp; Designs Limited (MIND)</w:t>
            </w:r>
          </w:p>
          <w:p w14:paraId="4A49F629" w14:textId="77777777" w:rsidR="008F2EC8" w:rsidRDefault="008F2EC8" w:rsidP="008F2EC8">
            <w:pPr>
              <w:jc w:val="center"/>
              <w:rPr>
                <w:rFonts w:ascii="Segoe UI" w:hAnsi="Segoe UI" w:cs="Segoe UI"/>
                <w:color w:val="333333"/>
                <w:sz w:val="16"/>
                <w:szCs w:val="16"/>
              </w:rPr>
            </w:pPr>
          </w:p>
          <w:p w14:paraId="12756594" w14:textId="77777777" w:rsidR="008F2EC8" w:rsidRPr="00680F44" w:rsidRDefault="008F2EC8" w:rsidP="008F2EC8">
            <w:pPr>
              <w:jc w:val="center"/>
              <w:rPr>
                <w:rFonts w:ascii="Segoe UI" w:hAnsi="Segoe UI" w:cs="Segoe UI"/>
                <w:b/>
                <w:color w:val="333333"/>
              </w:rPr>
            </w:pPr>
            <w:r w:rsidRPr="008F2EC8">
              <w:rPr>
                <w:rFonts w:ascii="Segoe UI" w:hAnsi="Segoe UI" w:cs="Segoe UI"/>
                <w:b/>
                <w:color w:val="333333"/>
                <w:highlight w:val="yellow"/>
              </w:rPr>
              <w:t>MMM-DD-YYYY</w:t>
            </w:r>
          </w:p>
        </w:tc>
        <w:tc>
          <w:tcPr>
            <w:tcW w:w="1662" w:type="dxa"/>
          </w:tcPr>
          <w:p w14:paraId="3CC69AB5" w14:textId="778991A9" w:rsidR="008F2EC8" w:rsidRDefault="008F2EC8" w:rsidP="00F34D75">
            <w:pPr>
              <w:jc w:val="center"/>
              <w:rPr>
                <w:rFonts w:ascii="Segoe UI" w:hAnsi="Segoe UI" w:cs="Segoe UI"/>
                <w:b/>
                <w:color w:val="333333"/>
              </w:rPr>
            </w:pPr>
          </w:p>
        </w:tc>
      </w:tr>
    </w:tbl>
    <w:p w14:paraId="1F1E0F7B" w14:textId="49C51667" w:rsidR="002E2FDB" w:rsidRDefault="002E2FDB" w:rsidP="00C245B1">
      <w:pPr>
        <w:pStyle w:val="Title"/>
      </w:pPr>
    </w:p>
    <w:p w14:paraId="07E9335F" w14:textId="3A8DDB07" w:rsidR="00FE0EB8" w:rsidRDefault="008F2EC8">
      <w:pPr>
        <w:rPr>
          <w:ins w:id="1" w:author="Pande, Amitkumar" w:date="2020-11-09T15:46:00Z"/>
          <w:b/>
          <w:bCs/>
          <w:smallCaps/>
        </w:rPr>
      </w:pPr>
      <w:r>
        <w:rPr>
          <w:b/>
          <w:bCs/>
          <w:smallCaps/>
        </w:rPr>
        <w:br w:type="page"/>
      </w:r>
      <w:ins w:id="2" w:author="Pande, Amitkumar" w:date="2020-11-09T15:46:00Z">
        <w:r w:rsidR="00FE0EB8">
          <w:rPr>
            <w:b/>
            <w:bCs/>
            <w:smallCaps/>
          </w:rPr>
          <w:lastRenderedPageBreak/>
          <w:t>Revision History</w:t>
        </w:r>
      </w:ins>
    </w:p>
    <w:tbl>
      <w:tblPr>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5"/>
        <w:gridCol w:w="1590"/>
        <w:gridCol w:w="2325"/>
        <w:gridCol w:w="4455"/>
      </w:tblGrid>
      <w:tr w:rsidR="00FE0EB8" w:rsidRPr="00FE0EB8" w14:paraId="3FEDBF52" w14:textId="77777777" w:rsidTr="00F84493">
        <w:tc>
          <w:tcPr>
            <w:tcW w:w="975" w:type="dxa"/>
            <w:shd w:val="clear" w:color="auto" w:fill="D9D9D9"/>
            <w:tcMar>
              <w:top w:w="100" w:type="dxa"/>
              <w:left w:w="100" w:type="dxa"/>
              <w:bottom w:w="100" w:type="dxa"/>
              <w:right w:w="100" w:type="dxa"/>
            </w:tcMar>
          </w:tcPr>
          <w:p w14:paraId="125A51D3" w14:textId="77777777" w:rsidR="00FE0EB8" w:rsidRPr="00FE0EB8" w:rsidRDefault="00FE0EB8" w:rsidP="004D6F97">
            <w:pPr>
              <w:jc w:val="center"/>
              <w:rPr>
                <w:ins w:id="3" w:author="Pande, Amitkumar" w:date="2020-11-09T15:46:00Z"/>
                <w:b/>
                <w:bCs/>
                <w:smallCaps/>
                <w:lang w:val="en"/>
              </w:rPr>
            </w:pPr>
            <w:ins w:id="4" w:author="Pande, Amitkumar" w:date="2020-11-09T15:46:00Z">
              <w:r w:rsidRPr="00FE0EB8">
                <w:rPr>
                  <w:b/>
                  <w:bCs/>
                  <w:smallCaps/>
                  <w:lang w:val="en"/>
                </w:rPr>
                <w:t>Version</w:t>
              </w:r>
            </w:ins>
          </w:p>
        </w:tc>
        <w:tc>
          <w:tcPr>
            <w:tcW w:w="1590" w:type="dxa"/>
            <w:shd w:val="clear" w:color="auto" w:fill="D9D9D9"/>
            <w:tcMar>
              <w:top w:w="100" w:type="dxa"/>
              <w:left w:w="100" w:type="dxa"/>
              <w:bottom w:w="100" w:type="dxa"/>
              <w:right w:w="100" w:type="dxa"/>
            </w:tcMar>
          </w:tcPr>
          <w:p w14:paraId="2E01D6CF" w14:textId="77777777" w:rsidR="00FE0EB8" w:rsidRPr="00FE0EB8" w:rsidRDefault="00FE0EB8" w:rsidP="004D6F97">
            <w:pPr>
              <w:jc w:val="center"/>
              <w:rPr>
                <w:ins w:id="5" w:author="Pande, Amitkumar" w:date="2020-11-09T15:46:00Z"/>
                <w:b/>
                <w:bCs/>
                <w:smallCaps/>
                <w:lang w:val="en"/>
              </w:rPr>
            </w:pPr>
            <w:ins w:id="6" w:author="Pande, Amitkumar" w:date="2020-11-09T15:46:00Z">
              <w:r w:rsidRPr="00FE0EB8">
                <w:rPr>
                  <w:b/>
                  <w:bCs/>
                  <w:smallCaps/>
                  <w:lang w:val="en"/>
                </w:rPr>
                <w:t>Date</w:t>
              </w:r>
            </w:ins>
          </w:p>
        </w:tc>
        <w:tc>
          <w:tcPr>
            <w:tcW w:w="2325" w:type="dxa"/>
            <w:shd w:val="clear" w:color="auto" w:fill="D9D9D9"/>
            <w:tcMar>
              <w:top w:w="100" w:type="dxa"/>
              <w:left w:w="100" w:type="dxa"/>
              <w:bottom w:w="100" w:type="dxa"/>
              <w:right w:w="100" w:type="dxa"/>
            </w:tcMar>
          </w:tcPr>
          <w:p w14:paraId="179A7DCC" w14:textId="77777777" w:rsidR="00FE0EB8" w:rsidRPr="00FE0EB8" w:rsidRDefault="00FE0EB8" w:rsidP="004D6F97">
            <w:pPr>
              <w:jc w:val="center"/>
              <w:rPr>
                <w:ins w:id="7" w:author="Pande, Amitkumar" w:date="2020-11-09T15:46:00Z"/>
                <w:b/>
                <w:bCs/>
                <w:smallCaps/>
                <w:lang w:val="en"/>
              </w:rPr>
            </w:pPr>
            <w:ins w:id="8" w:author="Pande, Amitkumar" w:date="2020-11-09T15:46:00Z">
              <w:r w:rsidRPr="00FE0EB8">
                <w:rPr>
                  <w:b/>
                  <w:bCs/>
                  <w:smallCaps/>
                  <w:lang w:val="en"/>
                </w:rPr>
                <w:t>Author</w:t>
              </w:r>
            </w:ins>
          </w:p>
        </w:tc>
        <w:tc>
          <w:tcPr>
            <w:tcW w:w="4455" w:type="dxa"/>
            <w:shd w:val="clear" w:color="auto" w:fill="D9D9D9"/>
            <w:tcMar>
              <w:top w:w="100" w:type="dxa"/>
              <w:left w:w="100" w:type="dxa"/>
              <w:bottom w:w="100" w:type="dxa"/>
              <w:right w:w="100" w:type="dxa"/>
            </w:tcMar>
          </w:tcPr>
          <w:p w14:paraId="1CD8B03C" w14:textId="77777777" w:rsidR="00FE0EB8" w:rsidRPr="00FE0EB8" w:rsidRDefault="00FE0EB8" w:rsidP="004D6F97">
            <w:pPr>
              <w:jc w:val="center"/>
              <w:rPr>
                <w:ins w:id="9" w:author="Pande, Amitkumar" w:date="2020-11-09T15:46:00Z"/>
                <w:b/>
                <w:bCs/>
                <w:smallCaps/>
                <w:lang w:val="en"/>
              </w:rPr>
            </w:pPr>
            <w:ins w:id="10" w:author="Pande, Amitkumar" w:date="2020-11-09T15:46:00Z">
              <w:r w:rsidRPr="00FE0EB8">
                <w:rPr>
                  <w:b/>
                  <w:bCs/>
                  <w:smallCaps/>
                  <w:lang w:val="en"/>
                </w:rPr>
                <w:t>Changes</w:t>
              </w:r>
            </w:ins>
          </w:p>
        </w:tc>
      </w:tr>
      <w:tr w:rsidR="00FE0EB8" w:rsidRPr="00FE0EB8" w14:paraId="5A8C784A" w14:textId="77777777" w:rsidTr="00F84493">
        <w:tc>
          <w:tcPr>
            <w:tcW w:w="975" w:type="dxa"/>
            <w:tcMar>
              <w:top w:w="100" w:type="dxa"/>
              <w:left w:w="100" w:type="dxa"/>
              <w:bottom w:w="100" w:type="dxa"/>
              <w:right w:w="100" w:type="dxa"/>
            </w:tcMar>
          </w:tcPr>
          <w:p w14:paraId="1ED1783F" w14:textId="77777777" w:rsidR="00FE0EB8" w:rsidRPr="00FE0EB8" w:rsidRDefault="00FE0EB8" w:rsidP="00F84493">
            <w:pPr>
              <w:rPr>
                <w:ins w:id="11" w:author="Pande, Amitkumar" w:date="2020-11-09T15:46:00Z"/>
                <w:b/>
                <w:bCs/>
                <w:smallCaps/>
                <w:lang w:val="en"/>
              </w:rPr>
            </w:pPr>
          </w:p>
        </w:tc>
        <w:tc>
          <w:tcPr>
            <w:tcW w:w="1590" w:type="dxa"/>
            <w:tcMar>
              <w:top w:w="100" w:type="dxa"/>
              <w:left w:w="100" w:type="dxa"/>
              <w:bottom w:w="100" w:type="dxa"/>
              <w:right w:w="100" w:type="dxa"/>
            </w:tcMar>
          </w:tcPr>
          <w:p w14:paraId="64FEB8FD" w14:textId="77777777" w:rsidR="00FE0EB8" w:rsidRPr="00FE0EB8" w:rsidRDefault="00FE0EB8" w:rsidP="00F84493">
            <w:pPr>
              <w:rPr>
                <w:ins w:id="12" w:author="Pande, Amitkumar" w:date="2020-11-09T15:46:00Z"/>
                <w:b/>
                <w:bCs/>
                <w:smallCaps/>
                <w:lang w:val="en"/>
              </w:rPr>
            </w:pPr>
          </w:p>
        </w:tc>
        <w:tc>
          <w:tcPr>
            <w:tcW w:w="2325" w:type="dxa"/>
            <w:tcMar>
              <w:top w:w="100" w:type="dxa"/>
              <w:left w:w="100" w:type="dxa"/>
              <w:bottom w:w="100" w:type="dxa"/>
              <w:right w:w="100" w:type="dxa"/>
            </w:tcMar>
          </w:tcPr>
          <w:p w14:paraId="1B0BB347" w14:textId="77777777" w:rsidR="00FE0EB8" w:rsidRPr="00FE0EB8" w:rsidRDefault="00FE0EB8" w:rsidP="00F84493">
            <w:pPr>
              <w:rPr>
                <w:ins w:id="13" w:author="Pande, Amitkumar" w:date="2020-11-09T15:46:00Z"/>
                <w:b/>
                <w:bCs/>
                <w:smallCaps/>
                <w:lang w:val="en"/>
              </w:rPr>
            </w:pPr>
          </w:p>
        </w:tc>
        <w:tc>
          <w:tcPr>
            <w:tcW w:w="4455" w:type="dxa"/>
            <w:tcMar>
              <w:top w:w="100" w:type="dxa"/>
              <w:left w:w="100" w:type="dxa"/>
              <w:bottom w:w="100" w:type="dxa"/>
              <w:right w:w="100" w:type="dxa"/>
            </w:tcMar>
          </w:tcPr>
          <w:p w14:paraId="2AE97DD1" w14:textId="77777777" w:rsidR="00FE0EB8" w:rsidRPr="00FE0EB8" w:rsidRDefault="00FE0EB8" w:rsidP="00F84493">
            <w:pPr>
              <w:rPr>
                <w:ins w:id="14" w:author="Pande, Amitkumar" w:date="2020-11-09T15:46:00Z"/>
                <w:b/>
                <w:bCs/>
                <w:smallCaps/>
                <w:lang w:val="en"/>
              </w:rPr>
            </w:pPr>
          </w:p>
        </w:tc>
      </w:tr>
      <w:tr w:rsidR="00FE0EB8" w:rsidRPr="00FE0EB8" w14:paraId="582E4E02" w14:textId="77777777" w:rsidTr="00F84493">
        <w:tc>
          <w:tcPr>
            <w:tcW w:w="975" w:type="dxa"/>
            <w:tcMar>
              <w:top w:w="100" w:type="dxa"/>
              <w:left w:w="100" w:type="dxa"/>
              <w:bottom w:w="100" w:type="dxa"/>
              <w:right w:w="100" w:type="dxa"/>
            </w:tcMar>
          </w:tcPr>
          <w:p w14:paraId="59EFA604" w14:textId="77777777" w:rsidR="00FE0EB8" w:rsidRPr="00FE0EB8" w:rsidRDefault="00FE0EB8" w:rsidP="00F84493">
            <w:pPr>
              <w:rPr>
                <w:ins w:id="15" w:author="Pande, Amitkumar" w:date="2020-11-09T15:46:00Z"/>
                <w:b/>
                <w:bCs/>
                <w:smallCaps/>
                <w:lang w:val="en"/>
              </w:rPr>
            </w:pPr>
          </w:p>
        </w:tc>
        <w:tc>
          <w:tcPr>
            <w:tcW w:w="1590" w:type="dxa"/>
            <w:tcMar>
              <w:top w:w="100" w:type="dxa"/>
              <w:left w:w="100" w:type="dxa"/>
              <w:bottom w:w="100" w:type="dxa"/>
              <w:right w:w="100" w:type="dxa"/>
            </w:tcMar>
          </w:tcPr>
          <w:p w14:paraId="59C0E050" w14:textId="77777777" w:rsidR="00FE0EB8" w:rsidRPr="00FE0EB8" w:rsidRDefault="00FE0EB8" w:rsidP="00F84493">
            <w:pPr>
              <w:rPr>
                <w:ins w:id="16" w:author="Pande, Amitkumar" w:date="2020-11-09T15:46:00Z"/>
                <w:b/>
                <w:bCs/>
                <w:smallCaps/>
                <w:lang w:val="en"/>
              </w:rPr>
            </w:pPr>
          </w:p>
        </w:tc>
        <w:tc>
          <w:tcPr>
            <w:tcW w:w="2325" w:type="dxa"/>
            <w:tcMar>
              <w:top w:w="100" w:type="dxa"/>
              <w:left w:w="100" w:type="dxa"/>
              <w:bottom w:w="100" w:type="dxa"/>
              <w:right w:w="100" w:type="dxa"/>
            </w:tcMar>
          </w:tcPr>
          <w:p w14:paraId="576A3660" w14:textId="77777777" w:rsidR="00FE0EB8" w:rsidRPr="00FE0EB8" w:rsidRDefault="00FE0EB8" w:rsidP="00F84493">
            <w:pPr>
              <w:rPr>
                <w:ins w:id="17" w:author="Pande, Amitkumar" w:date="2020-11-09T15:46:00Z"/>
                <w:b/>
                <w:bCs/>
                <w:smallCaps/>
                <w:lang w:val="en"/>
              </w:rPr>
            </w:pPr>
          </w:p>
        </w:tc>
        <w:tc>
          <w:tcPr>
            <w:tcW w:w="4455" w:type="dxa"/>
            <w:tcMar>
              <w:top w:w="100" w:type="dxa"/>
              <w:left w:w="100" w:type="dxa"/>
              <w:bottom w:w="100" w:type="dxa"/>
              <w:right w:w="100" w:type="dxa"/>
            </w:tcMar>
          </w:tcPr>
          <w:p w14:paraId="20B4EE7F" w14:textId="77777777" w:rsidR="00FE0EB8" w:rsidRPr="00FE0EB8" w:rsidRDefault="00FE0EB8" w:rsidP="00F84493">
            <w:pPr>
              <w:rPr>
                <w:ins w:id="18" w:author="Pande, Amitkumar" w:date="2020-11-09T15:46:00Z"/>
                <w:b/>
                <w:bCs/>
                <w:smallCaps/>
                <w:lang w:val="en"/>
              </w:rPr>
            </w:pPr>
          </w:p>
        </w:tc>
      </w:tr>
      <w:tr w:rsidR="00FE0EB8" w:rsidRPr="00FE0EB8" w14:paraId="31AA3CE5" w14:textId="77777777" w:rsidTr="00F84493">
        <w:tc>
          <w:tcPr>
            <w:tcW w:w="975" w:type="dxa"/>
            <w:tcMar>
              <w:top w:w="100" w:type="dxa"/>
              <w:left w:w="100" w:type="dxa"/>
              <w:bottom w:w="100" w:type="dxa"/>
              <w:right w:w="100" w:type="dxa"/>
            </w:tcMar>
          </w:tcPr>
          <w:p w14:paraId="037394B2" w14:textId="77777777" w:rsidR="00FE0EB8" w:rsidRPr="00FE0EB8" w:rsidRDefault="00FE0EB8" w:rsidP="00F84493">
            <w:pPr>
              <w:rPr>
                <w:ins w:id="19" w:author="Pande, Amitkumar" w:date="2020-11-09T15:46:00Z"/>
                <w:b/>
                <w:bCs/>
                <w:smallCaps/>
                <w:lang w:val="en"/>
              </w:rPr>
            </w:pPr>
          </w:p>
        </w:tc>
        <w:tc>
          <w:tcPr>
            <w:tcW w:w="1590" w:type="dxa"/>
            <w:tcMar>
              <w:top w:w="100" w:type="dxa"/>
              <w:left w:w="100" w:type="dxa"/>
              <w:bottom w:w="100" w:type="dxa"/>
              <w:right w:w="100" w:type="dxa"/>
            </w:tcMar>
          </w:tcPr>
          <w:p w14:paraId="041C2EB5" w14:textId="77777777" w:rsidR="00FE0EB8" w:rsidRPr="00FE0EB8" w:rsidRDefault="00FE0EB8" w:rsidP="00F84493">
            <w:pPr>
              <w:rPr>
                <w:ins w:id="20" w:author="Pande, Amitkumar" w:date="2020-11-09T15:46:00Z"/>
                <w:b/>
                <w:bCs/>
                <w:smallCaps/>
                <w:lang w:val="en"/>
              </w:rPr>
            </w:pPr>
          </w:p>
        </w:tc>
        <w:tc>
          <w:tcPr>
            <w:tcW w:w="2325" w:type="dxa"/>
            <w:tcMar>
              <w:top w:w="100" w:type="dxa"/>
              <w:left w:w="100" w:type="dxa"/>
              <w:bottom w:w="100" w:type="dxa"/>
              <w:right w:w="100" w:type="dxa"/>
            </w:tcMar>
          </w:tcPr>
          <w:p w14:paraId="48389884" w14:textId="77777777" w:rsidR="00FE0EB8" w:rsidRPr="00FE0EB8" w:rsidRDefault="00FE0EB8" w:rsidP="00F84493">
            <w:pPr>
              <w:rPr>
                <w:ins w:id="21" w:author="Pande, Amitkumar" w:date="2020-11-09T15:46:00Z"/>
                <w:b/>
                <w:bCs/>
                <w:smallCaps/>
                <w:lang w:val="en"/>
              </w:rPr>
            </w:pPr>
          </w:p>
        </w:tc>
        <w:tc>
          <w:tcPr>
            <w:tcW w:w="4455" w:type="dxa"/>
            <w:tcMar>
              <w:top w:w="100" w:type="dxa"/>
              <w:left w:w="100" w:type="dxa"/>
              <w:bottom w:w="100" w:type="dxa"/>
              <w:right w:w="100" w:type="dxa"/>
            </w:tcMar>
          </w:tcPr>
          <w:p w14:paraId="3E3FD3B9" w14:textId="77777777" w:rsidR="00FE0EB8" w:rsidRPr="00FE0EB8" w:rsidRDefault="00FE0EB8" w:rsidP="00F84493">
            <w:pPr>
              <w:rPr>
                <w:ins w:id="22" w:author="Pande, Amitkumar" w:date="2020-11-09T15:46:00Z"/>
                <w:b/>
                <w:bCs/>
                <w:smallCaps/>
                <w:lang w:val="en"/>
              </w:rPr>
            </w:pPr>
          </w:p>
        </w:tc>
      </w:tr>
      <w:tr w:rsidR="00FE0EB8" w:rsidRPr="00FE0EB8" w14:paraId="0830DA74" w14:textId="77777777" w:rsidTr="00F84493">
        <w:tc>
          <w:tcPr>
            <w:tcW w:w="975" w:type="dxa"/>
            <w:tcMar>
              <w:top w:w="100" w:type="dxa"/>
              <w:left w:w="100" w:type="dxa"/>
              <w:bottom w:w="100" w:type="dxa"/>
              <w:right w:w="100" w:type="dxa"/>
            </w:tcMar>
          </w:tcPr>
          <w:p w14:paraId="6AEEEB1D" w14:textId="77777777" w:rsidR="00FE0EB8" w:rsidRPr="00FE0EB8" w:rsidRDefault="00FE0EB8" w:rsidP="00F84493">
            <w:pPr>
              <w:rPr>
                <w:ins w:id="23" w:author="Pande, Amitkumar" w:date="2020-11-09T15:46:00Z"/>
                <w:b/>
                <w:bCs/>
                <w:smallCaps/>
                <w:lang w:val="en"/>
              </w:rPr>
            </w:pPr>
          </w:p>
        </w:tc>
        <w:tc>
          <w:tcPr>
            <w:tcW w:w="1590" w:type="dxa"/>
            <w:tcMar>
              <w:top w:w="100" w:type="dxa"/>
              <w:left w:w="100" w:type="dxa"/>
              <w:bottom w:w="100" w:type="dxa"/>
              <w:right w:w="100" w:type="dxa"/>
            </w:tcMar>
          </w:tcPr>
          <w:p w14:paraId="6ABEB423" w14:textId="77777777" w:rsidR="00FE0EB8" w:rsidRPr="00FE0EB8" w:rsidRDefault="00FE0EB8" w:rsidP="00F84493">
            <w:pPr>
              <w:rPr>
                <w:ins w:id="24" w:author="Pande, Amitkumar" w:date="2020-11-09T15:46:00Z"/>
                <w:b/>
                <w:bCs/>
                <w:smallCaps/>
                <w:lang w:val="en"/>
              </w:rPr>
            </w:pPr>
          </w:p>
        </w:tc>
        <w:tc>
          <w:tcPr>
            <w:tcW w:w="2325" w:type="dxa"/>
            <w:tcMar>
              <w:top w:w="100" w:type="dxa"/>
              <w:left w:w="100" w:type="dxa"/>
              <w:bottom w:w="100" w:type="dxa"/>
              <w:right w:w="100" w:type="dxa"/>
            </w:tcMar>
          </w:tcPr>
          <w:p w14:paraId="3111A59E" w14:textId="77777777" w:rsidR="00FE0EB8" w:rsidRPr="00FE0EB8" w:rsidRDefault="00FE0EB8" w:rsidP="00F84493">
            <w:pPr>
              <w:rPr>
                <w:ins w:id="25" w:author="Pande, Amitkumar" w:date="2020-11-09T15:46:00Z"/>
                <w:b/>
                <w:bCs/>
                <w:smallCaps/>
                <w:lang w:val="en"/>
              </w:rPr>
            </w:pPr>
          </w:p>
        </w:tc>
        <w:tc>
          <w:tcPr>
            <w:tcW w:w="4455" w:type="dxa"/>
            <w:tcMar>
              <w:top w:w="100" w:type="dxa"/>
              <w:left w:w="100" w:type="dxa"/>
              <w:bottom w:w="100" w:type="dxa"/>
              <w:right w:w="100" w:type="dxa"/>
            </w:tcMar>
          </w:tcPr>
          <w:p w14:paraId="0D0B5E64" w14:textId="77777777" w:rsidR="00FE0EB8" w:rsidRPr="00FE0EB8" w:rsidRDefault="00FE0EB8" w:rsidP="00F84493">
            <w:pPr>
              <w:rPr>
                <w:ins w:id="26" w:author="Pande, Amitkumar" w:date="2020-11-09T15:46:00Z"/>
                <w:b/>
                <w:bCs/>
                <w:smallCaps/>
                <w:lang w:val="en"/>
              </w:rPr>
            </w:pPr>
          </w:p>
        </w:tc>
      </w:tr>
    </w:tbl>
    <w:p w14:paraId="60CA01CB" w14:textId="097119B9" w:rsidR="008F2EC8" w:rsidDel="00FE0EB8" w:rsidRDefault="008F2EC8">
      <w:pPr>
        <w:rPr>
          <w:del w:id="27" w:author="Pande, Amitkumar" w:date="2020-11-09T15:47:00Z"/>
        </w:rPr>
      </w:pPr>
    </w:p>
    <w:customXmlDelRangeStart w:id="28" w:author="Pande, Amitkumar" w:date="2020-11-09T15:47:00Z"/>
    <w:sdt>
      <w:sdtPr>
        <w:id w:val="460539384"/>
        <w:docPartObj>
          <w:docPartGallery w:val="Table of Contents"/>
          <w:docPartUnique/>
        </w:docPartObj>
      </w:sdtPr>
      <w:sdtEndPr>
        <w:rPr>
          <w:rFonts w:asciiTheme="minorHAnsi" w:eastAsiaTheme="minorEastAsia" w:hAnsiTheme="minorHAnsi" w:cstheme="minorBidi"/>
          <w:b w:val="0"/>
          <w:bCs w:val="0"/>
          <w:smallCaps w:val="0"/>
          <w:color w:val="auto"/>
          <w:sz w:val="22"/>
          <w:szCs w:val="22"/>
        </w:rPr>
      </w:sdtEndPr>
      <w:sdtContent>
        <w:customXmlDelRangeEnd w:id="28"/>
        <w:p w14:paraId="4B0D6CE7" w14:textId="198D0D7A" w:rsidR="00FE0EB8" w:rsidDel="00FE0EB8" w:rsidRDefault="00FE0EB8">
          <w:pPr>
            <w:pStyle w:val="TOCHeading"/>
            <w:numPr>
              <w:ilvl w:val="0"/>
              <w:numId w:val="0"/>
            </w:numPr>
            <w:ind w:left="432"/>
            <w:rPr>
              <w:del w:id="29" w:author="Pande, Amitkumar" w:date="2020-11-09T15:47:00Z"/>
              <w:rFonts w:asciiTheme="minorHAnsi" w:eastAsiaTheme="minorEastAsia" w:hAnsiTheme="minorHAnsi" w:cstheme="minorBidi"/>
              <w:b w:val="0"/>
              <w:bCs w:val="0"/>
              <w:smallCaps w:val="0"/>
              <w:color w:val="auto"/>
              <w:sz w:val="22"/>
              <w:szCs w:val="22"/>
            </w:rPr>
          </w:pPr>
        </w:p>
        <w:p w14:paraId="6EF1B5C0" w14:textId="7448E4CE" w:rsidR="00FE0EB8" w:rsidRPr="00FE0EB8" w:rsidDel="00FE0EB8" w:rsidRDefault="00FE0EB8" w:rsidP="00FE0EB8">
          <w:pPr>
            <w:rPr>
              <w:del w:id="30" w:author="Pande, Amitkumar" w:date="2020-11-09T15:47:00Z"/>
              <w:b/>
              <w:bCs/>
              <w:smallCaps/>
              <w:lang w:val="en"/>
            </w:rPr>
          </w:pPr>
          <w:del w:id="31" w:author="Pande, Amitkumar" w:date="2020-11-09T15:47:00Z">
            <w:r w:rsidRPr="00FE0EB8" w:rsidDel="00FE0EB8">
              <w:rPr>
                <w:b/>
                <w:bCs/>
                <w:smallCaps/>
                <w:lang w:val="en"/>
              </w:rPr>
              <w:delText>Revision History</w:delText>
            </w:r>
          </w:del>
        </w:p>
        <w:p w14:paraId="49D6883A" w14:textId="2B7EA088" w:rsidR="00FE0EB8" w:rsidRPr="00FE0EB8" w:rsidDel="00FE0EB8" w:rsidRDefault="00FE0EB8" w:rsidP="00FE0EB8">
          <w:pPr>
            <w:rPr>
              <w:del w:id="32" w:author="Pande, Amitkumar" w:date="2020-11-09T15:47:00Z"/>
              <w:b/>
              <w:bCs/>
              <w:smallCaps/>
              <w:lang w:val="en"/>
            </w:rPr>
          </w:pPr>
        </w:p>
        <w:p w14:paraId="725A9F82" w14:textId="77777777" w:rsidR="00FE0EB8" w:rsidRDefault="00FE0EB8">
          <w:r>
            <w:rPr>
              <w:b/>
              <w:bCs/>
              <w:smallCaps/>
            </w:rPr>
            <w:br w:type="page"/>
          </w:r>
        </w:p>
        <w:p w14:paraId="5F44A9EA" w14:textId="5D17BA80" w:rsidR="00C94107" w:rsidRDefault="00C94107">
          <w:pPr>
            <w:pStyle w:val="TOCHeading"/>
            <w:numPr>
              <w:ilvl w:val="0"/>
              <w:numId w:val="0"/>
            </w:numPr>
            <w:ind w:left="432"/>
            <w:pPrChange w:id="33" w:author="Pande, Amitkumar" w:date="2020-09-14T11:50:00Z">
              <w:pPr>
                <w:pStyle w:val="TOCHeading"/>
              </w:pPr>
            </w:pPrChange>
          </w:pPr>
          <w:r>
            <w:lastRenderedPageBreak/>
            <w:t>Table of Contents</w:t>
          </w:r>
        </w:p>
        <w:p w14:paraId="2343C9A4" w14:textId="07DDADC1" w:rsidR="008E68D9" w:rsidRDefault="00C94107">
          <w:pPr>
            <w:pStyle w:val="TOC1"/>
            <w:tabs>
              <w:tab w:val="left" w:pos="440"/>
              <w:tab w:val="right" w:leader="dot" w:pos="10790"/>
            </w:tabs>
            <w:rPr>
              <w:rFonts w:cstheme="minorBidi"/>
              <w:b w:val="0"/>
              <w:bCs w:val="0"/>
              <w:caps w:val="0"/>
              <w:noProof/>
              <w:sz w:val="22"/>
              <w:szCs w:val="22"/>
              <w:lang w:eastAsia="en-US"/>
            </w:rPr>
          </w:pPr>
          <w:r w:rsidRPr="00F9336D">
            <w:rPr>
              <w:b w:val="0"/>
              <w:bCs w:val="0"/>
              <w:i/>
              <w:iCs/>
              <w:caps w:val="0"/>
              <w:sz w:val="22"/>
              <w:u w:val="single"/>
            </w:rPr>
            <w:fldChar w:fldCharType="begin"/>
          </w:r>
          <w:r w:rsidRPr="00F9336D">
            <w:rPr>
              <w:b w:val="0"/>
              <w:bCs w:val="0"/>
              <w:i/>
              <w:iCs/>
              <w:caps w:val="0"/>
              <w:sz w:val="22"/>
              <w:u w:val="single"/>
            </w:rPr>
            <w:instrText xml:space="preserve"> TOC \o "1-3" \h \z \u </w:instrText>
          </w:r>
          <w:r w:rsidRPr="00F9336D">
            <w:rPr>
              <w:b w:val="0"/>
              <w:bCs w:val="0"/>
              <w:i/>
              <w:iCs/>
              <w:caps w:val="0"/>
              <w:sz w:val="22"/>
              <w:u w:val="single"/>
            </w:rPr>
            <w:fldChar w:fldCharType="separate"/>
          </w:r>
          <w:hyperlink w:anchor="_Toc64441351" w:history="1">
            <w:r w:rsidR="008E68D9" w:rsidRPr="00AA0E87">
              <w:rPr>
                <w:rStyle w:val="Hyperlink"/>
                <w:noProof/>
              </w:rPr>
              <w:t>1</w:t>
            </w:r>
            <w:r w:rsidR="008E68D9">
              <w:rPr>
                <w:rFonts w:cstheme="minorBidi"/>
                <w:b w:val="0"/>
                <w:bCs w:val="0"/>
                <w:caps w:val="0"/>
                <w:noProof/>
                <w:sz w:val="22"/>
                <w:szCs w:val="22"/>
                <w:lang w:eastAsia="en-US"/>
              </w:rPr>
              <w:tab/>
            </w:r>
            <w:r w:rsidR="008E68D9" w:rsidRPr="00AA0E87">
              <w:rPr>
                <w:rStyle w:val="Hyperlink"/>
                <w:noProof/>
              </w:rPr>
              <w:t>Project Overview</w:t>
            </w:r>
            <w:r w:rsidR="008E68D9">
              <w:rPr>
                <w:noProof/>
                <w:webHidden/>
              </w:rPr>
              <w:tab/>
            </w:r>
            <w:r w:rsidR="008E68D9">
              <w:rPr>
                <w:noProof/>
                <w:webHidden/>
              </w:rPr>
              <w:fldChar w:fldCharType="begin"/>
            </w:r>
            <w:r w:rsidR="008E68D9">
              <w:rPr>
                <w:noProof/>
                <w:webHidden/>
              </w:rPr>
              <w:instrText xml:space="preserve"> PAGEREF _Toc64441351 \h </w:instrText>
            </w:r>
            <w:r w:rsidR="008E68D9">
              <w:rPr>
                <w:noProof/>
                <w:webHidden/>
              </w:rPr>
            </w:r>
            <w:r w:rsidR="008E68D9">
              <w:rPr>
                <w:noProof/>
                <w:webHidden/>
              </w:rPr>
              <w:fldChar w:fldCharType="separate"/>
            </w:r>
            <w:r w:rsidR="008E68D9">
              <w:rPr>
                <w:noProof/>
                <w:webHidden/>
              </w:rPr>
              <w:t>4</w:t>
            </w:r>
            <w:r w:rsidR="008E68D9">
              <w:rPr>
                <w:noProof/>
                <w:webHidden/>
              </w:rPr>
              <w:fldChar w:fldCharType="end"/>
            </w:r>
          </w:hyperlink>
        </w:p>
        <w:p w14:paraId="7A9B5079" w14:textId="5F4EFEF6" w:rsidR="008E68D9" w:rsidRDefault="00D95DC5">
          <w:pPr>
            <w:pStyle w:val="TOC2"/>
            <w:tabs>
              <w:tab w:val="left" w:pos="880"/>
              <w:tab w:val="right" w:leader="dot" w:pos="10790"/>
            </w:tabs>
            <w:rPr>
              <w:rFonts w:cstheme="minorBidi"/>
              <w:smallCaps w:val="0"/>
              <w:noProof/>
              <w:sz w:val="22"/>
              <w:szCs w:val="22"/>
              <w:lang w:eastAsia="en-US"/>
            </w:rPr>
          </w:pPr>
          <w:hyperlink w:anchor="_Toc64441352" w:history="1">
            <w:r w:rsidR="008E68D9" w:rsidRPr="00AA0E87">
              <w:rPr>
                <w:rStyle w:val="Hyperlink"/>
                <w:noProof/>
              </w:rPr>
              <w:t>1.1</w:t>
            </w:r>
            <w:r w:rsidR="008E68D9">
              <w:rPr>
                <w:rFonts w:cstheme="minorBidi"/>
                <w:smallCaps w:val="0"/>
                <w:noProof/>
                <w:sz w:val="22"/>
                <w:szCs w:val="22"/>
                <w:lang w:eastAsia="en-US"/>
              </w:rPr>
              <w:tab/>
            </w:r>
            <w:r w:rsidR="008E68D9" w:rsidRPr="00AA0E87">
              <w:rPr>
                <w:rStyle w:val="Hyperlink"/>
                <w:noProof/>
              </w:rPr>
              <w:t>Executive summary</w:t>
            </w:r>
            <w:r w:rsidR="008E68D9">
              <w:rPr>
                <w:noProof/>
                <w:webHidden/>
              </w:rPr>
              <w:tab/>
            </w:r>
            <w:r w:rsidR="008E68D9">
              <w:rPr>
                <w:noProof/>
                <w:webHidden/>
              </w:rPr>
              <w:fldChar w:fldCharType="begin"/>
            </w:r>
            <w:r w:rsidR="008E68D9">
              <w:rPr>
                <w:noProof/>
                <w:webHidden/>
              </w:rPr>
              <w:instrText xml:space="preserve"> PAGEREF _Toc64441352 \h </w:instrText>
            </w:r>
            <w:r w:rsidR="008E68D9">
              <w:rPr>
                <w:noProof/>
                <w:webHidden/>
              </w:rPr>
            </w:r>
            <w:r w:rsidR="008E68D9">
              <w:rPr>
                <w:noProof/>
                <w:webHidden/>
              </w:rPr>
              <w:fldChar w:fldCharType="separate"/>
            </w:r>
            <w:r w:rsidR="008E68D9">
              <w:rPr>
                <w:noProof/>
                <w:webHidden/>
              </w:rPr>
              <w:t>4</w:t>
            </w:r>
            <w:r w:rsidR="008E68D9">
              <w:rPr>
                <w:noProof/>
                <w:webHidden/>
              </w:rPr>
              <w:fldChar w:fldCharType="end"/>
            </w:r>
          </w:hyperlink>
        </w:p>
        <w:p w14:paraId="336B1F21" w14:textId="63143A8C" w:rsidR="008E68D9" w:rsidRDefault="00D95DC5">
          <w:pPr>
            <w:pStyle w:val="TOC2"/>
            <w:tabs>
              <w:tab w:val="left" w:pos="880"/>
              <w:tab w:val="right" w:leader="dot" w:pos="10790"/>
            </w:tabs>
            <w:rPr>
              <w:rFonts w:cstheme="minorBidi"/>
              <w:smallCaps w:val="0"/>
              <w:noProof/>
              <w:sz w:val="22"/>
              <w:szCs w:val="22"/>
              <w:lang w:eastAsia="en-US"/>
            </w:rPr>
          </w:pPr>
          <w:hyperlink w:anchor="_Toc64441354" w:history="1">
            <w:r w:rsidR="008E68D9" w:rsidRPr="00AA0E87">
              <w:rPr>
                <w:rStyle w:val="Hyperlink"/>
                <w:noProof/>
              </w:rPr>
              <w:t>1.2</w:t>
            </w:r>
            <w:r w:rsidR="008E68D9">
              <w:rPr>
                <w:rFonts w:cstheme="minorBidi"/>
                <w:smallCaps w:val="0"/>
                <w:noProof/>
                <w:sz w:val="22"/>
                <w:szCs w:val="22"/>
                <w:lang w:eastAsia="en-US"/>
              </w:rPr>
              <w:tab/>
            </w:r>
            <w:r w:rsidR="008E68D9" w:rsidRPr="00AA0E87">
              <w:rPr>
                <w:rStyle w:val="Hyperlink"/>
                <w:noProof/>
              </w:rPr>
              <w:t>Business Requirement</w:t>
            </w:r>
            <w:r w:rsidR="008E68D9">
              <w:rPr>
                <w:noProof/>
                <w:webHidden/>
              </w:rPr>
              <w:tab/>
            </w:r>
            <w:r w:rsidR="008E68D9">
              <w:rPr>
                <w:noProof/>
                <w:webHidden/>
              </w:rPr>
              <w:fldChar w:fldCharType="begin"/>
            </w:r>
            <w:r w:rsidR="008E68D9">
              <w:rPr>
                <w:noProof/>
                <w:webHidden/>
              </w:rPr>
              <w:instrText xml:space="preserve"> PAGEREF _Toc64441354 \h </w:instrText>
            </w:r>
            <w:r w:rsidR="008E68D9">
              <w:rPr>
                <w:noProof/>
                <w:webHidden/>
              </w:rPr>
            </w:r>
            <w:r w:rsidR="008E68D9">
              <w:rPr>
                <w:noProof/>
                <w:webHidden/>
              </w:rPr>
              <w:fldChar w:fldCharType="separate"/>
            </w:r>
            <w:r w:rsidR="008E68D9">
              <w:rPr>
                <w:noProof/>
                <w:webHidden/>
              </w:rPr>
              <w:t>4</w:t>
            </w:r>
            <w:r w:rsidR="008E68D9">
              <w:rPr>
                <w:noProof/>
                <w:webHidden/>
              </w:rPr>
              <w:fldChar w:fldCharType="end"/>
            </w:r>
          </w:hyperlink>
        </w:p>
        <w:p w14:paraId="2F96017E" w14:textId="61693B89" w:rsidR="008E68D9" w:rsidRPr="00E674AE" w:rsidRDefault="00D95DC5">
          <w:pPr>
            <w:pStyle w:val="TOC2"/>
            <w:tabs>
              <w:tab w:val="left" w:pos="880"/>
              <w:tab w:val="right" w:leader="dot" w:pos="10790"/>
            </w:tabs>
            <w:rPr>
              <w:rFonts w:cstheme="minorBidi"/>
              <w:smallCaps w:val="0"/>
              <w:noProof/>
              <w:sz w:val="22"/>
              <w:szCs w:val="22"/>
              <w:lang w:eastAsia="en-US"/>
            </w:rPr>
          </w:pPr>
          <w:hyperlink w:anchor="_Toc64441355" w:history="1">
            <w:r w:rsidR="008E68D9" w:rsidRPr="00E674AE">
              <w:rPr>
                <w:rStyle w:val="Hyperlink"/>
                <w:noProof/>
                <w:lang w:val="en-GB"/>
              </w:rPr>
              <w:t>1.3</w:t>
            </w:r>
            <w:r w:rsidR="008E68D9" w:rsidRPr="00E674AE">
              <w:rPr>
                <w:rFonts w:cstheme="minorBidi"/>
                <w:smallCaps w:val="0"/>
                <w:noProof/>
                <w:sz w:val="22"/>
                <w:szCs w:val="22"/>
                <w:lang w:eastAsia="en-US"/>
              </w:rPr>
              <w:tab/>
            </w:r>
            <w:r w:rsidR="008E68D9" w:rsidRPr="00E674AE">
              <w:rPr>
                <w:rStyle w:val="Hyperlink"/>
                <w:noProof/>
                <w:lang w:val="en-GB"/>
              </w:rPr>
              <w:t>Pain Points / Challenges in the current environment</w:t>
            </w:r>
            <w:r w:rsidR="008E68D9" w:rsidRPr="00E674AE">
              <w:rPr>
                <w:noProof/>
                <w:webHidden/>
              </w:rPr>
              <w:tab/>
            </w:r>
            <w:r w:rsidR="008E68D9" w:rsidRPr="00E674AE">
              <w:rPr>
                <w:noProof/>
                <w:webHidden/>
              </w:rPr>
              <w:fldChar w:fldCharType="begin"/>
            </w:r>
            <w:r w:rsidR="008E68D9" w:rsidRPr="00E674AE">
              <w:rPr>
                <w:noProof/>
                <w:webHidden/>
              </w:rPr>
              <w:instrText xml:space="preserve"> PAGEREF _Toc64441355 \h </w:instrText>
            </w:r>
            <w:r w:rsidR="008E68D9" w:rsidRPr="00E674AE">
              <w:rPr>
                <w:noProof/>
                <w:webHidden/>
              </w:rPr>
            </w:r>
            <w:r w:rsidR="008E68D9" w:rsidRPr="00E674AE">
              <w:rPr>
                <w:noProof/>
                <w:webHidden/>
              </w:rPr>
              <w:fldChar w:fldCharType="separate"/>
            </w:r>
            <w:r w:rsidR="008E68D9" w:rsidRPr="00E674AE">
              <w:rPr>
                <w:noProof/>
                <w:webHidden/>
              </w:rPr>
              <w:t>5</w:t>
            </w:r>
            <w:r w:rsidR="008E68D9" w:rsidRPr="00E674AE">
              <w:rPr>
                <w:noProof/>
                <w:webHidden/>
              </w:rPr>
              <w:fldChar w:fldCharType="end"/>
            </w:r>
          </w:hyperlink>
        </w:p>
        <w:p w14:paraId="28C403B6" w14:textId="2A72CFBD" w:rsidR="008E68D9" w:rsidRPr="00E674AE" w:rsidRDefault="00D95DC5">
          <w:pPr>
            <w:pStyle w:val="TOC2"/>
            <w:tabs>
              <w:tab w:val="left" w:pos="880"/>
              <w:tab w:val="right" w:leader="dot" w:pos="10790"/>
            </w:tabs>
            <w:rPr>
              <w:rFonts w:cstheme="minorBidi"/>
              <w:smallCaps w:val="0"/>
              <w:noProof/>
              <w:sz w:val="22"/>
              <w:szCs w:val="22"/>
              <w:lang w:eastAsia="en-US"/>
            </w:rPr>
          </w:pPr>
          <w:hyperlink w:anchor="_Toc64441413" w:history="1">
            <w:r w:rsidR="008E68D9" w:rsidRPr="00E674AE">
              <w:rPr>
                <w:rStyle w:val="Hyperlink"/>
                <w:noProof/>
              </w:rPr>
              <w:t>1.4</w:t>
            </w:r>
            <w:r w:rsidR="008E68D9" w:rsidRPr="00E674AE">
              <w:rPr>
                <w:rFonts w:cstheme="minorBidi"/>
                <w:smallCaps w:val="0"/>
                <w:noProof/>
                <w:sz w:val="22"/>
                <w:szCs w:val="22"/>
                <w:lang w:eastAsia="en-US"/>
              </w:rPr>
              <w:tab/>
            </w:r>
            <w:r w:rsidR="008E68D9" w:rsidRPr="00E674AE">
              <w:rPr>
                <w:rStyle w:val="Hyperlink"/>
                <w:noProof/>
              </w:rPr>
              <w:t xml:space="preserve">Project Success </w:t>
            </w:r>
            <w:r w:rsidR="008E68D9" w:rsidRPr="00E674AE">
              <w:rPr>
                <w:rStyle w:val="Hyperlink"/>
                <w:noProof/>
                <w:lang w:val="en-GB"/>
              </w:rPr>
              <w:t>Criteria</w:t>
            </w:r>
            <w:r w:rsidR="008E68D9" w:rsidRPr="00E674AE">
              <w:rPr>
                <w:noProof/>
                <w:webHidden/>
              </w:rPr>
              <w:tab/>
            </w:r>
            <w:r w:rsidR="008E68D9" w:rsidRPr="00E674AE">
              <w:rPr>
                <w:noProof/>
                <w:webHidden/>
              </w:rPr>
              <w:fldChar w:fldCharType="begin"/>
            </w:r>
            <w:r w:rsidR="008E68D9" w:rsidRPr="00E674AE">
              <w:rPr>
                <w:noProof/>
                <w:webHidden/>
              </w:rPr>
              <w:instrText xml:space="preserve"> PAGEREF _Toc64441413 \h </w:instrText>
            </w:r>
            <w:r w:rsidR="008E68D9" w:rsidRPr="00E674AE">
              <w:rPr>
                <w:noProof/>
                <w:webHidden/>
              </w:rPr>
            </w:r>
            <w:r w:rsidR="008E68D9" w:rsidRPr="00E674AE">
              <w:rPr>
                <w:noProof/>
                <w:webHidden/>
              </w:rPr>
              <w:fldChar w:fldCharType="separate"/>
            </w:r>
            <w:r w:rsidR="008E68D9" w:rsidRPr="00E674AE">
              <w:rPr>
                <w:noProof/>
                <w:webHidden/>
              </w:rPr>
              <w:t>5</w:t>
            </w:r>
            <w:r w:rsidR="008E68D9" w:rsidRPr="00E674AE">
              <w:rPr>
                <w:noProof/>
                <w:webHidden/>
              </w:rPr>
              <w:fldChar w:fldCharType="end"/>
            </w:r>
          </w:hyperlink>
        </w:p>
        <w:p w14:paraId="02CF14CB" w14:textId="7E83A091" w:rsidR="008E68D9" w:rsidRPr="00E674AE" w:rsidRDefault="00D95DC5">
          <w:pPr>
            <w:pStyle w:val="TOC2"/>
            <w:tabs>
              <w:tab w:val="left" w:pos="880"/>
              <w:tab w:val="right" w:leader="dot" w:pos="10790"/>
            </w:tabs>
            <w:rPr>
              <w:rFonts w:cstheme="minorBidi"/>
              <w:smallCaps w:val="0"/>
              <w:noProof/>
              <w:sz w:val="22"/>
              <w:szCs w:val="22"/>
              <w:lang w:eastAsia="en-US"/>
            </w:rPr>
          </w:pPr>
          <w:hyperlink w:anchor="_Toc64441416" w:history="1">
            <w:r w:rsidR="008E68D9" w:rsidRPr="00E674AE">
              <w:rPr>
                <w:rStyle w:val="Hyperlink"/>
                <w:noProof/>
              </w:rPr>
              <w:t>1.5</w:t>
            </w:r>
            <w:r w:rsidR="008E68D9" w:rsidRPr="00E674AE">
              <w:rPr>
                <w:rFonts w:cstheme="minorBidi"/>
                <w:smallCaps w:val="0"/>
                <w:noProof/>
                <w:sz w:val="22"/>
                <w:szCs w:val="22"/>
                <w:lang w:eastAsia="en-US"/>
              </w:rPr>
              <w:tab/>
            </w:r>
            <w:r w:rsidR="008E68D9" w:rsidRPr="00E674AE">
              <w:rPr>
                <w:rStyle w:val="Hyperlink"/>
                <w:noProof/>
              </w:rPr>
              <w:t>Pre-Requisites</w:t>
            </w:r>
            <w:r w:rsidR="008E68D9" w:rsidRPr="00E674AE">
              <w:rPr>
                <w:noProof/>
                <w:webHidden/>
              </w:rPr>
              <w:tab/>
            </w:r>
            <w:r w:rsidR="008E68D9" w:rsidRPr="00E674AE">
              <w:rPr>
                <w:noProof/>
                <w:webHidden/>
              </w:rPr>
              <w:fldChar w:fldCharType="begin"/>
            </w:r>
            <w:r w:rsidR="008E68D9" w:rsidRPr="00E674AE">
              <w:rPr>
                <w:noProof/>
                <w:webHidden/>
              </w:rPr>
              <w:instrText xml:space="preserve"> PAGEREF _Toc64441416 \h </w:instrText>
            </w:r>
            <w:r w:rsidR="008E68D9" w:rsidRPr="00E674AE">
              <w:rPr>
                <w:noProof/>
                <w:webHidden/>
              </w:rPr>
            </w:r>
            <w:r w:rsidR="008E68D9" w:rsidRPr="00E674AE">
              <w:rPr>
                <w:noProof/>
                <w:webHidden/>
              </w:rPr>
              <w:fldChar w:fldCharType="separate"/>
            </w:r>
            <w:r w:rsidR="008E68D9" w:rsidRPr="00E674AE">
              <w:rPr>
                <w:noProof/>
                <w:webHidden/>
              </w:rPr>
              <w:t>6</w:t>
            </w:r>
            <w:r w:rsidR="008E68D9" w:rsidRPr="00E674AE">
              <w:rPr>
                <w:noProof/>
                <w:webHidden/>
              </w:rPr>
              <w:fldChar w:fldCharType="end"/>
            </w:r>
          </w:hyperlink>
        </w:p>
        <w:p w14:paraId="5D5D61A6" w14:textId="30D47563" w:rsidR="008E68D9" w:rsidRPr="00E674AE" w:rsidRDefault="00D95DC5">
          <w:pPr>
            <w:pStyle w:val="TOC2"/>
            <w:tabs>
              <w:tab w:val="left" w:pos="880"/>
              <w:tab w:val="right" w:leader="dot" w:pos="10790"/>
            </w:tabs>
            <w:rPr>
              <w:rFonts w:cstheme="minorBidi"/>
              <w:smallCaps w:val="0"/>
              <w:noProof/>
              <w:sz w:val="22"/>
              <w:szCs w:val="22"/>
              <w:lang w:eastAsia="en-US"/>
            </w:rPr>
          </w:pPr>
          <w:hyperlink w:anchor="_Toc64441417" w:history="1">
            <w:r w:rsidR="008E68D9" w:rsidRPr="00E674AE">
              <w:rPr>
                <w:rStyle w:val="Hyperlink"/>
                <w:noProof/>
                <w:lang w:val="en-GB"/>
              </w:rPr>
              <w:t>1.6</w:t>
            </w:r>
            <w:r w:rsidR="008E68D9" w:rsidRPr="00E674AE">
              <w:rPr>
                <w:rFonts w:cstheme="minorBidi"/>
                <w:smallCaps w:val="0"/>
                <w:noProof/>
                <w:sz w:val="22"/>
                <w:szCs w:val="22"/>
                <w:lang w:eastAsia="en-US"/>
              </w:rPr>
              <w:tab/>
            </w:r>
            <w:r w:rsidR="008E68D9" w:rsidRPr="00E674AE">
              <w:rPr>
                <w:rStyle w:val="Hyperlink"/>
                <w:noProof/>
                <w:lang w:val="en-GB"/>
              </w:rPr>
              <w:t>Dependencies</w:t>
            </w:r>
            <w:r w:rsidR="008E68D9" w:rsidRPr="00E674AE">
              <w:rPr>
                <w:noProof/>
                <w:webHidden/>
              </w:rPr>
              <w:tab/>
            </w:r>
            <w:r w:rsidR="008E68D9" w:rsidRPr="00E674AE">
              <w:rPr>
                <w:noProof/>
                <w:webHidden/>
              </w:rPr>
              <w:fldChar w:fldCharType="begin"/>
            </w:r>
            <w:r w:rsidR="008E68D9" w:rsidRPr="00E674AE">
              <w:rPr>
                <w:noProof/>
                <w:webHidden/>
              </w:rPr>
              <w:instrText xml:space="preserve"> PAGEREF _Toc64441417 \h </w:instrText>
            </w:r>
            <w:r w:rsidR="008E68D9" w:rsidRPr="00E674AE">
              <w:rPr>
                <w:noProof/>
                <w:webHidden/>
              </w:rPr>
            </w:r>
            <w:r w:rsidR="008E68D9" w:rsidRPr="00E674AE">
              <w:rPr>
                <w:noProof/>
                <w:webHidden/>
              </w:rPr>
              <w:fldChar w:fldCharType="separate"/>
            </w:r>
            <w:r w:rsidR="008E68D9" w:rsidRPr="00E674AE">
              <w:rPr>
                <w:noProof/>
                <w:webHidden/>
              </w:rPr>
              <w:t>6</w:t>
            </w:r>
            <w:r w:rsidR="008E68D9" w:rsidRPr="00E674AE">
              <w:rPr>
                <w:noProof/>
                <w:webHidden/>
              </w:rPr>
              <w:fldChar w:fldCharType="end"/>
            </w:r>
          </w:hyperlink>
        </w:p>
        <w:p w14:paraId="6277F618" w14:textId="58CCE5F0" w:rsidR="008E68D9" w:rsidRPr="00E674AE" w:rsidRDefault="00D95DC5">
          <w:pPr>
            <w:pStyle w:val="TOC2"/>
            <w:tabs>
              <w:tab w:val="left" w:pos="880"/>
              <w:tab w:val="right" w:leader="dot" w:pos="10790"/>
            </w:tabs>
            <w:rPr>
              <w:rFonts w:cstheme="minorBidi"/>
              <w:smallCaps w:val="0"/>
              <w:noProof/>
              <w:sz w:val="22"/>
              <w:szCs w:val="22"/>
              <w:lang w:eastAsia="en-US"/>
            </w:rPr>
          </w:pPr>
          <w:hyperlink w:anchor="_Toc64441419" w:history="1">
            <w:r w:rsidR="008E68D9" w:rsidRPr="00E674AE">
              <w:rPr>
                <w:rStyle w:val="Hyperlink"/>
                <w:noProof/>
              </w:rPr>
              <w:t>1.7</w:t>
            </w:r>
            <w:r w:rsidR="008E68D9" w:rsidRPr="00E674AE">
              <w:rPr>
                <w:rFonts w:cstheme="minorBidi"/>
                <w:smallCaps w:val="0"/>
                <w:noProof/>
                <w:sz w:val="22"/>
                <w:szCs w:val="22"/>
                <w:lang w:eastAsia="en-US"/>
              </w:rPr>
              <w:tab/>
            </w:r>
            <w:r w:rsidR="008E68D9" w:rsidRPr="00E674AE">
              <w:rPr>
                <w:rStyle w:val="Hyperlink"/>
                <w:noProof/>
              </w:rPr>
              <w:t>Assumptions</w:t>
            </w:r>
            <w:r w:rsidR="008E68D9" w:rsidRPr="00E674AE">
              <w:rPr>
                <w:noProof/>
                <w:webHidden/>
              </w:rPr>
              <w:tab/>
            </w:r>
            <w:r w:rsidR="008E68D9" w:rsidRPr="00E674AE">
              <w:rPr>
                <w:noProof/>
                <w:webHidden/>
              </w:rPr>
              <w:fldChar w:fldCharType="begin"/>
            </w:r>
            <w:r w:rsidR="008E68D9" w:rsidRPr="00E674AE">
              <w:rPr>
                <w:noProof/>
                <w:webHidden/>
              </w:rPr>
              <w:instrText xml:space="preserve"> PAGEREF _Toc64441419 \h </w:instrText>
            </w:r>
            <w:r w:rsidR="008E68D9" w:rsidRPr="00E674AE">
              <w:rPr>
                <w:noProof/>
                <w:webHidden/>
              </w:rPr>
            </w:r>
            <w:r w:rsidR="008E68D9" w:rsidRPr="00E674AE">
              <w:rPr>
                <w:noProof/>
                <w:webHidden/>
              </w:rPr>
              <w:fldChar w:fldCharType="separate"/>
            </w:r>
            <w:r w:rsidR="008E68D9" w:rsidRPr="00E674AE">
              <w:rPr>
                <w:noProof/>
                <w:webHidden/>
              </w:rPr>
              <w:t>6</w:t>
            </w:r>
            <w:r w:rsidR="008E68D9" w:rsidRPr="00E674AE">
              <w:rPr>
                <w:noProof/>
                <w:webHidden/>
              </w:rPr>
              <w:fldChar w:fldCharType="end"/>
            </w:r>
          </w:hyperlink>
        </w:p>
        <w:p w14:paraId="2F28F0EE" w14:textId="1317E90E" w:rsidR="008E68D9" w:rsidRPr="00E674AE" w:rsidRDefault="00D95DC5">
          <w:pPr>
            <w:pStyle w:val="TOC2"/>
            <w:tabs>
              <w:tab w:val="left" w:pos="880"/>
              <w:tab w:val="right" w:leader="dot" w:pos="10790"/>
            </w:tabs>
            <w:rPr>
              <w:rFonts w:cstheme="minorBidi"/>
              <w:smallCaps w:val="0"/>
              <w:noProof/>
              <w:sz w:val="22"/>
              <w:szCs w:val="22"/>
              <w:lang w:eastAsia="en-US"/>
            </w:rPr>
          </w:pPr>
          <w:hyperlink w:anchor="_Toc64441420" w:history="1">
            <w:r w:rsidR="008E68D9" w:rsidRPr="00E674AE">
              <w:rPr>
                <w:rStyle w:val="Hyperlink"/>
                <w:noProof/>
              </w:rPr>
              <w:t>1.8</w:t>
            </w:r>
            <w:r w:rsidR="008E68D9" w:rsidRPr="00E674AE">
              <w:rPr>
                <w:rFonts w:cstheme="minorBidi"/>
                <w:smallCaps w:val="0"/>
                <w:noProof/>
                <w:sz w:val="22"/>
                <w:szCs w:val="22"/>
                <w:lang w:eastAsia="en-US"/>
              </w:rPr>
              <w:tab/>
            </w:r>
            <w:r w:rsidR="008E68D9" w:rsidRPr="00E674AE">
              <w:rPr>
                <w:rStyle w:val="Hyperlink"/>
                <w:noProof/>
              </w:rPr>
              <w:t>In-scope</w:t>
            </w:r>
            <w:r w:rsidR="008E68D9" w:rsidRPr="00E674AE">
              <w:rPr>
                <w:noProof/>
                <w:webHidden/>
              </w:rPr>
              <w:tab/>
            </w:r>
            <w:r w:rsidR="008E68D9" w:rsidRPr="00E674AE">
              <w:rPr>
                <w:noProof/>
                <w:webHidden/>
              </w:rPr>
              <w:fldChar w:fldCharType="begin"/>
            </w:r>
            <w:r w:rsidR="008E68D9" w:rsidRPr="00E674AE">
              <w:rPr>
                <w:noProof/>
                <w:webHidden/>
              </w:rPr>
              <w:instrText xml:space="preserve"> PAGEREF _Toc64441420 \h </w:instrText>
            </w:r>
            <w:r w:rsidR="008E68D9" w:rsidRPr="00E674AE">
              <w:rPr>
                <w:noProof/>
                <w:webHidden/>
              </w:rPr>
            </w:r>
            <w:r w:rsidR="008E68D9" w:rsidRPr="00E674AE">
              <w:rPr>
                <w:noProof/>
                <w:webHidden/>
              </w:rPr>
              <w:fldChar w:fldCharType="separate"/>
            </w:r>
            <w:r w:rsidR="008E68D9" w:rsidRPr="00E674AE">
              <w:rPr>
                <w:noProof/>
                <w:webHidden/>
              </w:rPr>
              <w:t>7</w:t>
            </w:r>
            <w:r w:rsidR="008E68D9" w:rsidRPr="00E674AE">
              <w:rPr>
                <w:noProof/>
                <w:webHidden/>
              </w:rPr>
              <w:fldChar w:fldCharType="end"/>
            </w:r>
          </w:hyperlink>
        </w:p>
        <w:p w14:paraId="50AF97C0" w14:textId="1D284F7D" w:rsidR="008E68D9" w:rsidRPr="00E674AE" w:rsidRDefault="00D95DC5">
          <w:pPr>
            <w:pStyle w:val="TOC2"/>
            <w:tabs>
              <w:tab w:val="left" w:pos="880"/>
              <w:tab w:val="right" w:leader="dot" w:pos="10790"/>
            </w:tabs>
            <w:rPr>
              <w:rFonts w:cstheme="minorBidi"/>
              <w:smallCaps w:val="0"/>
              <w:noProof/>
              <w:sz w:val="22"/>
              <w:szCs w:val="22"/>
              <w:lang w:eastAsia="en-US"/>
            </w:rPr>
          </w:pPr>
          <w:hyperlink w:anchor="_Toc64441421" w:history="1">
            <w:r w:rsidR="008E68D9" w:rsidRPr="00E674AE">
              <w:rPr>
                <w:rStyle w:val="Hyperlink"/>
                <w:noProof/>
              </w:rPr>
              <w:t>1.9</w:t>
            </w:r>
            <w:r w:rsidR="008E68D9" w:rsidRPr="00E674AE">
              <w:rPr>
                <w:rFonts w:cstheme="minorBidi"/>
                <w:smallCaps w:val="0"/>
                <w:noProof/>
                <w:sz w:val="22"/>
                <w:szCs w:val="22"/>
                <w:lang w:eastAsia="en-US"/>
              </w:rPr>
              <w:tab/>
            </w:r>
            <w:r w:rsidR="008E68D9" w:rsidRPr="00E674AE">
              <w:rPr>
                <w:rStyle w:val="Hyperlink"/>
                <w:noProof/>
              </w:rPr>
              <w:t>Out of Scope</w:t>
            </w:r>
            <w:r w:rsidR="008E68D9" w:rsidRPr="00E674AE">
              <w:rPr>
                <w:noProof/>
                <w:webHidden/>
              </w:rPr>
              <w:tab/>
            </w:r>
            <w:r w:rsidR="008E68D9" w:rsidRPr="00E674AE">
              <w:rPr>
                <w:noProof/>
                <w:webHidden/>
              </w:rPr>
              <w:fldChar w:fldCharType="begin"/>
            </w:r>
            <w:r w:rsidR="008E68D9" w:rsidRPr="00E674AE">
              <w:rPr>
                <w:noProof/>
                <w:webHidden/>
              </w:rPr>
              <w:instrText xml:space="preserve"> PAGEREF _Toc64441421 \h </w:instrText>
            </w:r>
            <w:r w:rsidR="008E68D9" w:rsidRPr="00E674AE">
              <w:rPr>
                <w:noProof/>
                <w:webHidden/>
              </w:rPr>
            </w:r>
            <w:r w:rsidR="008E68D9" w:rsidRPr="00E674AE">
              <w:rPr>
                <w:noProof/>
                <w:webHidden/>
              </w:rPr>
              <w:fldChar w:fldCharType="separate"/>
            </w:r>
            <w:r w:rsidR="008E68D9" w:rsidRPr="00E674AE">
              <w:rPr>
                <w:noProof/>
                <w:webHidden/>
              </w:rPr>
              <w:t>7</w:t>
            </w:r>
            <w:r w:rsidR="008E68D9" w:rsidRPr="00E674AE">
              <w:rPr>
                <w:noProof/>
                <w:webHidden/>
              </w:rPr>
              <w:fldChar w:fldCharType="end"/>
            </w:r>
          </w:hyperlink>
        </w:p>
        <w:p w14:paraId="7B5D90EA" w14:textId="04FC9CC7" w:rsidR="008E68D9" w:rsidRPr="00E674AE" w:rsidRDefault="00D95DC5">
          <w:pPr>
            <w:pStyle w:val="TOC2"/>
            <w:tabs>
              <w:tab w:val="left" w:pos="880"/>
              <w:tab w:val="right" w:leader="dot" w:pos="10790"/>
            </w:tabs>
            <w:rPr>
              <w:rFonts w:cstheme="minorBidi"/>
              <w:smallCaps w:val="0"/>
              <w:noProof/>
              <w:sz w:val="22"/>
              <w:szCs w:val="22"/>
              <w:lang w:eastAsia="en-US"/>
            </w:rPr>
          </w:pPr>
          <w:hyperlink w:anchor="_Toc64441422" w:history="1">
            <w:r w:rsidR="008E68D9" w:rsidRPr="00E674AE">
              <w:rPr>
                <w:rStyle w:val="Hyperlink"/>
                <w:noProof/>
              </w:rPr>
              <w:t>1.10</w:t>
            </w:r>
            <w:r w:rsidR="008E68D9" w:rsidRPr="00E674AE">
              <w:rPr>
                <w:rFonts w:cstheme="minorBidi"/>
                <w:smallCaps w:val="0"/>
                <w:noProof/>
                <w:sz w:val="22"/>
                <w:szCs w:val="22"/>
                <w:lang w:eastAsia="en-US"/>
              </w:rPr>
              <w:tab/>
            </w:r>
            <w:r w:rsidR="008E68D9" w:rsidRPr="00E674AE">
              <w:rPr>
                <w:rStyle w:val="Hyperlink"/>
                <w:noProof/>
              </w:rPr>
              <w:t>Risks and Mitigation</w:t>
            </w:r>
            <w:r w:rsidR="008E68D9" w:rsidRPr="00E674AE">
              <w:rPr>
                <w:noProof/>
                <w:webHidden/>
              </w:rPr>
              <w:tab/>
            </w:r>
            <w:r w:rsidR="008E68D9" w:rsidRPr="00E674AE">
              <w:rPr>
                <w:noProof/>
                <w:webHidden/>
              </w:rPr>
              <w:fldChar w:fldCharType="begin"/>
            </w:r>
            <w:r w:rsidR="008E68D9" w:rsidRPr="00E674AE">
              <w:rPr>
                <w:noProof/>
                <w:webHidden/>
              </w:rPr>
              <w:instrText xml:space="preserve"> PAGEREF _Toc64441422 \h </w:instrText>
            </w:r>
            <w:r w:rsidR="008E68D9" w:rsidRPr="00E674AE">
              <w:rPr>
                <w:noProof/>
                <w:webHidden/>
              </w:rPr>
            </w:r>
            <w:r w:rsidR="008E68D9" w:rsidRPr="00E674AE">
              <w:rPr>
                <w:noProof/>
                <w:webHidden/>
              </w:rPr>
              <w:fldChar w:fldCharType="separate"/>
            </w:r>
            <w:r w:rsidR="008E68D9" w:rsidRPr="00E674AE">
              <w:rPr>
                <w:noProof/>
                <w:webHidden/>
              </w:rPr>
              <w:t>9</w:t>
            </w:r>
            <w:r w:rsidR="008E68D9" w:rsidRPr="00E674AE">
              <w:rPr>
                <w:noProof/>
                <w:webHidden/>
              </w:rPr>
              <w:fldChar w:fldCharType="end"/>
            </w:r>
          </w:hyperlink>
        </w:p>
        <w:p w14:paraId="4F8D5DFD" w14:textId="113AD70B" w:rsidR="008E68D9" w:rsidRPr="00E674AE" w:rsidRDefault="00D95DC5">
          <w:pPr>
            <w:pStyle w:val="TOC2"/>
            <w:tabs>
              <w:tab w:val="left" w:pos="880"/>
              <w:tab w:val="right" w:leader="dot" w:pos="10790"/>
            </w:tabs>
            <w:rPr>
              <w:rFonts w:cstheme="minorBidi"/>
              <w:smallCaps w:val="0"/>
              <w:noProof/>
              <w:sz w:val="22"/>
              <w:szCs w:val="22"/>
              <w:lang w:eastAsia="en-US"/>
            </w:rPr>
          </w:pPr>
          <w:hyperlink w:anchor="_Toc64441425" w:history="1">
            <w:r w:rsidR="008E68D9" w:rsidRPr="00E674AE">
              <w:rPr>
                <w:rStyle w:val="Hyperlink"/>
                <w:noProof/>
              </w:rPr>
              <w:t>1.11</w:t>
            </w:r>
            <w:r w:rsidR="008E68D9" w:rsidRPr="00E674AE">
              <w:rPr>
                <w:rFonts w:cstheme="minorBidi"/>
                <w:smallCaps w:val="0"/>
                <w:noProof/>
                <w:sz w:val="22"/>
                <w:szCs w:val="22"/>
                <w:lang w:eastAsia="en-US"/>
              </w:rPr>
              <w:tab/>
            </w:r>
            <w:r w:rsidR="008E68D9" w:rsidRPr="00E674AE">
              <w:rPr>
                <w:rStyle w:val="Hyperlink"/>
                <w:noProof/>
              </w:rPr>
              <w:t>Raci Matrix</w:t>
            </w:r>
            <w:r w:rsidR="008E68D9" w:rsidRPr="00E674AE">
              <w:rPr>
                <w:noProof/>
                <w:webHidden/>
              </w:rPr>
              <w:tab/>
            </w:r>
            <w:r w:rsidR="008E68D9" w:rsidRPr="00E674AE">
              <w:rPr>
                <w:noProof/>
                <w:webHidden/>
              </w:rPr>
              <w:fldChar w:fldCharType="begin"/>
            </w:r>
            <w:r w:rsidR="008E68D9" w:rsidRPr="00E674AE">
              <w:rPr>
                <w:noProof/>
                <w:webHidden/>
              </w:rPr>
              <w:instrText xml:space="preserve"> PAGEREF _Toc64441425 \h </w:instrText>
            </w:r>
            <w:r w:rsidR="008E68D9" w:rsidRPr="00E674AE">
              <w:rPr>
                <w:noProof/>
                <w:webHidden/>
              </w:rPr>
            </w:r>
            <w:r w:rsidR="008E68D9" w:rsidRPr="00E674AE">
              <w:rPr>
                <w:noProof/>
                <w:webHidden/>
              </w:rPr>
              <w:fldChar w:fldCharType="separate"/>
            </w:r>
            <w:r w:rsidR="008E68D9" w:rsidRPr="00E674AE">
              <w:rPr>
                <w:noProof/>
                <w:webHidden/>
              </w:rPr>
              <w:t>10</w:t>
            </w:r>
            <w:r w:rsidR="008E68D9" w:rsidRPr="00E674AE">
              <w:rPr>
                <w:noProof/>
                <w:webHidden/>
              </w:rPr>
              <w:fldChar w:fldCharType="end"/>
            </w:r>
          </w:hyperlink>
        </w:p>
        <w:p w14:paraId="7D5B8BD9" w14:textId="58C76702" w:rsidR="008E68D9" w:rsidRPr="00E674AE" w:rsidRDefault="00D95DC5">
          <w:pPr>
            <w:pStyle w:val="TOC1"/>
            <w:tabs>
              <w:tab w:val="left" w:pos="440"/>
              <w:tab w:val="right" w:leader="dot" w:pos="10790"/>
            </w:tabs>
            <w:rPr>
              <w:rFonts w:cstheme="minorBidi"/>
              <w:b w:val="0"/>
              <w:bCs w:val="0"/>
              <w:caps w:val="0"/>
              <w:noProof/>
              <w:sz w:val="22"/>
              <w:szCs w:val="22"/>
              <w:lang w:eastAsia="en-US"/>
            </w:rPr>
          </w:pPr>
          <w:hyperlink w:anchor="_Toc64441476" w:history="1">
            <w:r w:rsidR="008E68D9" w:rsidRPr="00E674AE">
              <w:rPr>
                <w:rStyle w:val="Hyperlink"/>
                <w:noProof/>
              </w:rPr>
              <w:t>2</w:t>
            </w:r>
            <w:r w:rsidR="008E68D9" w:rsidRPr="00E674AE">
              <w:rPr>
                <w:rFonts w:cstheme="minorBidi"/>
                <w:b w:val="0"/>
                <w:bCs w:val="0"/>
                <w:caps w:val="0"/>
                <w:noProof/>
                <w:sz w:val="22"/>
                <w:szCs w:val="22"/>
                <w:lang w:eastAsia="en-US"/>
              </w:rPr>
              <w:tab/>
            </w:r>
            <w:r w:rsidR="008E68D9" w:rsidRPr="00E674AE">
              <w:rPr>
                <w:rStyle w:val="Hyperlink"/>
                <w:noProof/>
              </w:rPr>
              <w:t>Solution Architecture Diagram</w:t>
            </w:r>
            <w:r w:rsidR="008E68D9" w:rsidRPr="00E674AE">
              <w:rPr>
                <w:noProof/>
                <w:webHidden/>
              </w:rPr>
              <w:tab/>
            </w:r>
            <w:r w:rsidR="008E68D9" w:rsidRPr="00E674AE">
              <w:rPr>
                <w:noProof/>
                <w:webHidden/>
              </w:rPr>
              <w:fldChar w:fldCharType="begin"/>
            </w:r>
            <w:r w:rsidR="008E68D9" w:rsidRPr="00E674AE">
              <w:rPr>
                <w:noProof/>
                <w:webHidden/>
              </w:rPr>
              <w:instrText xml:space="preserve"> PAGEREF _Toc64441476 \h </w:instrText>
            </w:r>
            <w:r w:rsidR="008E68D9" w:rsidRPr="00E674AE">
              <w:rPr>
                <w:noProof/>
                <w:webHidden/>
              </w:rPr>
            </w:r>
            <w:r w:rsidR="008E68D9" w:rsidRPr="00E674AE">
              <w:rPr>
                <w:noProof/>
                <w:webHidden/>
              </w:rPr>
              <w:fldChar w:fldCharType="separate"/>
            </w:r>
            <w:r w:rsidR="008E68D9" w:rsidRPr="00E674AE">
              <w:rPr>
                <w:noProof/>
                <w:webHidden/>
              </w:rPr>
              <w:t>11</w:t>
            </w:r>
            <w:r w:rsidR="008E68D9" w:rsidRPr="00E674AE">
              <w:rPr>
                <w:noProof/>
                <w:webHidden/>
              </w:rPr>
              <w:fldChar w:fldCharType="end"/>
            </w:r>
          </w:hyperlink>
        </w:p>
        <w:p w14:paraId="3C10F4F9" w14:textId="185E8A30" w:rsidR="008E68D9" w:rsidRPr="00E674AE" w:rsidRDefault="00D95DC5">
          <w:pPr>
            <w:pStyle w:val="TOC2"/>
            <w:tabs>
              <w:tab w:val="left" w:pos="880"/>
              <w:tab w:val="right" w:leader="dot" w:pos="10790"/>
            </w:tabs>
            <w:rPr>
              <w:rFonts w:cstheme="minorBidi"/>
              <w:smallCaps w:val="0"/>
              <w:noProof/>
              <w:sz w:val="22"/>
              <w:szCs w:val="22"/>
              <w:lang w:eastAsia="en-US"/>
            </w:rPr>
          </w:pPr>
          <w:hyperlink w:anchor="_Toc64441477" w:history="1">
            <w:r w:rsidR="008E68D9" w:rsidRPr="00E674AE">
              <w:rPr>
                <w:rStyle w:val="Hyperlink"/>
                <w:noProof/>
                <w:lang w:val="en-GB"/>
              </w:rPr>
              <w:t>2.1</w:t>
            </w:r>
            <w:r w:rsidR="008E68D9" w:rsidRPr="00E674AE">
              <w:rPr>
                <w:rFonts w:cstheme="minorBidi"/>
                <w:smallCaps w:val="0"/>
                <w:noProof/>
                <w:sz w:val="22"/>
                <w:szCs w:val="22"/>
                <w:lang w:eastAsia="en-US"/>
              </w:rPr>
              <w:tab/>
            </w:r>
            <w:r w:rsidR="008E68D9" w:rsidRPr="00E674AE">
              <w:rPr>
                <w:rStyle w:val="Hyperlink"/>
                <w:noProof/>
                <w:lang w:val="en-GB"/>
              </w:rPr>
              <w:t>Architecture on AWS</w:t>
            </w:r>
            <w:r w:rsidR="008E68D9" w:rsidRPr="00E674AE">
              <w:rPr>
                <w:noProof/>
                <w:webHidden/>
              </w:rPr>
              <w:tab/>
            </w:r>
            <w:r w:rsidR="008E68D9" w:rsidRPr="00E674AE">
              <w:rPr>
                <w:noProof/>
                <w:webHidden/>
              </w:rPr>
              <w:fldChar w:fldCharType="begin"/>
            </w:r>
            <w:r w:rsidR="008E68D9" w:rsidRPr="00E674AE">
              <w:rPr>
                <w:noProof/>
                <w:webHidden/>
              </w:rPr>
              <w:instrText xml:space="preserve"> PAGEREF _Toc64441477 \h </w:instrText>
            </w:r>
            <w:r w:rsidR="008E68D9" w:rsidRPr="00E674AE">
              <w:rPr>
                <w:noProof/>
                <w:webHidden/>
              </w:rPr>
            </w:r>
            <w:r w:rsidR="008E68D9" w:rsidRPr="00E674AE">
              <w:rPr>
                <w:noProof/>
                <w:webHidden/>
              </w:rPr>
              <w:fldChar w:fldCharType="separate"/>
            </w:r>
            <w:r w:rsidR="008E68D9" w:rsidRPr="00E674AE">
              <w:rPr>
                <w:noProof/>
                <w:webHidden/>
              </w:rPr>
              <w:t>11</w:t>
            </w:r>
            <w:r w:rsidR="008E68D9" w:rsidRPr="00E674AE">
              <w:rPr>
                <w:noProof/>
                <w:webHidden/>
              </w:rPr>
              <w:fldChar w:fldCharType="end"/>
            </w:r>
          </w:hyperlink>
        </w:p>
        <w:p w14:paraId="7192D915" w14:textId="1D88B99D" w:rsidR="008E68D9" w:rsidRPr="00E674AE" w:rsidRDefault="00D95DC5">
          <w:pPr>
            <w:pStyle w:val="TOC2"/>
            <w:tabs>
              <w:tab w:val="left" w:pos="880"/>
              <w:tab w:val="right" w:leader="dot" w:pos="10790"/>
            </w:tabs>
            <w:rPr>
              <w:rFonts w:cstheme="minorBidi"/>
              <w:smallCaps w:val="0"/>
              <w:noProof/>
              <w:sz w:val="22"/>
              <w:szCs w:val="22"/>
              <w:lang w:eastAsia="en-US"/>
            </w:rPr>
          </w:pPr>
          <w:hyperlink w:anchor="_Toc64441482" w:history="1">
            <w:r w:rsidR="008E68D9" w:rsidRPr="00E674AE">
              <w:rPr>
                <w:rStyle w:val="Hyperlink"/>
                <w:noProof/>
                <w:lang w:val="en-GB"/>
              </w:rPr>
              <w:t>2.2</w:t>
            </w:r>
            <w:r w:rsidR="008E68D9" w:rsidRPr="00E674AE">
              <w:rPr>
                <w:rFonts w:cstheme="minorBidi"/>
                <w:smallCaps w:val="0"/>
                <w:noProof/>
                <w:sz w:val="22"/>
                <w:szCs w:val="22"/>
                <w:lang w:eastAsia="en-US"/>
              </w:rPr>
              <w:tab/>
            </w:r>
            <w:r w:rsidR="008E68D9" w:rsidRPr="00E674AE">
              <w:rPr>
                <w:rStyle w:val="Hyperlink"/>
                <w:noProof/>
                <w:lang w:val="en-GB"/>
              </w:rPr>
              <w:t>Overview of the Architecture</w:t>
            </w:r>
            <w:r w:rsidR="008E68D9" w:rsidRPr="00E674AE">
              <w:rPr>
                <w:noProof/>
                <w:webHidden/>
              </w:rPr>
              <w:tab/>
            </w:r>
            <w:r w:rsidR="008E68D9" w:rsidRPr="00E674AE">
              <w:rPr>
                <w:noProof/>
                <w:webHidden/>
              </w:rPr>
              <w:fldChar w:fldCharType="begin"/>
            </w:r>
            <w:r w:rsidR="008E68D9" w:rsidRPr="00E674AE">
              <w:rPr>
                <w:noProof/>
                <w:webHidden/>
              </w:rPr>
              <w:instrText xml:space="preserve"> PAGEREF _Toc64441482 \h </w:instrText>
            </w:r>
            <w:r w:rsidR="008E68D9" w:rsidRPr="00E674AE">
              <w:rPr>
                <w:noProof/>
                <w:webHidden/>
              </w:rPr>
            </w:r>
            <w:r w:rsidR="008E68D9" w:rsidRPr="00E674AE">
              <w:rPr>
                <w:noProof/>
                <w:webHidden/>
              </w:rPr>
              <w:fldChar w:fldCharType="separate"/>
            </w:r>
            <w:r w:rsidR="008E68D9" w:rsidRPr="00E674AE">
              <w:rPr>
                <w:noProof/>
                <w:webHidden/>
              </w:rPr>
              <w:t>12</w:t>
            </w:r>
            <w:r w:rsidR="008E68D9" w:rsidRPr="00E674AE">
              <w:rPr>
                <w:noProof/>
                <w:webHidden/>
              </w:rPr>
              <w:fldChar w:fldCharType="end"/>
            </w:r>
          </w:hyperlink>
        </w:p>
        <w:p w14:paraId="299EF8A9" w14:textId="5D971DD9" w:rsidR="008E68D9" w:rsidRPr="00E674AE" w:rsidRDefault="00D95DC5">
          <w:pPr>
            <w:pStyle w:val="TOC1"/>
            <w:tabs>
              <w:tab w:val="left" w:pos="440"/>
              <w:tab w:val="right" w:leader="dot" w:pos="10790"/>
            </w:tabs>
            <w:rPr>
              <w:rFonts w:cstheme="minorBidi"/>
              <w:b w:val="0"/>
              <w:bCs w:val="0"/>
              <w:caps w:val="0"/>
              <w:noProof/>
              <w:sz w:val="22"/>
              <w:szCs w:val="22"/>
              <w:lang w:eastAsia="en-US"/>
            </w:rPr>
          </w:pPr>
          <w:hyperlink w:anchor="_Toc64441483" w:history="1">
            <w:r w:rsidR="008E68D9" w:rsidRPr="00E674AE">
              <w:rPr>
                <w:rStyle w:val="Hyperlink"/>
                <w:noProof/>
              </w:rPr>
              <w:t>3</w:t>
            </w:r>
            <w:r w:rsidR="008E68D9" w:rsidRPr="00E674AE">
              <w:rPr>
                <w:rFonts w:cstheme="minorBidi"/>
                <w:b w:val="0"/>
                <w:bCs w:val="0"/>
                <w:caps w:val="0"/>
                <w:noProof/>
                <w:sz w:val="22"/>
                <w:szCs w:val="22"/>
                <w:lang w:eastAsia="en-US"/>
              </w:rPr>
              <w:tab/>
            </w:r>
            <w:r w:rsidR="008E68D9" w:rsidRPr="00E674AE">
              <w:rPr>
                <w:rStyle w:val="Hyperlink"/>
                <w:noProof/>
              </w:rPr>
              <w:t>Project Execution / summary of milestones &amp; deliverables</w:t>
            </w:r>
            <w:r w:rsidR="008E68D9" w:rsidRPr="00E674AE">
              <w:rPr>
                <w:noProof/>
                <w:webHidden/>
              </w:rPr>
              <w:tab/>
            </w:r>
            <w:r w:rsidR="008E68D9" w:rsidRPr="00E674AE">
              <w:rPr>
                <w:noProof/>
                <w:webHidden/>
              </w:rPr>
              <w:fldChar w:fldCharType="begin"/>
            </w:r>
            <w:r w:rsidR="008E68D9" w:rsidRPr="00E674AE">
              <w:rPr>
                <w:noProof/>
                <w:webHidden/>
              </w:rPr>
              <w:instrText xml:space="preserve"> PAGEREF _Toc64441483 \h </w:instrText>
            </w:r>
            <w:r w:rsidR="008E68D9" w:rsidRPr="00E674AE">
              <w:rPr>
                <w:noProof/>
                <w:webHidden/>
              </w:rPr>
            </w:r>
            <w:r w:rsidR="008E68D9" w:rsidRPr="00E674AE">
              <w:rPr>
                <w:noProof/>
                <w:webHidden/>
              </w:rPr>
              <w:fldChar w:fldCharType="separate"/>
            </w:r>
            <w:r w:rsidR="008E68D9" w:rsidRPr="00E674AE">
              <w:rPr>
                <w:noProof/>
                <w:webHidden/>
              </w:rPr>
              <w:t>14</w:t>
            </w:r>
            <w:r w:rsidR="008E68D9" w:rsidRPr="00E674AE">
              <w:rPr>
                <w:noProof/>
                <w:webHidden/>
              </w:rPr>
              <w:fldChar w:fldCharType="end"/>
            </w:r>
          </w:hyperlink>
        </w:p>
        <w:p w14:paraId="52B632F3" w14:textId="6CF32D9C" w:rsidR="008E68D9" w:rsidRPr="00E674AE" w:rsidRDefault="00D95DC5">
          <w:pPr>
            <w:pStyle w:val="TOC2"/>
            <w:tabs>
              <w:tab w:val="left" w:pos="880"/>
              <w:tab w:val="right" w:leader="dot" w:pos="10790"/>
            </w:tabs>
            <w:rPr>
              <w:rFonts w:cstheme="minorBidi"/>
              <w:smallCaps w:val="0"/>
              <w:noProof/>
              <w:sz w:val="22"/>
              <w:szCs w:val="22"/>
              <w:lang w:eastAsia="en-US"/>
            </w:rPr>
          </w:pPr>
          <w:hyperlink w:anchor="_Toc64441484" w:history="1">
            <w:r w:rsidR="008E68D9" w:rsidRPr="00E674AE">
              <w:rPr>
                <w:rStyle w:val="Hyperlink"/>
                <w:noProof/>
              </w:rPr>
              <w:t>3.1</w:t>
            </w:r>
            <w:r w:rsidR="008E68D9" w:rsidRPr="00E674AE">
              <w:rPr>
                <w:rFonts w:cstheme="minorBidi"/>
                <w:smallCaps w:val="0"/>
                <w:noProof/>
                <w:sz w:val="22"/>
                <w:szCs w:val="22"/>
                <w:lang w:eastAsia="en-US"/>
              </w:rPr>
              <w:tab/>
            </w:r>
            <w:r w:rsidR="008E68D9" w:rsidRPr="00E674AE">
              <w:rPr>
                <w:rStyle w:val="Hyperlink"/>
                <w:noProof/>
              </w:rPr>
              <w:t>Expected AWS Cost Breakdown by Services</w:t>
            </w:r>
            <w:r w:rsidR="008E68D9" w:rsidRPr="00E674AE">
              <w:rPr>
                <w:noProof/>
                <w:webHidden/>
              </w:rPr>
              <w:tab/>
            </w:r>
            <w:r w:rsidR="008E68D9" w:rsidRPr="00E674AE">
              <w:rPr>
                <w:noProof/>
                <w:webHidden/>
              </w:rPr>
              <w:fldChar w:fldCharType="begin"/>
            </w:r>
            <w:r w:rsidR="008E68D9" w:rsidRPr="00E674AE">
              <w:rPr>
                <w:noProof/>
                <w:webHidden/>
              </w:rPr>
              <w:instrText xml:space="preserve"> PAGEREF _Toc64441484 \h </w:instrText>
            </w:r>
            <w:r w:rsidR="008E68D9" w:rsidRPr="00E674AE">
              <w:rPr>
                <w:noProof/>
                <w:webHidden/>
              </w:rPr>
            </w:r>
            <w:r w:rsidR="008E68D9" w:rsidRPr="00E674AE">
              <w:rPr>
                <w:noProof/>
                <w:webHidden/>
              </w:rPr>
              <w:fldChar w:fldCharType="separate"/>
            </w:r>
            <w:r w:rsidR="008E68D9" w:rsidRPr="00E674AE">
              <w:rPr>
                <w:noProof/>
                <w:webHidden/>
              </w:rPr>
              <w:t>14</w:t>
            </w:r>
            <w:r w:rsidR="008E68D9" w:rsidRPr="00E674AE">
              <w:rPr>
                <w:noProof/>
                <w:webHidden/>
              </w:rPr>
              <w:fldChar w:fldCharType="end"/>
            </w:r>
          </w:hyperlink>
        </w:p>
        <w:p w14:paraId="32CD8006" w14:textId="6FD478CC" w:rsidR="008E68D9" w:rsidRPr="00E674AE" w:rsidRDefault="00D95DC5">
          <w:pPr>
            <w:pStyle w:val="TOC2"/>
            <w:tabs>
              <w:tab w:val="left" w:pos="880"/>
              <w:tab w:val="right" w:leader="dot" w:pos="10790"/>
            </w:tabs>
            <w:rPr>
              <w:rFonts w:cstheme="minorBidi"/>
              <w:smallCaps w:val="0"/>
              <w:noProof/>
              <w:sz w:val="22"/>
              <w:szCs w:val="22"/>
              <w:lang w:eastAsia="en-US"/>
            </w:rPr>
          </w:pPr>
          <w:hyperlink w:anchor="_Toc64441485" w:history="1">
            <w:r w:rsidR="008E68D9" w:rsidRPr="00E674AE">
              <w:rPr>
                <w:rStyle w:val="Hyperlink"/>
                <w:noProof/>
              </w:rPr>
              <w:t>3.2</w:t>
            </w:r>
            <w:r w:rsidR="008E68D9" w:rsidRPr="00E674AE">
              <w:rPr>
                <w:rFonts w:cstheme="minorBidi"/>
                <w:smallCaps w:val="0"/>
                <w:noProof/>
                <w:sz w:val="22"/>
                <w:szCs w:val="22"/>
                <w:lang w:eastAsia="en-US"/>
              </w:rPr>
              <w:tab/>
            </w:r>
            <w:r w:rsidR="008E68D9" w:rsidRPr="00E674AE">
              <w:rPr>
                <w:rStyle w:val="Hyperlink"/>
                <w:noProof/>
              </w:rPr>
              <w:t>Acceptance</w:t>
            </w:r>
            <w:r w:rsidR="008E68D9" w:rsidRPr="00E674AE">
              <w:rPr>
                <w:noProof/>
                <w:webHidden/>
              </w:rPr>
              <w:tab/>
            </w:r>
            <w:r w:rsidR="008E68D9" w:rsidRPr="00E674AE">
              <w:rPr>
                <w:noProof/>
                <w:webHidden/>
              </w:rPr>
              <w:fldChar w:fldCharType="begin"/>
            </w:r>
            <w:r w:rsidR="008E68D9" w:rsidRPr="00E674AE">
              <w:rPr>
                <w:noProof/>
                <w:webHidden/>
              </w:rPr>
              <w:instrText xml:space="preserve"> PAGEREF _Toc64441485 \h </w:instrText>
            </w:r>
            <w:r w:rsidR="008E68D9" w:rsidRPr="00E674AE">
              <w:rPr>
                <w:noProof/>
                <w:webHidden/>
              </w:rPr>
            </w:r>
            <w:r w:rsidR="008E68D9" w:rsidRPr="00E674AE">
              <w:rPr>
                <w:noProof/>
                <w:webHidden/>
              </w:rPr>
              <w:fldChar w:fldCharType="separate"/>
            </w:r>
            <w:r w:rsidR="008E68D9" w:rsidRPr="00E674AE">
              <w:rPr>
                <w:noProof/>
                <w:webHidden/>
              </w:rPr>
              <w:t>15</w:t>
            </w:r>
            <w:r w:rsidR="008E68D9" w:rsidRPr="00E674AE">
              <w:rPr>
                <w:noProof/>
                <w:webHidden/>
              </w:rPr>
              <w:fldChar w:fldCharType="end"/>
            </w:r>
          </w:hyperlink>
        </w:p>
        <w:p w14:paraId="10B547AA" w14:textId="558104B7" w:rsidR="008E68D9" w:rsidRPr="00E674AE" w:rsidRDefault="00D95DC5">
          <w:pPr>
            <w:pStyle w:val="TOC1"/>
            <w:tabs>
              <w:tab w:val="left" w:pos="440"/>
              <w:tab w:val="right" w:leader="dot" w:pos="10790"/>
            </w:tabs>
            <w:rPr>
              <w:rFonts w:cstheme="minorBidi"/>
              <w:b w:val="0"/>
              <w:bCs w:val="0"/>
              <w:caps w:val="0"/>
              <w:noProof/>
              <w:sz w:val="22"/>
              <w:szCs w:val="22"/>
              <w:lang w:eastAsia="en-US"/>
            </w:rPr>
          </w:pPr>
          <w:hyperlink w:anchor="_Toc64441486" w:history="1">
            <w:r w:rsidR="008E68D9" w:rsidRPr="00E674AE">
              <w:rPr>
                <w:rStyle w:val="Hyperlink"/>
                <w:noProof/>
              </w:rPr>
              <w:t>4</w:t>
            </w:r>
            <w:r w:rsidR="008E68D9" w:rsidRPr="00E674AE">
              <w:rPr>
                <w:rFonts w:cstheme="minorBidi"/>
                <w:b w:val="0"/>
                <w:bCs w:val="0"/>
                <w:caps w:val="0"/>
                <w:noProof/>
                <w:sz w:val="22"/>
                <w:szCs w:val="22"/>
                <w:lang w:eastAsia="en-US"/>
              </w:rPr>
              <w:tab/>
            </w:r>
            <w:r w:rsidR="008E68D9" w:rsidRPr="00E674AE">
              <w:rPr>
                <w:rStyle w:val="Hyperlink"/>
                <w:noProof/>
              </w:rPr>
              <w:t>Resources &amp; Cost Estimates</w:t>
            </w:r>
            <w:r w:rsidR="008E68D9" w:rsidRPr="00E674AE">
              <w:rPr>
                <w:noProof/>
                <w:webHidden/>
              </w:rPr>
              <w:tab/>
            </w:r>
            <w:r w:rsidR="008E68D9" w:rsidRPr="00E674AE">
              <w:rPr>
                <w:noProof/>
                <w:webHidden/>
              </w:rPr>
              <w:fldChar w:fldCharType="begin"/>
            </w:r>
            <w:r w:rsidR="008E68D9" w:rsidRPr="00E674AE">
              <w:rPr>
                <w:noProof/>
                <w:webHidden/>
              </w:rPr>
              <w:instrText xml:space="preserve"> PAGEREF _Toc64441486 \h </w:instrText>
            </w:r>
            <w:r w:rsidR="008E68D9" w:rsidRPr="00E674AE">
              <w:rPr>
                <w:noProof/>
                <w:webHidden/>
              </w:rPr>
            </w:r>
            <w:r w:rsidR="008E68D9" w:rsidRPr="00E674AE">
              <w:rPr>
                <w:noProof/>
                <w:webHidden/>
              </w:rPr>
              <w:fldChar w:fldCharType="separate"/>
            </w:r>
            <w:r w:rsidR="008E68D9" w:rsidRPr="00E674AE">
              <w:rPr>
                <w:noProof/>
                <w:webHidden/>
              </w:rPr>
              <w:t>16</w:t>
            </w:r>
            <w:r w:rsidR="008E68D9" w:rsidRPr="00E674AE">
              <w:rPr>
                <w:noProof/>
                <w:webHidden/>
              </w:rPr>
              <w:fldChar w:fldCharType="end"/>
            </w:r>
          </w:hyperlink>
        </w:p>
        <w:p w14:paraId="158B044D" w14:textId="3650864F" w:rsidR="008E68D9" w:rsidRPr="00E674AE" w:rsidRDefault="00D95DC5">
          <w:pPr>
            <w:pStyle w:val="TOC2"/>
            <w:tabs>
              <w:tab w:val="left" w:pos="880"/>
              <w:tab w:val="right" w:leader="dot" w:pos="10790"/>
            </w:tabs>
            <w:rPr>
              <w:rFonts w:cstheme="minorBidi"/>
              <w:smallCaps w:val="0"/>
              <w:noProof/>
              <w:sz w:val="22"/>
              <w:szCs w:val="22"/>
              <w:lang w:eastAsia="en-US"/>
            </w:rPr>
          </w:pPr>
          <w:hyperlink w:anchor="_Toc64441487" w:history="1">
            <w:r w:rsidR="008E68D9" w:rsidRPr="00E674AE">
              <w:rPr>
                <w:rStyle w:val="Hyperlink"/>
                <w:noProof/>
              </w:rPr>
              <w:t>4.1</w:t>
            </w:r>
            <w:r w:rsidR="008E68D9" w:rsidRPr="00E674AE">
              <w:rPr>
                <w:rFonts w:cstheme="minorBidi"/>
                <w:smallCaps w:val="0"/>
                <w:noProof/>
                <w:sz w:val="22"/>
                <w:szCs w:val="22"/>
                <w:lang w:eastAsia="en-US"/>
              </w:rPr>
              <w:tab/>
            </w:r>
            <w:r w:rsidR="008E68D9" w:rsidRPr="00E674AE">
              <w:rPr>
                <w:rStyle w:val="Hyperlink"/>
                <w:noProof/>
              </w:rPr>
              <w:t>Project Sponsor(s) / Stakeholder(s) / Project Team</w:t>
            </w:r>
            <w:r w:rsidR="008E68D9" w:rsidRPr="00E674AE">
              <w:rPr>
                <w:noProof/>
                <w:webHidden/>
              </w:rPr>
              <w:tab/>
            </w:r>
            <w:r w:rsidR="008E68D9" w:rsidRPr="00E674AE">
              <w:rPr>
                <w:noProof/>
                <w:webHidden/>
              </w:rPr>
              <w:fldChar w:fldCharType="begin"/>
            </w:r>
            <w:r w:rsidR="008E68D9" w:rsidRPr="00E674AE">
              <w:rPr>
                <w:noProof/>
                <w:webHidden/>
              </w:rPr>
              <w:instrText xml:space="preserve"> PAGEREF _Toc64441487 \h </w:instrText>
            </w:r>
            <w:r w:rsidR="008E68D9" w:rsidRPr="00E674AE">
              <w:rPr>
                <w:noProof/>
                <w:webHidden/>
              </w:rPr>
            </w:r>
            <w:r w:rsidR="008E68D9" w:rsidRPr="00E674AE">
              <w:rPr>
                <w:noProof/>
                <w:webHidden/>
              </w:rPr>
              <w:fldChar w:fldCharType="separate"/>
            </w:r>
            <w:r w:rsidR="008E68D9" w:rsidRPr="00E674AE">
              <w:rPr>
                <w:noProof/>
                <w:webHidden/>
              </w:rPr>
              <w:t>19</w:t>
            </w:r>
            <w:r w:rsidR="008E68D9" w:rsidRPr="00E674AE">
              <w:rPr>
                <w:noProof/>
                <w:webHidden/>
              </w:rPr>
              <w:fldChar w:fldCharType="end"/>
            </w:r>
          </w:hyperlink>
        </w:p>
        <w:p w14:paraId="1130B2A7" w14:textId="205AB957" w:rsidR="008E68D9" w:rsidRPr="00E674AE" w:rsidRDefault="00D95DC5">
          <w:pPr>
            <w:pStyle w:val="TOC1"/>
            <w:tabs>
              <w:tab w:val="right" w:leader="dot" w:pos="10790"/>
            </w:tabs>
            <w:rPr>
              <w:rFonts w:cstheme="minorBidi"/>
              <w:b w:val="0"/>
              <w:bCs w:val="0"/>
              <w:caps w:val="0"/>
              <w:noProof/>
              <w:sz w:val="22"/>
              <w:szCs w:val="22"/>
              <w:lang w:eastAsia="en-US"/>
            </w:rPr>
          </w:pPr>
          <w:hyperlink w:anchor="_Toc64441488" w:history="1">
            <w:r w:rsidR="008E68D9" w:rsidRPr="00E674AE">
              <w:rPr>
                <w:rStyle w:val="Hyperlink"/>
                <w:noProof/>
              </w:rPr>
              <w:t>Appendix A – technical project plan for migration project</w:t>
            </w:r>
            <w:r w:rsidR="008E68D9" w:rsidRPr="00E674AE">
              <w:rPr>
                <w:noProof/>
                <w:webHidden/>
              </w:rPr>
              <w:tab/>
            </w:r>
            <w:r w:rsidR="008E68D9" w:rsidRPr="00E674AE">
              <w:rPr>
                <w:noProof/>
                <w:webHidden/>
              </w:rPr>
              <w:fldChar w:fldCharType="begin"/>
            </w:r>
            <w:r w:rsidR="008E68D9" w:rsidRPr="00E674AE">
              <w:rPr>
                <w:noProof/>
                <w:webHidden/>
              </w:rPr>
              <w:instrText xml:space="preserve"> PAGEREF _Toc64441488 \h </w:instrText>
            </w:r>
            <w:r w:rsidR="008E68D9" w:rsidRPr="00E674AE">
              <w:rPr>
                <w:noProof/>
                <w:webHidden/>
              </w:rPr>
            </w:r>
            <w:r w:rsidR="008E68D9" w:rsidRPr="00E674AE">
              <w:rPr>
                <w:noProof/>
                <w:webHidden/>
              </w:rPr>
              <w:fldChar w:fldCharType="separate"/>
            </w:r>
            <w:r w:rsidR="008E68D9" w:rsidRPr="00E674AE">
              <w:rPr>
                <w:noProof/>
                <w:webHidden/>
              </w:rPr>
              <w:t>20</w:t>
            </w:r>
            <w:r w:rsidR="008E68D9" w:rsidRPr="00E674AE">
              <w:rPr>
                <w:noProof/>
                <w:webHidden/>
              </w:rPr>
              <w:fldChar w:fldCharType="end"/>
            </w:r>
          </w:hyperlink>
        </w:p>
        <w:p w14:paraId="14425862" w14:textId="0B76B718" w:rsidR="008E68D9" w:rsidRDefault="00D95DC5">
          <w:pPr>
            <w:pStyle w:val="TOC1"/>
            <w:tabs>
              <w:tab w:val="right" w:leader="dot" w:pos="10790"/>
            </w:tabs>
            <w:rPr>
              <w:rFonts w:cstheme="minorBidi"/>
              <w:b w:val="0"/>
              <w:bCs w:val="0"/>
              <w:caps w:val="0"/>
              <w:noProof/>
              <w:sz w:val="22"/>
              <w:szCs w:val="22"/>
              <w:lang w:eastAsia="en-US"/>
            </w:rPr>
          </w:pPr>
          <w:hyperlink w:anchor="_Toc64441489" w:history="1">
            <w:r w:rsidR="008E68D9" w:rsidRPr="00E674AE">
              <w:rPr>
                <w:rStyle w:val="Hyperlink"/>
                <w:noProof/>
              </w:rPr>
              <w:t>Appendix B – Pilot Migrations in Mobilize phase</w:t>
            </w:r>
            <w:r w:rsidR="008E68D9" w:rsidRPr="00E674AE">
              <w:rPr>
                <w:noProof/>
                <w:webHidden/>
              </w:rPr>
              <w:tab/>
            </w:r>
            <w:r w:rsidR="008E68D9" w:rsidRPr="00E674AE">
              <w:rPr>
                <w:noProof/>
                <w:webHidden/>
              </w:rPr>
              <w:fldChar w:fldCharType="begin"/>
            </w:r>
            <w:r w:rsidR="008E68D9" w:rsidRPr="00E674AE">
              <w:rPr>
                <w:noProof/>
                <w:webHidden/>
              </w:rPr>
              <w:instrText xml:space="preserve"> PAGEREF _Toc64441489 \h </w:instrText>
            </w:r>
            <w:r w:rsidR="008E68D9" w:rsidRPr="00E674AE">
              <w:rPr>
                <w:noProof/>
                <w:webHidden/>
              </w:rPr>
            </w:r>
            <w:r w:rsidR="008E68D9" w:rsidRPr="00E674AE">
              <w:rPr>
                <w:noProof/>
                <w:webHidden/>
              </w:rPr>
              <w:fldChar w:fldCharType="separate"/>
            </w:r>
            <w:r w:rsidR="008E68D9" w:rsidRPr="00E674AE">
              <w:rPr>
                <w:noProof/>
                <w:webHidden/>
              </w:rPr>
              <w:t>22</w:t>
            </w:r>
            <w:r w:rsidR="008E68D9" w:rsidRPr="00E674AE">
              <w:rPr>
                <w:noProof/>
                <w:webHidden/>
              </w:rPr>
              <w:fldChar w:fldCharType="end"/>
            </w:r>
          </w:hyperlink>
        </w:p>
        <w:p w14:paraId="1D4DC1E8" w14:textId="77777777" w:rsidR="00842668" w:rsidRDefault="00C94107">
          <w:pPr>
            <w:rPr>
              <w:rFonts w:cstheme="minorHAnsi"/>
              <w:b/>
              <w:bCs/>
              <w:i/>
              <w:iCs/>
              <w:caps/>
              <w:szCs w:val="20"/>
              <w:u w:val="single"/>
            </w:rPr>
          </w:pPr>
          <w:r w:rsidRPr="00F9336D">
            <w:rPr>
              <w:rFonts w:cstheme="minorHAnsi"/>
              <w:b/>
              <w:bCs/>
              <w:i/>
              <w:iCs/>
              <w:caps/>
              <w:szCs w:val="20"/>
              <w:u w:val="single"/>
            </w:rPr>
            <w:fldChar w:fldCharType="end"/>
          </w:r>
        </w:p>
        <w:p w14:paraId="7034014B" w14:textId="77777777" w:rsidR="00842668" w:rsidRDefault="00842668">
          <w:pPr>
            <w:rPr>
              <w:rFonts w:cstheme="minorHAnsi"/>
              <w:b/>
              <w:bCs/>
              <w:i/>
              <w:iCs/>
              <w:caps/>
              <w:szCs w:val="20"/>
              <w:u w:val="single"/>
            </w:rPr>
          </w:pPr>
          <w:r>
            <w:rPr>
              <w:rFonts w:cstheme="minorHAnsi"/>
              <w:b/>
              <w:bCs/>
              <w:i/>
              <w:iCs/>
              <w:caps/>
              <w:szCs w:val="20"/>
              <w:u w:val="single"/>
            </w:rPr>
            <w:br w:type="page"/>
          </w:r>
        </w:p>
        <w:p w14:paraId="72F789E3" w14:textId="77777777" w:rsidR="000E4D3E" w:rsidRDefault="000E4D3E" w:rsidP="00842668">
          <w:pPr>
            <w:jc w:val="both"/>
            <w:rPr>
              <w:b/>
              <w:color w:val="000000" w:themeColor="text1"/>
            </w:rPr>
          </w:pPr>
        </w:p>
        <w:p w14:paraId="422F25FA" w14:textId="77777777" w:rsidR="000E4D3E" w:rsidRDefault="000E4D3E" w:rsidP="00842668">
          <w:pPr>
            <w:jc w:val="both"/>
            <w:rPr>
              <w:b/>
              <w:color w:val="000000" w:themeColor="text1"/>
            </w:rPr>
          </w:pPr>
        </w:p>
        <w:p w14:paraId="3EE3E5C3" w14:textId="2A455DE0" w:rsidR="00842668" w:rsidRPr="00842668" w:rsidRDefault="00842668" w:rsidP="00842668">
          <w:pPr>
            <w:jc w:val="both"/>
            <w:rPr>
              <w:b/>
              <w:color w:val="000000" w:themeColor="text1"/>
            </w:rPr>
          </w:pPr>
          <w:r w:rsidRPr="00842668">
            <w:rPr>
              <w:b/>
              <w:color w:val="000000" w:themeColor="text1"/>
            </w:rPr>
            <w:t>Disclaimer</w:t>
          </w:r>
        </w:p>
        <w:p w14:paraId="359E50FE" w14:textId="77777777" w:rsidR="000D59FC" w:rsidRPr="000D59FC" w:rsidRDefault="000D59FC" w:rsidP="000D59FC">
          <w:pPr>
            <w:jc w:val="both"/>
            <w:rPr>
              <w:color w:val="000000" w:themeColor="text1"/>
            </w:rPr>
          </w:pPr>
        </w:p>
        <w:p w14:paraId="1595F219" w14:textId="563C4342" w:rsidR="000D59FC" w:rsidRPr="000D59FC" w:rsidRDefault="000D59FC" w:rsidP="000D59FC">
          <w:pPr>
            <w:jc w:val="both"/>
            <w:rPr>
              <w:color w:val="000000" w:themeColor="text1"/>
            </w:rPr>
          </w:pPr>
          <w:r w:rsidRPr="000D59FC">
            <w:rPr>
              <w:color w:val="000000" w:themeColor="text1"/>
            </w:rPr>
            <w:t>This deck outlines general guidance from AWS on what expectations we have to cover broader base of customer requirements. The intent is to make it easier for APN partners to work on funding requirements and reduce the cycle time. With sample text to refer, this is helpful for partners in building comprehensive SoW</w:t>
          </w:r>
          <w:r w:rsidR="00325962">
            <w:rPr>
              <w:color w:val="000000" w:themeColor="text1"/>
            </w:rPr>
            <w:t xml:space="preserve"> (Statement of Work)</w:t>
          </w:r>
          <w:r w:rsidRPr="000D59FC">
            <w:rPr>
              <w:color w:val="000000" w:themeColor="text1"/>
            </w:rPr>
            <w:t>. However, this deck shouldn’t be looked at as an ideal SoW. Sections identified below may not always apply and based on specific customer requirements, the contents of SoW will have to be updated/carved out by the partner team.</w:t>
          </w:r>
        </w:p>
        <w:p w14:paraId="34756A0C" w14:textId="77777777" w:rsidR="000D59FC" w:rsidRPr="000D59FC" w:rsidRDefault="000D59FC" w:rsidP="000D59FC">
          <w:pPr>
            <w:jc w:val="both"/>
            <w:rPr>
              <w:color w:val="000000" w:themeColor="text1"/>
            </w:rPr>
          </w:pPr>
        </w:p>
        <w:p w14:paraId="17721458" w14:textId="77777777" w:rsidR="000D59FC" w:rsidRPr="000D59FC" w:rsidRDefault="000D59FC" w:rsidP="000D59FC">
          <w:pPr>
            <w:jc w:val="both"/>
            <w:rPr>
              <w:color w:val="000000" w:themeColor="text1"/>
            </w:rPr>
          </w:pPr>
          <w:r w:rsidRPr="000D59FC">
            <w:rPr>
              <w:color w:val="000000" w:themeColor="text1"/>
            </w:rPr>
            <w:t>Please seek your own legal advice when writing SoW for customers</w:t>
          </w:r>
        </w:p>
        <w:p w14:paraId="3F6A6B9F" w14:textId="26810295" w:rsidR="00C94107" w:rsidRPr="00842668" w:rsidRDefault="00D95DC5" w:rsidP="00842668">
          <w:pPr>
            <w:jc w:val="both"/>
            <w:rPr>
              <w:color w:val="000000" w:themeColor="text1"/>
            </w:rPr>
          </w:pPr>
        </w:p>
        <w:customXmlDelRangeStart w:id="34" w:author="Pande, Amitkumar" w:date="2020-11-09T15:47:00Z"/>
      </w:sdtContent>
    </w:sdt>
    <w:customXmlDelRangeEnd w:id="34"/>
    <w:p w14:paraId="70AF95BD" w14:textId="77777777" w:rsidR="00577B82" w:rsidRPr="00543F47" w:rsidRDefault="00577B82">
      <w:pPr>
        <w:rPr>
          <w:rFonts w:asciiTheme="majorHAnsi" w:eastAsiaTheme="majorEastAsia" w:hAnsiTheme="majorHAnsi" w:cstheme="majorBidi"/>
          <w:color w:val="2E74B5" w:themeColor="accent1" w:themeShade="BF"/>
        </w:rPr>
      </w:pPr>
      <w:r w:rsidRPr="00543F47">
        <w:br w:type="page"/>
      </w:r>
    </w:p>
    <w:p w14:paraId="1B1071D8" w14:textId="77777777" w:rsidR="009A4919" w:rsidRDefault="009A4919" w:rsidP="00C94107">
      <w:pPr>
        <w:pStyle w:val="Heading1"/>
      </w:pPr>
      <w:bookmarkStart w:id="35" w:name="_Toc64441351"/>
      <w:r>
        <w:lastRenderedPageBreak/>
        <w:t>Project Overview</w:t>
      </w:r>
      <w:bookmarkEnd w:id="35"/>
    </w:p>
    <w:p w14:paraId="615FC314" w14:textId="4443A12F" w:rsidR="003830A3" w:rsidRDefault="003830A3">
      <w:pPr>
        <w:jc w:val="both"/>
        <w:rPr>
          <w:ins w:id="36" w:author="Pande, Amitkumar" w:date="2021-01-18T12:11:00Z"/>
          <w:i/>
          <w:color w:val="808080" w:themeColor="background1" w:themeShade="80"/>
          <w:highlight w:val="yellow"/>
        </w:rPr>
        <w:pPrChange w:id="37" w:author="Pande, Amitkumar" w:date="2021-01-18T11:12:00Z">
          <w:pPr>
            <w:pStyle w:val="Heading2"/>
          </w:pPr>
        </w:pPrChange>
      </w:pPr>
    </w:p>
    <w:p w14:paraId="4953A407" w14:textId="054CC0CA" w:rsidR="00E80AA6" w:rsidRPr="006572D6" w:rsidRDefault="00E80AA6" w:rsidP="00E80AA6">
      <w:pPr>
        <w:jc w:val="both"/>
        <w:rPr>
          <w:iCs/>
        </w:rPr>
      </w:pPr>
      <w:r w:rsidRPr="006572D6">
        <w:rPr>
          <w:iCs/>
        </w:rPr>
        <w:t xml:space="preserve">GUS Education has a Job Portal, used by recruiters and potential candidates / professionals. Recruiters use the job portal to upload job notifications with descriptions. </w:t>
      </w:r>
    </w:p>
    <w:p w14:paraId="28C884B9" w14:textId="77777777" w:rsidR="00E80AA6" w:rsidRPr="006572D6" w:rsidRDefault="00E80AA6" w:rsidP="00E80AA6">
      <w:pPr>
        <w:jc w:val="both"/>
        <w:rPr>
          <w:iCs/>
        </w:rPr>
      </w:pPr>
      <w:r w:rsidRPr="006572D6">
        <w:rPr>
          <w:iCs/>
        </w:rPr>
        <w:t xml:space="preserve">Candidate use the job portal to create their profile with their latest skills. </w:t>
      </w:r>
    </w:p>
    <w:p w14:paraId="2F98816E" w14:textId="77777777" w:rsidR="00E80AA6" w:rsidRPr="006572D6" w:rsidRDefault="00E80AA6" w:rsidP="00E80AA6">
      <w:pPr>
        <w:jc w:val="both"/>
        <w:rPr>
          <w:iCs/>
        </w:rPr>
      </w:pPr>
      <w:r w:rsidRPr="006572D6">
        <w:rPr>
          <w:iCs/>
        </w:rPr>
        <w:t xml:space="preserve">The customer was facing a challenge in mapping the right job description to the candidate based on their skills. </w:t>
      </w:r>
    </w:p>
    <w:p w14:paraId="08AA12BC" w14:textId="38309740" w:rsidR="00E80AA6" w:rsidRPr="006572D6" w:rsidRDefault="00E80AA6" w:rsidP="00E80AA6">
      <w:pPr>
        <w:jc w:val="both"/>
        <w:rPr>
          <w:iCs/>
        </w:rPr>
      </w:pPr>
      <w:r w:rsidRPr="006572D6">
        <w:rPr>
          <w:iCs/>
        </w:rPr>
        <w:t>The customer requirement was that a candidate visiting a prospective Job notification should be able to see the skills they satisfy, and their skill gaps with respect to the particula</w:t>
      </w:r>
      <w:r w:rsidR="006572D6" w:rsidRPr="006572D6">
        <w:rPr>
          <w:iCs/>
        </w:rPr>
        <w:t>r</w:t>
      </w:r>
      <w:r w:rsidRPr="006572D6">
        <w:rPr>
          <w:iCs/>
        </w:rPr>
        <w:t xml:space="preserve"> job notification. </w:t>
      </w:r>
    </w:p>
    <w:p w14:paraId="7F9D6B7E" w14:textId="77777777" w:rsidR="00E80AA6" w:rsidRPr="006572D6" w:rsidRDefault="00E80AA6" w:rsidP="00E80AA6">
      <w:pPr>
        <w:jc w:val="both"/>
        <w:rPr>
          <w:iCs/>
        </w:rPr>
      </w:pPr>
      <w:r w:rsidRPr="006572D6">
        <w:rPr>
          <w:iCs/>
        </w:rPr>
        <w:t xml:space="preserve">This would help in mapping the right candidates to the right jobs, which enables savings in both candidate’s and recruiter efforts leading to a better user experience. This also reduces the cycle time to fulfill vacant position. </w:t>
      </w:r>
    </w:p>
    <w:p w14:paraId="2F2BF47A" w14:textId="5531BFA0" w:rsidR="000E4D3E" w:rsidRPr="006572D6" w:rsidRDefault="00E80AA6">
      <w:pPr>
        <w:jc w:val="both"/>
        <w:rPr>
          <w:ins w:id="38" w:author="Pande, Amitkumar" w:date="2021-01-18T11:26:00Z"/>
          <w:iCs/>
          <w:highlight w:val="lightGray"/>
          <w:rPrChange w:id="39" w:author="Pande, Amitkumar" w:date="2021-01-18T11:30:00Z">
            <w:rPr>
              <w:ins w:id="40" w:author="Pande, Amitkumar" w:date="2021-01-18T11:26:00Z"/>
              <w:i/>
              <w:color w:val="808080" w:themeColor="background1" w:themeShade="80"/>
            </w:rPr>
          </w:rPrChange>
        </w:rPr>
        <w:pPrChange w:id="41" w:author="Pande, Amitkumar" w:date="2021-01-18T11:12:00Z">
          <w:pPr>
            <w:pStyle w:val="Heading2"/>
          </w:pPr>
        </w:pPrChange>
      </w:pPr>
      <w:r w:rsidRPr="006572D6">
        <w:rPr>
          <w:iCs/>
        </w:rPr>
        <w:t>The mapping of the job description to the right set of technical skills was a difficult problem to solve and ML based solution was recommended for this.</w:t>
      </w:r>
    </w:p>
    <w:p w14:paraId="303285A6" w14:textId="2189DE3A" w:rsidR="003D00FD" w:rsidRPr="00A369AD" w:rsidRDefault="003D00FD">
      <w:pPr>
        <w:jc w:val="both"/>
        <w:rPr>
          <w:ins w:id="42" w:author="Pande, Amitkumar" w:date="2021-01-18T12:07:00Z"/>
          <w:i/>
          <w:color w:val="808080" w:themeColor="background1" w:themeShade="80"/>
          <w:highlight w:val="lightGray"/>
        </w:rPr>
        <w:pPrChange w:id="43" w:author="Pande, Amitkumar" w:date="2021-01-18T11:12:00Z">
          <w:pPr>
            <w:pStyle w:val="Heading2"/>
          </w:pPr>
        </w:pPrChange>
      </w:pPr>
    </w:p>
    <w:p w14:paraId="60EC1A72" w14:textId="3B2732EA" w:rsidR="00C94107" w:rsidRDefault="009719B8">
      <w:pPr>
        <w:pStyle w:val="Heading2"/>
        <w:jc w:val="both"/>
      </w:pPr>
      <w:bookmarkStart w:id="44" w:name="_Toc64441352"/>
      <w:r>
        <w:t>E</w:t>
      </w:r>
      <w:r w:rsidR="005A1B1B">
        <w:t>xecutive summary</w:t>
      </w:r>
      <w:bookmarkEnd w:id="44"/>
    </w:p>
    <w:p w14:paraId="69D90B7B" w14:textId="77777777" w:rsidR="006572D6" w:rsidRPr="006572D6" w:rsidRDefault="006572D6" w:rsidP="006572D6"/>
    <w:p w14:paraId="5C093C5C" w14:textId="77777777" w:rsidR="000726A5" w:rsidRPr="00223B72" w:rsidRDefault="000726A5" w:rsidP="000726A5">
      <w:pPr>
        <w:spacing w:before="240" w:after="240"/>
        <w:jc w:val="both"/>
        <w:rPr>
          <w:rFonts w:cstheme="minorHAnsi"/>
          <w:color w:val="000000" w:themeColor="text1"/>
          <w:shd w:val="clear" w:color="auto" w:fill="FFFFFF"/>
        </w:rPr>
      </w:pPr>
      <w:r w:rsidRPr="00223B72">
        <w:rPr>
          <w:rFonts w:cstheme="minorHAnsi"/>
          <w:color w:val="000000" w:themeColor="text1"/>
          <w:shd w:val="clear" w:color="auto" w:fill="FFFFFF"/>
        </w:rPr>
        <w:t xml:space="preserve">MothersonSumi INfotech &amp; Designs Ltd. (MIND) is a part of Joint venture between </w:t>
      </w:r>
      <w:r w:rsidRPr="00223B72">
        <w:rPr>
          <w:rFonts w:cstheme="minorHAnsi"/>
          <w:b/>
          <w:color w:val="000000" w:themeColor="text1"/>
          <w:shd w:val="clear" w:color="auto" w:fill="FFFFFF"/>
        </w:rPr>
        <w:t>Samvardhana Motherson Group</w:t>
      </w:r>
      <w:r w:rsidRPr="00223B72">
        <w:rPr>
          <w:rFonts w:cstheme="minorHAnsi"/>
          <w:color w:val="000000" w:themeColor="text1"/>
          <w:shd w:val="clear" w:color="auto" w:fill="FFFFFF"/>
        </w:rPr>
        <w:t xml:space="preserve"> (SMG) of India and </w:t>
      </w:r>
      <w:r w:rsidRPr="00223B72">
        <w:rPr>
          <w:rFonts w:cstheme="minorHAnsi"/>
          <w:b/>
          <w:color w:val="000000" w:themeColor="text1"/>
          <w:shd w:val="clear" w:color="auto" w:fill="FFFFFF"/>
        </w:rPr>
        <w:t>Sumitomo Wiring Systems</w:t>
      </w:r>
      <w:r w:rsidRPr="00223B72">
        <w:rPr>
          <w:rFonts w:cstheme="minorHAnsi"/>
          <w:color w:val="000000" w:themeColor="text1"/>
          <w:shd w:val="clear" w:color="auto" w:fill="FFFFFF"/>
        </w:rPr>
        <w:t xml:space="preserve"> of Japan (SWS). </w:t>
      </w:r>
    </w:p>
    <w:p w14:paraId="695D6CB6" w14:textId="77777777" w:rsidR="000726A5" w:rsidRPr="00223B72" w:rsidRDefault="000726A5" w:rsidP="000726A5">
      <w:pPr>
        <w:spacing w:before="240" w:after="240"/>
        <w:jc w:val="both"/>
        <w:rPr>
          <w:rFonts w:cstheme="minorHAnsi"/>
          <w:color w:val="000000" w:themeColor="text1"/>
          <w:shd w:val="clear" w:color="auto" w:fill="FFFFFF"/>
        </w:rPr>
      </w:pPr>
      <w:r w:rsidRPr="00223B72">
        <w:rPr>
          <w:rFonts w:cstheme="minorHAnsi"/>
          <w:color w:val="000000" w:themeColor="text1"/>
          <w:shd w:val="clear" w:color="auto" w:fill="FFFFFF"/>
        </w:rPr>
        <w:t xml:space="preserve">MIND is a provider of end-to-end software and engineering design solutions to companies around the globe. MIND started as an IT arm of the group in the year 2000 to support the IT needs of Samvardhana Motherson Group and Sumitomo Wiring Systems worldwide. MIND has further ventured into European and American Market to customers who are non-SWS and SMG to expand our services. </w:t>
      </w:r>
    </w:p>
    <w:p w14:paraId="40207369" w14:textId="77777777" w:rsidR="000726A5" w:rsidRPr="00223B72" w:rsidRDefault="000726A5" w:rsidP="000726A5">
      <w:pPr>
        <w:spacing w:after="240"/>
        <w:jc w:val="both"/>
        <w:rPr>
          <w:rFonts w:cstheme="minorHAnsi"/>
          <w:color w:val="000000" w:themeColor="text1"/>
          <w:shd w:val="clear" w:color="auto" w:fill="FFFFFF"/>
        </w:rPr>
      </w:pPr>
      <w:r w:rsidRPr="00223B72">
        <w:rPr>
          <w:rFonts w:cstheme="minorHAnsi"/>
          <w:color w:val="000000" w:themeColor="text1"/>
          <w:shd w:val="clear" w:color="auto" w:fill="FFFFFF"/>
        </w:rPr>
        <w:t>MIND's headquarters and development centers are in Noida (near New Delhi), India. MIND is a CMMi Level 5, an ISO 9001:2008 and ISO 27001 certified company. Since its inception in 2000, MIND has emerged as a strong world class IT Company with projects across the globe. MIND has multi-lingual software development capabilities including Japanese and German.</w:t>
      </w:r>
    </w:p>
    <w:p w14:paraId="37F84F33" w14:textId="77777777" w:rsidR="000726A5" w:rsidRPr="00223B72" w:rsidRDefault="000726A5" w:rsidP="000726A5">
      <w:pPr>
        <w:spacing w:after="240"/>
        <w:jc w:val="both"/>
        <w:rPr>
          <w:rFonts w:cstheme="minorHAnsi"/>
          <w:color w:val="000000" w:themeColor="text1"/>
          <w:shd w:val="clear" w:color="auto" w:fill="FFFFFF"/>
        </w:rPr>
      </w:pPr>
      <w:r w:rsidRPr="00223B72">
        <w:rPr>
          <w:rFonts w:cstheme="minorHAnsi"/>
          <w:color w:val="000000" w:themeColor="text1"/>
          <w:shd w:val="clear" w:color="auto" w:fill="FFFFFF"/>
        </w:rPr>
        <w:t>MIND is a Microsoft Gold Certified Partner, AWS, Azure &amp; Google Cloud Service Provider, Oracle GOLD OPN partner and partner with other big IT brands.</w:t>
      </w:r>
    </w:p>
    <w:p w14:paraId="729BBF5D" w14:textId="0488B41D" w:rsidR="000726A5" w:rsidRDefault="000726A5" w:rsidP="00E80AA6">
      <w:pPr>
        <w:jc w:val="both"/>
        <w:rPr>
          <w:rFonts w:cstheme="minorHAnsi"/>
          <w:color w:val="000000" w:themeColor="text1"/>
          <w:shd w:val="clear" w:color="auto" w:fill="FFFFFF"/>
        </w:rPr>
      </w:pPr>
      <w:r w:rsidRPr="00223B72">
        <w:rPr>
          <w:rFonts w:cstheme="minorHAnsi"/>
          <w:color w:val="000000" w:themeColor="text1"/>
          <w:shd w:val="clear" w:color="auto" w:fill="FFFFFF"/>
        </w:rPr>
        <w:t>MIND has Data Center (Level 3) services, Security Consulting Services Enterprise IT Helpdesk (Multi-lingual), Remote Application Management, Performance Management &amp; Capacity Planning, Network Management Services and Application Hosting. MIND has defined Business Continuity (BC) and Disaster Recovery (DR) plans to mitigate risk of business disruption for its customers. </w:t>
      </w:r>
    </w:p>
    <w:p w14:paraId="5DA60858" w14:textId="77777777" w:rsidR="000726A5" w:rsidRPr="000726A5" w:rsidRDefault="000726A5" w:rsidP="000726A5">
      <w:pPr>
        <w:spacing w:after="0" w:line="276" w:lineRule="auto"/>
        <w:jc w:val="both"/>
        <w:rPr>
          <w:rFonts w:eastAsia="Times New Roman" w:cs="Times New Roman"/>
          <w:lang w:eastAsia="en-US"/>
        </w:rPr>
      </w:pPr>
      <w:r w:rsidRPr="000726A5">
        <w:rPr>
          <w:rFonts w:eastAsia="Times New Roman" w:cs="Helvetica"/>
          <w:lang w:eastAsia="en-US"/>
        </w:rPr>
        <w:t>GUS Education India is a service wing of edu-tech giant Global University Systems based in Europe. It is a full-service digital marketing agency that delivers scalable online marketing services to Global University Systems’ associated brands. As a frontrunner in building digital eminence for a fleet of academic brands, GUS Education India is a rapidly growing organization that believes in achieving success through innovation.</w:t>
      </w:r>
    </w:p>
    <w:p w14:paraId="0B726453" w14:textId="77777777" w:rsidR="000726A5" w:rsidRPr="000726A5" w:rsidRDefault="000726A5" w:rsidP="00E80AA6">
      <w:pPr>
        <w:jc w:val="both"/>
        <w:rPr>
          <w:color w:val="000000" w:themeColor="text1"/>
          <w:sz w:val="52"/>
          <w:szCs w:val="52"/>
        </w:rPr>
      </w:pPr>
    </w:p>
    <w:p w14:paraId="2E0F498B" w14:textId="3F4A4166" w:rsidR="007407D7" w:rsidRPr="007407D7" w:rsidRDefault="007407D7" w:rsidP="007407D7">
      <w:pPr>
        <w:jc w:val="both"/>
        <w:rPr>
          <w:iCs/>
        </w:rPr>
      </w:pPr>
      <w:r w:rsidRPr="007407D7">
        <w:rPr>
          <w:iCs/>
        </w:rPr>
        <w:t xml:space="preserve">GUS Education has a Job Portal, used by recruiters and potential candidates / professionals. Recruiters use the job portal to upload job notifications with descriptions. Candidate use the job portal to create their profile with their latest skills. The customer was facing a challenge in profile creation. A large set of parameters like name, education, skill, certification etc was being manually filled by the user. The customer requirement was that from the resume shared by the user, the key entities should be extracted automatically without the need for the user to fill in all the details manually. </w:t>
      </w:r>
    </w:p>
    <w:p w14:paraId="1043200E" w14:textId="1B851BE3" w:rsidR="00A86CD1" w:rsidRPr="0008694A" w:rsidDel="00913DB4" w:rsidRDefault="007407D7">
      <w:pPr>
        <w:jc w:val="both"/>
        <w:rPr>
          <w:del w:id="45" w:author="Pande, Amitkumar" w:date="2021-01-18T11:07:00Z"/>
          <w:i/>
          <w:color w:val="808080" w:themeColor="background1" w:themeShade="80"/>
          <w:highlight w:val="yellow"/>
          <w:rPrChange w:id="46" w:author="Pande, Amitkumar" w:date="2021-01-18T16:42:00Z">
            <w:rPr>
              <w:del w:id="47" w:author="Pande, Amitkumar" w:date="2021-01-18T11:07:00Z"/>
              <w:i/>
              <w:color w:val="808080" w:themeColor="background1" w:themeShade="80"/>
            </w:rPr>
          </w:rPrChange>
        </w:rPr>
        <w:pPrChange w:id="48" w:author="Pande, Amitkumar" w:date="2021-01-18T11:12:00Z">
          <w:pPr/>
        </w:pPrChange>
      </w:pPr>
      <w:r w:rsidRPr="007407D7">
        <w:rPr>
          <w:iCs/>
        </w:rPr>
        <w:t>This would help in mapping the right entities to the model for finding out the skills they need to learn by extracting them from their resumes to the right jobs, which enables savings in both candidate’s and recruiter efforts leading to a better user experience. This also reduces the cycle time of profile creation and result generation. This automation was a difficult problem to solve and NER modelling solution was recommended for this.</w:t>
      </w:r>
    </w:p>
    <w:p w14:paraId="3A1EB171" w14:textId="5D0AEB6D" w:rsidR="00B64563" w:rsidRDefault="00C848CD">
      <w:pPr>
        <w:jc w:val="both"/>
        <w:rPr>
          <w:i/>
          <w:color w:val="808080" w:themeColor="background1" w:themeShade="80"/>
        </w:rPr>
        <w:pPrChange w:id="49" w:author="Pande, Amitkumar" w:date="2021-01-18T11:12:00Z">
          <w:pPr/>
        </w:pPrChange>
      </w:pPr>
      <w:del w:id="50" w:author="Pande, Amitkumar" w:date="2021-01-18T11:07:00Z">
        <w:r w:rsidRPr="0008694A" w:rsidDel="00913DB4">
          <w:rPr>
            <w:i/>
            <w:color w:val="808080" w:themeColor="background1" w:themeShade="80"/>
            <w:highlight w:val="yellow"/>
          </w:rPr>
          <w:delText>Note: please complete the POC form within the ‘APN Fund Request and Claim Toolkit’ excel file.</w:delText>
        </w:r>
        <w:r w:rsidRPr="006B3ADD" w:rsidDel="00913DB4">
          <w:rPr>
            <w:i/>
            <w:color w:val="808080" w:themeColor="background1" w:themeShade="80"/>
          </w:rPr>
          <w:delText xml:space="preserve"> </w:delText>
        </w:r>
      </w:del>
    </w:p>
    <w:p w14:paraId="7CB88A68" w14:textId="00B30C70" w:rsidR="00F34D75" w:rsidRPr="006572D6" w:rsidDel="00703DC7" w:rsidRDefault="00F34D75">
      <w:pPr>
        <w:jc w:val="both"/>
        <w:rPr>
          <w:moveFrom w:id="51" w:author="Pande, Amitkumar" w:date="2020-10-02T16:51:00Z"/>
          <w:color w:val="000000" w:themeColor="text1"/>
        </w:rPr>
        <w:pPrChange w:id="52" w:author="Pande, Amitkumar" w:date="2021-01-18T11:12:00Z">
          <w:pPr/>
        </w:pPrChange>
      </w:pPr>
      <w:moveFromRangeStart w:id="53" w:author="Pande, Amitkumar" w:date="2020-10-02T16:51:00Z" w:name="move52549920"/>
      <w:moveFrom w:id="54" w:author="Pande, Amitkumar" w:date="2020-10-02T16:51:00Z">
        <w:r w:rsidRPr="006572D6" w:rsidDel="00703DC7">
          <w:rPr>
            <w:color w:val="000000" w:themeColor="text1"/>
          </w:rPr>
          <w:t>Good to have</w:t>
        </w:r>
        <w:bookmarkStart w:id="55" w:name="_Toc52555900"/>
        <w:bookmarkStart w:id="56" w:name="_Toc52555990"/>
        <w:bookmarkStart w:id="57" w:name="_Toc55829170"/>
        <w:bookmarkStart w:id="58" w:name="_Toc55829260"/>
        <w:bookmarkStart w:id="59" w:name="_Toc62133117"/>
        <w:bookmarkStart w:id="60" w:name="_Toc63181990"/>
        <w:bookmarkStart w:id="61" w:name="_Toc63937006"/>
        <w:bookmarkStart w:id="62" w:name="_Toc64441214"/>
        <w:bookmarkStart w:id="63" w:name="_Toc64441353"/>
        <w:bookmarkEnd w:id="55"/>
        <w:bookmarkEnd w:id="56"/>
        <w:bookmarkEnd w:id="57"/>
        <w:bookmarkEnd w:id="58"/>
        <w:bookmarkEnd w:id="59"/>
        <w:bookmarkEnd w:id="60"/>
        <w:bookmarkEnd w:id="61"/>
        <w:bookmarkEnd w:id="62"/>
        <w:bookmarkEnd w:id="63"/>
      </w:moveFrom>
    </w:p>
    <w:p w14:paraId="53CA76FD" w14:textId="3A032488" w:rsidR="00F34D75" w:rsidRPr="006572D6" w:rsidRDefault="00AF610A">
      <w:pPr>
        <w:pStyle w:val="Heading2"/>
        <w:jc w:val="both"/>
        <w:pPrChange w:id="64" w:author="Pande, Amitkumar" w:date="2021-01-18T11:12:00Z">
          <w:pPr>
            <w:pStyle w:val="Heading2"/>
          </w:pPr>
        </w:pPrChange>
      </w:pPr>
      <w:bookmarkStart w:id="65" w:name="_Toc38020753"/>
      <w:bookmarkStart w:id="66" w:name="_Toc64441354"/>
      <w:moveFromRangeEnd w:id="53"/>
      <w:ins w:id="67" w:author="Pande, Amitkumar" w:date="2020-09-14T11:50:00Z">
        <w:r w:rsidRPr="006572D6">
          <w:t xml:space="preserve">Business </w:t>
        </w:r>
      </w:ins>
      <w:del w:id="68" w:author="Pande, Amitkumar" w:date="2020-10-02T16:53:00Z">
        <w:r w:rsidR="00F34D75" w:rsidRPr="006572D6" w:rsidDel="00703DC7">
          <w:delText>Customer</w:delText>
        </w:r>
      </w:del>
      <w:del w:id="69" w:author="Pande, Amitkumar" w:date="2020-10-02T16:54:00Z">
        <w:r w:rsidR="00F34D75" w:rsidRPr="006572D6" w:rsidDel="00703DC7">
          <w:delText xml:space="preserve"> </w:delText>
        </w:r>
      </w:del>
      <w:r w:rsidR="00F34D75" w:rsidRPr="006572D6">
        <w:t>Requirement</w:t>
      </w:r>
      <w:bookmarkEnd w:id="65"/>
      <w:bookmarkEnd w:id="66"/>
    </w:p>
    <w:p w14:paraId="5BED5135" w14:textId="383F33F1" w:rsidR="00703DC7" w:rsidRPr="005467A0" w:rsidDel="00A53FD6" w:rsidRDefault="00703DC7">
      <w:pPr>
        <w:ind w:left="1080"/>
        <w:jc w:val="both"/>
        <w:rPr>
          <w:del w:id="70" w:author="Pande, Amitkumar" w:date="2020-10-02T18:36:00Z"/>
          <w:moveTo w:id="71" w:author="Pande, Amitkumar" w:date="2020-10-02T16:51:00Z"/>
          <w:color w:val="000000" w:themeColor="text1"/>
          <w:highlight w:val="yellow"/>
          <w:rPrChange w:id="72" w:author="Pande, Amitkumar" w:date="2020-12-02T06:48:00Z">
            <w:rPr>
              <w:del w:id="73" w:author="Pande, Amitkumar" w:date="2020-10-02T18:36:00Z"/>
              <w:moveTo w:id="74" w:author="Pande, Amitkumar" w:date="2020-10-02T16:51:00Z"/>
              <w:color w:val="000000" w:themeColor="text1"/>
            </w:rPr>
          </w:rPrChange>
        </w:rPr>
        <w:pPrChange w:id="75" w:author="Pande, Amitkumar" w:date="2021-01-18T11:12:00Z">
          <w:pPr/>
        </w:pPrChange>
      </w:pPr>
      <w:bookmarkStart w:id="76" w:name="_Toc488387949"/>
      <w:bookmarkStart w:id="77" w:name="_Toc38020754"/>
      <w:moveToRangeStart w:id="78" w:author="Pande, Amitkumar" w:date="2020-10-02T16:51:00Z" w:name="move52549920"/>
      <w:moveTo w:id="79" w:author="Pande, Amitkumar" w:date="2020-10-02T16:51:00Z">
        <w:del w:id="80" w:author="Pande, Amitkumar" w:date="2020-10-02T18:36:00Z">
          <w:r w:rsidRPr="005467A0" w:rsidDel="00A53FD6">
            <w:rPr>
              <w:color w:val="000000" w:themeColor="text1"/>
              <w:highlight w:val="yellow"/>
            </w:rPr>
            <w:delText>Good to have</w:delText>
          </w:r>
        </w:del>
      </w:moveTo>
    </w:p>
    <w:bookmarkEnd w:id="76"/>
    <w:bookmarkEnd w:id="77"/>
    <w:moveToRangeEnd w:id="78"/>
    <w:p w14:paraId="0A69ADB5" w14:textId="77777777" w:rsidR="006572D6" w:rsidRDefault="006572D6" w:rsidP="006572D6">
      <w:pPr>
        <w:ind w:left="1080"/>
        <w:jc w:val="both"/>
        <w:rPr>
          <w:color w:val="000000" w:themeColor="text1"/>
          <w:lang w:val="en-GB"/>
        </w:rPr>
      </w:pPr>
    </w:p>
    <w:p w14:paraId="351EA920" w14:textId="127FE0BB" w:rsidR="006572D6" w:rsidRPr="006572D6" w:rsidRDefault="006572D6" w:rsidP="006572D6">
      <w:pPr>
        <w:jc w:val="both"/>
        <w:rPr>
          <w:color w:val="000000" w:themeColor="text1"/>
          <w:lang w:val="en-GB"/>
        </w:rPr>
      </w:pPr>
      <w:r w:rsidRPr="006572D6">
        <w:rPr>
          <w:color w:val="000000" w:themeColor="text1"/>
          <w:lang w:val="en-GB"/>
        </w:rPr>
        <w:t xml:space="preserve">GUS India want that whenever any </w:t>
      </w:r>
      <w:r w:rsidR="007407D7">
        <w:rPr>
          <w:color w:val="000000" w:themeColor="text1"/>
          <w:lang w:val="en-GB"/>
        </w:rPr>
        <w:t>user</w:t>
      </w:r>
      <w:r w:rsidRPr="006572D6">
        <w:rPr>
          <w:color w:val="000000" w:themeColor="text1"/>
          <w:lang w:val="en-GB"/>
        </w:rPr>
        <w:t xml:space="preserve"> post new Job on the Job Portal, All the </w:t>
      </w:r>
      <w:r w:rsidR="007407D7">
        <w:rPr>
          <w:color w:val="000000" w:themeColor="text1"/>
          <w:lang w:val="en-GB"/>
        </w:rPr>
        <w:t>key entities required to evaluate the skill gap</w:t>
      </w:r>
      <w:r w:rsidRPr="006572D6">
        <w:rPr>
          <w:color w:val="000000" w:themeColor="text1"/>
          <w:lang w:val="en-GB"/>
        </w:rPr>
        <w:t xml:space="preserve"> will get automatically extracted from the</w:t>
      </w:r>
      <w:r w:rsidR="007407D7">
        <w:rPr>
          <w:color w:val="000000" w:themeColor="text1"/>
          <w:lang w:val="en-GB"/>
        </w:rPr>
        <w:t xml:space="preserve"> Resume</w:t>
      </w:r>
      <w:r w:rsidRPr="006572D6">
        <w:rPr>
          <w:color w:val="000000" w:themeColor="text1"/>
          <w:lang w:val="en-GB"/>
        </w:rPr>
        <w:t xml:space="preserve">, get displayed on the </w:t>
      </w:r>
      <w:r w:rsidR="007407D7">
        <w:rPr>
          <w:color w:val="000000" w:themeColor="text1"/>
          <w:lang w:val="en-GB"/>
        </w:rPr>
        <w:t>user profile</w:t>
      </w:r>
      <w:r w:rsidRPr="006572D6">
        <w:rPr>
          <w:color w:val="000000" w:themeColor="text1"/>
          <w:lang w:val="en-GB"/>
        </w:rPr>
        <w:t xml:space="preserve"> Portal, so that there will be no manual need to insert </w:t>
      </w:r>
      <w:r w:rsidR="007407D7">
        <w:rPr>
          <w:color w:val="000000" w:themeColor="text1"/>
          <w:lang w:val="en-GB"/>
        </w:rPr>
        <w:t>those entities</w:t>
      </w:r>
      <w:r w:rsidRPr="006572D6">
        <w:rPr>
          <w:color w:val="000000" w:themeColor="text1"/>
          <w:lang w:val="en-GB"/>
        </w:rPr>
        <w:t xml:space="preserve"> and use those skills for Skill Gap Analysis.</w:t>
      </w:r>
    </w:p>
    <w:p w14:paraId="738B9D6A" w14:textId="7B064012" w:rsidR="00F34D75" w:rsidRDefault="006572D6">
      <w:pPr>
        <w:jc w:val="both"/>
        <w:rPr>
          <w:color w:val="000000" w:themeColor="text1"/>
          <w:lang w:val="en-GB"/>
        </w:rPr>
        <w:pPrChange w:id="81" w:author="Pande, Amitkumar" w:date="2021-01-18T11:12:00Z">
          <w:pPr>
            <w:numPr>
              <w:numId w:val="32"/>
            </w:numPr>
            <w:ind w:left="1080" w:hanging="360"/>
          </w:pPr>
        </w:pPrChange>
      </w:pPr>
      <w:r w:rsidRPr="006572D6">
        <w:rPr>
          <w:color w:val="000000" w:themeColor="text1"/>
          <w:lang w:val="en-GB"/>
        </w:rPr>
        <w:t xml:space="preserve">For this problem, Several </w:t>
      </w:r>
      <w:r w:rsidR="007407D7">
        <w:rPr>
          <w:color w:val="000000" w:themeColor="text1"/>
          <w:lang w:val="en-GB"/>
        </w:rPr>
        <w:t>Resumes</w:t>
      </w:r>
      <w:r w:rsidRPr="006572D6">
        <w:rPr>
          <w:color w:val="000000" w:themeColor="text1"/>
          <w:lang w:val="en-GB"/>
        </w:rPr>
        <w:t xml:space="preserve"> from different </w:t>
      </w:r>
      <w:r w:rsidR="007407D7">
        <w:rPr>
          <w:color w:val="000000" w:themeColor="text1"/>
          <w:lang w:val="en-GB"/>
        </w:rPr>
        <w:t>career</w:t>
      </w:r>
      <w:r w:rsidRPr="006572D6">
        <w:rPr>
          <w:color w:val="000000" w:themeColor="text1"/>
          <w:lang w:val="en-GB"/>
        </w:rPr>
        <w:t xml:space="preserve"> </w:t>
      </w:r>
      <w:r w:rsidR="007407D7">
        <w:rPr>
          <w:color w:val="000000" w:themeColor="text1"/>
          <w:lang w:val="en-GB"/>
        </w:rPr>
        <w:t>p</w:t>
      </w:r>
      <w:r w:rsidRPr="006572D6">
        <w:rPr>
          <w:color w:val="000000" w:themeColor="text1"/>
          <w:lang w:val="en-GB"/>
        </w:rPr>
        <w:t>ortal</w:t>
      </w:r>
      <w:r w:rsidR="007407D7">
        <w:rPr>
          <w:color w:val="000000" w:themeColor="text1"/>
          <w:lang w:val="en-GB"/>
        </w:rPr>
        <w:t>s</w:t>
      </w:r>
      <w:r w:rsidRPr="006572D6">
        <w:rPr>
          <w:color w:val="000000" w:themeColor="text1"/>
          <w:lang w:val="en-GB"/>
        </w:rPr>
        <w:t xml:space="preserve"> sources to be used for this including </w:t>
      </w:r>
      <w:r w:rsidR="007407D7">
        <w:rPr>
          <w:color w:val="000000" w:themeColor="text1"/>
          <w:lang w:val="en-GB"/>
        </w:rPr>
        <w:t>a wide variety of industry fields</w:t>
      </w:r>
      <w:r w:rsidRPr="006572D6">
        <w:rPr>
          <w:color w:val="000000" w:themeColor="text1"/>
          <w:lang w:val="en-GB"/>
        </w:rPr>
        <w:t xml:space="preserve"> and </w:t>
      </w:r>
      <w:r w:rsidR="007407D7">
        <w:rPr>
          <w:color w:val="000000" w:themeColor="text1"/>
          <w:lang w:val="en-GB"/>
        </w:rPr>
        <w:t xml:space="preserve">also </w:t>
      </w:r>
      <w:r w:rsidRPr="006572D6">
        <w:rPr>
          <w:color w:val="000000" w:themeColor="text1"/>
          <w:lang w:val="en-GB"/>
        </w:rPr>
        <w:t>external third-party data providers</w:t>
      </w:r>
      <w:r w:rsidR="007407D7">
        <w:rPr>
          <w:color w:val="000000" w:themeColor="text1"/>
          <w:lang w:val="en-GB"/>
        </w:rPr>
        <w:t xml:space="preserve"> were used for dataset creation</w:t>
      </w:r>
      <w:r w:rsidRPr="006572D6">
        <w:rPr>
          <w:color w:val="000000" w:themeColor="text1"/>
          <w:lang w:val="en-GB"/>
        </w:rPr>
        <w:t>.</w:t>
      </w:r>
      <w:del w:id="82" w:author="Pande, Amitkumar" w:date="2020-10-02T16:57:00Z">
        <w:r w:rsidR="00F34D75" w:rsidRPr="00F34D75" w:rsidDel="00CD76F8">
          <w:rPr>
            <w:color w:val="000000" w:themeColor="text1"/>
            <w:lang w:val="en-GB"/>
          </w:rPr>
          <w:delText>.</w:delText>
        </w:r>
      </w:del>
    </w:p>
    <w:p w14:paraId="0AE1F4C8" w14:textId="78A2E7E8" w:rsidR="00F34D75" w:rsidDel="00CD76F8" w:rsidRDefault="00F34D75" w:rsidP="00F34D75">
      <w:pPr>
        <w:rPr>
          <w:del w:id="83" w:author="Pande, Amitkumar" w:date="2020-10-02T16:58:00Z"/>
          <w:color w:val="000000" w:themeColor="text1"/>
          <w:lang w:val="en-GB"/>
        </w:rPr>
      </w:pPr>
    </w:p>
    <w:p w14:paraId="6D66BB25" w14:textId="427D99FC" w:rsidR="00F34D75" w:rsidRDefault="00F34D75" w:rsidP="00F34D75">
      <w:pPr>
        <w:rPr>
          <w:color w:val="000000" w:themeColor="text1"/>
        </w:rPr>
      </w:pPr>
      <w:del w:id="84" w:author="Pande, Amitkumar" w:date="2020-09-14T11:51:00Z">
        <w:r w:rsidRPr="00F34D75" w:rsidDel="00AF610A">
          <w:rPr>
            <w:color w:val="000000" w:themeColor="text1"/>
            <w:highlight w:val="yellow"/>
          </w:rPr>
          <w:delText>Good to have</w:delText>
        </w:r>
      </w:del>
    </w:p>
    <w:p w14:paraId="176F2890" w14:textId="675074EF" w:rsidR="008717E7" w:rsidRPr="00520D27" w:rsidRDefault="00D67C2F" w:rsidP="00520D27">
      <w:pPr>
        <w:pStyle w:val="Heading2"/>
        <w:spacing w:after="240"/>
        <w:rPr>
          <w:lang w:val="en-GB"/>
        </w:rPr>
      </w:pPr>
      <w:bookmarkStart w:id="85" w:name="_Toc64441355"/>
      <w:r>
        <w:rPr>
          <w:lang w:val="en-GB"/>
        </w:rPr>
        <w:t xml:space="preserve">Pain Points </w:t>
      </w:r>
      <w:r w:rsidR="00F34D75" w:rsidRPr="00F34D75">
        <w:rPr>
          <w:lang w:val="en-GB"/>
        </w:rPr>
        <w:t>in the current environment</w:t>
      </w:r>
      <w:bookmarkEnd w:id="85"/>
      <w:r w:rsidR="00AF610A">
        <w:rPr>
          <w:lang w:val="en-GB"/>
        </w:rPr>
        <w:t xml:space="preserve"> </w:t>
      </w:r>
    </w:p>
    <w:p w14:paraId="3AD0E84C" w14:textId="01A7A4EF" w:rsidR="00F34D75" w:rsidRPr="00F34D75" w:rsidRDefault="00F34D75" w:rsidP="00F34D75">
      <w:pPr>
        <w:rPr>
          <w:color w:val="000000" w:themeColor="text1"/>
          <w:lang w:val="en-GB"/>
        </w:rPr>
      </w:pPr>
      <w:r w:rsidRPr="00F34D75">
        <w:rPr>
          <w:color w:val="000000" w:themeColor="text1"/>
          <w:lang w:val="en-GB"/>
        </w:rPr>
        <w:t xml:space="preserve">Challenges faced by the </w:t>
      </w:r>
      <w:del w:id="86" w:author="Pande, Amitkumar" w:date="2020-10-02T16:58:00Z">
        <w:r w:rsidRPr="00F34D75" w:rsidDel="00CD76F8">
          <w:rPr>
            <w:color w:val="000000" w:themeColor="text1"/>
            <w:lang w:val="en-GB"/>
          </w:rPr>
          <w:delText>end_</w:delText>
        </w:r>
      </w:del>
      <w:del w:id="87" w:author="Pande, Amitkumar" w:date="2020-10-02T16:53:00Z">
        <w:r w:rsidRPr="00F34D75" w:rsidDel="00703DC7">
          <w:rPr>
            <w:color w:val="000000" w:themeColor="text1"/>
            <w:lang w:val="en-GB"/>
          </w:rPr>
          <w:delText>customer</w:delText>
        </w:r>
      </w:del>
      <w:ins w:id="88" w:author="Pande, Amitkumar" w:date="2020-10-02T16:53:00Z">
        <w:r w:rsidR="00703DC7" w:rsidRPr="00703DC7">
          <w:rPr>
            <w:i/>
            <w:color w:val="000000" w:themeColor="text1"/>
            <w:lang w:val="en-GB"/>
          </w:rPr>
          <w:t>CUSTOMER</w:t>
        </w:r>
      </w:ins>
      <w:del w:id="89" w:author="Pande, Amitkumar" w:date="2020-10-02T16:54:00Z">
        <w:r w:rsidRPr="00F34D75" w:rsidDel="00703DC7">
          <w:rPr>
            <w:color w:val="000000" w:themeColor="text1"/>
            <w:lang w:val="en-GB"/>
          </w:rPr>
          <w:delText xml:space="preserve"> </w:delText>
        </w:r>
      </w:del>
      <w:ins w:id="90" w:author="Pande, Amitkumar" w:date="2020-10-02T16:54:00Z">
        <w:r w:rsidR="00703DC7" w:rsidRPr="00703DC7">
          <w:rPr>
            <w:i/>
            <w:color w:val="000000" w:themeColor="text1"/>
            <w:lang w:val="en-GB"/>
          </w:rPr>
          <w:t xml:space="preserve"> </w:t>
        </w:r>
      </w:ins>
      <w:r w:rsidRPr="00F34D75">
        <w:rPr>
          <w:color w:val="000000" w:themeColor="text1"/>
          <w:lang w:val="en-GB"/>
        </w:rPr>
        <w:t xml:space="preserve">in the current </w:t>
      </w:r>
      <w:r w:rsidRPr="00F34D75">
        <w:rPr>
          <w:color w:val="000000" w:themeColor="text1"/>
        </w:rPr>
        <w:t>environment</w:t>
      </w:r>
      <w:r w:rsidRPr="00F34D75">
        <w:rPr>
          <w:color w:val="000000" w:themeColor="text1"/>
          <w:lang w:val="en-GB"/>
        </w:rPr>
        <w:t xml:space="preserve"> include </w:t>
      </w:r>
    </w:p>
    <w:p w14:paraId="0DF234F5" w14:textId="2C24087A" w:rsidR="00A132A9" w:rsidRDefault="00A132A9" w:rsidP="000835B6">
      <w:pPr>
        <w:numPr>
          <w:ilvl w:val="0"/>
          <w:numId w:val="32"/>
        </w:numPr>
        <w:rPr>
          <w:color w:val="000000" w:themeColor="text1"/>
          <w:lang w:val="en-GB"/>
        </w:rPr>
      </w:pPr>
      <w:r>
        <w:rPr>
          <w:color w:val="000000" w:themeColor="text1"/>
          <w:lang w:val="en-GB"/>
        </w:rPr>
        <w:t xml:space="preserve">The customer was facing difficulty in </w:t>
      </w:r>
      <w:r w:rsidR="00090931">
        <w:rPr>
          <w:color w:val="000000" w:themeColor="text1"/>
          <w:lang w:val="en-GB"/>
        </w:rPr>
        <w:t>extracting the key entities namely hard skills, soft skills from the resume</w:t>
      </w:r>
      <w:r>
        <w:rPr>
          <w:color w:val="000000" w:themeColor="text1"/>
          <w:lang w:val="en-GB"/>
        </w:rPr>
        <w:t xml:space="preserve">s </w:t>
      </w:r>
      <w:r w:rsidR="00090931">
        <w:rPr>
          <w:color w:val="000000" w:themeColor="text1"/>
          <w:lang w:val="en-GB"/>
        </w:rPr>
        <w:t>of</w:t>
      </w:r>
      <w:r>
        <w:rPr>
          <w:color w:val="000000" w:themeColor="text1"/>
          <w:lang w:val="en-GB"/>
        </w:rPr>
        <w:t xml:space="preserve"> relevant candidates.</w:t>
      </w:r>
    </w:p>
    <w:p w14:paraId="50CE149F" w14:textId="1CBB0851" w:rsidR="00A132A9" w:rsidRDefault="00A132A9" w:rsidP="000835B6">
      <w:pPr>
        <w:numPr>
          <w:ilvl w:val="0"/>
          <w:numId w:val="32"/>
        </w:numPr>
        <w:rPr>
          <w:color w:val="000000" w:themeColor="text1"/>
          <w:lang w:val="en-GB"/>
        </w:rPr>
      </w:pPr>
      <w:r>
        <w:rPr>
          <w:color w:val="000000" w:themeColor="text1"/>
          <w:lang w:val="en-GB"/>
        </w:rPr>
        <w:t xml:space="preserve">The </w:t>
      </w:r>
      <w:r w:rsidR="00090931">
        <w:rPr>
          <w:color w:val="000000" w:themeColor="text1"/>
          <w:lang w:val="en-GB"/>
        </w:rPr>
        <w:t>user had to manually add all the firlds in the user profile section for profile creation and mapping process to begin.</w:t>
      </w:r>
      <w:r>
        <w:rPr>
          <w:color w:val="000000" w:themeColor="text1"/>
          <w:lang w:val="en-GB"/>
        </w:rPr>
        <w:t xml:space="preserve"> </w:t>
      </w:r>
    </w:p>
    <w:p w14:paraId="7F286090" w14:textId="28C9E706" w:rsidR="00F34D75" w:rsidRPr="00A132A9" w:rsidRDefault="00A132A9" w:rsidP="00A132A9">
      <w:pPr>
        <w:numPr>
          <w:ilvl w:val="0"/>
          <w:numId w:val="32"/>
        </w:numPr>
        <w:rPr>
          <w:color w:val="000000" w:themeColor="text1"/>
          <w:lang w:val="en-GB"/>
        </w:rPr>
      </w:pPr>
      <w:r>
        <w:rPr>
          <w:color w:val="000000" w:themeColor="text1"/>
          <w:lang w:val="en-GB"/>
        </w:rPr>
        <w:t xml:space="preserve">User experience was being hampered due to this and consequently the time required to fulfil the position got extended. </w:t>
      </w:r>
    </w:p>
    <w:p w14:paraId="17C8A4B5" w14:textId="33BB8E62" w:rsidR="00F34D75" w:rsidRPr="008B510A" w:rsidDel="00CD76F8" w:rsidRDefault="00F34D75" w:rsidP="008B510A">
      <w:pPr>
        <w:rPr>
          <w:del w:id="91" w:author="Pande, Amitkumar" w:date="2020-10-02T16:59:00Z"/>
          <w:color w:val="000000" w:themeColor="text1"/>
        </w:rPr>
      </w:pPr>
      <w:bookmarkStart w:id="92" w:name="_Toc52555903"/>
      <w:bookmarkStart w:id="93" w:name="_Toc52555993"/>
      <w:bookmarkStart w:id="94" w:name="_Toc55829173"/>
      <w:bookmarkStart w:id="95" w:name="_Toc55829263"/>
      <w:bookmarkStart w:id="96" w:name="_Toc62133120"/>
      <w:bookmarkStart w:id="97" w:name="_Toc63181993"/>
      <w:bookmarkStart w:id="98" w:name="_Toc63937009"/>
      <w:bookmarkStart w:id="99" w:name="_Toc64441217"/>
      <w:bookmarkStart w:id="100" w:name="_Toc64441356"/>
      <w:bookmarkEnd w:id="92"/>
      <w:bookmarkEnd w:id="93"/>
      <w:bookmarkEnd w:id="94"/>
      <w:bookmarkEnd w:id="95"/>
      <w:bookmarkEnd w:id="96"/>
      <w:bookmarkEnd w:id="97"/>
      <w:bookmarkEnd w:id="98"/>
      <w:bookmarkEnd w:id="99"/>
      <w:bookmarkEnd w:id="100"/>
    </w:p>
    <w:p w14:paraId="468A1A29" w14:textId="6E37E967" w:rsidR="009A4919" w:rsidRPr="00C94107" w:rsidDel="00344188" w:rsidRDefault="009A4919" w:rsidP="009A4919">
      <w:pPr>
        <w:pStyle w:val="Heading2"/>
        <w:rPr>
          <w:moveFrom w:id="101" w:author="Pande, Amitkumar" w:date="2020-09-14T11:46:00Z"/>
        </w:rPr>
      </w:pPr>
      <w:moveFromRangeStart w:id="102" w:author="Pande, Amitkumar" w:date="2020-09-14T11:46:00Z" w:name="move50976411"/>
      <w:moveFrom w:id="103" w:author="Pande, Amitkumar" w:date="2020-09-14T11:46:00Z">
        <w:r w:rsidDel="00344188">
          <w:t>Project Sponsor(s) / Stakeholder(s)</w:t>
        </w:r>
        <w:r w:rsidR="001E3EA7" w:rsidDel="00344188">
          <w:t xml:space="preserve"> / Project Team</w:t>
        </w:r>
        <w:bookmarkStart w:id="104" w:name="_Toc52555904"/>
        <w:bookmarkStart w:id="105" w:name="_Toc52555994"/>
        <w:bookmarkStart w:id="106" w:name="_Toc55829174"/>
        <w:bookmarkStart w:id="107" w:name="_Toc55829264"/>
        <w:bookmarkStart w:id="108" w:name="_Toc62133121"/>
        <w:bookmarkStart w:id="109" w:name="_Toc63181994"/>
        <w:bookmarkStart w:id="110" w:name="_Toc63937010"/>
        <w:bookmarkStart w:id="111" w:name="_Toc64441218"/>
        <w:bookmarkStart w:id="112" w:name="_Toc64441357"/>
        <w:bookmarkEnd w:id="104"/>
        <w:bookmarkEnd w:id="105"/>
        <w:bookmarkEnd w:id="106"/>
        <w:bookmarkEnd w:id="107"/>
        <w:bookmarkEnd w:id="108"/>
        <w:bookmarkEnd w:id="109"/>
        <w:bookmarkEnd w:id="110"/>
        <w:bookmarkEnd w:id="111"/>
        <w:bookmarkEnd w:id="112"/>
      </w:moveFrom>
    </w:p>
    <w:p w14:paraId="3B1A7621" w14:textId="331A8AF7" w:rsidR="009A4919" w:rsidDel="00344188" w:rsidRDefault="009A4919" w:rsidP="009A4919">
      <w:pPr>
        <w:rPr>
          <w:moveFrom w:id="113" w:author="Pande, Amitkumar" w:date="2020-09-14T11:46:00Z"/>
          <w:i/>
          <w:color w:val="808080" w:themeColor="background1" w:themeShade="80"/>
        </w:rPr>
      </w:pPr>
      <w:moveFrom w:id="114" w:author="Pande, Amitkumar" w:date="2020-09-14T11:46:00Z">
        <w:r w:rsidDel="00344188">
          <w:rPr>
            <w:i/>
            <w:color w:val="808080" w:themeColor="background1" w:themeShade="80"/>
          </w:rPr>
          <w:t>[</w:t>
        </w:r>
        <w:r w:rsidR="00C501A5" w:rsidDel="00344188">
          <w:rPr>
            <w:i/>
            <w:color w:val="808080" w:themeColor="background1" w:themeShade="80"/>
          </w:rPr>
          <w:t>Identify and l</w:t>
        </w:r>
        <w:r w:rsidDel="00344188">
          <w:rPr>
            <w:i/>
            <w:color w:val="808080" w:themeColor="background1" w:themeShade="80"/>
          </w:rPr>
          <w:t xml:space="preserve">ist the </w:t>
        </w:r>
        <w:r w:rsidRPr="00454D5B" w:rsidDel="00344188">
          <w:rPr>
            <w:i/>
            <w:color w:val="808080" w:themeColor="background1" w:themeShade="80"/>
          </w:rPr>
          <w:t>customer</w:t>
        </w:r>
        <w:r w:rsidDel="00344188">
          <w:rPr>
            <w:i/>
            <w:color w:val="808080" w:themeColor="background1" w:themeShade="80"/>
          </w:rPr>
          <w:t>’s</w:t>
        </w:r>
        <w:r w:rsidRPr="00454D5B" w:rsidDel="00344188">
          <w:rPr>
            <w:i/>
            <w:color w:val="808080" w:themeColor="background1" w:themeShade="80"/>
          </w:rPr>
          <w:t xml:space="preserve"> </w:t>
        </w:r>
        <w:r w:rsidDel="00344188">
          <w:rPr>
            <w:i/>
            <w:color w:val="808080" w:themeColor="background1" w:themeShade="80"/>
          </w:rPr>
          <w:t>Executive S</w:t>
        </w:r>
        <w:r w:rsidR="00C501A5" w:rsidDel="00344188">
          <w:rPr>
            <w:i/>
            <w:color w:val="808080" w:themeColor="background1" w:themeShade="80"/>
          </w:rPr>
          <w:t>ponsor</w:t>
        </w:r>
        <w:r w:rsidDel="00344188">
          <w:rPr>
            <w:i/>
            <w:color w:val="808080" w:themeColor="background1" w:themeShade="80"/>
          </w:rPr>
          <w:t xml:space="preserve"> and</w:t>
        </w:r>
        <w:r w:rsidRPr="00454D5B" w:rsidDel="00344188">
          <w:rPr>
            <w:i/>
            <w:color w:val="808080" w:themeColor="background1" w:themeShade="80"/>
          </w:rPr>
          <w:t xml:space="preserve"> </w:t>
        </w:r>
        <w:r w:rsidDel="00344188">
          <w:rPr>
            <w:i/>
            <w:color w:val="808080" w:themeColor="background1" w:themeShade="80"/>
          </w:rPr>
          <w:t xml:space="preserve">Project Stakeholders, including Title and </w:t>
        </w:r>
        <w:r w:rsidR="00C501A5" w:rsidDel="00344188">
          <w:rPr>
            <w:i/>
            <w:color w:val="808080" w:themeColor="background1" w:themeShade="80"/>
          </w:rPr>
          <w:t>D</w:t>
        </w:r>
        <w:r w:rsidDel="00344188">
          <w:rPr>
            <w:i/>
            <w:color w:val="808080" w:themeColor="background1" w:themeShade="80"/>
          </w:rPr>
          <w:t xml:space="preserve">escription </w:t>
        </w:r>
        <w:r w:rsidR="00C501A5" w:rsidDel="00344188">
          <w:rPr>
            <w:i/>
            <w:color w:val="808080" w:themeColor="background1" w:themeShade="80"/>
          </w:rPr>
          <w:t xml:space="preserve">(describe </w:t>
        </w:r>
        <w:r w:rsidDel="00344188">
          <w:rPr>
            <w:i/>
            <w:color w:val="808080" w:themeColor="background1" w:themeShade="80"/>
          </w:rPr>
          <w:t>their role</w:t>
        </w:r>
        <w:r w:rsidR="00C501A5" w:rsidDel="00344188">
          <w:rPr>
            <w:i/>
            <w:color w:val="808080" w:themeColor="background1" w:themeShade="80"/>
          </w:rPr>
          <w:t xml:space="preserve"> and responsibilities</w:t>
        </w:r>
        <w:r w:rsidDel="00344188">
          <w:rPr>
            <w:i/>
            <w:color w:val="808080" w:themeColor="background1" w:themeShade="80"/>
          </w:rPr>
          <w:t xml:space="preserve"> in the organization</w:t>
        </w:r>
        <w:r w:rsidR="00C501A5" w:rsidDel="00344188">
          <w:rPr>
            <w:i/>
            <w:color w:val="808080" w:themeColor="background1" w:themeShade="80"/>
          </w:rPr>
          <w:t>)</w:t>
        </w:r>
        <w:r w:rsidDel="00344188">
          <w:rPr>
            <w:i/>
            <w:color w:val="808080" w:themeColor="background1" w:themeShade="80"/>
          </w:rPr>
          <w:t xml:space="preserve">. The Executive Sponsor </w:t>
        </w:r>
        <w:r w:rsidR="00C501A5" w:rsidDel="00344188">
          <w:rPr>
            <w:i/>
            <w:color w:val="808080" w:themeColor="background1" w:themeShade="80"/>
          </w:rPr>
          <w:t>is the individual</w:t>
        </w:r>
        <w:r w:rsidRPr="009A4919" w:rsidDel="00344188">
          <w:rPr>
            <w:i/>
            <w:color w:val="808080" w:themeColor="background1" w:themeShade="80"/>
          </w:rPr>
          <w:t xml:space="preserve"> with overall accountability for the project. The Sponsor is primarily concerned with ensuring that the project delivers the agreed business benefits.</w:t>
        </w:r>
        <w:r w:rsidDel="00344188">
          <w:rPr>
            <w:i/>
            <w:color w:val="808080" w:themeColor="background1" w:themeShade="80"/>
          </w:rPr>
          <w:t xml:space="preserve"> </w:t>
        </w:r>
        <w:r w:rsidR="00C501A5" w:rsidDel="00344188">
          <w:rPr>
            <w:i/>
            <w:color w:val="808080" w:themeColor="background1" w:themeShade="80"/>
          </w:rPr>
          <w:t xml:space="preserve"> </w:t>
        </w:r>
        <w:r w:rsidR="00C501A5" w:rsidRPr="00C501A5" w:rsidDel="00344188">
          <w:rPr>
            <w:i/>
            <w:color w:val="808080" w:themeColor="background1" w:themeShade="80"/>
          </w:rPr>
          <w:t>Project stakeholders are entities that have</w:t>
        </w:r>
        <w:r w:rsidR="006F773C" w:rsidDel="00344188">
          <w:rPr>
            <w:i/>
            <w:color w:val="808080" w:themeColor="background1" w:themeShade="80"/>
          </w:rPr>
          <w:t xml:space="preserve"> an interest in a given project, and usually represent a business group or organization</w:t>
        </w:r>
        <w:r w:rsidDel="00344188">
          <w:rPr>
            <w:i/>
            <w:color w:val="808080" w:themeColor="background1" w:themeShade="80"/>
          </w:rPr>
          <w:t xml:space="preserve">] </w:t>
        </w:r>
        <w:bookmarkStart w:id="115" w:name="_Toc52555905"/>
        <w:bookmarkStart w:id="116" w:name="_Toc52555995"/>
        <w:bookmarkStart w:id="117" w:name="_Toc55829175"/>
        <w:bookmarkStart w:id="118" w:name="_Toc55829265"/>
        <w:bookmarkStart w:id="119" w:name="_Toc62133122"/>
        <w:bookmarkStart w:id="120" w:name="_Toc63181995"/>
        <w:bookmarkStart w:id="121" w:name="_Toc63937011"/>
        <w:bookmarkStart w:id="122" w:name="_Toc64441219"/>
        <w:bookmarkStart w:id="123" w:name="_Toc64441358"/>
        <w:bookmarkEnd w:id="115"/>
        <w:bookmarkEnd w:id="116"/>
        <w:bookmarkEnd w:id="117"/>
        <w:bookmarkEnd w:id="118"/>
        <w:bookmarkEnd w:id="119"/>
        <w:bookmarkEnd w:id="120"/>
        <w:bookmarkEnd w:id="121"/>
        <w:bookmarkEnd w:id="122"/>
        <w:bookmarkEnd w:id="123"/>
      </w:moveFrom>
    </w:p>
    <w:p w14:paraId="0132A4A9" w14:textId="5A7C889A" w:rsidR="009A4919" w:rsidRPr="00C501A5" w:rsidDel="00344188" w:rsidRDefault="00EA718B" w:rsidP="009A4919">
      <w:pPr>
        <w:rPr>
          <w:moveFrom w:id="124" w:author="Pande, Amitkumar" w:date="2020-09-14T11:46:00Z"/>
          <w:rStyle w:val="Strong"/>
        </w:rPr>
      </w:pPr>
      <w:moveFrom w:id="125" w:author="Pande, Amitkumar" w:date="2020-09-14T11:46:00Z">
        <w:r w:rsidDel="00344188">
          <w:rPr>
            <w:rStyle w:val="Strong"/>
          </w:rPr>
          <w:t xml:space="preserve">Partner </w:t>
        </w:r>
        <w:r w:rsidR="009A4919" w:rsidRPr="00C501A5" w:rsidDel="00344188">
          <w:rPr>
            <w:rStyle w:val="Strong"/>
          </w:rPr>
          <w:t>Executive</w:t>
        </w:r>
        <w:r w:rsidR="00C501A5" w:rsidRPr="00C501A5" w:rsidDel="00344188">
          <w:rPr>
            <w:rStyle w:val="Strong"/>
          </w:rPr>
          <w:t xml:space="preserve"> Sponsor</w:t>
        </w:r>
        <w:bookmarkStart w:id="126" w:name="_Toc52555906"/>
        <w:bookmarkStart w:id="127" w:name="_Toc52555996"/>
        <w:bookmarkStart w:id="128" w:name="_Toc55829176"/>
        <w:bookmarkStart w:id="129" w:name="_Toc55829266"/>
        <w:bookmarkStart w:id="130" w:name="_Toc62133123"/>
        <w:bookmarkStart w:id="131" w:name="_Toc63181996"/>
        <w:bookmarkStart w:id="132" w:name="_Toc63937012"/>
        <w:bookmarkStart w:id="133" w:name="_Toc64441220"/>
        <w:bookmarkStart w:id="134" w:name="_Toc64441359"/>
        <w:bookmarkEnd w:id="126"/>
        <w:bookmarkEnd w:id="127"/>
        <w:bookmarkEnd w:id="128"/>
        <w:bookmarkEnd w:id="129"/>
        <w:bookmarkEnd w:id="130"/>
        <w:bookmarkEnd w:id="131"/>
        <w:bookmarkEnd w:id="132"/>
        <w:bookmarkEnd w:id="133"/>
        <w:bookmarkEnd w:id="134"/>
      </w:moveFrom>
    </w:p>
    <w:tbl>
      <w:tblPr>
        <w:tblStyle w:val="TableGrid"/>
        <w:tblW w:w="0" w:type="auto"/>
        <w:tblLook w:val="04A0" w:firstRow="1" w:lastRow="0" w:firstColumn="1" w:lastColumn="0" w:noHBand="0" w:noVBand="1"/>
      </w:tblPr>
      <w:tblGrid>
        <w:gridCol w:w="2065"/>
        <w:gridCol w:w="2340"/>
        <w:gridCol w:w="3240"/>
        <w:gridCol w:w="2790"/>
      </w:tblGrid>
      <w:tr w:rsidR="006C6DB6" w:rsidRPr="009A4919" w:rsidDel="00CD76F8" w14:paraId="0BBCC408" w14:textId="119EE50D" w:rsidTr="006C6DB6">
        <w:trPr>
          <w:del w:id="135" w:author="Pande, Amitkumar" w:date="2020-10-02T16:59:00Z"/>
        </w:trPr>
        <w:tc>
          <w:tcPr>
            <w:tcW w:w="2065" w:type="dxa"/>
            <w:shd w:val="clear" w:color="auto" w:fill="E7E6E6" w:themeFill="background2"/>
          </w:tcPr>
          <w:p w14:paraId="0EE3A49D" w14:textId="32404102" w:rsidR="006C6DB6" w:rsidRPr="009A4919" w:rsidDel="00CD76F8" w:rsidRDefault="006C6DB6" w:rsidP="009A4919">
            <w:pPr>
              <w:rPr>
                <w:del w:id="136" w:author="Pande, Amitkumar" w:date="2020-10-02T16:59:00Z"/>
                <w:moveFrom w:id="137" w:author="Pande, Amitkumar" w:date="2020-09-14T11:46:00Z"/>
              </w:rPr>
            </w:pPr>
            <w:moveFrom w:id="138" w:author="Pande, Amitkumar" w:date="2020-09-14T11:46:00Z">
              <w:del w:id="139" w:author="Pande, Amitkumar" w:date="2020-10-02T16:59:00Z">
                <w:r w:rsidRPr="009A4919" w:rsidDel="00CD76F8">
                  <w:delText>Name</w:delText>
                </w:r>
                <w:bookmarkStart w:id="140" w:name="_Toc52555907"/>
                <w:bookmarkStart w:id="141" w:name="_Toc52555997"/>
                <w:bookmarkStart w:id="142" w:name="_Toc55829177"/>
                <w:bookmarkStart w:id="143" w:name="_Toc55829267"/>
                <w:bookmarkStart w:id="144" w:name="_Toc62133124"/>
                <w:bookmarkStart w:id="145" w:name="_Toc63181997"/>
                <w:bookmarkStart w:id="146" w:name="_Toc63937013"/>
                <w:bookmarkStart w:id="147" w:name="_Toc64441221"/>
                <w:bookmarkStart w:id="148" w:name="_Toc64441360"/>
                <w:bookmarkEnd w:id="140"/>
                <w:bookmarkEnd w:id="141"/>
                <w:bookmarkEnd w:id="142"/>
                <w:bookmarkEnd w:id="143"/>
                <w:bookmarkEnd w:id="144"/>
                <w:bookmarkEnd w:id="145"/>
                <w:bookmarkEnd w:id="146"/>
                <w:bookmarkEnd w:id="147"/>
                <w:bookmarkEnd w:id="148"/>
              </w:del>
            </w:moveFrom>
          </w:p>
        </w:tc>
        <w:tc>
          <w:tcPr>
            <w:tcW w:w="2340" w:type="dxa"/>
            <w:shd w:val="clear" w:color="auto" w:fill="E7E6E6" w:themeFill="background2"/>
          </w:tcPr>
          <w:p w14:paraId="4E2EDDDF" w14:textId="45176DB2" w:rsidR="006C6DB6" w:rsidRPr="009A4919" w:rsidDel="00CD76F8" w:rsidRDefault="006C6DB6" w:rsidP="009A4919">
            <w:pPr>
              <w:rPr>
                <w:del w:id="149" w:author="Pande, Amitkumar" w:date="2020-10-02T16:59:00Z"/>
                <w:moveFrom w:id="150" w:author="Pande, Amitkumar" w:date="2020-09-14T11:46:00Z"/>
              </w:rPr>
            </w:pPr>
            <w:moveFrom w:id="151" w:author="Pande, Amitkumar" w:date="2020-09-14T11:46:00Z">
              <w:del w:id="152" w:author="Pande, Amitkumar" w:date="2020-10-02T16:59:00Z">
                <w:r w:rsidRPr="009A4919" w:rsidDel="00CD76F8">
                  <w:delText>Title</w:delText>
                </w:r>
                <w:bookmarkStart w:id="153" w:name="_Toc52555908"/>
                <w:bookmarkStart w:id="154" w:name="_Toc52555998"/>
                <w:bookmarkStart w:id="155" w:name="_Toc55829178"/>
                <w:bookmarkStart w:id="156" w:name="_Toc55829268"/>
                <w:bookmarkStart w:id="157" w:name="_Toc62133125"/>
                <w:bookmarkStart w:id="158" w:name="_Toc63181998"/>
                <w:bookmarkStart w:id="159" w:name="_Toc63937014"/>
                <w:bookmarkStart w:id="160" w:name="_Toc64441222"/>
                <w:bookmarkStart w:id="161" w:name="_Toc64441361"/>
                <w:bookmarkEnd w:id="153"/>
                <w:bookmarkEnd w:id="154"/>
                <w:bookmarkEnd w:id="155"/>
                <w:bookmarkEnd w:id="156"/>
                <w:bookmarkEnd w:id="157"/>
                <w:bookmarkEnd w:id="158"/>
                <w:bookmarkEnd w:id="159"/>
                <w:bookmarkEnd w:id="160"/>
                <w:bookmarkEnd w:id="161"/>
              </w:del>
            </w:moveFrom>
          </w:p>
        </w:tc>
        <w:tc>
          <w:tcPr>
            <w:tcW w:w="3240" w:type="dxa"/>
            <w:shd w:val="clear" w:color="auto" w:fill="E7E6E6" w:themeFill="background2"/>
          </w:tcPr>
          <w:p w14:paraId="77029A40" w14:textId="31D64536" w:rsidR="006C6DB6" w:rsidRPr="009A4919" w:rsidDel="00CD76F8" w:rsidRDefault="006C6DB6" w:rsidP="009A4919">
            <w:pPr>
              <w:rPr>
                <w:del w:id="162" w:author="Pande, Amitkumar" w:date="2020-10-02T16:59:00Z"/>
                <w:moveFrom w:id="163" w:author="Pande, Amitkumar" w:date="2020-09-14T11:46:00Z"/>
              </w:rPr>
            </w:pPr>
            <w:moveFrom w:id="164" w:author="Pande, Amitkumar" w:date="2020-09-14T11:46:00Z">
              <w:del w:id="165" w:author="Pande, Amitkumar" w:date="2020-10-02T16:59:00Z">
                <w:r w:rsidDel="00CD76F8">
                  <w:delText>Description</w:delText>
                </w:r>
                <w:bookmarkStart w:id="166" w:name="_Toc52555909"/>
                <w:bookmarkStart w:id="167" w:name="_Toc52555999"/>
                <w:bookmarkStart w:id="168" w:name="_Toc55829179"/>
                <w:bookmarkStart w:id="169" w:name="_Toc55829269"/>
                <w:bookmarkStart w:id="170" w:name="_Toc62133126"/>
                <w:bookmarkStart w:id="171" w:name="_Toc63181999"/>
                <w:bookmarkStart w:id="172" w:name="_Toc63937015"/>
                <w:bookmarkStart w:id="173" w:name="_Toc64441223"/>
                <w:bookmarkStart w:id="174" w:name="_Toc64441362"/>
                <w:bookmarkEnd w:id="166"/>
                <w:bookmarkEnd w:id="167"/>
                <w:bookmarkEnd w:id="168"/>
                <w:bookmarkEnd w:id="169"/>
                <w:bookmarkEnd w:id="170"/>
                <w:bookmarkEnd w:id="171"/>
                <w:bookmarkEnd w:id="172"/>
                <w:bookmarkEnd w:id="173"/>
                <w:bookmarkEnd w:id="174"/>
              </w:del>
            </w:moveFrom>
          </w:p>
        </w:tc>
        <w:tc>
          <w:tcPr>
            <w:tcW w:w="2790" w:type="dxa"/>
            <w:shd w:val="clear" w:color="auto" w:fill="E7E6E6" w:themeFill="background2"/>
          </w:tcPr>
          <w:p w14:paraId="39E47080" w14:textId="5A8A95BA" w:rsidR="006C6DB6" w:rsidDel="00CD76F8" w:rsidRDefault="006C6DB6" w:rsidP="009A4919">
            <w:pPr>
              <w:rPr>
                <w:del w:id="175" w:author="Pande, Amitkumar" w:date="2020-10-02T16:59:00Z"/>
                <w:moveFrom w:id="176" w:author="Pande, Amitkumar" w:date="2020-09-14T11:46:00Z"/>
              </w:rPr>
            </w:pPr>
            <w:moveFrom w:id="177" w:author="Pande, Amitkumar" w:date="2020-09-14T11:46:00Z">
              <w:del w:id="178" w:author="Pande, Amitkumar" w:date="2020-10-02T16:59:00Z">
                <w:r w:rsidDel="00CD76F8">
                  <w:delText>Email / Contact Info</w:delText>
                </w:r>
                <w:bookmarkStart w:id="179" w:name="_Toc52555910"/>
                <w:bookmarkStart w:id="180" w:name="_Toc52556000"/>
                <w:bookmarkStart w:id="181" w:name="_Toc55829180"/>
                <w:bookmarkStart w:id="182" w:name="_Toc55829270"/>
                <w:bookmarkStart w:id="183" w:name="_Toc62133127"/>
                <w:bookmarkStart w:id="184" w:name="_Toc63182000"/>
                <w:bookmarkStart w:id="185" w:name="_Toc63937016"/>
                <w:bookmarkStart w:id="186" w:name="_Toc64441224"/>
                <w:bookmarkStart w:id="187" w:name="_Toc64441363"/>
                <w:bookmarkEnd w:id="179"/>
                <w:bookmarkEnd w:id="180"/>
                <w:bookmarkEnd w:id="181"/>
                <w:bookmarkEnd w:id="182"/>
                <w:bookmarkEnd w:id="183"/>
                <w:bookmarkEnd w:id="184"/>
                <w:bookmarkEnd w:id="185"/>
                <w:bookmarkEnd w:id="186"/>
                <w:bookmarkEnd w:id="187"/>
              </w:del>
            </w:moveFrom>
          </w:p>
        </w:tc>
        <w:bookmarkStart w:id="188" w:name="_Toc52555911"/>
        <w:bookmarkStart w:id="189" w:name="_Toc52556001"/>
        <w:bookmarkStart w:id="190" w:name="_Toc55829181"/>
        <w:bookmarkStart w:id="191" w:name="_Toc55829271"/>
        <w:bookmarkStart w:id="192" w:name="_Toc62133128"/>
        <w:bookmarkStart w:id="193" w:name="_Toc63182001"/>
        <w:bookmarkStart w:id="194" w:name="_Toc63937017"/>
        <w:bookmarkStart w:id="195" w:name="_Toc64441225"/>
        <w:bookmarkStart w:id="196" w:name="_Toc64441364"/>
        <w:bookmarkEnd w:id="188"/>
        <w:bookmarkEnd w:id="189"/>
        <w:bookmarkEnd w:id="190"/>
        <w:bookmarkEnd w:id="191"/>
        <w:bookmarkEnd w:id="192"/>
        <w:bookmarkEnd w:id="193"/>
        <w:bookmarkEnd w:id="194"/>
        <w:bookmarkEnd w:id="195"/>
        <w:bookmarkEnd w:id="196"/>
      </w:tr>
      <w:tr w:rsidR="006C6DB6" w:rsidRPr="009A4919" w:rsidDel="00CD76F8" w14:paraId="52E546F4" w14:textId="1AE860EE" w:rsidTr="006C6DB6">
        <w:trPr>
          <w:del w:id="197" w:author="Pande, Amitkumar" w:date="2020-10-02T16:59:00Z"/>
        </w:trPr>
        <w:tc>
          <w:tcPr>
            <w:tcW w:w="2065" w:type="dxa"/>
          </w:tcPr>
          <w:p w14:paraId="63B91F1A" w14:textId="17C5ED74" w:rsidR="006C6DB6" w:rsidRPr="009A4919" w:rsidDel="00CD76F8" w:rsidRDefault="006C6DB6" w:rsidP="009A4919">
            <w:pPr>
              <w:rPr>
                <w:del w:id="198" w:author="Pande, Amitkumar" w:date="2020-10-02T16:59:00Z"/>
                <w:moveFrom w:id="199" w:author="Pande, Amitkumar" w:date="2020-09-14T11:46:00Z"/>
              </w:rPr>
            </w:pPr>
            <w:bookmarkStart w:id="200" w:name="_Toc52555912"/>
            <w:bookmarkStart w:id="201" w:name="_Toc52556002"/>
            <w:bookmarkStart w:id="202" w:name="_Toc55829182"/>
            <w:bookmarkStart w:id="203" w:name="_Toc55829272"/>
            <w:bookmarkStart w:id="204" w:name="_Toc62133129"/>
            <w:bookmarkStart w:id="205" w:name="_Toc63182002"/>
            <w:bookmarkStart w:id="206" w:name="_Toc63937018"/>
            <w:bookmarkStart w:id="207" w:name="_Toc64441226"/>
            <w:bookmarkStart w:id="208" w:name="_Toc64441365"/>
            <w:bookmarkEnd w:id="200"/>
            <w:bookmarkEnd w:id="201"/>
            <w:bookmarkEnd w:id="202"/>
            <w:bookmarkEnd w:id="203"/>
            <w:bookmarkEnd w:id="204"/>
            <w:bookmarkEnd w:id="205"/>
            <w:bookmarkEnd w:id="206"/>
            <w:bookmarkEnd w:id="207"/>
            <w:bookmarkEnd w:id="208"/>
          </w:p>
        </w:tc>
        <w:tc>
          <w:tcPr>
            <w:tcW w:w="2340" w:type="dxa"/>
          </w:tcPr>
          <w:p w14:paraId="4FEB0B20" w14:textId="1F334ACB" w:rsidR="006C6DB6" w:rsidRPr="009A4919" w:rsidDel="00CD76F8" w:rsidRDefault="006C6DB6" w:rsidP="009A4919">
            <w:pPr>
              <w:rPr>
                <w:del w:id="209" w:author="Pande, Amitkumar" w:date="2020-10-02T16:59:00Z"/>
                <w:moveFrom w:id="210" w:author="Pande, Amitkumar" w:date="2020-09-14T11:46:00Z"/>
              </w:rPr>
            </w:pPr>
            <w:bookmarkStart w:id="211" w:name="_Toc52555913"/>
            <w:bookmarkStart w:id="212" w:name="_Toc52556003"/>
            <w:bookmarkStart w:id="213" w:name="_Toc55829183"/>
            <w:bookmarkStart w:id="214" w:name="_Toc55829273"/>
            <w:bookmarkStart w:id="215" w:name="_Toc62133130"/>
            <w:bookmarkStart w:id="216" w:name="_Toc63182003"/>
            <w:bookmarkStart w:id="217" w:name="_Toc63937019"/>
            <w:bookmarkStart w:id="218" w:name="_Toc64441227"/>
            <w:bookmarkStart w:id="219" w:name="_Toc64441366"/>
            <w:bookmarkEnd w:id="211"/>
            <w:bookmarkEnd w:id="212"/>
            <w:bookmarkEnd w:id="213"/>
            <w:bookmarkEnd w:id="214"/>
            <w:bookmarkEnd w:id="215"/>
            <w:bookmarkEnd w:id="216"/>
            <w:bookmarkEnd w:id="217"/>
            <w:bookmarkEnd w:id="218"/>
            <w:bookmarkEnd w:id="219"/>
          </w:p>
        </w:tc>
        <w:tc>
          <w:tcPr>
            <w:tcW w:w="3240" w:type="dxa"/>
          </w:tcPr>
          <w:p w14:paraId="0716ACEF" w14:textId="0DC90472" w:rsidR="006C6DB6" w:rsidRPr="009A4919" w:rsidDel="00CD76F8" w:rsidRDefault="006C6DB6" w:rsidP="009A4919">
            <w:pPr>
              <w:rPr>
                <w:del w:id="220" w:author="Pande, Amitkumar" w:date="2020-10-02T16:59:00Z"/>
                <w:moveFrom w:id="221" w:author="Pande, Amitkumar" w:date="2020-09-14T11:46:00Z"/>
              </w:rPr>
            </w:pPr>
            <w:bookmarkStart w:id="222" w:name="_Toc52555914"/>
            <w:bookmarkStart w:id="223" w:name="_Toc52556004"/>
            <w:bookmarkStart w:id="224" w:name="_Toc55829184"/>
            <w:bookmarkStart w:id="225" w:name="_Toc55829274"/>
            <w:bookmarkStart w:id="226" w:name="_Toc62133131"/>
            <w:bookmarkStart w:id="227" w:name="_Toc63182004"/>
            <w:bookmarkStart w:id="228" w:name="_Toc63937020"/>
            <w:bookmarkStart w:id="229" w:name="_Toc64441228"/>
            <w:bookmarkStart w:id="230" w:name="_Toc64441367"/>
            <w:bookmarkEnd w:id="222"/>
            <w:bookmarkEnd w:id="223"/>
            <w:bookmarkEnd w:id="224"/>
            <w:bookmarkEnd w:id="225"/>
            <w:bookmarkEnd w:id="226"/>
            <w:bookmarkEnd w:id="227"/>
            <w:bookmarkEnd w:id="228"/>
            <w:bookmarkEnd w:id="229"/>
            <w:bookmarkEnd w:id="230"/>
          </w:p>
        </w:tc>
        <w:tc>
          <w:tcPr>
            <w:tcW w:w="2790" w:type="dxa"/>
          </w:tcPr>
          <w:p w14:paraId="0BF50C4B" w14:textId="73BC53D1" w:rsidR="006C6DB6" w:rsidRPr="009A4919" w:rsidDel="00CD76F8" w:rsidRDefault="006C6DB6" w:rsidP="009A4919">
            <w:pPr>
              <w:rPr>
                <w:del w:id="231" w:author="Pande, Amitkumar" w:date="2020-10-02T16:59:00Z"/>
                <w:moveFrom w:id="232" w:author="Pande, Amitkumar" w:date="2020-09-14T11:46:00Z"/>
              </w:rPr>
            </w:pPr>
            <w:bookmarkStart w:id="233" w:name="_Toc52555915"/>
            <w:bookmarkStart w:id="234" w:name="_Toc52556005"/>
            <w:bookmarkStart w:id="235" w:name="_Toc55829185"/>
            <w:bookmarkStart w:id="236" w:name="_Toc55829275"/>
            <w:bookmarkStart w:id="237" w:name="_Toc62133132"/>
            <w:bookmarkStart w:id="238" w:name="_Toc63182005"/>
            <w:bookmarkStart w:id="239" w:name="_Toc63937021"/>
            <w:bookmarkStart w:id="240" w:name="_Toc64441229"/>
            <w:bookmarkStart w:id="241" w:name="_Toc64441368"/>
            <w:bookmarkEnd w:id="233"/>
            <w:bookmarkEnd w:id="234"/>
            <w:bookmarkEnd w:id="235"/>
            <w:bookmarkEnd w:id="236"/>
            <w:bookmarkEnd w:id="237"/>
            <w:bookmarkEnd w:id="238"/>
            <w:bookmarkEnd w:id="239"/>
            <w:bookmarkEnd w:id="240"/>
            <w:bookmarkEnd w:id="241"/>
          </w:p>
        </w:tc>
        <w:bookmarkStart w:id="242" w:name="_Toc52555916"/>
        <w:bookmarkStart w:id="243" w:name="_Toc52556006"/>
        <w:bookmarkStart w:id="244" w:name="_Toc55829186"/>
        <w:bookmarkStart w:id="245" w:name="_Toc55829276"/>
        <w:bookmarkStart w:id="246" w:name="_Toc62133133"/>
        <w:bookmarkStart w:id="247" w:name="_Toc63182006"/>
        <w:bookmarkStart w:id="248" w:name="_Toc63937022"/>
        <w:bookmarkStart w:id="249" w:name="_Toc64441230"/>
        <w:bookmarkStart w:id="250" w:name="_Toc64441369"/>
        <w:bookmarkEnd w:id="242"/>
        <w:bookmarkEnd w:id="243"/>
        <w:bookmarkEnd w:id="244"/>
        <w:bookmarkEnd w:id="245"/>
        <w:bookmarkEnd w:id="246"/>
        <w:bookmarkEnd w:id="247"/>
        <w:bookmarkEnd w:id="248"/>
        <w:bookmarkEnd w:id="249"/>
        <w:bookmarkEnd w:id="250"/>
      </w:tr>
    </w:tbl>
    <w:p w14:paraId="40DFD0D6" w14:textId="34432FC1" w:rsidR="00C501A5" w:rsidRPr="00C501A5" w:rsidDel="00CD76F8" w:rsidRDefault="00C501A5" w:rsidP="006C6DB6">
      <w:pPr>
        <w:pStyle w:val="NoSpacing"/>
        <w:tabs>
          <w:tab w:val="left" w:pos="2160"/>
          <w:tab w:val="left" w:pos="4500"/>
        </w:tabs>
        <w:ind w:left="90"/>
        <w:rPr>
          <w:del w:id="251" w:author="Pande, Amitkumar" w:date="2020-10-02T16:59:00Z"/>
          <w:moveFrom w:id="252" w:author="Pande, Amitkumar" w:date="2020-09-14T11:46:00Z"/>
          <w:rStyle w:val="Strong"/>
          <w:b w:val="0"/>
          <w:i/>
          <w:color w:val="7F7F7F" w:themeColor="text1" w:themeTint="80"/>
        </w:rPr>
      </w:pPr>
      <w:moveFrom w:id="253" w:author="Pande, Amitkumar" w:date="2020-09-14T11:46:00Z">
        <w:del w:id="254" w:author="Pande, Amitkumar" w:date="2020-10-02T16:59:00Z">
          <w:r w:rsidRPr="00C501A5" w:rsidDel="00CD76F8">
            <w:rPr>
              <w:rStyle w:val="Strong"/>
              <w:b w:val="0"/>
              <w:i/>
              <w:color w:val="7F7F7F" w:themeColor="text1" w:themeTint="80"/>
            </w:rPr>
            <w:delText>John Doe</w:delText>
          </w:r>
          <w:r w:rsidDel="00CD76F8">
            <w:rPr>
              <w:rStyle w:val="Strong"/>
              <w:b w:val="0"/>
              <w:i/>
              <w:color w:val="7F7F7F" w:themeColor="text1" w:themeTint="80"/>
            </w:rPr>
            <w:tab/>
            <w:delText>SVP Finance</w:delText>
          </w:r>
          <w:r w:rsidDel="00CD76F8">
            <w:rPr>
              <w:rStyle w:val="Strong"/>
              <w:b w:val="0"/>
              <w:i/>
              <w:color w:val="7F7F7F" w:themeColor="text1" w:themeTint="80"/>
            </w:rPr>
            <w:tab/>
            <w:delText xml:space="preserve"> Head of Financial Services</w:delText>
          </w:r>
          <w:bookmarkStart w:id="255" w:name="_Toc52555917"/>
          <w:bookmarkStart w:id="256" w:name="_Toc52556007"/>
          <w:bookmarkStart w:id="257" w:name="_Toc55829187"/>
          <w:bookmarkStart w:id="258" w:name="_Toc55829277"/>
          <w:bookmarkStart w:id="259" w:name="_Toc62133134"/>
          <w:bookmarkStart w:id="260" w:name="_Toc63182007"/>
          <w:bookmarkStart w:id="261" w:name="_Toc63937023"/>
          <w:bookmarkStart w:id="262" w:name="_Toc64441231"/>
          <w:bookmarkStart w:id="263" w:name="_Toc64441370"/>
          <w:bookmarkEnd w:id="255"/>
          <w:bookmarkEnd w:id="256"/>
          <w:bookmarkEnd w:id="257"/>
          <w:bookmarkEnd w:id="258"/>
          <w:bookmarkEnd w:id="259"/>
          <w:bookmarkEnd w:id="260"/>
          <w:bookmarkEnd w:id="261"/>
          <w:bookmarkEnd w:id="262"/>
          <w:bookmarkEnd w:id="263"/>
        </w:del>
      </w:moveFrom>
    </w:p>
    <w:p w14:paraId="655B858B" w14:textId="5BF2C9A5" w:rsidR="00C501A5" w:rsidRPr="00C501A5" w:rsidDel="00CD76F8" w:rsidRDefault="00C501A5" w:rsidP="00C501A5">
      <w:pPr>
        <w:spacing w:before="240"/>
        <w:rPr>
          <w:del w:id="264" w:author="Pande, Amitkumar" w:date="2020-10-02T16:59:00Z"/>
          <w:moveFrom w:id="265" w:author="Pande, Amitkumar" w:date="2020-09-14T11:46:00Z"/>
          <w:rStyle w:val="Strong"/>
        </w:rPr>
      </w:pPr>
      <w:moveFrom w:id="266" w:author="Pande, Amitkumar" w:date="2020-09-14T11:46:00Z">
        <w:del w:id="267" w:author="Pande, Amitkumar" w:date="2020-10-02T16:59:00Z">
          <w:r w:rsidRPr="00C501A5" w:rsidDel="00CD76F8">
            <w:rPr>
              <w:rStyle w:val="Strong"/>
            </w:rPr>
            <w:delText>Project Stakeholders</w:delText>
          </w:r>
          <w:bookmarkStart w:id="268" w:name="_Toc52555918"/>
          <w:bookmarkStart w:id="269" w:name="_Toc52556008"/>
          <w:bookmarkStart w:id="270" w:name="_Toc55829188"/>
          <w:bookmarkStart w:id="271" w:name="_Toc55829278"/>
          <w:bookmarkStart w:id="272" w:name="_Toc62133135"/>
          <w:bookmarkStart w:id="273" w:name="_Toc63182008"/>
          <w:bookmarkStart w:id="274" w:name="_Toc63937024"/>
          <w:bookmarkStart w:id="275" w:name="_Toc64441232"/>
          <w:bookmarkStart w:id="276" w:name="_Toc64441371"/>
          <w:bookmarkEnd w:id="268"/>
          <w:bookmarkEnd w:id="269"/>
          <w:bookmarkEnd w:id="270"/>
          <w:bookmarkEnd w:id="271"/>
          <w:bookmarkEnd w:id="272"/>
          <w:bookmarkEnd w:id="273"/>
          <w:bookmarkEnd w:id="274"/>
          <w:bookmarkEnd w:id="275"/>
          <w:bookmarkEnd w:id="276"/>
        </w:del>
      </w:moveFrom>
    </w:p>
    <w:tbl>
      <w:tblPr>
        <w:tblStyle w:val="TableGrid"/>
        <w:tblW w:w="0" w:type="auto"/>
        <w:tblLook w:val="04A0" w:firstRow="1" w:lastRow="0" w:firstColumn="1" w:lastColumn="0" w:noHBand="0" w:noVBand="1"/>
      </w:tblPr>
      <w:tblGrid>
        <w:gridCol w:w="2065"/>
        <w:gridCol w:w="2340"/>
        <w:gridCol w:w="3240"/>
        <w:gridCol w:w="2790"/>
      </w:tblGrid>
      <w:tr w:rsidR="006C6DB6" w:rsidRPr="009A4919" w:rsidDel="00CD76F8" w14:paraId="56A804CC" w14:textId="5ECBE5A6" w:rsidTr="006C6DB6">
        <w:trPr>
          <w:del w:id="277" w:author="Pande, Amitkumar" w:date="2020-10-02T16:59:00Z"/>
        </w:trPr>
        <w:tc>
          <w:tcPr>
            <w:tcW w:w="2065" w:type="dxa"/>
            <w:shd w:val="clear" w:color="auto" w:fill="E7E6E6" w:themeFill="background2"/>
          </w:tcPr>
          <w:p w14:paraId="031F239B" w14:textId="74686E26" w:rsidR="006C6DB6" w:rsidRPr="009A4919" w:rsidDel="00CD76F8" w:rsidRDefault="006C6DB6" w:rsidP="00F34D75">
            <w:pPr>
              <w:rPr>
                <w:del w:id="278" w:author="Pande, Amitkumar" w:date="2020-10-02T16:59:00Z"/>
                <w:moveFrom w:id="279" w:author="Pande, Amitkumar" w:date="2020-09-14T11:46:00Z"/>
              </w:rPr>
            </w:pPr>
            <w:moveFrom w:id="280" w:author="Pande, Amitkumar" w:date="2020-09-14T11:46:00Z">
              <w:del w:id="281" w:author="Pande, Amitkumar" w:date="2020-10-02T16:59:00Z">
                <w:r w:rsidRPr="009A4919" w:rsidDel="00CD76F8">
                  <w:delText>Name</w:delText>
                </w:r>
                <w:bookmarkStart w:id="282" w:name="_Toc52555919"/>
                <w:bookmarkStart w:id="283" w:name="_Toc52556009"/>
                <w:bookmarkStart w:id="284" w:name="_Toc55829189"/>
                <w:bookmarkStart w:id="285" w:name="_Toc55829279"/>
                <w:bookmarkStart w:id="286" w:name="_Toc62133136"/>
                <w:bookmarkStart w:id="287" w:name="_Toc63182009"/>
                <w:bookmarkStart w:id="288" w:name="_Toc63937025"/>
                <w:bookmarkStart w:id="289" w:name="_Toc64441233"/>
                <w:bookmarkStart w:id="290" w:name="_Toc64441372"/>
                <w:bookmarkEnd w:id="282"/>
                <w:bookmarkEnd w:id="283"/>
                <w:bookmarkEnd w:id="284"/>
                <w:bookmarkEnd w:id="285"/>
                <w:bookmarkEnd w:id="286"/>
                <w:bookmarkEnd w:id="287"/>
                <w:bookmarkEnd w:id="288"/>
                <w:bookmarkEnd w:id="289"/>
                <w:bookmarkEnd w:id="290"/>
              </w:del>
            </w:moveFrom>
          </w:p>
        </w:tc>
        <w:tc>
          <w:tcPr>
            <w:tcW w:w="2340" w:type="dxa"/>
            <w:shd w:val="clear" w:color="auto" w:fill="E7E6E6" w:themeFill="background2"/>
          </w:tcPr>
          <w:p w14:paraId="5CA59952" w14:textId="49CB5736" w:rsidR="006C6DB6" w:rsidRPr="009A4919" w:rsidDel="00CD76F8" w:rsidRDefault="006C6DB6" w:rsidP="00F34D75">
            <w:pPr>
              <w:rPr>
                <w:del w:id="291" w:author="Pande, Amitkumar" w:date="2020-10-02T16:59:00Z"/>
                <w:moveFrom w:id="292" w:author="Pande, Amitkumar" w:date="2020-09-14T11:46:00Z"/>
              </w:rPr>
            </w:pPr>
            <w:moveFrom w:id="293" w:author="Pande, Amitkumar" w:date="2020-09-14T11:46:00Z">
              <w:del w:id="294" w:author="Pande, Amitkumar" w:date="2020-10-02T16:59:00Z">
                <w:r w:rsidRPr="009A4919" w:rsidDel="00CD76F8">
                  <w:delText>Title</w:delText>
                </w:r>
                <w:bookmarkStart w:id="295" w:name="_Toc52555920"/>
                <w:bookmarkStart w:id="296" w:name="_Toc52556010"/>
                <w:bookmarkStart w:id="297" w:name="_Toc55829190"/>
                <w:bookmarkStart w:id="298" w:name="_Toc55829280"/>
                <w:bookmarkStart w:id="299" w:name="_Toc62133137"/>
                <w:bookmarkStart w:id="300" w:name="_Toc63182010"/>
                <w:bookmarkStart w:id="301" w:name="_Toc63937026"/>
                <w:bookmarkStart w:id="302" w:name="_Toc64441234"/>
                <w:bookmarkStart w:id="303" w:name="_Toc64441373"/>
                <w:bookmarkEnd w:id="295"/>
                <w:bookmarkEnd w:id="296"/>
                <w:bookmarkEnd w:id="297"/>
                <w:bookmarkEnd w:id="298"/>
                <w:bookmarkEnd w:id="299"/>
                <w:bookmarkEnd w:id="300"/>
                <w:bookmarkEnd w:id="301"/>
                <w:bookmarkEnd w:id="302"/>
                <w:bookmarkEnd w:id="303"/>
              </w:del>
            </w:moveFrom>
          </w:p>
        </w:tc>
        <w:tc>
          <w:tcPr>
            <w:tcW w:w="3240" w:type="dxa"/>
            <w:shd w:val="clear" w:color="auto" w:fill="E7E6E6" w:themeFill="background2"/>
          </w:tcPr>
          <w:p w14:paraId="57F7B87B" w14:textId="09397576" w:rsidR="006C6DB6" w:rsidDel="00CD76F8" w:rsidRDefault="006C6DB6" w:rsidP="00C501A5">
            <w:pPr>
              <w:rPr>
                <w:del w:id="304" w:author="Pande, Amitkumar" w:date="2020-10-02T16:59:00Z"/>
                <w:moveFrom w:id="305" w:author="Pande, Amitkumar" w:date="2020-09-14T11:46:00Z"/>
              </w:rPr>
            </w:pPr>
            <w:moveFrom w:id="306" w:author="Pande, Amitkumar" w:date="2020-09-14T11:46:00Z">
              <w:del w:id="307" w:author="Pande, Amitkumar" w:date="2020-10-02T16:59:00Z">
                <w:r w:rsidDel="00CD76F8">
                  <w:delText>Stakeholder for</w:delText>
                </w:r>
                <w:bookmarkStart w:id="308" w:name="_Toc52555921"/>
                <w:bookmarkStart w:id="309" w:name="_Toc52556011"/>
                <w:bookmarkStart w:id="310" w:name="_Toc55829191"/>
                <w:bookmarkStart w:id="311" w:name="_Toc55829281"/>
                <w:bookmarkStart w:id="312" w:name="_Toc62133138"/>
                <w:bookmarkStart w:id="313" w:name="_Toc63182011"/>
                <w:bookmarkStart w:id="314" w:name="_Toc63937027"/>
                <w:bookmarkStart w:id="315" w:name="_Toc64441235"/>
                <w:bookmarkStart w:id="316" w:name="_Toc64441374"/>
                <w:bookmarkEnd w:id="308"/>
                <w:bookmarkEnd w:id="309"/>
                <w:bookmarkEnd w:id="310"/>
                <w:bookmarkEnd w:id="311"/>
                <w:bookmarkEnd w:id="312"/>
                <w:bookmarkEnd w:id="313"/>
                <w:bookmarkEnd w:id="314"/>
                <w:bookmarkEnd w:id="315"/>
                <w:bookmarkEnd w:id="316"/>
              </w:del>
            </w:moveFrom>
          </w:p>
        </w:tc>
        <w:tc>
          <w:tcPr>
            <w:tcW w:w="2790" w:type="dxa"/>
            <w:shd w:val="clear" w:color="auto" w:fill="E7E6E6" w:themeFill="background2"/>
          </w:tcPr>
          <w:p w14:paraId="556D216C" w14:textId="6B16A52F" w:rsidR="006C6DB6" w:rsidRPr="009A4919" w:rsidDel="00CD76F8" w:rsidRDefault="006C6DB6" w:rsidP="00C501A5">
            <w:pPr>
              <w:rPr>
                <w:del w:id="317" w:author="Pande, Amitkumar" w:date="2020-10-02T16:59:00Z"/>
                <w:moveFrom w:id="318" w:author="Pande, Amitkumar" w:date="2020-09-14T11:46:00Z"/>
              </w:rPr>
            </w:pPr>
            <w:moveFrom w:id="319" w:author="Pande, Amitkumar" w:date="2020-09-14T11:46:00Z">
              <w:del w:id="320" w:author="Pande, Amitkumar" w:date="2020-10-02T16:59:00Z">
                <w:r w:rsidDel="00CD76F8">
                  <w:delText>Email / Contact Info</w:delText>
                </w:r>
                <w:bookmarkStart w:id="321" w:name="_Toc52555922"/>
                <w:bookmarkStart w:id="322" w:name="_Toc52556012"/>
                <w:bookmarkStart w:id="323" w:name="_Toc55829192"/>
                <w:bookmarkStart w:id="324" w:name="_Toc55829282"/>
                <w:bookmarkStart w:id="325" w:name="_Toc62133139"/>
                <w:bookmarkStart w:id="326" w:name="_Toc63182012"/>
                <w:bookmarkStart w:id="327" w:name="_Toc63937028"/>
                <w:bookmarkStart w:id="328" w:name="_Toc64441236"/>
                <w:bookmarkStart w:id="329" w:name="_Toc64441375"/>
                <w:bookmarkEnd w:id="321"/>
                <w:bookmarkEnd w:id="322"/>
                <w:bookmarkEnd w:id="323"/>
                <w:bookmarkEnd w:id="324"/>
                <w:bookmarkEnd w:id="325"/>
                <w:bookmarkEnd w:id="326"/>
                <w:bookmarkEnd w:id="327"/>
                <w:bookmarkEnd w:id="328"/>
                <w:bookmarkEnd w:id="329"/>
              </w:del>
            </w:moveFrom>
          </w:p>
        </w:tc>
        <w:bookmarkStart w:id="330" w:name="_Toc52555923"/>
        <w:bookmarkStart w:id="331" w:name="_Toc52556013"/>
        <w:bookmarkStart w:id="332" w:name="_Toc55829193"/>
        <w:bookmarkStart w:id="333" w:name="_Toc55829283"/>
        <w:bookmarkStart w:id="334" w:name="_Toc62133140"/>
        <w:bookmarkStart w:id="335" w:name="_Toc63182013"/>
        <w:bookmarkStart w:id="336" w:name="_Toc63937029"/>
        <w:bookmarkStart w:id="337" w:name="_Toc64441237"/>
        <w:bookmarkStart w:id="338" w:name="_Toc64441376"/>
        <w:bookmarkEnd w:id="330"/>
        <w:bookmarkEnd w:id="331"/>
        <w:bookmarkEnd w:id="332"/>
        <w:bookmarkEnd w:id="333"/>
        <w:bookmarkEnd w:id="334"/>
        <w:bookmarkEnd w:id="335"/>
        <w:bookmarkEnd w:id="336"/>
        <w:bookmarkEnd w:id="337"/>
        <w:bookmarkEnd w:id="338"/>
      </w:tr>
      <w:tr w:rsidR="006C6DB6" w:rsidRPr="009A4919" w:rsidDel="00CD76F8" w14:paraId="207F22BA" w14:textId="0AB8905D" w:rsidTr="006C6DB6">
        <w:trPr>
          <w:del w:id="339" w:author="Pande, Amitkumar" w:date="2020-10-02T16:59:00Z"/>
        </w:trPr>
        <w:tc>
          <w:tcPr>
            <w:tcW w:w="2065" w:type="dxa"/>
          </w:tcPr>
          <w:p w14:paraId="06CCFAC7" w14:textId="4F35E898" w:rsidR="006C6DB6" w:rsidRPr="009A4919" w:rsidDel="00CD76F8" w:rsidRDefault="006C6DB6" w:rsidP="00F34D75">
            <w:pPr>
              <w:rPr>
                <w:del w:id="340" w:author="Pande, Amitkumar" w:date="2020-10-02T16:59:00Z"/>
                <w:moveFrom w:id="341" w:author="Pande, Amitkumar" w:date="2020-09-14T11:46:00Z"/>
              </w:rPr>
            </w:pPr>
            <w:bookmarkStart w:id="342" w:name="_Toc52555924"/>
            <w:bookmarkStart w:id="343" w:name="_Toc52556014"/>
            <w:bookmarkStart w:id="344" w:name="_Toc55829194"/>
            <w:bookmarkStart w:id="345" w:name="_Toc55829284"/>
            <w:bookmarkStart w:id="346" w:name="_Toc62133141"/>
            <w:bookmarkStart w:id="347" w:name="_Toc63182014"/>
            <w:bookmarkStart w:id="348" w:name="_Toc63937030"/>
            <w:bookmarkStart w:id="349" w:name="_Toc64441238"/>
            <w:bookmarkStart w:id="350" w:name="_Toc64441377"/>
            <w:bookmarkEnd w:id="342"/>
            <w:bookmarkEnd w:id="343"/>
            <w:bookmarkEnd w:id="344"/>
            <w:bookmarkEnd w:id="345"/>
            <w:bookmarkEnd w:id="346"/>
            <w:bookmarkEnd w:id="347"/>
            <w:bookmarkEnd w:id="348"/>
            <w:bookmarkEnd w:id="349"/>
            <w:bookmarkEnd w:id="350"/>
          </w:p>
        </w:tc>
        <w:tc>
          <w:tcPr>
            <w:tcW w:w="2340" w:type="dxa"/>
          </w:tcPr>
          <w:p w14:paraId="00BD50A8" w14:textId="62290082" w:rsidR="006C6DB6" w:rsidRPr="009A4919" w:rsidDel="00CD76F8" w:rsidRDefault="006C6DB6" w:rsidP="00F34D75">
            <w:pPr>
              <w:rPr>
                <w:del w:id="351" w:author="Pande, Amitkumar" w:date="2020-10-02T16:59:00Z"/>
                <w:moveFrom w:id="352" w:author="Pande, Amitkumar" w:date="2020-09-14T11:46:00Z"/>
              </w:rPr>
            </w:pPr>
            <w:bookmarkStart w:id="353" w:name="_Toc52555925"/>
            <w:bookmarkStart w:id="354" w:name="_Toc52556015"/>
            <w:bookmarkStart w:id="355" w:name="_Toc55829195"/>
            <w:bookmarkStart w:id="356" w:name="_Toc55829285"/>
            <w:bookmarkStart w:id="357" w:name="_Toc62133142"/>
            <w:bookmarkStart w:id="358" w:name="_Toc63182015"/>
            <w:bookmarkStart w:id="359" w:name="_Toc63937031"/>
            <w:bookmarkStart w:id="360" w:name="_Toc64441239"/>
            <w:bookmarkStart w:id="361" w:name="_Toc64441378"/>
            <w:bookmarkEnd w:id="353"/>
            <w:bookmarkEnd w:id="354"/>
            <w:bookmarkEnd w:id="355"/>
            <w:bookmarkEnd w:id="356"/>
            <w:bookmarkEnd w:id="357"/>
            <w:bookmarkEnd w:id="358"/>
            <w:bookmarkEnd w:id="359"/>
            <w:bookmarkEnd w:id="360"/>
            <w:bookmarkEnd w:id="361"/>
          </w:p>
        </w:tc>
        <w:tc>
          <w:tcPr>
            <w:tcW w:w="3240" w:type="dxa"/>
          </w:tcPr>
          <w:p w14:paraId="79CBDE85" w14:textId="5A056DA4" w:rsidR="006C6DB6" w:rsidRPr="009A4919" w:rsidDel="00CD76F8" w:rsidRDefault="006C6DB6" w:rsidP="00F34D75">
            <w:pPr>
              <w:rPr>
                <w:del w:id="362" w:author="Pande, Amitkumar" w:date="2020-10-02T16:59:00Z"/>
                <w:moveFrom w:id="363" w:author="Pande, Amitkumar" w:date="2020-09-14T11:46:00Z"/>
              </w:rPr>
            </w:pPr>
            <w:bookmarkStart w:id="364" w:name="_Toc52555926"/>
            <w:bookmarkStart w:id="365" w:name="_Toc52556016"/>
            <w:bookmarkStart w:id="366" w:name="_Toc55829196"/>
            <w:bookmarkStart w:id="367" w:name="_Toc55829286"/>
            <w:bookmarkStart w:id="368" w:name="_Toc62133143"/>
            <w:bookmarkStart w:id="369" w:name="_Toc63182016"/>
            <w:bookmarkStart w:id="370" w:name="_Toc63937032"/>
            <w:bookmarkStart w:id="371" w:name="_Toc64441240"/>
            <w:bookmarkStart w:id="372" w:name="_Toc64441379"/>
            <w:bookmarkEnd w:id="364"/>
            <w:bookmarkEnd w:id="365"/>
            <w:bookmarkEnd w:id="366"/>
            <w:bookmarkEnd w:id="367"/>
            <w:bookmarkEnd w:id="368"/>
            <w:bookmarkEnd w:id="369"/>
            <w:bookmarkEnd w:id="370"/>
            <w:bookmarkEnd w:id="371"/>
            <w:bookmarkEnd w:id="372"/>
          </w:p>
        </w:tc>
        <w:tc>
          <w:tcPr>
            <w:tcW w:w="2790" w:type="dxa"/>
          </w:tcPr>
          <w:p w14:paraId="1D249BF1" w14:textId="1D4C146E" w:rsidR="006C6DB6" w:rsidRPr="009A4919" w:rsidDel="00CD76F8" w:rsidRDefault="006C6DB6" w:rsidP="00F34D75">
            <w:pPr>
              <w:rPr>
                <w:del w:id="373" w:author="Pande, Amitkumar" w:date="2020-10-02T16:59:00Z"/>
                <w:moveFrom w:id="374" w:author="Pande, Amitkumar" w:date="2020-09-14T11:46:00Z"/>
              </w:rPr>
            </w:pPr>
            <w:bookmarkStart w:id="375" w:name="_Toc52555927"/>
            <w:bookmarkStart w:id="376" w:name="_Toc52556017"/>
            <w:bookmarkStart w:id="377" w:name="_Toc55829197"/>
            <w:bookmarkStart w:id="378" w:name="_Toc55829287"/>
            <w:bookmarkStart w:id="379" w:name="_Toc62133144"/>
            <w:bookmarkStart w:id="380" w:name="_Toc63182017"/>
            <w:bookmarkStart w:id="381" w:name="_Toc63937033"/>
            <w:bookmarkStart w:id="382" w:name="_Toc64441241"/>
            <w:bookmarkStart w:id="383" w:name="_Toc64441380"/>
            <w:bookmarkEnd w:id="375"/>
            <w:bookmarkEnd w:id="376"/>
            <w:bookmarkEnd w:id="377"/>
            <w:bookmarkEnd w:id="378"/>
            <w:bookmarkEnd w:id="379"/>
            <w:bookmarkEnd w:id="380"/>
            <w:bookmarkEnd w:id="381"/>
            <w:bookmarkEnd w:id="382"/>
            <w:bookmarkEnd w:id="383"/>
          </w:p>
        </w:tc>
        <w:bookmarkStart w:id="384" w:name="_Toc52555928"/>
        <w:bookmarkStart w:id="385" w:name="_Toc52556018"/>
        <w:bookmarkStart w:id="386" w:name="_Toc55829198"/>
        <w:bookmarkStart w:id="387" w:name="_Toc55829288"/>
        <w:bookmarkStart w:id="388" w:name="_Toc62133145"/>
        <w:bookmarkStart w:id="389" w:name="_Toc63182018"/>
        <w:bookmarkStart w:id="390" w:name="_Toc63937034"/>
        <w:bookmarkStart w:id="391" w:name="_Toc64441242"/>
        <w:bookmarkStart w:id="392" w:name="_Toc64441381"/>
        <w:bookmarkEnd w:id="384"/>
        <w:bookmarkEnd w:id="385"/>
        <w:bookmarkEnd w:id="386"/>
        <w:bookmarkEnd w:id="387"/>
        <w:bookmarkEnd w:id="388"/>
        <w:bookmarkEnd w:id="389"/>
        <w:bookmarkEnd w:id="390"/>
        <w:bookmarkEnd w:id="391"/>
        <w:bookmarkEnd w:id="392"/>
      </w:tr>
    </w:tbl>
    <w:p w14:paraId="4863F98F" w14:textId="0457EB0F" w:rsidR="00AD7FE9" w:rsidDel="00CD76F8" w:rsidRDefault="00AD7FE9" w:rsidP="006C6DB6">
      <w:pPr>
        <w:pStyle w:val="NoSpacing"/>
        <w:tabs>
          <w:tab w:val="left" w:pos="2160"/>
          <w:tab w:val="left" w:pos="4500"/>
        </w:tabs>
        <w:ind w:left="90"/>
        <w:rPr>
          <w:del w:id="393" w:author="Pande, Amitkumar" w:date="2020-10-02T16:59:00Z"/>
          <w:moveFrom w:id="394" w:author="Pande, Amitkumar" w:date="2020-09-14T11:46:00Z"/>
          <w:rStyle w:val="Strong"/>
          <w:b w:val="0"/>
          <w:i/>
          <w:color w:val="7F7F7F" w:themeColor="text1" w:themeTint="80"/>
        </w:rPr>
      </w:pPr>
      <w:moveFrom w:id="395" w:author="Pande, Amitkumar" w:date="2020-09-14T11:46:00Z">
        <w:del w:id="396" w:author="Pande, Amitkumar" w:date="2020-10-02T16:59:00Z">
          <w:r w:rsidDel="00CD76F8">
            <w:rPr>
              <w:rStyle w:val="Strong"/>
              <w:b w:val="0"/>
              <w:i/>
              <w:color w:val="7F7F7F" w:themeColor="text1" w:themeTint="80"/>
            </w:rPr>
            <w:delText>Ivan Doctorow</w:delText>
          </w:r>
          <w:r w:rsidDel="00CD76F8">
            <w:rPr>
              <w:rStyle w:val="Strong"/>
              <w:b w:val="0"/>
              <w:i/>
              <w:color w:val="7F7F7F" w:themeColor="text1" w:themeTint="80"/>
            </w:rPr>
            <w:tab/>
            <w:delText xml:space="preserve">Sr. Manager, QA </w:delText>
          </w:r>
          <w:r w:rsidDel="00CD76F8">
            <w:rPr>
              <w:rStyle w:val="Strong"/>
              <w:b w:val="0"/>
              <w:i/>
              <w:color w:val="7F7F7F" w:themeColor="text1" w:themeTint="80"/>
            </w:rPr>
            <w:tab/>
            <w:delText xml:space="preserve"> IT – Testing / QA</w:delText>
          </w:r>
          <w:bookmarkStart w:id="397" w:name="_Toc52555929"/>
          <w:bookmarkStart w:id="398" w:name="_Toc52556019"/>
          <w:bookmarkStart w:id="399" w:name="_Toc55829199"/>
          <w:bookmarkStart w:id="400" w:name="_Toc55829289"/>
          <w:bookmarkStart w:id="401" w:name="_Toc62133146"/>
          <w:bookmarkStart w:id="402" w:name="_Toc63182019"/>
          <w:bookmarkStart w:id="403" w:name="_Toc63937035"/>
          <w:bookmarkStart w:id="404" w:name="_Toc64441243"/>
          <w:bookmarkStart w:id="405" w:name="_Toc64441382"/>
          <w:bookmarkEnd w:id="397"/>
          <w:bookmarkEnd w:id="398"/>
          <w:bookmarkEnd w:id="399"/>
          <w:bookmarkEnd w:id="400"/>
          <w:bookmarkEnd w:id="401"/>
          <w:bookmarkEnd w:id="402"/>
          <w:bookmarkEnd w:id="403"/>
          <w:bookmarkEnd w:id="404"/>
          <w:bookmarkEnd w:id="405"/>
        </w:del>
      </w:moveFrom>
    </w:p>
    <w:p w14:paraId="3E69C16F" w14:textId="641B09CD" w:rsidR="00C501A5" w:rsidDel="00CD76F8" w:rsidRDefault="00C501A5" w:rsidP="006C6DB6">
      <w:pPr>
        <w:pStyle w:val="NoSpacing"/>
        <w:tabs>
          <w:tab w:val="left" w:pos="2160"/>
          <w:tab w:val="left" w:pos="4500"/>
        </w:tabs>
        <w:ind w:left="90"/>
        <w:rPr>
          <w:del w:id="406" w:author="Pande, Amitkumar" w:date="2020-10-02T16:59:00Z"/>
          <w:moveFrom w:id="407" w:author="Pande, Amitkumar" w:date="2020-09-14T11:46:00Z"/>
          <w:rStyle w:val="Strong"/>
          <w:b w:val="0"/>
          <w:i/>
          <w:color w:val="7F7F7F" w:themeColor="text1" w:themeTint="80"/>
        </w:rPr>
      </w:pPr>
      <w:moveFrom w:id="408" w:author="Pande, Amitkumar" w:date="2020-09-14T11:46:00Z">
        <w:del w:id="409" w:author="Pande, Amitkumar" w:date="2020-10-02T16:59:00Z">
          <w:r w:rsidDel="00CD76F8">
            <w:rPr>
              <w:rStyle w:val="Strong"/>
              <w:b w:val="0"/>
              <w:i/>
              <w:color w:val="7F7F7F" w:themeColor="text1" w:themeTint="80"/>
            </w:rPr>
            <w:delText>Jane Smith</w:delText>
          </w:r>
          <w:r w:rsidDel="00CD76F8">
            <w:rPr>
              <w:rStyle w:val="Strong"/>
              <w:b w:val="0"/>
              <w:i/>
              <w:color w:val="7F7F7F" w:themeColor="text1" w:themeTint="80"/>
            </w:rPr>
            <w:tab/>
            <w:delText>Director, PMO</w:delText>
          </w:r>
          <w:r w:rsidDel="00CD76F8">
            <w:rPr>
              <w:rStyle w:val="Strong"/>
              <w:b w:val="0"/>
              <w:i/>
              <w:color w:val="7F7F7F" w:themeColor="text1" w:themeTint="80"/>
            </w:rPr>
            <w:tab/>
            <w:delText xml:space="preserve"> </w:delText>
          </w:r>
          <w:r w:rsidR="006F773C" w:rsidDel="00CD76F8">
            <w:rPr>
              <w:rStyle w:val="Strong"/>
              <w:b w:val="0"/>
              <w:i/>
              <w:color w:val="7F7F7F" w:themeColor="text1" w:themeTint="80"/>
            </w:rPr>
            <w:delText>Program Management Office</w:delText>
          </w:r>
          <w:bookmarkStart w:id="410" w:name="_Toc52555930"/>
          <w:bookmarkStart w:id="411" w:name="_Toc52556020"/>
          <w:bookmarkStart w:id="412" w:name="_Toc55829200"/>
          <w:bookmarkStart w:id="413" w:name="_Toc55829290"/>
          <w:bookmarkStart w:id="414" w:name="_Toc62133147"/>
          <w:bookmarkStart w:id="415" w:name="_Toc63182020"/>
          <w:bookmarkStart w:id="416" w:name="_Toc63937036"/>
          <w:bookmarkStart w:id="417" w:name="_Toc64441244"/>
          <w:bookmarkStart w:id="418" w:name="_Toc64441383"/>
          <w:bookmarkEnd w:id="410"/>
          <w:bookmarkEnd w:id="411"/>
          <w:bookmarkEnd w:id="412"/>
          <w:bookmarkEnd w:id="413"/>
          <w:bookmarkEnd w:id="414"/>
          <w:bookmarkEnd w:id="415"/>
          <w:bookmarkEnd w:id="416"/>
          <w:bookmarkEnd w:id="417"/>
          <w:bookmarkEnd w:id="418"/>
        </w:del>
      </w:moveFrom>
    </w:p>
    <w:p w14:paraId="7A2E9B09" w14:textId="3B745BD3" w:rsidR="006F773C" w:rsidDel="00CD76F8" w:rsidRDefault="006F773C" w:rsidP="006C6DB6">
      <w:pPr>
        <w:pStyle w:val="NoSpacing"/>
        <w:tabs>
          <w:tab w:val="left" w:pos="2160"/>
          <w:tab w:val="left" w:pos="4500"/>
        </w:tabs>
        <w:ind w:left="90"/>
        <w:rPr>
          <w:del w:id="419" w:author="Pande, Amitkumar" w:date="2020-10-02T16:59:00Z"/>
          <w:moveFrom w:id="420" w:author="Pande, Amitkumar" w:date="2020-09-14T11:46:00Z"/>
          <w:rStyle w:val="Strong"/>
          <w:b w:val="0"/>
          <w:i/>
          <w:color w:val="7F7F7F" w:themeColor="text1" w:themeTint="80"/>
        </w:rPr>
      </w:pPr>
      <w:moveFrom w:id="421" w:author="Pande, Amitkumar" w:date="2020-09-14T11:46:00Z">
        <w:del w:id="422" w:author="Pande, Amitkumar" w:date="2020-10-02T16:59:00Z">
          <w:r w:rsidDel="00CD76F8">
            <w:rPr>
              <w:rStyle w:val="Strong"/>
              <w:b w:val="0"/>
              <w:i/>
              <w:color w:val="7F7F7F" w:themeColor="text1" w:themeTint="80"/>
            </w:rPr>
            <w:delText>Dan Jacobs</w:delText>
          </w:r>
          <w:r w:rsidDel="00CD76F8">
            <w:rPr>
              <w:rStyle w:val="Strong"/>
              <w:b w:val="0"/>
              <w:i/>
              <w:color w:val="7F7F7F" w:themeColor="text1" w:themeTint="80"/>
            </w:rPr>
            <w:tab/>
            <w:delText>VP, IT Operations</w:delText>
          </w:r>
          <w:r w:rsidDel="00CD76F8">
            <w:rPr>
              <w:rStyle w:val="Strong"/>
              <w:b w:val="0"/>
              <w:i/>
              <w:color w:val="7F7F7F" w:themeColor="text1" w:themeTint="80"/>
            </w:rPr>
            <w:tab/>
            <w:delText xml:space="preserve">IT Operations – Networking </w:delText>
          </w:r>
          <w:bookmarkStart w:id="423" w:name="_Toc52555931"/>
          <w:bookmarkStart w:id="424" w:name="_Toc52556021"/>
          <w:bookmarkStart w:id="425" w:name="_Toc55829201"/>
          <w:bookmarkStart w:id="426" w:name="_Toc55829291"/>
          <w:bookmarkStart w:id="427" w:name="_Toc62133148"/>
          <w:bookmarkStart w:id="428" w:name="_Toc63182021"/>
          <w:bookmarkStart w:id="429" w:name="_Toc63937037"/>
          <w:bookmarkStart w:id="430" w:name="_Toc64441245"/>
          <w:bookmarkStart w:id="431" w:name="_Toc64441384"/>
          <w:bookmarkEnd w:id="423"/>
          <w:bookmarkEnd w:id="424"/>
          <w:bookmarkEnd w:id="425"/>
          <w:bookmarkEnd w:id="426"/>
          <w:bookmarkEnd w:id="427"/>
          <w:bookmarkEnd w:id="428"/>
          <w:bookmarkEnd w:id="429"/>
          <w:bookmarkEnd w:id="430"/>
          <w:bookmarkEnd w:id="431"/>
        </w:del>
      </w:moveFrom>
    </w:p>
    <w:p w14:paraId="68FE8EB2" w14:textId="3FEB5D42" w:rsidR="00D741C4" w:rsidRPr="00C501A5" w:rsidDel="00CD76F8" w:rsidRDefault="00D741C4" w:rsidP="00D741C4">
      <w:pPr>
        <w:spacing w:before="240"/>
        <w:rPr>
          <w:del w:id="432" w:author="Pande, Amitkumar" w:date="2020-10-02T16:59:00Z"/>
          <w:moveFrom w:id="433" w:author="Pande, Amitkumar" w:date="2020-09-14T11:46:00Z"/>
          <w:rStyle w:val="Strong"/>
        </w:rPr>
      </w:pPr>
      <w:moveFrom w:id="434" w:author="Pande, Amitkumar" w:date="2020-09-14T11:46:00Z">
        <w:del w:id="435" w:author="Pande, Amitkumar" w:date="2020-10-02T16:59:00Z">
          <w:r w:rsidDel="00CD76F8">
            <w:rPr>
              <w:rStyle w:val="Strong"/>
            </w:rPr>
            <w:delText>Partner</w:delText>
          </w:r>
          <w:r w:rsidRPr="00C501A5" w:rsidDel="00CD76F8">
            <w:rPr>
              <w:rStyle w:val="Strong"/>
            </w:rPr>
            <w:delText xml:space="preserve"> </w:delText>
          </w:r>
          <w:r w:rsidR="00A14E08" w:rsidDel="00CD76F8">
            <w:rPr>
              <w:rStyle w:val="Strong"/>
            </w:rPr>
            <w:delText xml:space="preserve">Project </w:delText>
          </w:r>
          <w:r w:rsidDel="00CD76F8">
            <w:rPr>
              <w:rStyle w:val="Strong"/>
            </w:rPr>
            <w:delText>Team</w:delText>
          </w:r>
          <w:bookmarkStart w:id="436" w:name="_Toc52555932"/>
          <w:bookmarkStart w:id="437" w:name="_Toc52556022"/>
          <w:bookmarkStart w:id="438" w:name="_Toc55829202"/>
          <w:bookmarkStart w:id="439" w:name="_Toc55829292"/>
          <w:bookmarkStart w:id="440" w:name="_Toc62133149"/>
          <w:bookmarkStart w:id="441" w:name="_Toc63182022"/>
          <w:bookmarkStart w:id="442" w:name="_Toc63937038"/>
          <w:bookmarkStart w:id="443" w:name="_Toc64441246"/>
          <w:bookmarkStart w:id="444" w:name="_Toc64441385"/>
          <w:bookmarkEnd w:id="436"/>
          <w:bookmarkEnd w:id="437"/>
          <w:bookmarkEnd w:id="438"/>
          <w:bookmarkEnd w:id="439"/>
          <w:bookmarkEnd w:id="440"/>
          <w:bookmarkEnd w:id="441"/>
          <w:bookmarkEnd w:id="442"/>
          <w:bookmarkEnd w:id="443"/>
          <w:bookmarkEnd w:id="444"/>
        </w:del>
      </w:moveFrom>
    </w:p>
    <w:tbl>
      <w:tblPr>
        <w:tblStyle w:val="TableGrid"/>
        <w:tblW w:w="0" w:type="auto"/>
        <w:tblLook w:val="04A0" w:firstRow="1" w:lastRow="0" w:firstColumn="1" w:lastColumn="0" w:noHBand="0" w:noVBand="1"/>
      </w:tblPr>
      <w:tblGrid>
        <w:gridCol w:w="2065"/>
        <w:gridCol w:w="2340"/>
        <w:gridCol w:w="3240"/>
        <w:gridCol w:w="2790"/>
      </w:tblGrid>
      <w:tr w:rsidR="00D741C4" w:rsidRPr="009A4919" w:rsidDel="00CD76F8" w14:paraId="0D4BB895" w14:textId="561125ED" w:rsidTr="00F34D75">
        <w:trPr>
          <w:del w:id="445" w:author="Pande, Amitkumar" w:date="2020-10-02T16:59:00Z"/>
        </w:trPr>
        <w:tc>
          <w:tcPr>
            <w:tcW w:w="2065" w:type="dxa"/>
            <w:shd w:val="clear" w:color="auto" w:fill="E7E6E6" w:themeFill="background2"/>
          </w:tcPr>
          <w:p w14:paraId="08B52832" w14:textId="2B28181F" w:rsidR="00D741C4" w:rsidRPr="009A4919" w:rsidDel="00CD76F8" w:rsidRDefault="00D741C4" w:rsidP="00F34D75">
            <w:pPr>
              <w:rPr>
                <w:del w:id="446" w:author="Pande, Amitkumar" w:date="2020-10-02T16:59:00Z"/>
                <w:moveFrom w:id="447" w:author="Pande, Amitkumar" w:date="2020-09-14T11:46:00Z"/>
              </w:rPr>
            </w:pPr>
            <w:moveFrom w:id="448" w:author="Pande, Amitkumar" w:date="2020-09-14T11:46:00Z">
              <w:del w:id="449" w:author="Pande, Amitkumar" w:date="2020-10-02T16:59:00Z">
                <w:r w:rsidRPr="009A4919" w:rsidDel="00CD76F8">
                  <w:delText>Name</w:delText>
                </w:r>
                <w:bookmarkStart w:id="450" w:name="_Toc52555933"/>
                <w:bookmarkStart w:id="451" w:name="_Toc52556023"/>
                <w:bookmarkStart w:id="452" w:name="_Toc55829203"/>
                <w:bookmarkStart w:id="453" w:name="_Toc55829293"/>
                <w:bookmarkStart w:id="454" w:name="_Toc62133150"/>
                <w:bookmarkStart w:id="455" w:name="_Toc63182023"/>
                <w:bookmarkStart w:id="456" w:name="_Toc63937039"/>
                <w:bookmarkStart w:id="457" w:name="_Toc64441247"/>
                <w:bookmarkStart w:id="458" w:name="_Toc64441386"/>
                <w:bookmarkEnd w:id="450"/>
                <w:bookmarkEnd w:id="451"/>
                <w:bookmarkEnd w:id="452"/>
                <w:bookmarkEnd w:id="453"/>
                <w:bookmarkEnd w:id="454"/>
                <w:bookmarkEnd w:id="455"/>
                <w:bookmarkEnd w:id="456"/>
                <w:bookmarkEnd w:id="457"/>
                <w:bookmarkEnd w:id="458"/>
              </w:del>
            </w:moveFrom>
          </w:p>
        </w:tc>
        <w:tc>
          <w:tcPr>
            <w:tcW w:w="2340" w:type="dxa"/>
            <w:shd w:val="clear" w:color="auto" w:fill="E7E6E6" w:themeFill="background2"/>
          </w:tcPr>
          <w:p w14:paraId="28D3BE5D" w14:textId="6C78DDA0" w:rsidR="00D741C4" w:rsidRPr="009A4919" w:rsidDel="00CD76F8" w:rsidRDefault="00D741C4" w:rsidP="00F34D75">
            <w:pPr>
              <w:rPr>
                <w:del w:id="459" w:author="Pande, Amitkumar" w:date="2020-10-02T16:59:00Z"/>
                <w:moveFrom w:id="460" w:author="Pande, Amitkumar" w:date="2020-09-14T11:46:00Z"/>
              </w:rPr>
            </w:pPr>
            <w:moveFrom w:id="461" w:author="Pande, Amitkumar" w:date="2020-09-14T11:46:00Z">
              <w:del w:id="462" w:author="Pande, Amitkumar" w:date="2020-10-02T16:59:00Z">
                <w:r w:rsidRPr="009A4919" w:rsidDel="00CD76F8">
                  <w:delText>Title</w:delText>
                </w:r>
                <w:bookmarkStart w:id="463" w:name="_Toc52555934"/>
                <w:bookmarkStart w:id="464" w:name="_Toc52556024"/>
                <w:bookmarkStart w:id="465" w:name="_Toc55829204"/>
                <w:bookmarkStart w:id="466" w:name="_Toc55829294"/>
                <w:bookmarkStart w:id="467" w:name="_Toc62133151"/>
                <w:bookmarkStart w:id="468" w:name="_Toc63182024"/>
                <w:bookmarkStart w:id="469" w:name="_Toc63937040"/>
                <w:bookmarkStart w:id="470" w:name="_Toc64441248"/>
                <w:bookmarkStart w:id="471" w:name="_Toc64441387"/>
                <w:bookmarkEnd w:id="463"/>
                <w:bookmarkEnd w:id="464"/>
                <w:bookmarkEnd w:id="465"/>
                <w:bookmarkEnd w:id="466"/>
                <w:bookmarkEnd w:id="467"/>
                <w:bookmarkEnd w:id="468"/>
                <w:bookmarkEnd w:id="469"/>
                <w:bookmarkEnd w:id="470"/>
                <w:bookmarkEnd w:id="471"/>
              </w:del>
            </w:moveFrom>
          </w:p>
        </w:tc>
        <w:tc>
          <w:tcPr>
            <w:tcW w:w="3240" w:type="dxa"/>
            <w:shd w:val="clear" w:color="auto" w:fill="E7E6E6" w:themeFill="background2"/>
          </w:tcPr>
          <w:p w14:paraId="5E3AB21A" w14:textId="3B1ABD10" w:rsidR="00D741C4" w:rsidDel="00CD76F8" w:rsidRDefault="00D741C4" w:rsidP="00F34D75">
            <w:pPr>
              <w:rPr>
                <w:del w:id="472" w:author="Pande, Amitkumar" w:date="2020-10-02T16:59:00Z"/>
                <w:moveFrom w:id="473" w:author="Pande, Amitkumar" w:date="2020-09-14T11:46:00Z"/>
              </w:rPr>
            </w:pPr>
            <w:moveFrom w:id="474" w:author="Pande, Amitkumar" w:date="2020-09-14T11:46:00Z">
              <w:del w:id="475" w:author="Pande, Amitkumar" w:date="2020-10-02T16:59:00Z">
                <w:r w:rsidDel="00CD76F8">
                  <w:delText>Role</w:delText>
                </w:r>
                <w:bookmarkStart w:id="476" w:name="_Toc52555935"/>
                <w:bookmarkStart w:id="477" w:name="_Toc52556025"/>
                <w:bookmarkStart w:id="478" w:name="_Toc55829205"/>
                <w:bookmarkStart w:id="479" w:name="_Toc55829295"/>
                <w:bookmarkStart w:id="480" w:name="_Toc62133152"/>
                <w:bookmarkStart w:id="481" w:name="_Toc63182025"/>
                <w:bookmarkStart w:id="482" w:name="_Toc63937041"/>
                <w:bookmarkStart w:id="483" w:name="_Toc64441249"/>
                <w:bookmarkStart w:id="484" w:name="_Toc64441388"/>
                <w:bookmarkEnd w:id="476"/>
                <w:bookmarkEnd w:id="477"/>
                <w:bookmarkEnd w:id="478"/>
                <w:bookmarkEnd w:id="479"/>
                <w:bookmarkEnd w:id="480"/>
                <w:bookmarkEnd w:id="481"/>
                <w:bookmarkEnd w:id="482"/>
                <w:bookmarkEnd w:id="483"/>
                <w:bookmarkEnd w:id="484"/>
              </w:del>
            </w:moveFrom>
          </w:p>
        </w:tc>
        <w:tc>
          <w:tcPr>
            <w:tcW w:w="2790" w:type="dxa"/>
            <w:shd w:val="clear" w:color="auto" w:fill="E7E6E6" w:themeFill="background2"/>
          </w:tcPr>
          <w:p w14:paraId="0CCF71C1" w14:textId="5A71AD45" w:rsidR="00D741C4" w:rsidRPr="009A4919" w:rsidDel="00CD76F8" w:rsidRDefault="00D741C4" w:rsidP="00F34D75">
            <w:pPr>
              <w:rPr>
                <w:del w:id="485" w:author="Pande, Amitkumar" w:date="2020-10-02T16:59:00Z"/>
                <w:moveFrom w:id="486" w:author="Pande, Amitkumar" w:date="2020-09-14T11:46:00Z"/>
              </w:rPr>
            </w:pPr>
            <w:moveFrom w:id="487" w:author="Pande, Amitkumar" w:date="2020-09-14T11:46:00Z">
              <w:del w:id="488" w:author="Pande, Amitkumar" w:date="2020-10-02T16:59:00Z">
                <w:r w:rsidDel="00CD76F8">
                  <w:delText>Email / Contact Info</w:delText>
                </w:r>
                <w:bookmarkStart w:id="489" w:name="_Toc52555936"/>
                <w:bookmarkStart w:id="490" w:name="_Toc52556026"/>
                <w:bookmarkStart w:id="491" w:name="_Toc55829206"/>
                <w:bookmarkStart w:id="492" w:name="_Toc55829296"/>
                <w:bookmarkStart w:id="493" w:name="_Toc62133153"/>
                <w:bookmarkStart w:id="494" w:name="_Toc63182026"/>
                <w:bookmarkStart w:id="495" w:name="_Toc63937042"/>
                <w:bookmarkStart w:id="496" w:name="_Toc64441250"/>
                <w:bookmarkStart w:id="497" w:name="_Toc64441389"/>
                <w:bookmarkEnd w:id="489"/>
                <w:bookmarkEnd w:id="490"/>
                <w:bookmarkEnd w:id="491"/>
                <w:bookmarkEnd w:id="492"/>
                <w:bookmarkEnd w:id="493"/>
                <w:bookmarkEnd w:id="494"/>
                <w:bookmarkEnd w:id="495"/>
                <w:bookmarkEnd w:id="496"/>
                <w:bookmarkEnd w:id="497"/>
              </w:del>
            </w:moveFrom>
          </w:p>
        </w:tc>
        <w:bookmarkStart w:id="498" w:name="_Toc52555937"/>
        <w:bookmarkStart w:id="499" w:name="_Toc52556027"/>
        <w:bookmarkStart w:id="500" w:name="_Toc55829207"/>
        <w:bookmarkStart w:id="501" w:name="_Toc55829297"/>
        <w:bookmarkStart w:id="502" w:name="_Toc62133154"/>
        <w:bookmarkStart w:id="503" w:name="_Toc63182027"/>
        <w:bookmarkStart w:id="504" w:name="_Toc63937043"/>
        <w:bookmarkStart w:id="505" w:name="_Toc64441251"/>
        <w:bookmarkStart w:id="506" w:name="_Toc64441390"/>
        <w:bookmarkEnd w:id="498"/>
        <w:bookmarkEnd w:id="499"/>
        <w:bookmarkEnd w:id="500"/>
        <w:bookmarkEnd w:id="501"/>
        <w:bookmarkEnd w:id="502"/>
        <w:bookmarkEnd w:id="503"/>
        <w:bookmarkEnd w:id="504"/>
        <w:bookmarkEnd w:id="505"/>
        <w:bookmarkEnd w:id="506"/>
      </w:tr>
      <w:tr w:rsidR="00D741C4" w:rsidRPr="009A4919" w:rsidDel="00CD76F8" w14:paraId="24B571D5" w14:textId="65C4A9AF" w:rsidTr="00F34D75">
        <w:trPr>
          <w:del w:id="507" w:author="Pande, Amitkumar" w:date="2020-10-02T16:59:00Z"/>
        </w:trPr>
        <w:tc>
          <w:tcPr>
            <w:tcW w:w="2065" w:type="dxa"/>
          </w:tcPr>
          <w:p w14:paraId="2CF4D9D6" w14:textId="6AE8EA95" w:rsidR="00D741C4" w:rsidRPr="009A4919" w:rsidDel="00CD76F8" w:rsidRDefault="00D741C4" w:rsidP="00F34D75">
            <w:pPr>
              <w:rPr>
                <w:del w:id="508" w:author="Pande, Amitkumar" w:date="2020-10-02T16:59:00Z"/>
                <w:moveFrom w:id="509" w:author="Pande, Amitkumar" w:date="2020-09-14T11:46:00Z"/>
              </w:rPr>
            </w:pPr>
            <w:bookmarkStart w:id="510" w:name="_Toc52555938"/>
            <w:bookmarkStart w:id="511" w:name="_Toc52556028"/>
            <w:bookmarkStart w:id="512" w:name="_Toc55829208"/>
            <w:bookmarkStart w:id="513" w:name="_Toc55829298"/>
            <w:bookmarkStart w:id="514" w:name="_Toc62133155"/>
            <w:bookmarkStart w:id="515" w:name="_Toc63182028"/>
            <w:bookmarkStart w:id="516" w:name="_Toc63937044"/>
            <w:bookmarkStart w:id="517" w:name="_Toc64441252"/>
            <w:bookmarkStart w:id="518" w:name="_Toc64441391"/>
            <w:bookmarkEnd w:id="510"/>
            <w:bookmarkEnd w:id="511"/>
            <w:bookmarkEnd w:id="512"/>
            <w:bookmarkEnd w:id="513"/>
            <w:bookmarkEnd w:id="514"/>
            <w:bookmarkEnd w:id="515"/>
            <w:bookmarkEnd w:id="516"/>
            <w:bookmarkEnd w:id="517"/>
            <w:bookmarkEnd w:id="518"/>
          </w:p>
        </w:tc>
        <w:tc>
          <w:tcPr>
            <w:tcW w:w="2340" w:type="dxa"/>
          </w:tcPr>
          <w:p w14:paraId="4855B8F0" w14:textId="047C4F24" w:rsidR="00D741C4" w:rsidRPr="009A4919" w:rsidDel="00CD76F8" w:rsidRDefault="00D741C4" w:rsidP="00F34D75">
            <w:pPr>
              <w:rPr>
                <w:del w:id="519" w:author="Pande, Amitkumar" w:date="2020-10-02T16:59:00Z"/>
                <w:moveFrom w:id="520" w:author="Pande, Amitkumar" w:date="2020-09-14T11:46:00Z"/>
              </w:rPr>
            </w:pPr>
            <w:bookmarkStart w:id="521" w:name="_Toc52555939"/>
            <w:bookmarkStart w:id="522" w:name="_Toc52556029"/>
            <w:bookmarkStart w:id="523" w:name="_Toc55829209"/>
            <w:bookmarkStart w:id="524" w:name="_Toc55829299"/>
            <w:bookmarkStart w:id="525" w:name="_Toc62133156"/>
            <w:bookmarkStart w:id="526" w:name="_Toc63182029"/>
            <w:bookmarkStart w:id="527" w:name="_Toc63937045"/>
            <w:bookmarkStart w:id="528" w:name="_Toc64441253"/>
            <w:bookmarkStart w:id="529" w:name="_Toc64441392"/>
            <w:bookmarkEnd w:id="521"/>
            <w:bookmarkEnd w:id="522"/>
            <w:bookmarkEnd w:id="523"/>
            <w:bookmarkEnd w:id="524"/>
            <w:bookmarkEnd w:id="525"/>
            <w:bookmarkEnd w:id="526"/>
            <w:bookmarkEnd w:id="527"/>
            <w:bookmarkEnd w:id="528"/>
            <w:bookmarkEnd w:id="529"/>
          </w:p>
        </w:tc>
        <w:tc>
          <w:tcPr>
            <w:tcW w:w="3240" w:type="dxa"/>
          </w:tcPr>
          <w:p w14:paraId="1BA4B2FF" w14:textId="2FF4D90B" w:rsidR="00D741C4" w:rsidRPr="009A4919" w:rsidDel="00CD76F8" w:rsidRDefault="00D741C4" w:rsidP="00F34D75">
            <w:pPr>
              <w:rPr>
                <w:del w:id="530" w:author="Pande, Amitkumar" w:date="2020-10-02T16:59:00Z"/>
                <w:moveFrom w:id="531" w:author="Pande, Amitkumar" w:date="2020-09-14T11:46:00Z"/>
              </w:rPr>
            </w:pPr>
            <w:bookmarkStart w:id="532" w:name="_Toc52555940"/>
            <w:bookmarkStart w:id="533" w:name="_Toc52556030"/>
            <w:bookmarkStart w:id="534" w:name="_Toc55829210"/>
            <w:bookmarkStart w:id="535" w:name="_Toc55829300"/>
            <w:bookmarkStart w:id="536" w:name="_Toc62133157"/>
            <w:bookmarkStart w:id="537" w:name="_Toc63182030"/>
            <w:bookmarkStart w:id="538" w:name="_Toc63937046"/>
            <w:bookmarkStart w:id="539" w:name="_Toc64441254"/>
            <w:bookmarkStart w:id="540" w:name="_Toc64441393"/>
            <w:bookmarkEnd w:id="532"/>
            <w:bookmarkEnd w:id="533"/>
            <w:bookmarkEnd w:id="534"/>
            <w:bookmarkEnd w:id="535"/>
            <w:bookmarkEnd w:id="536"/>
            <w:bookmarkEnd w:id="537"/>
            <w:bookmarkEnd w:id="538"/>
            <w:bookmarkEnd w:id="539"/>
            <w:bookmarkEnd w:id="540"/>
          </w:p>
        </w:tc>
        <w:tc>
          <w:tcPr>
            <w:tcW w:w="2790" w:type="dxa"/>
          </w:tcPr>
          <w:p w14:paraId="18739204" w14:textId="5F3740FA" w:rsidR="00D741C4" w:rsidRPr="009A4919" w:rsidDel="00CD76F8" w:rsidRDefault="00D741C4" w:rsidP="00F34D75">
            <w:pPr>
              <w:rPr>
                <w:del w:id="541" w:author="Pande, Amitkumar" w:date="2020-10-02T16:59:00Z"/>
                <w:moveFrom w:id="542" w:author="Pande, Amitkumar" w:date="2020-09-14T11:46:00Z"/>
              </w:rPr>
            </w:pPr>
            <w:bookmarkStart w:id="543" w:name="_Toc52555941"/>
            <w:bookmarkStart w:id="544" w:name="_Toc52556031"/>
            <w:bookmarkStart w:id="545" w:name="_Toc55829211"/>
            <w:bookmarkStart w:id="546" w:name="_Toc55829301"/>
            <w:bookmarkStart w:id="547" w:name="_Toc62133158"/>
            <w:bookmarkStart w:id="548" w:name="_Toc63182031"/>
            <w:bookmarkStart w:id="549" w:name="_Toc63937047"/>
            <w:bookmarkStart w:id="550" w:name="_Toc64441255"/>
            <w:bookmarkStart w:id="551" w:name="_Toc64441394"/>
            <w:bookmarkEnd w:id="543"/>
            <w:bookmarkEnd w:id="544"/>
            <w:bookmarkEnd w:id="545"/>
            <w:bookmarkEnd w:id="546"/>
            <w:bookmarkEnd w:id="547"/>
            <w:bookmarkEnd w:id="548"/>
            <w:bookmarkEnd w:id="549"/>
            <w:bookmarkEnd w:id="550"/>
            <w:bookmarkEnd w:id="551"/>
          </w:p>
        </w:tc>
        <w:bookmarkStart w:id="552" w:name="_Toc52555942"/>
        <w:bookmarkStart w:id="553" w:name="_Toc52556032"/>
        <w:bookmarkStart w:id="554" w:name="_Toc55829212"/>
        <w:bookmarkStart w:id="555" w:name="_Toc55829302"/>
        <w:bookmarkStart w:id="556" w:name="_Toc62133159"/>
        <w:bookmarkStart w:id="557" w:name="_Toc63182032"/>
        <w:bookmarkStart w:id="558" w:name="_Toc63937048"/>
        <w:bookmarkStart w:id="559" w:name="_Toc64441256"/>
        <w:bookmarkStart w:id="560" w:name="_Toc64441395"/>
        <w:bookmarkEnd w:id="552"/>
        <w:bookmarkEnd w:id="553"/>
        <w:bookmarkEnd w:id="554"/>
        <w:bookmarkEnd w:id="555"/>
        <w:bookmarkEnd w:id="556"/>
        <w:bookmarkEnd w:id="557"/>
        <w:bookmarkEnd w:id="558"/>
        <w:bookmarkEnd w:id="559"/>
        <w:bookmarkEnd w:id="560"/>
      </w:tr>
    </w:tbl>
    <w:p w14:paraId="5FDCABB4" w14:textId="337B6511" w:rsidR="00D741C4" w:rsidDel="00CD76F8" w:rsidRDefault="00D741C4" w:rsidP="00D741C4">
      <w:pPr>
        <w:pStyle w:val="NoSpacing"/>
        <w:tabs>
          <w:tab w:val="left" w:pos="2160"/>
          <w:tab w:val="left" w:pos="4500"/>
        </w:tabs>
        <w:ind w:left="90"/>
        <w:rPr>
          <w:del w:id="561" w:author="Pande, Amitkumar" w:date="2020-10-02T16:59:00Z"/>
          <w:moveFrom w:id="562" w:author="Pande, Amitkumar" w:date="2020-09-14T11:46:00Z"/>
          <w:rStyle w:val="Strong"/>
          <w:b w:val="0"/>
          <w:i/>
          <w:color w:val="7F7F7F" w:themeColor="text1" w:themeTint="80"/>
        </w:rPr>
      </w:pPr>
      <w:moveFrom w:id="563" w:author="Pande, Amitkumar" w:date="2020-09-14T11:46:00Z">
        <w:del w:id="564" w:author="Pande, Amitkumar" w:date="2020-10-02T16:59:00Z">
          <w:r w:rsidDel="00CD76F8">
            <w:rPr>
              <w:rStyle w:val="Strong"/>
              <w:b w:val="0"/>
              <w:i/>
              <w:color w:val="7F7F7F" w:themeColor="text1" w:themeTint="80"/>
            </w:rPr>
            <w:delText>Steve Jones</w:delText>
          </w:r>
          <w:r w:rsidDel="00CD76F8">
            <w:rPr>
              <w:rStyle w:val="Strong"/>
              <w:b w:val="0"/>
              <w:i/>
              <w:color w:val="7F7F7F" w:themeColor="text1" w:themeTint="80"/>
            </w:rPr>
            <w:tab/>
            <w:delText>Delivery</w:delText>
          </w:r>
          <w:r w:rsidR="001E3EA7" w:rsidDel="00CD76F8">
            <w:rPr>
              <w:rStyle w:val="Strong"/>
              <w:b w:val="0"/>
              <w:i/>
              <w:color w:val="7F7F7F" w:themeColor="text1" w:themeTint="80"/>
            </w:rPr>
            <w:delText xml:space="preserve"> Manager</w:delText>
          </w:r>
          <w:r w:rsidDel="00CD76F8">
            <w:rPr>
              <w:rStyle w:val="Strong"/>
              <w:b w:val="0"/>
              <w:i/>
              <w:color w:val="7F7F7F" w:themeColor="text1" w:themeTint="80"/>
            </w:rPr>
            <w:tab/>
            <w:delText>Project Manager</w:delText>
          </w:r>
          <w:bookmarkStart w:id="565" w:name="_Toc52555943"/>
          <w:bookmarkStart w:id="566" w:name="_Toc52556033"/>
          <w:bookmarkStart w:id="567" w:name="_Toc55829213"/>
          <w:bookmarkStart w:id="568" w:name="_Toc55829303"/>
          <w:bookmarkStart w:id="569" w:name="_Toc62133160"/>
          <w:bookmarkStart w:id="570" w:name="_Toc63182033"/>
          <w:bookmarkStart w:id="571" w:name="_Toc63937049"/>
          <w:bookmarkStart w:id="572" w:name="_Toc64441257"/>
          <w:bookmarkStart w:id="573" w:name="_Toc64441396"/>
          <w:bookmarkEnd w:id="565"/>
          <w:bookmarkEnd w:id="566"/>
          <w:bookmarkEnd w:id="567"/>
          <w:bookmarkEnd w:id="568"/>
          <w:bookmarkEnd w:id="569"/>
          <w:bookmarkEnd w:id="570"/>
          <w:bookmarkEnd w:id="571"/>
          <w:bookmarkEnd w:id="572"/>
          <w:bookmarkEnd w:id="573"/>
        </w:del>
      </w:moveFrom>
    </w:p>
    <w:p w14:paraId="2FB4027E" w14:textId="16FB001F" w:rsidR="00D741C4" w:rsidDel="00CD76F8" w:rsidRDefault="00D741C4" w:rsidP="00D741C4">
      <w:pPr>
        <w:pStyle w:val="NoSpacing"/>
        <w:tabs>
          <w:tab w:val="left" w:pos="2160"/>
          <w:tab w:val="left" w:pos="4500"/>
        </w:tabs>
        <w:ind w:left="90"/>
        <w:rPr>
          <w:del w:id="574" w:author="Pande, Amitkumar" w:date="2020-10-02T16:59:00Z"/>
          <w:moveFrom w:id="575" w:author="Pande, Amitkumar" w:date="2020-09-14T11:46:00Z"/>
          <w:rStyle w:val="Strong"/>
          <w:b w:val="0"/>
          <w:i/>
          <w:color w:val="7F7F7F" w:themeColor="text1" w:themeTint="80"/>
        </w:rPr>
      </w:pPr>
      <w:moveFrom w:id="576" w:author="Pande, Amitkumar" w:date="2020-09-14T11:46:00Z">
        <w:del w:id="577" w:author="Pande, Amitkumar" w:date="2020-10-02T16:59:00Z">
          <w:r w:rsidDel="00CD76F8">
            <w:rPr>
              <w:rStyle w:val="Strong"/>
              <w:b w:val="0"/>
              <w:i/>
              <w:color w:val="7F7F7F" w:themeColor="text1" w:themeTint="80"/>
            </w:rPr>
            <w:delText>Philip McDaniels</w:delText>
          </w:r>
          <w:r w:rsidDel="00CD76F8">
            <w:rPr>
              <w:rStyle w:val="Strong"/>
              <w:b w:val="0"/>
              <w:i/>
              <w:color w:val="7F7F7F" w:themeColor="text1" w:themeTint="80"/>
            </w:rPr>
            <w:tab/>
            <w:delText>Sr. Solutions Architect</w:delText>
          </w:r>
          <w:r w:rsidDel="00CD76F8">
            <w:rPr>
              <w:rStyle w:val="Strong"/>
              <w:b w:val="0"/>
              <w:i/>
              <w:color w:val="7F7F7F" w:themeColor="text1" w:themeTint="80"/>
            </w:rPr>
            <w:tab/>
            <w:delText>Architect; Technical Lead</w:delText>
          </w:r>
          <w:bookmarkStart w:id="578" w:name="_Toc52555944"/>
          <w:bookmarkStart w:id="579" w:name="_Toc52556034"/>
          <w:bookmarkStart w:id="580" w:name="_Toc55829214"/>
          <w:bookmarkStart w:id="581" w:name="_Toc55829304"/>
          <w:bookmarkStart w:id="582" w:name="_Toc62133161"/>
          <w:bookmarkStart w:id="583" w:name="_Toc63182034"/>
          <w:bookmarkStart w:id="584" w:name="_Toc63937050"/>
          <w:bookmarkStart w:id="585" w:name="_Toc64441258"/>
          <w:bookmarkStart w:id="586" w:name="_Toc64441397"/>
          <w:bookmarkEnd w:id="578"/>
          <w:bookmarkEnd w:id="579"/>
          <w:bookmarkEnd w:id="580"/>
          <w:bookmarkEnd w:id="581"/>
          <w:bookmarkEnd w:id="582"/>
          <w:bookmarkEnd w:id="583"/>
          <w:bookmarkEnd w:id="584"/>
          <w:bookmarkEnd w:id="585"/>
          <w:bookmarkEnd w:id="586"/>
        </w:del>
      </w:moveFrom>
    </w:p>
    <w:p w14:paraId="76BE5A2E" w14:textId="60EED5EC" w:rsidR="00CE21BE" w:rsidRPr="00C501A5" w:rsidDel="00CD76F8" w:rsidRDefault="00CE21BE" w:rsidP="00CE21BE">
      <w:pPr>
        <w:spacing w:before="240"/>
        <w:rPr>
          <w:del w:id="587" w:author="Pande, Amitkumar" w:date="2020-10-02T16:59:00Z"/>
          <w:moveFrom w:id="588" w:author="Pande, Amitkumar" w:date="2020-09-14T11:46:00Z"/>
          <w:rStyle w:val="Strong"/>
        </w:rPr>
      </w:pPr>
      <w:moveFrom w:id="589" w:author="Pande, Amitkumar" w:date="2020-09-14T11:46:00Z">
        <w:del w:id="590" w:author="Pande, Amitkumar" w:date="2020-10-02T16:59:00Z">
          <w:r w:rsidDel="00CD76F8">
            <w:rPr>
              <w:rStyle w:val="Strong"/>
            </w:rPr>
            <w:delText>Project Escalation Contacts</w:delText>
          </w:r>
          <w:bookmarkStart w:id="591" w:name="_Toc52555945"/>
          <w:bookmarkStart w:id="592" w:name="_Toc52556035"/>
          <w:bookmarkStart w:id="593" w:name="_Toc55829215"/>
          <w:bookmarkStart w:id="594" w:name="_Toc55829305"/>
          <w:bookmarkStart w:id="595" w:name="_Toc62133162"/>
          <w:bookmarkStart w:id="596" w:name="_Toc63182035"/>
          <w:bookmarkStart w:id="597" w:name="_Toc63937051"/>
          <w:bookmarkStart w:id="598" w:name="_Toc64441259"/>
          <w:bookmarkStart w:id="599" w:name="_Toc64441398"/>
          <w:bookmarkEnd w:id="591"/>
          <w:bookmarkEnd w:id="592"/>
          <w:bookmarkEnd w:id="593"/>
          <w:bookmarkEnd w:id="594"/>
          <w:bookmarkEnd w:id="595"/>
          <w:bookmarkEnd w:id="596"/>
          <w:bookmarkEnd w:id="597"/>
          <w:bookmarkEnd w:id="598"/>
          <w:bookmarkEnd w:id="599"/>
        </w:del>
      </w:moveFrom>
    </w:p>
    <w:tbl>
      <w:tblPr>
        <w:tblStyle w:val="TableGrid"/>
        <w:tblW w:w="0" w:type="auto"/>
        <w:tblLook w:val="04A0" w:firstRow="1" w:lastRow="0" w:firstColumn="1" w:lastColumn="0" w:noHBand="0" w:noVBand="1"/>
      </w:tblPr>
      <w:tblGrid>
        <w:gridCol w:w="2065"/>
        <w:gridCol w:w="2340"/>
        <w:gridCol w:w="3240"/>
        <w:gridCol w:w="2790"/>
      </w:tblGrid>
      <w:tr w:rsidR="00CE21BE" w:rsidRPr="009A4919" w:rsidDel="00CD76F8" w14:paraId="5D95AFDE" w14:textId="770D5A2D" w:rsidTr="00F34D75">
        <w:trPr>
          <w:del w:id="600" w:author="Pande, Amitkumar" w:date="2020-10-02T16:59:00Z"/>
        </w:trPr>
        <w:tc>
          <w:tcPr>
            <w:tcW w:w="2065" w:type="dxa"/>
            <w:shd w:val="clear" w:color="auto" w:fill="E7E6E6" w:themeFill="background2"/>
          </w:tcPr>
          <w:p w14:paraId="7F968095" w14:textId="7E12AB82" w:rsidR="00CE21BE" w:rsidRPr="009A4919" w:rsidDel="00CD76F8" w:rsidRDefault="00CE21BE" w:rsidP="00F34D75">
            <w:pPr>
              <w:rPr>
                <w:del w:id="601" w:author="Pande, Amitkumar" w:date="2020-10-02T16:59:00Z"/>
                <w:moveFrom w:id="602" w:author="Pande, Amitkumar" w:date="2020-09-14T11:46:00Z"/>
              </w:rPr>
            </w:pPr>
            <w:moveFrom w:id="603" w:author="Pande, Amitkumar" w:date="2020-09-14T11:46:00Z">
              <w:del w:id="604" w:author="Pande, Amitkumar" w:date="2020-10-02T16:59:00Z">
                <w:r w:rsidRPr="009A4919" w:rsidDel="00CD76F8">
                  <w:delText>Name</w:delText>
                </w:r>
                <w:bookmarkStart w:id="605" w:name="_Toc52555946"/>
                <w:bookmarkStart w:id="606" w:name="_Toc52556036"/>
                <w:bookmarkStart w:id="607" w:name="_Toc55829216"/>
                <w:bookmarkStart w:id="608" w:name="_Toc55829306"/>
                <w:bookmarkStart w:id="609" w:name="_Toc62133163"/>
                <w:bookmarkStart w:id="610" w:name="_Toc63182036"/>
                <w:bookmarkStart w:id="611" w:name="_Toc63937052"/>
                <w:bookmarkStart w:id="612" w:name="_Toc64441260"/>
                <w:bookmarkStart w:id="613" w:name="_Toc64441399"/>
                <w:bookmarkEnd w:id="605"/>
                <w:bookmarkEnd w:id="606"/>
                <w:bookmarkEnd w:id="607"/>
                <w:bookmarkEnd w:id="608"/>
                <w:bookmarkEnd w:id="609"/>
                <w:bookmarkEnd w:id="610"/>
                <w:bookmarkEnd w:id="611"/>
                <w:bookmarkEnd w:id="612"/>
                <w:bookmarkEnd w:id="613"/>
              </w:del>
            </w:moveFrom>
          </w:p>
        </w:tc>
        <w:tc>
          <w:tcPr>
            <w:tcW w:w="2340" w:type="dxa"/>
            <w:shd w:val="clear" w:color="auto" w:fill="E7E6E6" w:themeFill="background2"/>
          </w:tcPr>
          <w:p w14:paraId="4BCFC74B" w14:textId="24328731" w:rsidR="00CE21BE" w:rsidRPr="009A4919" w:rsidDel="00CD76F8" w:rsidRDefault="00CE21BE" w:rsidP="00F34D75">
            <w:pPr>
              <w:rPr>
                <w:del w:id="614" w:author="Pande, Amitkumar" w:date="2020-10-02T16:59:00Z"/>
                <w:moveFrom w:id="615" w:author="Pande, Amitkumar" w:date="2020-09-14T11:46:00Z"/>
              </w:rPr>
            </w:pPr>
            <w:moveFrom w:id="616" w:author="Pande, Amitkumar" w:date="2020-09-14T11:46:00Z">
              <w:del w:id="617" w:author="Pande, Amitkumar" w:date="2020-10-02T16:59:00Z">
                <w:r w:rsidRPr="009A4919" w:rsidDel="00CD76F8">
                  <w:delText>Title</w:delText>
                </w:r>
                <w:bookmarkStart w:id="618" w:name="_Toc52555947"/>
                <w:bookmarkStart w:id="619" w:name="_Toc52556037"/>
                <w:bookmarkStart w:id="620" w:name="_Toc55829217"/>
                <w:bookmarkStart w:id="621" w:name="_Toc55829307"/>
                <w:bookmarkStart w:id="622" w:name="_Toc62133164"/>
                <w:bookmarkStart w:id="623" w:name="_Toc63182037"/>
                <w:bookmarkStart w:id="624" w:name="_Toc63937053"/>
                <w:bookmarkStart w:id="625" w:name="_Toc64441261"/>
                <w:bookmarkStart w:id="626" w:name="_Toc64441400"/>
                <w:bookmarkEnd w:id="618"/>
                <w:bookmarkEnd w:id="619"/>
                <w:bookmarkEnd w:id="620"/>
                <w:bookmarkEnd w:id="621"/>
                <w:bookmarkEnd w:id="622"/>
                <w:bookmarkEnd w:id="623"/>
                <w:bookmarkEnd w:id="624"/>
                <w:bookmarkEnd w:id="625"/>
                <w:bookmarkEnd w:id="626"/>
              </w:del>
            </w:moveFrom>
          </w:p>
        </w:tc>
        <w:tc>
          <w:tcPr>
            <w:tcW w:w="3240" w:type="dxa"/>
            <w:shd w:val="clear" w:color="auto" w:fill="E7E6E6" w:themeFill="background2"/>
          </w:tcPr>
          <w:p w14:paraId="7D1D6920" w14:textId="61496612" w:rsidR="00CE21BE" w:rsidDel="00CD76F8" w:rsidRDefault="00CE21BE" w:rsidP="00F34D75">
            <w:pPr>
              <w:rPr>
                <w:del w:id="627" w:author="Pande, Amitkumar" w:date="2020-10-02T16:59:00Z"/>
                <w:moveFrom w:id="628" w:author="Pande, Amitkumar" w:date="2020-09-14T11:46:00Z"/>
              </w:rPr>
            </w:pPr>
            <w:moveFrom w:id="629" w:author="Pande, Amitkumar" w:date="2020-09-14T11:46:00Z">
              <w:del w:id="630" w:author="Pande, Amitkumar" w:date="2020-10-02T16:59:00Z">
                <w:r w:rsidDel="00CD76F8">
                  <w:delText>Role</w:delText>
                </w:r>
                <w:bookmarkStart w:id="631" w:name="_Toc52555948"/>
                <w:bookmarkStart w:id="632" w:name="_Toc52556038"/>
                <w:bookmarkStart w:id="633" w:name="_Toc55829218"/>
                <w:bookmarkStart w:id="634" w:name="_Toc55829308"/>
                <w:bookmarkStart w:id="635" w:name="_Toc62133165"/>
                <w:bookmarkStart w:id="636" w:name="_Toc63182038"/>
                <w:bookmarkStart w:id="637" w:name="_Toc63937054"/>
                <w:bookmarkStart w:id="638" w:name="_Toc64441262"/>
                <w:bookmarkStart w:id="639" w:name="_Toc64441401"/>
                <w:bookmarkEnd w:id="631"/>
                <w:bookmarkEnd w:id="632"/>
                <w:bookmarkEnd w:id="633"/>
                <w:bookmarkEnd w:id="634"/>
                <w:bookmarkEnd w:id="635"/>
                <w:bookmarkEnd w:id="636"/>
                <w:bookmarkEnd w:id="637"/>
                <w:bookmarkEnd w:id="638"/>
                <w:bookmarkEnd w:id="639"/>
              </w:del>
            </w:moveFrom>
          </w:p>
        </w:tc>
        <w:tc>
          <w:tcPr>
            <w:tcW w:w="2790" w:type="dxa"/>
            <w:shd w:val="clear" w:color="auto" w:fill="E7E6E6" w:themeFill="background2"/>
          </w:tcPr>
          <w:p w14:paraId="6C56EB81" w14:textId="6D191A28" w:rsidR="00CE21BE" w:rsidRPr="009A4919" w:rsidDel="00CD76F8" w:rsidRDefault="00CE21BE" w:rsidP="00F34D75">
            <w:pPr>
              <w:rPr>
                <w:del w:id="640" w:author="Pande, Amitkumar" w:date="2020-10-02T16:59:00Z"/>
                <w:moveFrom w:id="641" w:author="Pande, Amitkumar" w:date="2020-09-14T11:46:00Z"/>
              </w:rPr>
            </w:pPr>
            <w:moveFrom w:id="642" w:author="Pande, Amitkumar" w:date="2020-09-14T11:46:00Z">
              <w:del w:id="643" w:author="Pande, Amitkumar" w:date="2020-10-02T16:59:00Z">
                <w:r w:rsidDel="00CD76F8">
                  <w:delText>Email / Contact Info</w:delText>
                </w:r>
                <w:bookmarkStart w:id="644" w:name="_Toc52555949"/>
                <w:bookmarkStart w:id="645" w:name="_Toc52556039"/>
                <w:bookmarkStart w:id="646" w:name="_Toc55829219"/>
                <w:bookmarkStart w:id="647" w:name="_Toc55829309"/>
                <w:bookmarkStart w:id="648" w:name="_Toc62133166"/>
                <w:bookmarkStart w:id="649" w:name="_Toc63182039"/>
                <w:bookmarkStart w:id="650" w:name="_Toc63937055"/>
                <w:bookmarkStart w:id="651" w:name="_Toc64441263"/>
                <w:bookmarkStart w:id="652" w:name="_Toc64441402"/>
                <w:bookmarkEnd w:id="644"/>
                <w:bookmarkEnd w:id="645"/>
                <w:bookmarkEnd w:id="646"/>
                <w:bookmarkEnd w:id="647"/>
                <w:bookmarkEnd w:id="648"/>
                <w:bookmarkEnd w:id="649"/>
                <w:bookmarkEnd w:id="650"/>
                <w:bookmarkEnd w:id="651"/>
                <w:bookmarkEnd w:id="652"/>
              </w:del>
            </w:moveFrom>
          </w:p>
        </w:tc>
        <w:bookmarkStart w:id="653" w:name="_Toc52555950"/>
        <w:bookmarkStart w:id="654" w:name="_Toc52556040"/>
        <w:bookmarkStart w:id="655" w:name="_Toc55829220"/>
        <w:bookmarkStart w:id="656" w:name="_Toc55829310"/>
        <w:bookmarkStart w:id="657" w:name="_Toc62133167"/>
        <w:bookmarkStart w:id="658" w:name="_Toc63182040"/>
        <w:bookmarkStart w:id="659" w:name="_Toc63937056"/>
        <w:bookmarkStart w:id="660" w:name="_Toc64441264"/>
        <w:bookmarkStart w:id="661" w:name="_Toc64441403"/>
        <w:bookmarkEnd w:id="653"/>
        <w:bookmarkEnd w:id="654"/>
        <w:bookmarkEnd w:id="655"/>
        <w:bookmarkEnd w:id="656"/>
        <w:bookmarkEnd w:id="657"/>
        <w:bookmarkEnd w:id="658"/>
        <w:bookmarkEnd w:id="659"/>
        <w:bookmarkEnd w:id="660"/>
        <w:bookmarkEnd w:id="661"/>
      </w:tr>
      <w:tr w:rsidR="00CE21BE" w:rsidRPr="009A4919" w:rsidDel="00CD76F8" w14:paraId="5600595A" w14:textId="3FB0B727" w:rsidTr="00F34D75">
        <w:trPr>
          <w:del w:id="662" w:author="Pande, Amitkumar" w:date="2020-10-02T16:59:00Z"/>
        </w:trPr>
        <w:tc>
          <w:tcPr>
            <w:tcW w:w="2065" w:type="dxa"/>
          </w:tcPr>
          <w:p w14:paraId="5288C92A" w14:textId="5649750B" w:rsidR="00CE21BE" w:rsidRPr="009A4919" w:rsidDel="00CD76F8" w:rsidRDefault="00CE21BE" w:rsidP="00F34D75">
            <w:pPr>
              <w:rPr>
                <w:del w:id="663" w:author="Pande, Amitkumar" w:date="2020-10-02T16:59:00Z"/>
                <w:moveFrom w:id="664" w:author="Pande, Amitkumar" w:date="2020-09-14T11:46:00Z"/>
              </w:rPr>
            </w:pPr>
            <w:bookmarkStart w:id="665" w:name="_Toc52555951"/>
            <w:bookmarkStart w:id="666" w:name="_Toc52556041"/>
            <w:bookmarkStart w:id="667" w:name="_Toc55829221"/>
            <w:bookmarkStart w:id="668" w:name="_Toc55829311"/>
            <w:bookmarkStart w:id="669" w:name="_Toc62133168"/>
            <w:bookmarkStart w:id="670" w:name="_Toc63182041"/>
            <w:bookmarkStart w:id="671" w:name="_Toc63937057"/>
            <w:bookmarkStart w:id="672" w:name="_Toc64441265"/>
            <w:bookmarkStart w:id="673" w:name="_Toc64441404"/>
            <w:bookmarkEnd w:id="665"/>
            <w:bookmarkEnd w:id="666"/>
            <w:bookmarkEnd w:id="667"/>
            <w:bookmarkEnd w:id="668"/>
            <w:bookmarkEnd w:id="669"/>
            <w:bookmarkEnd w:id="670"/>
            <w:bookmarkEnd w:id="671"/>
            <w:bookmarkEnd w:id="672"/>
            <w:bookmarkEnd w:id="673"/>
          </w:p>
        </w:tc>
        <w:tc>
          <w:tcPr>
            <w:tcW w:w="2340" w:type="dxa"/>
          </w:tcPr>
          <w:p w14:paraId="649A3137" w14:textId="5B1C1B35" w:rsidR="00CE21BE" w:rsidRPr="009A4919" w:rsidDel="00CD76F8" w:rsidRDefault="00CE21BE" w:rsidP="00F34D75">
            <w:pPr>
              <w:rPr>
                <w:del w:id="674" w:author="Pande, Amitkumar" w:date="2020-10-02T16:59:00Z"/>
                <w:moveFrom w:id="675" w:author="Pande, Amitkumar" w:date="2020-09-14T11:46:00Z"/>
              </w:rPr>
            </w:pPr>
            <w:bookmarkStart w:id="676" w:name="_Toc52555952"/>
            <w:bookmarkStart w:id="677" w:name="_Toc52556042"/>
            <w:bookmarkStart w:id="678" w:name="_Toc55829222"/>
            <w:bookmarkStart w:id="679" w:name="_Toc55829312"/>
            <w:bookmarkStart w:id="680" w:name="_Toc62133169"/>
            <w:bookmarkStart w:id="681" w:name="_Toc63182042"/>
            <w:bookmarkStart w:id="682" w:name="_Toc63937058"/>
            <w:bookmarkStart w:id="683" w:name="_Toc64441266"/>
            <w:bookmarkStart w:id="684" w:name="_Toc64441405"/>
            <w:bookmarkEnd w:id="676"/>
            <w:bookmarkEnd w:id="677"/>
            <w:bookmarkEnd w:id="678"/>
            <w:bookmarkEnd w:id="679"/>
            <w:bookmarkEnd w:id="680"/>
            <w:bookmarkEnd w:id="681"/>
            <w:bookmarkEnd w:id="682"/>
            <w:bookmarkEnd w:id="683"/>
            <w:bookmarkEnd w:id="684"/>
          </w:p>
        </w:tc>
        <w:tc>
          <w:tcPr>
            <w:tcW w:w="3240" w:type="dxa"/>
          </w:tcPr>
          <w:p w14:paraId="0A5EE679" w14:textId="604CB5E4" w:rsidR="00CE21BE" w:rsidRPr="009A4919" w:rsidDel="00CD76F8" w:rsidRDefault="00CE21BE" w:rsidP="00F34D75">
            <w:pPr>
              <w:rPr>
                <w:del w:id="685" w:author="Pande, Amitkumar" w:date="2020-10-02T16:59:00Z"/>
                <w:moveFrom w:id="686" w:author="Pande, Amitkumar" w:date="2020-09-14T11:46:00Z"/>
              </w:rPr>
            </w:pPr>
            <w:bookmarkStart w:id="687" w:name="_Toc52555953"/>
            <w:bookmarkStart w:id="688" w:name="_Toc52556043"/>
            <w:bookmarkStart w:id="689" w:name="_Toc55829223"/>
            <w:bookmarkStart w:id="690" w:name="_Toc55829313"/>
            <w:bookmarkStart w:id="691" w:name="_Toc62133170"/>
            <w:bookmarkStart w:id="692" w:name="_Toc63182043"/>
            <w:bookmarkStart w:id="693" w:name="_Toc63937059"/>
            <w:bookmarkStart w:id="694" w:name="_Toc64441267"/>
            <w:bookmarkStart w:id="695" w:name="_Toc64441406"/>
            <w:bookmarkEnd w:id="687"/>
            <w:bookmarkEnd w:id="688"/>
            <w:bookmarkEnd w:id="689"/>
            <w:bookmarkEnd w:id="690"/>
            <w:bookmarkEnd w:id="691"/>
            <w:bookmarkEnd w:id="692"/>
            <w:bookmarkEnd w:id="693"/>
            <w:bookmarkEnd w:id="694"/>
            <w:bookmarkEnd w:id="695"/>
          </w:p>
        </w:tc>
        <w:tc>
          <w:tcPr>
            <w:tcW w:w="2790" w:type="dxa"/>
          </w:tcPr>
          <w:p w14:paraId="75BC5B1D" w14:textId="79EACC68" w:rsidR="00CE21BE" w:rsidRPr="009A4919" w:rsidDel="00CD76F8" w:rsidRDefault="00CE21BE" w:rsidP="00F34D75">
            <w:pPr>
              <w:rPr>
                <w:del w:id="696" w:author="Pande, Amitkumar" w:date="2020-10-02T16:59:00Z"/>
                <w:moveFrom w:id="697" w:author="Pande, Amitkumar" w:date="2020-09-14T11:46:00Z"/>
              </w:rPr>
            </w:pPr>
            <w:bookmarkStart w:id="698" w:name="_Toc52555954"/>
            <w:bookmarkStart w:id="699" w:name="_Toc52556044"/>
            <w:bookmarkStart w:id="700" w:name="_Toc55829224"/>
            <w:bookmarkStart w:id="701" w:name="_Toc55829314"/>
            <w:bookmarkStart w:id="702" w:name="_Toc62133171"/>
            <w:bookmarkStart w:id="703" w:name="_Toc63182044"/>
            <w:bookmarkStart w:id="704" w:name="_Toc63937060"/>
            <w:bookmarkStart w:id="705" w:name="_Toc64441268"/>
            <w:bookmarkStart w:id="706" w:name="_Toc64441407"/>
            <w:bookmarkEnd w:id="698"/>
            <w:bookmarkEnd w:id="699"/>
            <w:bookmarkEnd w:id="700"/>
            <w:bookmarkEnd w:id="701"/>
            <w:bookmarkEnd w:id="702"/>
            <w:bookmarkEnd w:id="703"/>
            <w:bookmarkEnd w:id="704"/>
            <w:bookmarkEnd w:id="705"/>
            <w:bookmarkEnd w:id="706"/>
          </w:p>
        </w:tc>
        <w:bookmarkStart w:id="707" w:name="_Toc52555955"/>
        <w:bookmarkStart w:id="708" w:name="_Toc52556045"/>
        <w:bookmarkStart w:id="709" w:name="_Toc55829225"/>
        <w:bookmarkStart w:id="710" w:name="_Toc55829315"/>
        <w:bookmarkStart w:id="711" w:name="_Toc62133172"/>
        <w:bookmarkStart w:id="712" w:name="_Toc63182045"/>
        <w:bookmarkStart w:id="713" w:name="_Toc63937061"/>
        <w:bookmarkStart w:id="714" w:name="_Toc64441269"/>
        <w:bookmarkStart w:id="715" w:name="_Toc64441408"/>
        <w:bookmarkEnd w:id="707"/>
        <w:bookmarkEnd w:id="708"/>
        <w:bookmarkEnd w:id="709"/>
        <w:bookmarkEnd w:id="710"/>
        <w:bookmarkEnd w:id="711"/>
        <w:bookmarkEnd w:id="712"/>
        <w:bookmarkEnd w:id="713"/>
        <w:bookmarkEnd w:id="714"/>
        <w:bookmarkEnd w:id="715"/>
      </w:tr>
    </w:tbl>
    <w:p w14:paraId="6670A83C" w14:textId="6F80379B" w:rsidR="00CE21BE" w:rsidDel="00011E2B" w:rsidRDefault="00CE21BE" w:rsidP="00CE21BE">
      <w:pPr>
        <w:pStyle w:val="NoSpacing"/>
        <w:tabs>
          <w:tab w:val="left" w:pos="2160"/>
          <w:tab w:val="left" w:pos="4500"/>
        </w:tabs>
        <w:ind w:left="90"/>
        <w:rPr>
          <w:del w:id="716" w:author="Pande, Amitkumar" w:date="2020-09-22T20:14:00Z"/>
          <w:moveFrom w:id="717" w:author="Pande, Amitkumar" w:date="2020-09-14T11:46:00Z"/>
          <w:rStyle w:val="Strong"/>
          <w:b w:val="0"/>
          <w:i/>
          <w:color w:val="7F7F7F" w:themeColor="text1" w:themeTint="80"/>
        </w:rPr>
      </w:pPr>
      <w:moveFrom w:id="718" w:author="Pande, Amitkumar" w:date="2020-09-14T11:46:00Z">
        <w:del w:id="719" w:author="Pande, Amitkumar" w:date="2020-09-22T20:14:00Z">
          <w:r w:rsidDel="00011E2B">
            <w:rPr>
              <w:rStyle w:val="Strong"/>
              <w:b w:val="0"/>
              <w:i/>
              <w:color w:val="7F7F7F" w:themeColor="text1" w:themeTint="80"/>
            </w:rPr>
            <w:delText>Steve Jones</w:delText>
          </w:r>
          <w:r w:rsidDel="00011E2B">
            <w:rPr>
              <w:rStyle w:val="Strong"/>
              <w:b w:val="0"/>
              <w:i/>
              <w:color w:val="7F7F7F" w:themeColor="text1" w:themeTint="80"/>
            </w:rPr>
            <w:tab/>
            <w:delText>Delivery Manager</w:delText>
          </w:r>
          <w:r w:rsidDel="00011E2B">
            <w:rPr>
              <w:rStyle w:val="Strong"/>
              <w:b w:val="0"/>
              <w:i/>
              <w:color w:val="7F7F7F" w:themeColor="text1" w:themeTint="80"/>
            </w:rPr>
            <w:tab/>
            <w:delText>Project Manager</w:delText>
          </w:r>
          <w:bookmarkStart w:id="720" w:name="_Toc51764510"/>
          <w:bookmarkStart w:id="721" w:name="_Toc52549660"/>
          <w:bookmarkStart w:id="722" w:name="_Toc52555956"/>
          <w:bookmarkStart w:id="723" w:name="_Toc52556046"/>
          <w:bookmarkStart w:id="724" w:name="_Toc55829226"/>
          <w:bookmarkStart w:id="725" w:name="_Toc55829316"/>
          <w:bookmarkStart w:id="726" w:name="_Toc62133173"/>
          <w:bookmarkStart w:id="727" w:name="_Toc63182046"/>
          <w:bookmarkStart w:id="728" w:name="_Toc63937062"/>
          <w:bookmarkStart w:id="729" w:name="_Toc64441270"/>
          <w:bookmarkStart w:id="730" w:name="_Toc64441409"/>
          <w:bookmarkEnd w:id="720"/>
          <w:bookmarkEnd w:id="721"/>
          <w:bookmarkEnd w:id="722"/>
          <w:bookmarkEnd w:id="723"/>
          <w:bookmarkEnd w:id="724"/>
          <w:bookmarkEnd w:id="725"/>
          <w:bookmarkEnd w:id="726"/>
          <w:bookmarkEnd w:id="727"/>
          <w:bookmarkEnd w:id="728"/>
          <w:bookmarkEnd w:id="729"/>
          <w:bookmarkEnd w:id="730"/>
        </w:del>
      </w:moveFrom>
    </w:p>
    <w:p w14:paraId="63227008" w14:textId="24E21CB6" w:rsidR="00CE21BE" w:rsidDel="00011E2B" w:rsidRDefault="00CE21BE" w:rsidP="00D741C4">
      <w:pPr>
        <w:pStyle w:val="NoSpacing"/>
        <w:tabs>
          <w:tab w:val="left" w:pos="2160"/>
          <w:tab w:val="left" w:pos="4500"/>
        </w:tabs>
        <w:ind w:left="90"/>
        <w:rPr>
          <w:del w:id="731" w:author="Pande, Amitkumar" w:date="2020-09-22T20:14:00Z"/>
          <w:moveFrom w:id="732" w:author="Pande, Amitkumar" w:date="2020-09-14T11:46:00Z"/>
          <w:rStyle w:val="Strong"/>
          <w:b w:val="0"/>
          <w:i/>
          <w:color w:val="7F7F7F" w:themeColor="text1" w:themeTint="80"/>
        </w:rPr>
      </w:pPr>
      <w:bookmarkStart w:id="733" w:name="_Toc51764511"/>
      <w:bookmarkStart w:id="734" w:name="_Toc52549661"/>
      <w:bookmarkStart w:id="735" w:name="_Toc52555957"/>
      <w:bookmarkStart w:id="736" w:name="_Toc52556047"/>
      <w:bookmarkStart w:id="737" w:name="_Toc55829227"/>
      <w:bookmarkStart w:id="738" w:name="_Toc55829317"/>
      <w:bookmarkStart w:id="739" w:name="_Toc62133174"/>
      <w:bookmarkStart w:id="740" w:name="_Toc63182047"/>
      <w:bookmarkStart w:id="741" w:name="_Toc63937063"/>
      <w:bookmarkStart w:id="742" w:name="_Toc64441271"/>
      <w:bookmarkStart w:id="743" w:name="_Toc64441410"/>
      <w:bookmarkEnd w:id="733"/>
      <w:bookmarkEnd w:id="734"/>
      <w:bookmarkEnd w:id="735"/>
      <w:bookmarkEnd w:id="736"/>
      <w:bookmarkEnd w:id="737"/>
      <w:bookmarkEnd w:id="738"/>
      <w:bookmarkEnd w:id="739"/>
      <w:bookmarkEnd w:id="740"/>
      <w:bookmarkEnd w:id="741"/>
      <w:bookmarkEnd w:id="742"/>
      <w:bookmarkEnd w:id="743"/>
    </w:p>
    <w:moveFromRangeEnd w:id="102"/>
    <w:p w14:paraId="125E1FF2" w14:textId="11743F12" w:rsidR="00011E2B" w:rsidDel="00344188" w:rsidRDefault="003946C2" w:rsidP="00CE21BE">
      <w:pPr>
        <w:pStyle w:val="NoSpacing"/>
        <w:tabs>
          <w:tab w:val="left" w:pos="2160"/>
          <w:tab w:val="left" w:pos="4500"/>
        </w:tabs>
        <w:ind w:left="90"/>
        <w:rPr>
          <w:ins w:id="744" w:author="Pande, Amitkumar" w:date="2020-09-22T20:14:00Z"/>
          <w:del w:id="745" w:author="Pande, Amitkumar" w:date="2020-09-14T11:46:00Z"/>
          <w:rStyle w:val="Strong"/>
          <w:b w:val="0"/>
          <w:i/>
          <w:color w:val="7F7F7F" w:themeColor="text1" w:themeTint="80"/>
        </w:rPr>
      </w:pPr>
      <w:del w:id="746" w:author="Pande, Amitkumar" w:date="2020-09-22T20:14:00Z">
        <w:r w:rsidRPr="003946C2" w:rsidDel="00011E2B">
          <w:delText xml:space="preserve">PROJECT </w:delText>
        </w:r>
      </w:del>
      <w:ins w:id="747" w:author="Pande, Amitkumar" w:date="2020-09-22T20:14:00Z">
        <w:del w:id="748" w:author="Pande, Amitkumar" w:date="2020-09-14T11:46:00Z">
          <w:r w:rsidR="00011E2B" w:rsidDel="00344188">
            <w:rPr>
              <w:rStyle w:val="Strong"/>
              <w:b w:val="0"/>
              <w:i/>
              <w:color w:val="7F7F7F" w:themeColor="text1" w:themeTint="80"/>
            </w:rPr>
            <w:delText>Steve Jones</w:delText>
          </w:r>
          <w:r w:rsidR="00011E2B" w:rsidDel="00344188">
            <w:rPr>
              <w:rStyle w:val="Strong"/>
              <w:b w:val="0"/>
              <w:i/>
              <w:color w:val="7F7F7F" w:themeColor="text1" w:themeTint="80"/>
            </w:rPr>
            <w:tab/>
            <w:delText>Delivery Manager</w:delText>
          </w:r>
          <w:r w:rsidR="00011E2B" w:rsidDel="00344188">
            <w:rPr>
              <w:rStyle w:val="Strong"/>
              <w:b w:val="0"/>
              <w:i/>
              <w:color w:val="7F7F7F" w:themeColor="text1" w:themeTint="80"/>
            </w:rPr>
            <w:tab/>
            <w:delText>Project Manager</w:delText>
          </w:r>
          <w:bookmarkStart w:id="749" w:name="_Toc51764512"/>
          <w:bookmarkStart w:id="750" w:name="_Toc52549662"/>
          <w:bookmarkStart w:id="751" w:name="_Toc52555958"/>
          <w:bookmarkStart w:id="752" w:name="_Toc52556048"/>
          <w:bookmarkStart w:id="753" w:name="_Toc55829228"/>
          <w:bookmarkStart w:id="754" w:name="_Toc55829318"/>
          <w:bookmarkStart w:id="755" w:name="_Toc62133175"/>
          <w:bookmarkStart w:id="756" w:name="_Toc63182048"/>
          <w:bookmarkStart w:id="757" w:name="_Toc63937064"/>
          <w:bookmarkStart w:id="758" w:name="_Toc64441272"/>
          <w:bookmarkStart w:id="759" w:name="_Toc64441411"/>
          <w:bookmarkEnd w:id="749"/>
          <w:bookmarkEnd w:id="750"/>
          <w:bookmarkEnd w:id="751"/>
          <w:bookmarkEnd w:id="752"/>
          <w:bookmarkEnd w:id="753"/>
          <w:bookmarkEnd w:id="754"/>
          <w:bookmarkEnd w:id="755"/>
          <w:bookmarkEnd w:id="756"/>
          <w:bookmarkEnd w:id="757"/>
          <w:bookmarkEnd w:id="758"/>
          <w:bookmarkEnd w:id="759"/>
        </w:del>
      </w:ins>
    </w:p>
    <w:p w14:paraId="3FFC3838" w14:textId="77777777" w:rsidR="00011E2B" w:rsidDel="00344188" w:rsidRDefault="00011E2B" w:rsidP="00D741C4">
      <w:pPr>
        <w:pStyle w:val="NoSpacing"/>
        <w:tabs>
          <w:tab w:val="left" w:pos="2160"/>
          <w:tab w:val="left" w:pos="4500"/>
        </w:tabs>
        <w:ind w:left="90"/>
        <w:rPr>
          <w:ins w:id="760" w:author="Pande, Amitkumar" w:date="2020-09-22T20:14:00Z"/>
          <w:del w:id="761" w:author="Pande, Amitkumar" w:date="2020-09-14T11:46:00Z"/>
          <w:rStyle w:val="Strong"/>
          <w:b w:val="0"/>
          <w:i/>
          <w:color w:val="7F7F7F" w:themeColor="text1" w:themeTint="80"/>
        </w:rPr>
      </w:pPr>
      <w:bookmarkStart w:id="762" w:name="_Toc51764513"/>
      <w:bookmarkStart w:id="763" w:name="_Toc52549663"/>
      <w:bookmarkStart w:id="764" w:name="_Toc52555959"/>
      <w:bookmarkStart w:id="765" w:name="_Toc52556049"/>
      <w:bookmarkStart w:id="766" w:name="_Toc55829229"/>
      <w:bookmarkStart w:id="767" w:name="_Toc55829319"/>
      <w:bookmarkStart w:id="768" w:name="_Toc62133176"/>
      <w:bookmarkStart w:id="769" w:name="_Toc63182049"/>
      <w:bookmarkStart w:id="770" w:name="_Toc63937065"/>
      <w:bookmarkStart w:id="771" w:name="_Toc64441273"/>
      <w:bookmarkStart w:id="772" w:name="_Toc64441412"/>
      <w:bookmarkEnd w:id="762"/>
      <w:bookmarkEnd w:id="763"/>
      <w:bookmarkEnd w:id="764"/>
      <w:bookmarkEnd w:id="765"/>
      <w:bookmarkEnd w:id="766"/>
      <w:bookmarkEnd w:id="767"/>
      <w:bookmarkEnd w:id="768"/>
      <w:bookmarkEnd w:id="769"/>
      <w:bookmarkEnd w:id="770"/>
      <w:bookmarkEnd w:id="771"/>
      <w:bookmarkEnd w:id="772"/>
    </w:p>
    <w:p w14:paraId="5BED9B99" w14:textId="5FBEAC54" w:rsidR="003558C9" w:rsidRDefault="00011E2B">
      <w:pPr>
        <w:pStyle w:val="Heading2"/>
        <w:spacing w:after="240"/>
        <w:rPr>
          <w:ins w:id="773" w:author="Pande, Amitkumar" w:date="2020-09-14T12:05:00Z"/>
        </w:rPr>
        <w:pPrChange w:id="774" w:author="Pande, Amitkumar" w:date="2021-01-18T11:22:00Z">
          <w:pPr>
            <w:pStyle w:val="Heading2"/>
          </w:pPr>
        </w:pPrChange>
      </w:pPr>
      <w:bookmarkStart w:id="775" w:name="_Toc64441413"/>
      <w:ins w:id="776" w:author="Pande, Amitkumar" w:date="2020-09-22T20:14:00Z">
        <w:r w:rsidRPr="003946C2">
          <w:t>P</w:t>
        </w:r>
        <w:r>
          <w:t>roject</w:t>
        </w:r>
        <w:r w:rsidRPr="003946C2">
          <w:t xml:space="preserve"> </w:t>
        </w:r>
      </w:ins>
      <w:r w:rsidR="003946C2" w:rsidRPr="003946C2">
        <w:t>S</w:t>
      </w:r>
      <w:del w:id="777" w:author="Pande, Amitkumar" w:date="2020-09-22T20:14:00Z">
        <w:r w:rsidR="003946C2" w:rsidRPr="003946C2" w:rsidDel="00011E2B">
          <w:delText>UCCESS CRITERIA</w:delText>
        </w:r>
      </w:del>
      <w:ins w:id="778" w:author="Pande, Amitkumar" w:date="2020-09-22T20:14:00Z">
        <w:r>
          <w:t xml:space="preserve">uccess </w:t>
        </w:r>
        <w:r w:rsidRPr="00193408">
          <w:rPr>
            <w:lang w:val="en-GB"/>
            <w:rPrChange w:id="779" w:author="Pande, Amitkumar" w:date="2021-01-18T11:22:00Z">
              <w:rPr/>
            </w:rPrChange>
          </w:rPr>
          <w:t>Criteria</w:t>
        </w:r>
      </w:ins>
      <w:bookmarkEnd w:id="775"/>
      <w:ins w:id="780" w:author="Pande, Amitkumar" w:date="2020-09-14T11:51:00Z">
        <w:r w:rsidR="00AF610A">
          <w:t xml:space="preserve"> </w:t>
        </w:r>
      </w:ins>
    </w:p>
    <w:p w14:paraId="27D0570B" w14:textId="023D2E1A" w:rsidR="003946C2" w:rsidRPr="00E236C3" w:rsidDel="00193408" w:rsidRDefault="003946C2">
      <w:pPr>
        <w:rPr>
          <w:del w:id="781" w:author="Pande, Amitkumar" w:date="2021-01-18T11:22:00Z"/>
          <w:i/>
          <w:color w:val="808080" w:themeColor="background1" w:themeShade="80"/>
          <w:highlight w:val="lightGray"/>
          <w:rPrChange w:id="782" w:author="Pande, Amitkumar" w:date="2020-09-14T12:05:00Z">
            <w:rPr>
              <w:del w:id="783" w:author="Pande, Amitkumar" w:date="2021-01-18T11:22:00Z"/>
            </w:rPr>
          </w:rPrChange>
        </w:rPr>
        <w:pPrChange w:id="784" w:author="Pande, Amitkumar" w:date="2020-09-14T12:05:00Z">
          <w:pPr>
            <w:pStyle w:val="Heading2"/>
          </w:pPr>
        </w:pPrChange>
      </w:pPr>
    </w:p>
    <w:p w14:paraId="36B09E24" w14:textId="49994AFC" w:rsidR="00DD003E" w:rsidRPr="000835B6" w:rsidRDefault="00DD003E" w:rsidP="00520D27">
      <w:pPr>
        <w:jc w:val="both"/>
        <w:rPr>
          <w:color w:val="000000" w:themeColor="text1"/>
          <w:lang w:val="en-GB"/>
        </w:rPr>
      </w:pPr>
      <w:r w:rsidRPr="00DD003E">
        <w:t xml:space="preserve">Application </w:t>
      </w:r>
      <w:r w:rsidRPr="000835B6">
        <w:rPr>
          <w:color w:val="000000" w:themeColor="text1"/>
          <w:lang w:val="en-GB"/>
        </w:rPr>
        <w:t>performance under test environment will define the success</w:t>
      </w:r>
    </w:p>
    <w:p w14:paraId="39E8E89E" w14:textId="3AF485A8" w:rsidR="000835B6" w:rsidRDefault="000835B6" w:rsidP="000835B6">
      <w:pPr>
        <w:numPr>
          <w:ilvl w:val="0"/>
          <w:numId w:val="32"/>
        </w:numPr>
        <w:rPr>
          <w:color w:val="000000" w:themeColor="text1"/>
          <w:lang w:val="en-GB"/>
        </w:rPr>
      </w:pPr>
      <w:r w:rsidRPr="000835B6">
        <w:rPr>
          <w:color w:val="000000" w:themeColor="text1"/>
          <w:lang w:val="en-GB"/>
        </w:rPr>
        <w:t>Implementing the proposed solution in development environment</w:t>
      </w:r>
    </w:p>
    <w:p w14:paraId="51B84177" w14:textId="3C304B58" w:rsidR="00F601C7" w:rsidRDefault="00F601C7" w:rsidP="000835B6">
      <w:pPr>
        <w:numPr>
          <w:ilvl w:val="0"/>
          <w:numId w:val="32"/>
        </w:numPr>
        <w:rPr>
          <w:color w:val="000000" w:themeColor="text1"/>
          <w:lang w:val="en-GB"/>
        </w:rPr>
      </w:pPr>
      <w:r>
        <w:rPr>
          <w:color w:val="000000" w:themeColor="text1"/>
          <w:lang w:val="en-GB"/>
        </w:rPr>
        <w:t xml:space="preserve">Reflecting the extracted </w:t>
      </w:r>
      <w:r w:rsidR="00090931">
        <w:rPr>
          <w:color w:val="000000" w:themeColor="text1"/>
          <w:lang w:val="en-GB"/>
        </w:rPr>
        <w:t xml:space="preserve">key entities </w:t>
      </w:r>
      <w:r>
        <w:rPr>
          <w:color w:val="000000" w:themeColor="text1"/>
          <w:lang w:val="en-GB"/>
        </w:rPr>
        <w:t xml:space="preserve">on the </w:t>
      </w:r>
      <w:r w:rsidR="00090931">
        <w:rPr>
          <w:color w:val="000000" w:themeColor="text1"/>
          <w:lang w:val="en-GB"/>
        </w:rPr>
        <w:t xml:space="preserve">user profile </w:t>
      </w:r>
      <w:r>
        <w:rPr>
          <w:color w:val="000000" w:themeColor="text1"/>
          <w:lang w:val="en-GB"/>
        </w:rPr>
        <w:t>user interface.</w:t>
      </w:r>
    </w:p>
    <w:p w14:paraId="79A48F9F" w14:textId="2D0218BD" w:rsidR="0069783D" w:rsidRDefault="0069783D" w:rsidP="000835B6">
      <w:pPr>
        <w:numPr>
          <w:ilvl w:val="0"/>
          <w:numId w:val="32"/>
        </w:numPr>
        <w:rPr>
          <w:color w:val="000000" w:themeColor="text1"/>
          <w:lang w:val="en-GB"/>
        </w:rPr>
      </w:pPr>
      <w:r>
        <w:rPr>
          <w:color w:val="000000" w:themeColor="text1"/>
          <w:lang w:val="en-GB"/>
        </w:rPr>
        <w:t>Reduction in cycle time to fill-up a vacancy.</w:t>
      </w:r>
    </w:p>
    <w:p w14:paraId="447BD045" w14:textId="1713D9E5" w:rsidR="00090931" w:rsidRPr="00090931" w:rsidRDefault="00090931" w:rsidP="00090931">
      <w:pPr>
        <w:numPr>
          <w:ilvl w:val="0"/>
          <w:numId w:val="32"/>
        </w:numPr>
        <w:rPr>
          <w:color w:val="000000" w:themeColor="text1"/>
          <w:lang w:val="en-GB"/>
        </w:rPr>
      </w:pPr>
      <w:r>
        <w:rPr>
          <w:color w:val="000000" w:themeColor="text1"/>
          <w:lang w:val="en-GB"/>
        </w:rPr>
        <w:t>Needed F1 Score of model greater than 75%.</w:t>
      </w:r>
    </w:p>
    <w:p w14:paraId="0B36367C" w14:textId="49C56406" w:rsidR="00F601C7" w:rsidRPr="000835B6" w:rsidRDefault="00F601C7" w:rsidP="000835B6">
      <w:pPr>
        <w:numPr>
          <w:ilvl w:val="0"/>
          <w:numId w:val="32"/>
        </w:numPr>
        <w:rPr>
          <w:color w:val="000000" w:themeColor="text1"/>
          <w:lang w:val="en-GB"/>
        </w:rPr>
      </w:pPr>
      <w:r>
        <w:rPr>
          <w:color w:val="000000" w:themeColor="text1"/>
          <w:lang w:val="en-GB"/>
        </w:rPr>
        <w:lastRenderedPageBreak/>
        <w:t>Significant reduction in human effort and cost.</w:t>
      </w:r>
    </w:p>
    <w:p w14:paraId="134A52A3" w14:textId="77777777" w:rsidR="000835B6" w:rsidRDefault="000835B6" w:rsidP="000835B6"/>
    <w:p w14:paraId="427E6657" w14:textId="222FBE9B" w:rsidR="00FD305E" w:rsidDel="000E6E0C" w:rsidRDefault="00FD305E" w:rsidP="00FD305E">
      <w:pPr>
        <w:numPr>
          <w:ilvl w:val="0"/>
          <w:numId w:val="27"/>
        </w:numPr>
        <w:rPr>
          <w:del w:id="785" w:author="Pande, Amitkumar" w:date="2020-10-02T17:30:00Z"/>
        </w:rPr>
      </w:pPr>
      <w:del w:id="786" w:author="Pande, Amitkumar" w:date="2020-10-02T17:30:00Z">
        <w:r w:rsidDel="000E6E0C">
          <w:delText xml:space="preserve">Help </w:delText>
        </w:r>
      </w:del>
      <w:del w:id="787" w:author="Pande, Amitkumar" w:date="2020-10-02T16:53:00Z">
        <w:r w:rsidDel="00703DC7">
          <w:delText>customer</w:delText>
        </w:r>
      </w:del>
      <w:del w:id="788" w:author="Pande, Amitkumar" w:date="2020-10-02T16:54:00Z">
        <w:r w:rsidDel="00703DC7">
          <w:delText xml:space="preserve"> </w:delText>
        </w:r>
      </w:del>
      <w:del w:id="789" w:author="Pande, Amitkumar" w:date="2020-10-02T17:30:00Z">
        <w:r w:rsidDel="000E6E0C">
          <w:delText>implement use of managed services to replace some always running EC2 instances. Example: Transcoding application</w:delText>
        </w:r>
        <w:bookmarkStart w:id="790" w:name="_Toc52555961"/>
        <w:bookmarkStart w:id="791" w:name="_Toc52556051"/>
        <w:bookmarkStart w:id="792" w:name="_Toc55829231"/>
        <w:bookmarkStart w:id="793" w:name="_Toc55829321"/>
        <w:bookmarkStart w:id="794" w:name="_Toc62133178"/>
        <w:bookmarkStart w:id="795" w:name="_Toc63182051"/>
        <w:bookmarkStart w:id="796" w:name="_Toc63937067"/>
        <w:bookmarkStart w:id="797" w:name="_Toc64441275"/>
        <w:bookmarkStart w:id="798" w:name="_Toc64441414"/>
        <w:bookmarkEnd w:id="790"/>
        <w:bookmarkEnd w:id="791"/>
        <w:bookmarkEnd w:id="792"/>
        <w:bookmarkEnd w:id="793"/>
        <w:bookmarkEnd w:id="794"/>
        <w:bookmarkEnd w:id="795"/>
        <w:bookmarkEnd w:id="796"/>
        <w:bookmarkEnd w:id="797"/>
        <w:bookmarkEnd w:id="798"/>
      </w:del>
    </w:p>
    <w:p w14:paraId="3D24DFF5" w14:textId="611A2A4C" w:rsidR="00FD305E" w:rsidDel="000E6E0C" w:rsidRDefault="00FD305E" w:rsidP="00C45F0E">
      <w:pPr>
        <w:numPr>
          <w:ilvl w:val="0"/>
          <w:numId w:val="27"/>
        </w:numPr>
        <w:rPr>
          <w:del w:id="799" w:author="Pande, Amitkumar" w:date="2020-10-02T17:30:00Z"/>
        </w:rPr>
      </w:pPr>
      <w:del w:id="800" w:author="Pande, Amitkumar" w:date="2020-10-02T17:30:00Z">
        <w:r w:rsidDel="000E6E0C">
          <w:delText xml:space="preserve">Understand and help the </w:delText>
        </w:r>
      </w:del>
      <w:del w:id="801" w:author="Pande, Amitkumar" w:date="2020-10-02T16:53:00Z">
        <w:r w:rsidDel="00703DC7">
          <w:delText>customer</w:delText>
        </w:r>
      </w:del>
      <w:del w:id="802" w:author="Pande, Amitkumar" w:date="2020-10-02T16:54:00Z">
        <w:r w:rsidDel="00703DC7">
          <w:delText xml:space="preserve"> </w:delText>
        </w:r>
      </w:del>
      <w:del w:id="803" w:author="Pande, Amitkumar" w:date="2020-10-02T17:30:00Z">
        <w:r w:rsidDel="000E6E0C">
          <w:delText>on implementing best practices on automation of DevOps process.</w:delText>
        </w:r>
        <w:bookmarkStart w:id="804" w:name="_Toc52555962"/>
        <w:bookmarkStart w:id="805" w:name="_Toc52556052"/>
        <w:bookmarkStart w:id="806" w:name="_Toc55829232"/>
        <w:bookmarkStart w:id="807" w:name="_Toc55829322"/>
        <w:bookmarkStart w:id="808" w:name="_Toc62133179"/>
        <w:bookmarkStart w:id="809" w:name="_Toc63182052"/>
        <w:bookmarkStart w:id="810" w:name="_Toc63937068"/>
        <w:bookmarkStart w:id="811" w:name="_Toc64441276"/>
        <w:bookmarkStart w:id="812" w:name="_Toc64441415"/>
        <w:bookmarkEnd w:id="804"/>
        <w:bookmarkEnd w:id="805"/>
        <w:bookmarkEnd w:id="806"/>
        <w:bookmarkEnd w:id="807"/>
        <w:bookmarkEnd w:id="808"/>
        <w:bookmarkEnd w:id="809"/>
        <w:bookmarkEnd w:id="810"/>
        <w:bookmarkEnd w:id="811"/>
        <w:bookmarkEnd w:id="812"/>
      </w:del>
    </w:p>
    <w:p w14:paraId="5DDF6473" w14:textId="003585C7" w:rsidR="008A0E74" w:rsidRPr="00090931" w:rsidRDefault="008F4BDF" w:rsidP="008A0E74">
      <w:pPr>
        <w:pStyle w:val="Heading2"/>
        <w:spacing w:after="240"/>
        <w:rPr>
          <w:ins w:id="813" w:author="Pande, Amitkumar" w:date="2020-09-14T11:25:00Z"/>
        </w:rPr>
      </w:pPr>
      <w:bookmarkStart w:id="814" w:name="_Toc64441416"/>
      <w:ins w:id="815" w:author="Pande, Amitkumar" w:date="2020-09-14T11:22:00Z">
        <w:r w:rsidRPr="004C5D17">
          <w:t>Pre-</w:t>
        </w:r>
      </w:ins>
      <w:ins w:id="816" w:author="Pande, Amitkumar" w:date="2020-09-17T19:43:00Z">
        <w:r w:rsidR="002E2C23">
          <w:t>R</w:t>
        </w:r>
      </w:ins>
      <w:ins w:id="817" w:author="Pande, Amitkumar" w:date="2020-09-14T11:22:00Z">
        <w:r w:rsidRPr="004C5D17">
          <w:t>equisites</w:t>
        </w:r>
      </w:ins>
      <w:bookmarkEnd w:id="814"/>
    </w:p>
    <w:p w14:paraId="76A73969" w14:textId="77777777" w:rsidR="00C31298" w:rsidRPr="00C31298" w:rsidRDefault="00C31298" w:rsidP="00C31298">
      <w:pPr>
        <w:numPr>
          <w:ilvl w:val="0"/>
          <w:numId w:val="32"/>
        </w:numPr>
        <w:rPr>
          <w:color w:val="000000" w:themeColor="text1"/>
          <w:lang w:val="en-GB"/>
        </w:rPr>
      </w:pPr>
      <w:r w:rsidRPr="00C31298">
        <w:t xml:space="preserve">Architecture diagram, </w:t>
      </w:r>
      <w:r w:rsidRPr="00C31298">
        <w:rPr>
          <w:color w:val="000000" w:themeColor="text1"/>
          <w:lang w:val="en-GB"/>
        </w:rPr>
        <w:t>documentation, inventory and performance details of the existing environment will be made available</w:t>
      </w:r>
    </w:p>
    <w:p w14:paraId="5DCD7556" w14:textId="77777777" w:rsidR="00C31298" w:rsidRPr="00C31298" w:rsidRDefault="00C31298" w:rsidP="00C31298">
      <w:pPr>
        <w:numPr>
          <w:ilvl w:val="0"/>
          <w:numId w:val="32"/>
        </w:numPr>
        <w:rPr>
          <w:color w:val="000000" w:themeColor="text1"/>
          <w:lang w:val="en-GB"/>
        </w:rPr>
      </w:pPr>
      <w:r w:rsidRPr="00C31298">
        <w:rPr>
          <w:color w:val="000000" w:themeColor="text1"/>
          <w:lang w:val="en-GB"/>
        </w:rPr>
        <w:t>AWS Administrator/necessary access to AWS Partner to start and work on the project</w:t>
      </w:r>
    </w:p>
    <w:p w14:paraId="685FC3D2" w14:textId="77777777" w:rsidR="00C31298" w:rsidRPr="00C31298" w:rsidRDefault="00C31298" w:rsidP="00C31298">
      <w:pPr>
        <w:numPr>
          <w:ilvl w:val="0"/>
          <w:numId w:val="32"/>
        </w:numPr>
        <w:rPr>
          <w:color w:val="000000" w:themeColor="text1"/>
          <w:lang w:val="en-GB"/>
        </w:rPr>
      </w:pPr>
      <w:r w:rsidRPr="00C31298">
        <w:rPr>
          <w:color w:val="000000" w:themeColor="text1"/>
          <w:lang w:val="en-GB"/>
        </w:rPr>
        <w:t>Customer to provide support on understanding the Stored Procedures and business logic</w:t>
      </w:r>
    </w:p>
    <w:p w14:paraId="3DD54E63" w14:textId="006DFD5B" w:rsidR="007E6F51" w:rsidRDefault="00C31298">
      <w:pPr>
        <w:numPr>
          <w:ilvl w:val="0"/>
          <w:numId w:val="32"/>
        </w:numPr>
        <w:pPrChange w:id="818" w:author="Pande, Amitkumar" w:date="2020-09-14T11:23:00Z">
          <w:pPr/>
        </w:pPrChange>
      </w:pPr>
      <w:r w:rsidRPr="00C31298">
        <w:rPr>
          <w:color w:val="000000" w:themeColor="text1"/>
          <w:lang w:val="en-GB"/>
        </w:rPr>
        <w:t>Assign an executive to</w:t>
      </w:r>
      <w:r w:rsidRPr="00C31298">
        <w:t xml:space="preserve"> work collaboratively with joint accountability of the program</w:t>
      </w:r>
      <w:r w:rsidR="00090931">
        <w:t>, also 2-3 workforce will be required if not going for paid labelling of entities.</w:t>
      </w:r>
    </w:p>
    <w:p w14:paraId="60D4322C" w14:textId="59F80C29" w:rsidR="009F231B" w:rsidRDefault="009F231B"/>
    <w:p w14:paraId="1D2ED088" w14:textId="77777777" w:rsidR="006720A9" w:rsidRPr="00F34D75" w:rsidRDefault="006720A9" w:rsidP="006720A9">
      <w:pPr>
        <w:pStyle w:val="Heading2"/>
        <w:rPr>
          <w:lang w:val="en-GB"/>
        </w:rPr>
      </w:pPr>
      <w:bookmarkStart w:id="819" w:name="_Toc64441417"/>
      <w:r w:rsidRPr="00F34D75">
        <w:rPr>
          <w:lang w:val="en-GB"/>
        </w:rPr>
        <w:t>Dependencies</w:t>
      </w:r>
      <w:bookmarkEnd w:id="819"/>
    </w:p>
    <w:p w14:paraId="2802ACAD" w14:textId="77777777" w:rsidR="006720A9" w:rsidRPr="00E236C3" w:rsidDel="00F217D3" w:rsidRDefault="006720A9" w:rsidP="006720A9">
      <w:pPr>
        <w:jc w:val="both"/>
        <w:rPr>
          <w:del w:id="820" w:author="Pande, Amitkumar" w:date="2020-10-02T18:12:00Z"/>
          <w:i/>
          <w:color w:val="808080" w:themeColor="background1" w:themeShade="80"/>
          <w:highlight w:val="lightGray"/>
        </w:rPr>
      </w:pPr>
      <w:del w:id="821" w:author="Pande, Amitkumar" w:date="2020-10-02T18:12:00Z">
        <w:r w:rsidRPr="00E236C3" w:rsidDel="00F217D3">
          <w:rPr>
            <w:i/>
            <w:color w:val="808080" w:themeColor="background1" w:themeShade="80"/>
            <w:highlight w:val="lightGray"/>
          </w:rPr>
          <w:delText>Sample:</w:delText>
        </w:r>
      </w:del>
    </w:p>
    <w:p w14:paraId="0451991B" w14:textId="1AE29368" w:rsidR="006720A9" w:rsidRDefault="006720A9" w:rsidP="006720A9">
      <w:pPr>
        <w:rPr>
          <w:ins w:id="822" w:author="Pande, Amitkumar" w:date="2020-10-08T22:51:00Z"/>
        </w:rPr>
      </w:pPr>
      <w:del w:id="823" w:author="Pande, Amitkumar" w:date="2020-09-09T18:39:00Z">
        <w:r w:rsidDel="00594EFE">
          <w:br w:type="page"/>
        </w:r>
      </w:del>
    </w:p>
    <w:p w14:paraId="6FA23EA2" w14:textId="77777777" w:rsidR="00C31298" w:rsidRPr="00C31298" w:rsidRDefault="00C31298" w:rsidP="00C31298">
      <w:pPr>
        <w:numPr>
          <w:ilvl w:val="0"/>
          <w:numId w:val="32"/>
        </w:numPr>
        <w:rPr>
          <w:color w:val="000000" w:themeColor="text1"/>
          <w:lang w:val="en-GB"/>
        </w:rPr>
      </w:pPr>
      <w:r w:rsidRPr="00C31298">
        <w:t xml:space="preserve">Project </w:t>
      </w:r>
      <w:r w:rsidRPr="00C31298">
        <w:rPr>
          <w:color w:val="000000" w:themeColor="text1"/>
          <w:lang w:val="en-GB"/>
        </w:rPr>
        <w:t>is bound by timelines due to license/data center contract expiration, Go Live needs to complete by DD-MMM-YYYY</w:t>
      </w:r>
    </w:p>
    <w:p w14:paraId="2F273106" w14:textId="77777777" w:rsidR="00C31298" w:rsidRPr="00C31298" w:rsidRDefault="00C31298" w:rsidP="00C31298">
      <w:pPr>
        <w:numPr>
          <w:ilvl w:val="0"/>
          <w:numId w:val="32"/>
        </w:numPr>
        <w:rPr>
          <w:color w:val="000000" w:themeColor="text1"/>
          <w:lang w:val="en-GB"/>
        </w:rPr>
      </w:pPr>
      <w:r w:rsidRPr="00C31298">
        <w:rPr>
          <w:color w:val="000000" w:themeColor="text1"/>
          <w:lang w:val="en-GB"/>
        </w:rPr>
        <w:t>Network bandwidth requirement for end user connectivity to AWS</w:t>
      </w:r>
    </w:p>
    <w:p w14:paraId="7E39A214" w14:textId="77777777" w:rsidR="00C31298" w:rsidRPr="00C31298" w:rsidRDefault="00C31298" w:rsidP="00C31298">
      <w:pPr>
        <w:numPr>
          <w:ilvl w:val="0"/>
          <w:numId w:val="32"/>
        </w:numPr>
        <w:rPr>
          <w:color w:val="000000" w:themeColor="text1"/>
          <w:lang w:val="en-GB"/>
        </w:rPr>
      </w:pPr>
      <w:r w:rsidRPr="00C31298">
        <w:rPr>
          <w:color w:val="000000" w:themeColor="text1"/>
          <w:lang w:val="en-GB"/>
        </w:rPr>
        <w:t xml:space="preserve">Site-to-site VPN between customer data center to AWS region </w:t>
      </w:r>
    </w:p>
    <w:p w14:paraId="55AB4207" w14:textId="77777777" w:rsidR="00C31298" w:rsidRPr="00C31298" w:rsidRDefault="00C31298" w:rsidP="00C31298">
      <w:pPr>
        <w:numPr>
          <w:ilvl w:val="0"/>
          <w:numId w:val="32"/>
        </w:numPr>
        <w:rPr>
          <w:color w:val="000000" w:themeColor="text1"/>
          <w:lang w:val="en-GB"/>
        </w:rPr>
      </w:pPr>
      <w:r w:rsidRPr="00C31298">
        <w:rPr>
          <w:color w:val="000000" w:themeColor="text1"/>
          <w:lang w:val="en-GB"/>
        </w:rPr>
        <w:t>Integration between AWS Managed Microsoft AD with on premise Domain Controller situated in customer Data center</w:t>
      </w:r>
    </w:p>
    <w:p w14:paraId="1BF7598A" w14:textId="0483108C" w:rsidR="006720A9" w:rsidRDefault="00C31298" w:rsidP="00916B9E">
      <w:pPr>
        <w:numPr>
          <w:ilvl w:val="0"/>
          <w:numId w:val="32"/>
        </w:numPr>
      </w:pPr>
      <w:r w:rsidRPr="00C31298">
        <w:rPr>
          <w:color w:val="000000" w:themeColor="text1"/>
          <w:lang w:val="en-GB"/>
        </w:rPr>
        <w:t>Dependencies</w:t>
      </w:r>
      <w:r w:rsidRPr="00C31298">
        <w:t xml:space="preserve"> from on-premises data center on file server, license server and antivirus server</w:t>
      </w:r>
      <w:r w:rsidR="00E674AE">
        <w:t xml:space="preserve"> and subscription plans of career portals</w:t>
      </w:r>
    </w:p>
    <w:p w14:paraId="5FDE95F9" w14:textId="77777777" w:rsidR="00916B9E" w:rsidRDefault="00916B9E" w:rsidP="00916B9E">
      <w:pPr>
        <w:ind w:left="1080"/>
        <w:rPr>
          <w:ins w:id="824" w:author="Pande, Amitkumar" w:date="2020-09-17T18:59:00Z"/>
        </w:rPr>
      </w:pPr>
    </w:p>
    <w:p w14:paraId="098B3C7B" w14:textId="4E68FBB9" w:rsidR="00F85A0A" w:rsidRPr="00BD1327" w:rsidDel="000E6E0C" w:rsidRDefault="00F85A0A">
      <w:pPr>
        <w:rPr>
          <w:del w:id="825" w:author="Pande, Amitkumar" w:date="2020-10-02T17:32:00Z"/>
        </w:rPr>
      </w:pPr>
      <w:bookmarkStart w:id="826" w:name="_Toc52555964"/>
      <w:bookmarkStart w:id="827" w:name="_Toc52556054"/>
      <w:bookmarkStart w:id="828" w:name="_Toc55829234"/>
      <w:bookmarkStart w:id="829" w:name="_Toc55829324"/>
      <w:bookmarkStart w:id="830" w:name="_Toc62133181"/>
      <w:bookmarkStart w:id="831" w:name="_Toc63182054"/>
      <w:bookmarkStart w:id="832" w:name="_Toc63937070"/>
      <w:bookmarkStart w:id="833" w:name="_Toc64441279"/>
      <w:bookmarkStart w:id="834" w:name="_Toc64441418"/>
      <w:bookmarkEnd w:id="826"/>
      <w:bookmarkEnd w:id="827"/>
      <w:bookmarkEnd w:id="828"/>
      <w:bookmarkEnd w:id="829"/>
      <w:bookmarkEnd w:id="830"/>
      <w:bookmarkEnd w:id="831"/>
      <w:bookmarkEnd w:id="832"/>
      <w:bookmarkEnd w:id="833"/>
      <w:bookmarkEnd w:id="834"/>
    </w:p>
    <w:p w14:paraId="03E95D04" w14:textId="15BC208E" w:rsidR="005B2A10" w:rsidRDefault="005B2A10" w:rsidP="005B2A10">
      <w:pPr>
        <w:pStyle w:val="Heading2"/>
      </w:pPr>
      <w:del w:id="835" w:author="Pande, Amitkumar" w:date="2020-09-22T20:15:00Z">
        <w:r w:rsidRPr="00543F47" w:rsidDel="00011E2B">
          <w:delText>ASSUMPTIONS</w:delText>
        </w:r>
      </w:del>
      <w:bookmarkStart w:id="836" w:name="_Toc64441419"/>
      <w:ins w:id="837" w:author="Pande, Amitkumar" w:date="2020-09-22T20:15:00Z">
        <w:r w:rsidR="00011E2B" w:rsidRPr="00543F47">
          <w:t>A</w:t>
        </w:r>
        <w:r w:rsidR="00011E2B">
          <w:t>ssumptions</w:t>
        </w:r>
      </w:ins>
      <w:bookmarkEnd w:id="836"/>
    </w:p>
    <w:p w14:paraId="3FBFCC10" w14:textId="77777777" w:rsidR="00E80AA6" w:rsidRDefault="00E80AA6" w:rsidP="00090931">
      <w:pPr>
        <w:pStyle w:val="ListParagraph"/>
        <w:spacing w:after="0" w:line="360" w:lineRule="auto"/>
        <w:rPr>
          <w:i/>
          <w:color w:val="808080" w:themeColor="background1" w:themeShade="80"/>
        </w:rPr>
      </w:pPr>
    </w:p>
    <w:p w14:paraId="7138A398" w14:textId="77777777" w:rsidR="00090931" w:rsidRDefault="00E80AA6" w:rsidP="00090931">
      <w:pPr>
        <w:pStyle w:val="ListParagraph"/>
        <w:numPr>
          <w:ilvl w:val="0"/>
          <w:numId w:val="77"/>
        </w:numPr>
        <w:spacing w:after="0" w:line="360" w:lineRule="auto"/>
        <w:rPr>
          <w:iCs/>
        </w:rPr>
      </w:pPr>
      <w:r w:rsidRPr="00090931">
        <w:rPr>
          <w:iCs/>
        </w:rPr>
        <w:t>Billing of AWS services will be handled by GUS India.</w:t>
      </w:r>
    </w:p>
    <w:p w14:paraId="694407F2" w14:textId="77777777" w:rsidR="00090931" w:rsidRDefault="00E80AA6" w:rsidP="00090931">
      <w:pPr>
        <w:pStyle w:val="ListParagraph"/>
        <w:numPr>
          <w:ilvl w:val="0"/>
          <w:numId w:val="77"/>
        </w:numPr>
        <w:spacing w:after="0" w:line="360" w:lineRule="auto"/>
        <w:rPr>
          <w:iCs/>
        </w:rPr>
      </w:pPr>
      <w:r w:rsidRPr="00090931">
        <w:rPr>
          <w:iCs/>
        </w:rPr>
        <w:t xml:space="preserve"> </w:t>
      </w:r>
      <w:r w:rsidR="00090931" w:rsidRPr="00090931">
        <w:rPr>
          <w:iCs/>
        </w:rPr>
        <w:t>Resumes to be taken from</w:t>
      </w:r>
      <w:r w:rsidRPr="00090931">
        <w:rPr>
          <w:iCs/>
        </w:rPr>
        <w:t xml:space="preserve"> multiple </w:t>
      </w:r>
      <w:r w:rsidR="00090931" w:rsidRPr="00090931">
        <w:rPr>
          <w:iCs/>
        </w:rPr>
        <w:t>career</w:t>
      </w:r>
      <w:r w:rsidRPr="00090931">
        <w:rPr>
          <w:iCs/>
        </w:rPr>
        <w:t xml:space="preserve"> Portals.</w:t>
      </w:r>
    </w:p>
    <w:p w14:paraId="7ED15B0C" w14:textId="736AF50C" w:rsidR="00090931" w:rsidRDefault="00E80AA6" w:rsidP="00090931">
      <w:pPr>
        <w:pStyle w:val="ListParagraph"/>
        <w:numPr>
          <w:ilvl w:val="0"/>
          <w:numId w:val="77"/>
        </w:numPr>
        <w:spacing w:after="0" w:line="360" w:lineRule="auto"/>
        <w:rPr>
          <w:iCs/>
        </w:rPr>
      </w:pPr>
      <w:r w:rsidRPr="00090931">
        <w:rPr>
          <w:iCs/>
        </w:rPr>
        <w:t xml:space="preserve"> Joint effort is required between MIND &amp; GUS India </w:t>
      </w:r>
      <w:r w:rsidR="00090931" w:rsidRPr="00090931">
        <w:rPr>
          <w:iCs/>
        </w:rPr>
        <w:t xml:space="preserve">for integration with pre-built </w:t>
      </w:r>
      <w:r w:rsidRPr="00090931">
        <w:rPr>
          <w:iCs/>
        </w:rPr>
        <w:t>mapping</w:t>
      </w:r>
      <w:r w:rsidR="00090931" w:rsidRPr="00090931">
        <w:rPr>
          <w:iCs/>
        </w:rPr>
        <w:t xml:space="preserve"> backend logic.</w:t>
      </w:r>
    </w:p>
    <w:p w14:paraId="7ED49691" w14:textId="77777777" w:rsidR="003813C1" w:rsidRPr="00090931" w:rsidDel="00A53FD6" w:rsidRDefault="003813C1" w:rsidP="003813C1">
      <w:pPr>
        <w:pStyle w:val="ListParagraph"/>
        <w:numPr>
          <w:ilvl w:val="0"/>
          <w:numId w:val="77"/>
        </w:numPr>
        <w:spacing w:line="360" w:lineRule="auto"/>
        <w:rPr>
          <w:del w:id="838" w:author="Pande, Amitkumar" w:date="2020-10-02T18:36:00Z"/>
          <w:iCs/>
        </w:rPr>
      </w:pPr>
      <w:r w:rsidRPr="00090931">
        <w:rPr>
          <w:iCs/>
        </w:rPr>
        <w:t>Quality Checks are limited to the basic checks and anything which is not covered as a part of this scope can be taken as a part of data engineer/ ML engineer / data scientist efforts.</w:t>
      </w:r>
    </w:p>
    <w:p w14:paraId="6947B416" w14:textId="77777777" w:rsidR="003813C1" w:rsidRDefault="003813C1" w:rsidP="003813C1">
      <w:pPr>
        <w:pStyle w:val="ListParagraph"/>
        <w:numPr>
          <w:ilvl w:val="0"/>
          <w:numId w:val="77"/>
        </w:numPr>
        <w:spacing w:after="0" w:line="360" w:lineRule="auto"/>
        <w:rPr>
          <w:iCs/>
        </w:rPr>
      </w:pPr>
    </w:p>
    <w:p w14:paraId="05B2DB86" w14:textId="7D31A401" w:rsidR="00090931" w:rsidRPr="00090931" w:rsidRDefault="00E80AA6" w:rsidP="00090931">
      <w:pPr>
        <w:pStyle w:val="ListParagraph"/>
        <w:numPr>
          <w:ilvl w:val="0"/>
          <w:numId w:val="77"/>
        </w:numPr>
        <w:spacing w:after="0" w:line="360" w:lineRule="auto"/>
        <w:rPr>
          <w:iCs/>
        </w:rPr>
      </w:pPr>
      <w:r w:rsidRPr="00090931">
        <w:rPr>
          <w:iCs/>
        </w:rPr>
        <w:t>Data from external sources, will be copied directly into S3 enabling some quality checks, but API integration with these external sources if required is NOT considered in current scope</w:t>
      </w:r>
      <w:r w:rsidR="00090931" w:rsidRPr="00090931">
        <w:rPr>
          <w:iCs/>
        </w:rPr>
        <w:t xml:space="preserve">. </w:t>
      </w:r>
    </w:p>
    <w:p w14:paraId="6B43B32D" w14:textId="0F056465" w:rsidR="0071666D" w:rsidRDefault="0071666D">
      <w:pPr>
        <w:pStyle w:val="ListParagraph"/>
        <w:spacing w:line="360" w:lineRule="auto"/>
        <w:rPr>
          <w:i/>
          <w:color w:val="808080" w:themeColor="background1" w:themeShade="80"/>
        </w:rPr>
        <w:pPrChange w:id="839" w:author="Pande, Amitkumar" w:date="2021-01-18T11:28:00Z">
          <w:pPr/>
        </w:pPrChange>
      </w:pPr>
    </w:p>
    <w:p w14:paraId="3A23B7F7" w14:textId="2FBEA147" w:rsidR="00E129AD" w:rsidRPr="00E674AE" w:rsidRDefault="00E129AD" w:rsidP="00E129AD">
      <w:pPr>
        <w:pStyle w:val="Heading2"/>
        <w:rPr>
          <w:smallCaps w:val="0"/>
          <w:color w:val="auto"/>
        </w:rPr>
      </w:pPr>
      <w:bookmarkStart w:id="840" w:name="_Toc64441420"/>
      <w:r w:rsidRPr="00E674AE">
        <w:rPr>
          <w:smallCaps w:val="0"/>
          <w:color w:val="auto"/>
        </w:rPr>
        <w:lastRenderedPageBreak/>
        <w:t>In-</w:t>
      </w:r>
      <w:r w:rsidRPr="00E674AE">
        <w:rPr>
          <w:color w:val="auto"/>
        </w:rPr>
        <w:t>scope</w:t>
      </w:r>
      <w:bookmarkEnd w:id="840"/>
    </w:p>
    <w:p w14:paraId="1AD7F664" w14:textId="23788A72" w:rsidR="00C17D4D" w:rsidRPr="003813C1" w:rsidRDefault="00C17D4D" w:rsidP="00C17D4D">
      <w:pPr>
        <w:rPr>
          <w:i/>
          <w:highlight w:val="yellow"/>
        </w:rPr>
      </w:pPr>
    </w:p>
    <w:p w14:paraId="66AEE190" w14:textId="32171202" w:rsidR="0018139E" w:rsidRPr="00C17D4D" w:rsidRDefault="00C17D4D" w:rsidP="00C17D4D">
      <w:pPr>
        <w:rPr>
          <w:i/>
        </w:rPr>
      </w:pPr>
      <w:r w:rsidRPr="009D165D">
        <w:rPr>
          <w:i/>
        </w:rPr>
        <w:t xml:space="preserve">Scope-1 – Data </w:t>
      </w:r>
      <w:r w:rsidR="00004B1D" w:rsidRPr="009D165D">
        <w:rPr>
          <w:i/>
        </w:rPr>
        <w:t>Collection</w:t>
      </w:r>
      <w:r w:rsidRPr="009D165D">
        <w:rPr>
          <w:i/>
        </w:rPr>
        <w:t xml:space="preserve"> </w:t>
      </w:r>
    </w:p>
    <w:p w14:paraId="407C344A" w14:textId="4F1E8878" w:rsidR="00C17D4D" w:rsidRPr="006572D6" w:rsidRDefault="00C17D4D" w:rsidP="00C17D4D">
      <w:pPr>
        <w:rPr>
          <w:iCs/>
        </w:rPr>
      </w:pPr>
      <w:r w:rsidRPr="006572D6">
        <w:rPr>
          <w:iCs/>
        </w:rPr>
        <w:t xml:space="preserve">Data accumulation from various sources including </w:t>
      </w:r>
      <w:r w:rsidR="00004B1D">
        <w:rPr>
          <w:iCs/>
        </w:rPr>
        <w:t xml:space="preserve">various career portals and </w:t>
      </w:r>
      <w:r w:rsidRPr="006572D6">
        <w:rPr>
          <w:iCs/>
        </w:rPr>
        <w:t>do analysis of its usefulness in modelling.</w:t>
      </w:r>
    </w:p>
    <w:p w14:paraId="7B6636BE" w14:textId="00C3B5D0" w:rsidR="00C17D4D" w:rsidRPr="006572D6" w:rsidRDefault="00C17D4D" w:rsidP="002E4ADA">
      <w:pPr>
        <w:rPr>
          <w:iCs/>
        </w:rPr>
      </w:pPr>
      <w:r w:rsidRPr="006572D6">
        <w:rPr>
          <w:iCs/>
        </w:rPr>
        <w:t xml:space="preserve">a. </w:t>
      </w:r>
      <w:r w:rsidR="002E4ADA">
        <w:rPr>
          <w:iCs/>
        </w:rPr>
        <w:t xml:space="preserve">Fetching resumes </w:t>
      </w:r>
      <w:r w:rsidRPr="006572D6">
        <w:rPr>
          <w:iCs/>
        </w:rPr>
        <w:t xml:space="preserve">from </w:t>
      </w:r>
      <w:r w:rsidR="002E4ADA">
        <w:rPr>
          <w:iCs/>
        </w:rPr>
        <w:t>different Data</w:t>
      </w:r>
      <w:r w:rsidRPr="006572D6">
        <w:rPr>
          <w:iCs/>
        </w:rPr>
        <w:t xml:space="preserve"> Sources on weekly basi</w:t>
      </w:r>
      <w:r w:rsidR="002E4ADA">
        <w:rPr>
          <w:iCs/>
        </w:rPr>
        <w:t>s</w:t>
      </w:r>
    </w:p>
    <w:p w14:paraId="1B4EFFC7" w14:textId="64490934" w:rsidR="00C17D4D" w:rsidRPr="006572D6" w:rsidRDefault="00C17D4D" w:rsidP="00C17D4D">
      <w:pPr>
        <w:rPr>
          <w:iCs/>
        </w:rPr>
      </w:pPr>
      <w:r w:rsidRPr="006572D6">
        <w:rPr>
          <w:iCs/>
        </w:rPr>
        <w:t>b. Setting up pipeline for data ingestion to AWS S3.</w:t>
      </w:r>
    </w:p>
    <w:p w14:paraId="4648EEB9" w14:textId="6CDE4486" w:rsidR="00C17D4D" w:rsidRPr="006572D6" w:rsidRDefault="00C17D4D" w:rsidP="002E4ADA">
      <w:pPr>
        <w:rPr>
          <w:iCs/>
        </w:rPr>
      </w:pPr>
      <w:r w:rsidRPr="006572D6">
        <w:rPr>
          <w:iCs/>
        </w:rPr>
        <w:t xml:space="preserve">c. Creating a Job for </w:t>
      </w:r>
      <w:r w:rsidR="002E4ADA">
        <w:rPr>
          <w:iCs/>
        </w:rPr>
        <w:t xml:space="preserve">conversion of incoming PDF files to UTF-8 text format using textract. </w:t>
      </w:r>
    </w:p>
    <w:p w14:paraId="76FB0260" w14:textId="6AAE1298" w:rsidR="00C17D4D" w:rsidRPr="006572D6" w:rsidRDefault="00C17D4D" w:rsidP="00C17D4D">
      <w:pPr>
        <w:rPr>
          <w:iCs/>
        </w:rPr>
      </w:pPr>
      <w:r w:rsidRPr="006572D6">
        <w:rPr>
          <w:iCs/>
        </w:rPr>
        <w:t xml:space="preserve">d. </w:t>
      </w:r>
      <w:r w:rsidR="002E4ADA">
        <w:rPr>
          <w:iCs/>
        </w:rPr>
        <w:t>This preprocessed</w:t>
      </w:r>
      <w:r w:rsidRPr="006572D6">
        <w:rPr>
          <w:iCs/>
        </w:rPr>
        <w:t xml:space="preserve"> data is fed into </w:t>
      </w:r>
      <w:r w:rsidR="002E4ADA">
        <w:rPr>
          <w:iCs/>
        </w:rPr>
        <w:t>comprehend custom entity recognizer which will be custom trained to identify key entities.</w:t>
      </w:r>
    </w:p>
    <w:p w14:paraId="3C15B31A" w14:textId="77777777" w:rsidR="00C17D4D" w:rsidRPr="00C17D4D" w:rsidRDefault="00C17D4D" w:rsidP="00C17D4D">
      <w:pPr>
        <w:rPr>
          <w:i/>
        </w:rPr>
      </w:pPr>
    </w:p>
    <w:p w14:paraId="2BC60F8C" w14:textId="5E104AEB" w:rsidR="00C17D4D" w:rsidRPr="0018139E" w:rsidRDefault="00C17D4D" w:rsidP="00C17D4D">
      <w:pPr>
        <w:rPr>
          <w:i/>
        </w:rPr>
      </w:pPr>
      <w:r w:rsidRPr="00C17D4D">
        <w:rPr>
          <w:i/>
        </w:rPr>
        <w:t xml:space="preserve">Scope-2 – </w:t>
      </w:r>
      <w:r w:rsidR="002E4ADA">
        <w:rPr>
          <w:i/>
        </w:rPr>
        <w:t>NER</w:t>
      </w:r>
      <w:r w:rsidRPr="00C17D4D">
        <w:rPr>
          <w:i/>
        </w:rPr>
        <w:t xml:space="preserve"> Modelling</w:t>
      </w:r>
    </w:p>
    <w:p w14:paraId="4156B40A" w14:textId="4CA4DF83" w:rsidR="00C17D4D" w:rsidRPr="006572D6" w:rsidRDefault="00C17D4D" w:rsidP="00C17D4D">
      <w:pPr>
        <w:rPr>
          <w:iCs/>
        </w:rPr>
      </w:pPr>
      <w:r w:rsidRPr="006572D6">
        <w:rPr>
          <w:iCs/>
        </w:rPr>
        <w:t xml:space="preserve">Create a </w:t>
      </w:r>
      <w:r w:rsidR="009D165D">
        <w:rPr>
          <w:iCs/>
        </w:rPr>
        <w:t>custom NER</w:t>
      </w:r>
      <w:r w:rsidRPr="006572D6">
        <w:rPr>
          <w:iCs/>
        </w:rPr>
        <w:t xml:space="preserve"> Model using </w:t>
      </w:r>
      <w:r w:rsidR="009D165D">
        <w:rPr>
          <w:iCs/>
        </w:rPr>
        <w:t>AWS comprehend</w:t>
      </w:r>
      <w:r w:rsidRPr="006572D6">
        <w:rPr>
          <w:iCs/>
        </w:rPr>
        <w:t>.</w:t>
      </w:r>
    </w:p>
    <w:p w14:paraId="3401AFA1" w14:textId="3FBB810A" w:rsidR="00CF5DDB" w:rsidRPr="00CF5DDB" w:rsidRDefault="00CF5DDB" w:rsidP="00CF5DDB">
      <w:pPr>
        <w:pStyle w:val="ListParagraph"/>
        <w:numPr>
          <w:ilvl w:val="0"/>
          <w:numId w:val="81"/>
        </w:numPr>
        <w:spacing w:line="360" w:lineRule="auto"/>
        <w:rPr>
          <w:iCs/>
        </w:rPr>
      </w:pPr>
      <w:r w:rsidRPr="00CF5DDB">
        <w:rPr>
          <w:iCs/>
        </w:rPr>
        <w:t>We divided the data into 90% training and 10% testing data.</w:t>
      </w:r>
    </w:p>
    <w:p w14:paraId="39F40427" w14:textId="77777777" w:rsidR="00CF5DDB" w:rsidRDefault="0018139E" w:rsidP="00CF5DDB">
      <w:pPr>
        <w:pStyle w:val="ListParagraph"/>
        <w:numPr>
          <w:ilvl w:val="0"/>
          <w:numId w:val="81"/>
        </w:numPr>
        <w:spacing w:line="360" w:lineRule="auto"/>
        <w:rPr>
          <w:iCs/>
        </w:rPr>
      </w:pPr>
      <w:r w:rsidRPr="00CF5DDB">
        <w:rPr>
          <w:iCs/>
        </w:rPr>
        <w:t>To begin training of custom entity recognition model, we need two things- annotation list and training data.</w:t>
      </w:r>
    </w:p>
    <w:p w14:paraId="7742E855" w14:textId="7DA8A164" w:rsidR="00CF5DDB" w:rsidRDefault="00C17D4D" w:rsidP="00CF5DDB">
      <w:pPr>
        <w:pStyle w:val="ListParagraph"/>
        <w:numPr>
          <w:ilvl w:val="0"/>
          <w:numId w:val="81"/>
        </w:numPr>
        <w:spacing w:line="360" w:lineRule="auto"/>
        <w:rPr>
          <w:iCs/>
        </w:rPr>
      </w:pPr>
      <w:r w:rsidRPr="00CF5DDB">
        <w:rPr>
          <w:iCs/>
        </w:rPr>
        <w:t xml:space="preserve">We get </w:t>
      </w:r>
      <w:r w:rsidR="00746C91">
        <w:rPr>
          <w:iCs/>
        </w:rPr>
        <w:t>l</w:t>
      </w:r>
      <w:r w:rsidRPr="00CF5DDB">
        <w:rPr>
          <w:iCs/>
        </w:rPr>
        <w:t xml:space="preserve">abelled data with </w:t>
      </w:r>
      <w:r w:rsidR="0018139E" w:rsidRPr="00CF5DDB">
        <w:rPr>
          <w:iCs/>
        </w:rPr>
        <w:t>sagemaker ground truth which will suffice the need for annotation lists.</w:t>
      </w:r>
    </w:p>
    <w:p w14:paraId="75E4711F" w14:textId="77777777" w:rsidR="00CF5DDB" w:rsidRDefault="00CF5DDB" w:rsidP="00CF5DDB">
      <w:pPr>
        <w:pStyle w:val="ListParagraph"/>
        <w:numPr>
          <w:ilvl w:val="0"/>
          <w:numId w:val="81"/>
        </w:numPr>
        <w:spacing w:line="360" w:lineRule="auto"/>
        <w:rPr>
          <w:iCs/>
        </w:rPr>
      </w:pPr>
      <w:r w:rsidRPr="00CF5DDB">
        <w:rPr>
          <w:iCs/>
        </w:rPr>
        <w:t xml:space="preserve">The key entities </w:t>
      </w:r>
      <w:r>
        <w:rPr>
          <w:iCs/>
        </w:rPr>
        <w:t>set required for mapping is</w:t>
      </w:r>
      <w:r w:rsidRPr="00CF5DDB">
        <w:rPr>
          <w:iCs/>
        </w:rPr>
        <w:t xml:space="preserve"> split into- built-in one and custom ones.</w:t>
      </w:r>
      <w:r>
        <w:rPr>
          <w:iCs/>
        </w:rPr>
        <w:t xml:space="preserve"> </w:t>
      </w:r>
      <w:r w:rsidRPr="00CF5DDB">
        <w:rPr>
          <w:iCs/>
        </w:rPr>
        <w:t>Details like person, location in the resume will fall into built-in and other like skills, certifications will fall into custom entities.</w:t>
      </w:r>
    </w:p>
    <w:p w14:paraId="65CDBE62" w14:textId="2F96C103" w:rsidR="0018139E" w:rsidRPr="00CF5DDB" w:rsidRDefault="00CF5DDB" w:rsidP="00CF5DDB">
      <w:pPr>
        <w:pStyle w:val="ListParagraph"/>
        <w:numPr>
          <w:ilvl w:val="0"/>
          <w:numId w:val="81"/>
        </w:numPr>
        <w:spacing w:line="360" w:lineRule="auto"/>
        <w:rPr>
          <w:iCs/>
        </w:rPr>
      </w:pPr>
      <w:r>
        <w:rPr>
          <w:iCs/>
        </w:rPr>
        <w:t xml:space="preserve">After training the model, its </w:t>
      </w:r>
      <w:r w:rsidR="0018139E" w:rsidRPr="00CF5DDB">
        <w:rPr>
          <w:iCs/>
        </w:rPr>
        <w:t>evaluation based on available metrics like recall, precision, F1 score and confidence score.</w:t>
      </w:r>
    </w:p>
    <w:p w14:paraId="133721B3" w14:textId="77777777" w:rsidR="00C17D4D" w:rsidRPr="00C17D4D" w:rsidRDefault="00C17D4D" w:rsidP="00C17D4D">
      <w:pPr>
        <w:rPr>
          <w:i/>
        </w:rPr>
      </w:pPr>
    </w:p>
    <w:p w14:paraId="42C2F278" w14:textId="3A1A9B23" w:rsidR="00C17D4D" w:rsidRPr="0018139E" w:rsidRDefault="00C17D4D" w:rsidP="00C17D4D">
      <w:pPr>
        <w:rPr>
          <w:i/>
        </w:rPr>
      </w:pPr>
      <w:r w:rsidRPr="00C17D4D">
        <w:rPr>
          <w:i/>
        </w:rPr>
        <w:t xml:space="preserve"> Scope-3 (Monthly) – Monitoring &amp; Governance</w:t>
      </w:r>
    </w:p>
    <w:p w14:paraId="4BDCC7C0" w14:textId="5515F199" w:rsidR="00C17D4D" w:rsidRPr="006572D6" w:rsidRDefault="00C17D4D" w:rsidP="006572D6">
      <w:pPr>
        <w:ind w:left="426" w:hanging="142"/>
        <w:rPr>
          <w:iCs/>
        </w:rPr>
      </w:pPr>
      <w:r w:rsidRPr="006572D6">
        <w:rPr>
          <w:iCs/>
        </w:rPr>
        <w:t xml:space="preserve">a. Monitoring of data ingestion pipeline, data </w:t>
      </w:r>
      <w:r w:rsidR="002E4ADA">
        <w:rPr>
          <w:iCs/>
        </w:rPr>
        <w:t xml:space="preserve">processing </w:t>
      </w:r>
      <w:r w:rsidRPr="006572D6">
        <w:rPr>
          <w:iCs/>
        </w:rPr>
        <w:t>jobs, metadata creation jobs and S3 resources</w:t>
      </w:r>
    </w:p>
    <w:p w14:paraId="6FE7E8A3" w14:textId="7874AE85" w:rsidR="00C17D4D" w:rsidRPr="006572D6" w:rsidRDefault="00C17D4D" w:rsidP="006572D6">
      <w:pPr>
        <w:ind w:left="426" w:hanging="142"/>
        <w:rPr>
          <w:iCs/>
        </w:rPr>
      </w:pPr>
      <w:r w:rsidRPr="006572D6">
        <w:rPr>
          <w:iCs/>
        </w:rPr>
        <w:t xml:space="preserve">b. Governance for managing IAM users, managing access to AWS services/resources </w:t>
      </w:r>
    </w:p>
    <w:p w14:paraId="2ED4B7E4" w14:textId="635595DF" w:rsidR="00C17D4D" w:rsidRPr="006572D6" w:rsidRDefault="00C17D4D" w:rsidP="006572D6">
      <w:pPr>
        <w:ind w:left="426" w:hanging="142"/>
        <w:rPr>
          <w:iCs/>
        </w:rPr>
      </w:pPr>
      <w:r w:rsidRPr="006572D6">
        <w:rPr>
          <w:iCs/>
        </w:rPr>
        <w:t>c. Data Access Policies for data lake</w:t>
      </w:r>
    </w:p>
    <w:p w14:paraId="319F7747" w14:textId="3526E140" w:rsidR="00C17D4D" w:rsidRPr="006572D6" w:rsidRDefault="00C17D4D" w:rsidP="006572D6">
      <w:pPr>
        <w:ind w:left="426" w:hanging="142"/>
        <w:rPr>
          <w:iCs/>
        </w:rPr>
      </w:pPr>
      <w:r w:rsidRPr="006572D6">
        <w:rPr>
          <w:iCs/>
        </w:rPr>
        <w:t>d. Usage monitoring of the resource for cost optimization.</w:t>
      </w:r>
    </w:p>
    <w:p w14:paraId="6617B561" w14:textId="6B7769FA" w:rsidR="00C17D4D" w:rsidRPr="006572D6" w:rsidRDefault="00C17D4D" w:rsidP="006572D6">
      <w:pPr>
        <w:ind w:left="426" w:hanging="142"/>
        <w:rPr>
          <w:iCs/>
        </w:rPr>
      </w:pPr>
      <w:r w:rsidRPr="006572D6">
        <w:rPr>
          <w:iCs/>
        </w:rPr>
        <w:t>e. Billing alerts/notification.</w:t>
      </w:r>
    </w:p>
    <w:p w14:paraId="36963B3B" w14:textId="77777777" w:rsidR="00C17D4D" w:rsidRPr="006572D6" w:rsidRDefault="00C17D4D" w:rsidP="00C17D4D">
      <w:pPr>
        <w:rPr>
          <w:iCs/>
        </w:rPr>
      </w:pPr>
      <w:r w:rsidRPr="006572D6">
        <w:rPr>
          <w:iCs/>
        </w:rPr>
        <w:t xml:space="preserve">Note – </w:t>
      </w:r>
    </w:p>
    <w:p w14:paraId="744374CA" w14:textId="10606D7F" w:rsidR="00C17D4D" w:rsidRPr="006572D6" w:rsidRDefault="00C17D4D" w:rsidP="00C17D4D">
      <w:pPr>
        <w:pStyle w:val="ListParagraph"/>
        <w:numPr>
          <w:ilvl w:val="0"/>
          <w:numId w:val="73"/>
        </w:numPr>
        <w:rPr>
          <w:iCs/>
        </w:rPr>
      </w:pPr>
      <w:r w:rsidRPr="006572D6">
        <w:rPr>
          <w:iCs/>
        </w:rPr>
        <w:t>Anything which is not covered as a part of this scope can be taken as a part of data engineer / ML Engineer / Data Scientist efforts.</w:t>
      </w:r>
    </w:p>
    <w:p w14:paraId="5E555F1A" w14:textId="77777777" w:rsidR="00C17D4D" w:rsidRPr="00C17D4D" w:rsidRDefault="00C17D4D" w:rsidP="00C17D4D">
      <w:pPr>
        <w:pStyle w:val="ListParagraph"/>
        <w:rPr>
          <w:i/>
        </w:rPr>
      </w:pPr>
    </w:p>
    <w:p w14:paraId="5AE45EA5" w14:textId="331F5589" w:rsidR="00C17D4D" w:rsidRPr="00C17D4D" w:rsidRDefault="00C17D4D" w:rsidP="00C17D4D">
      <w:pPr>
        <w:rPr>
          <w:i/>
        </w:rPr>
      </w:pPr>
      <w:r w:rsidRPr="00C17D4D">
        <w:rPr>
          <w:i/>
        </w:rPr>
        <w:t>Scope-4 (Need Based) – Data Engineering Activity – New Data Source Setup</w:t>
      </w:r>
    </w:p>
    <w:p w14:paraId="060FC420" w14:textId="17D1F134" w:rsidR="00C17D4D" w:rsidRPr="006572D6" w:rsidRDefault="00C17D4D" w:rsidP="006572D6">
      <w:pPr>
        <w:ind w:left="284" w:firstLine="142"/>
        <w:rPr>
          <w:iCs/>
        </w:rPr>
      </w:pPr>
      <w:r w:rsidRPr="006572D6">
        <w:rPr>
          <w:iCs/>
        </w:rPr>
        <w:t>a. Building pipeline for ingesting data from new data source.</w:t>
      </w:r>
    </w:p>
    <w:p w14:paraId="25E3AD7C" w14:textId="017C1EDD" w:rsidR="00C17D4D" w:rsidRPr="006572D6" w:rsidRDefault="00C17D4D" w:rsidP="006572D6">
      <w:pPr>
        <w:ind w:left="284" w:firstLine="142"/>
        <w:rPr>
          <w:iCs/>
        </w:rPr>
      </w:pPr>
      <w:r w:rsidRPr="006572D6">
        <w:rPr>
          <w:iCs/>
        </w:rPr>
        <w:lastRenderedPageBreak/>
        <w:t>b. Creating jobs for data transformation and metadata creation.</w:t>
      </w:r>
    </w:p>
    <w:p w14:paraId="2A8327D1" w14:textId="754392F6" w:rsidR="00C17D4D" w:rsidRPr="006572D6" w:rsidRDefault="00C17D4D" w:rsidP="006572D6">
      <w:pPr>
        <w:ind w:left="284" w:firstLine="142"/>
        <w:rPr>
          <w:iCs/>
        </w:rPr>
      </w:pPr>
      <w:r w:rsidRPr="006572D6">
        <w:rPr>
          <w:iCs/>
        </w:rPr>
        <w:t>c. Transforming the data to flat files, encrypting the data and sharing the data with consumers.</w:t>
      </w:r>
    </w:p>
    <w:p w14:paraId="049B587E" w14:textId="42CAD195" w:rsidR="00C17D4D" w:rsidRPr="006572D6" w:rsidRDefault="00C17D4D" w:rsidP="006572D6">
      <w:pPr>
        <w:ind w:left="284" w:firstLine="142"/>
        <w:rPr>
          <w:iCs/>
        </w:rPr>
      </w:pPr>
      <w:r w:rsidRPr="006572D6">
        <w:rPr>
          <w:iCs/>
        </w:rPr>
        <w:t>d. Monitoring &amp; notification setup for data ingestion pipeline, data transformation jobs and Data Lake resources for the new data source.</w:t>
      </w:r>
    </w:p>
    <w:p w14:paraId="569E8BE6" w14:textId="77777777" w:rsidR="00C17D4D" w:rsidRPr="006572D6" w:rsidRDefault="00C17D4D" w:rsidP="00C17D4D">
      <w:pPr>
        <w:rPr>
          <w:iCs/>
        </w:rPr>
      </w:pPr>
    </w:p>
    <w:p w14:paraId="1B69E441" w14:textId="77777777" w:rsidR="00C17D4D" w:rsidRPr="006572D6" w:rsidRDefault="00C17D4D" w:rsidP="00C17D4D">
      <w:pPr>
        <w:rPr>
          <w:iCs/>
        </w:rPr>
      </w:pPr>
      <w:r w:rsidRPr="006572D6">
        <w:rPr>
          <w:iCs/>
        </w:rPr>
        <w:t>**Typical Data engineering role activities are</w:t>
      </w:r>
    </w:p>
    <w:p w14:paraId="48664217" w14:textId="166FF5BF" w:rsidR="00C17D4D" w:rsidRPr="006572D6" w:rsidRDefault="00C17D4D" w:rsidP="00C17D4D">
      <w:pPr>
        <w:pStyle w:val="ListParagraph"/>
        <w:numPr>
          <w:ilvl w:val="0"/>
          <w:numId w:val="74"/>
        </w:numPr>
        <w:ind w:left="284" w:hanging="142"/>
        <w:rPr>
          <w:iCs/>
        </w:rPr>
      </w:pPr>
      <w:r w:rsidRPr="006572D6">
        <w:rPr>
          <w:iCs/>
        </w:rPr>
        <w:t>Create data repositories</w:t>
      </w:r>
    </w:p>
    <w:p w14:paraId="16025A34" w14:textId="2CE4C522" w:rsidR="00C17D4D" w:rsidRPr="006572D6" w:rsidRDefault="00C17D4D" w:rsidP="00C17D4D">
      <w:pPr>
        <w:rPr>
          <w:iCs/>
        </w:rPr>
      </w:pPr>
      <w:r w:rsidRPr="006572D6">
        <w:rPr>
          <w:iCs/>
        </w:rPr>
        <w:t>• Identify and implement a data-ingestion solution</w:t>
      </w:r>
    </w:p>
    <w:p w14:paraId="734B3B4E" w14:textId="392A90C5" w:rsidR="00C17D4D" w:rsidRPr="006572D6" w:rsidRDefault="00C17D4D" w:rsidP="00C17D4D">
      <w:pPr>
        <w:rPr>
          <w:iCs/>
        </w:rPr>
      </w:pPr>
      <w:r w:rsidRPr="006572D6">
        <w:rPr>
          <w:iCs/>
        </w:rPr>
        <w:t>• Identify and implement a data-transformation solution</w:t>
      </w:r>
    </w:p>
    <w:p w14:paraId="282F04F1" w14:textId="7F989A01" w:rsidR="00C17D4D" w:rsidRPr="006572D6" w:rsidRDefault="00C17D4D" w:rsidP="00C17D4D">
      <w:pPr>
        <w:rPr>
          <w:iCs/>
        </w:rPr>
      </w:pPr>
      <w:r w:rsidRPr="006572D6">
        <w:rPr>
          <w:iCs/>
        </w:rPr>
        <w:t>• AWS Services/tools - EMR, Glue, Athena, S3, DMS, Kinesis etc.</w:t>
      </w:r>
    </w:p>
    <w:p w14:paraId="2EDD50B7" w14:textId="77777777" w:rsidR="00C17D4D" w:rsidRPr="00C17D4D" w:rsidRDefault="00C17D4D" w:rsidP="00C17D4D">
      <w:pPr>
        <w:rPr>
          <w:i/>
        </w:rPr>
      </w:pPr>
    </w:p>
    <w:p w14:paraId="7B6E5B09" w14:textId="2B28B16D" w:rsidR="00C17D4D" w:rsidRDefault="00C17D4D" w:rsidP="00C17D4D">
      <w:pPr>
        <w:rPr>
          <w:i/>
        </w:rPr>
      </w:pPr>
      <w:r w:rsidRPr="00C17D4D">
        <w:rPr>
          <w:i/>
        </w:rPr>
        <w:t xml:space="preserve">Scope-5 (Need Based) – Data Scientist Activity – </w:t>
      </w:r>
    </w:p>
    <w:p w14:paraId="532B7970" w14:textId="77777777" w:rsidR="006572D6" w:rsidRPr="00C17D4D" w:rsidRDefault="006572D6" w:rsidP="00C17D4D">
      <w:pPr>
        <w:rPr>
          <w:i/>
        </w:rPr>
      </w:pPr>
    </w:p>
    <w:p w14:paraId="59B2EC71" w14:textId="71EC7B62" w:rsidR="00C17D4D" w:rsidRPr="006572D6" w:rsidRDefault="00C17D4D" w:rsidP="00C17D4D">
      <w:pPr>
        <w:pStyle w:val="ListParagraph"/>
        <w:numPr>
          <w:ilvl w:val="0"/>
          <w:numId w:val="75"/>
        </w:numPr>
        <w:rPr>
          <w:iCs/>
        </w:rPr>
      </w:pPr>
      <w:r w:rsidRPr="006572D6">
        <w:rPr>
          <w:iCs/>
        </w:rPr>
        <w:t>Any tasks as per data scientists’ role / activities</w:t>
      </w:r>
    </w:p>
    <w:p w14:paraId="402597D9" w14:textId="77777777" w:rsidR="00C17D4D" w:rsidRPr="006572D6" w:rsidRDefault="00C17D4D" w:rsidP="00C17D4D">
      <w:pPr>
        <w:rPr>
          <w:iCs/>
        </w:rPr>
      </w:pPr>
      <w:r w:rsidRPr="006572D6">
        <w:rPr>
          <w:iCs/>
        </w:rPr>
        <w:t>**Typical Data Scientist role activities are</w:t>
      </w:r>
    </w:p>
    <w:p w14:paraId="7D3F2FC7" w14:textId="5C54162E" w:rsidR="00C17D4D" w:rsidRPr="006572D6" w:rsidRDefault="00C17D4D" w:rsidP="006572D6">
      <w:pPr>
        <w:pStyle w:val="ListParagraph"/>
        <w:numPr>
          <w:ilvl w:val="0"/>
          <w:numId w:val="74"/>
        </w:numPr>
        <w:tabs>
          <w:tab w:val="left" w:pos="851"/>
        </w:tabs>
        <w:ind w:left="1134" w:hanging="141"/>
        <w:rPr>
          <w:iCs/>
        </w:rPr>
      </w:pPr>
      <w:r w:rsidRPr="006572D6">
        <w:rPr>
          <w:iCs/>
        </w:rPr>
        <w:t>Sanitize and prepare data for modelling</w:t>
      </w:r>
    </w:p>
    <w:p w14:paraId="7C18DE39" w14:textId="38158D3E" w:rsidR="00C17D4D" w:rsidRPr="006572D6" w:rsidRDefault="00C17D4D" w:rsidP="006572D6">
      <w:pPr>
        <w:tabs>
          <w:tab w:val="left" w:pos="426"/>
        </w:tabs>
        <w:ind w:left="567" w:firstLine="426"/>
        <w:rPr>
          <w:iCs/>
        </w:rPr>
      </w:pPr>
      <w:r w:rsidRPr="006572D6">
        <w:rPr>
          <w:iCs/>
        </w:rPr>
        <w:t>• Perform feature engineering</w:t>
      </w:r>
    </w:p>
    <w:p w14:paraId="61123780" w14:textId="60182F3E" w:rsidR="00C17D4D" w:rsidRPr="006572D6" w:rsidRDefault="00C17D4D" w:rsidP="006572D6">
      <w:pPr>
        <w:tabs>
          <w:tab w:val="left" w:pos="426"/>
        </w:tabs>
        <w:ind w:left="567" w:firstLine="426"/>
        <w:rPr>
          <w:iCs/>
        </w:rPr>
      </w:pPr>
      <w:r w:rsidRPr="006572D6">
        <w:rPr>
          <w:iCs/>
        </w:rPr>
        <w:t>• Analyze and visualize data for machine learning</w:t>
      </w:r>
    </w:p>
    <w:p w14:paraId="12E82104" w14:textId="19F71EEB" w:rsidR="00C17D4D" w:rsidRPr="006572D6" w:rsidRDefault="00C17D4D" w:rsidP="006572D6">
      <w:pPr>
        <w:tabs>
          <w:tab w:val="left" w:pos="426"/>
        </w:tabs>
        <w:ind w:left="567" w:firstLine="426"/>
        <w:rPr>
          <w:iCs/>
        </w:rPr>
      </w:pPr>
      <w:r w:rsidRPr="006572D6">
        <w:rPr>
          <w:iCs/>
        </w:rPr>
        <w:t>• Machine Learning Modelling</w:t>
      </w:r>
    </w:p>
    <w:p w14:paraId="2E5F8C30" w14:textId="4520F09D" w:rsidR="00E129AD" w:rsidRPr="006572D6" w:rsidRDefault="00C17D4D" w:rsidP="006572D6">
      <w:pPr>
        <w:tabs>
          <w:tab w:val="left" w:pos="426"/>
        </w:tabs>
        <w:ind w:left="567" w:firstLine="426"/>
        <w:rPr>
          <w:iCs/>
        </w:rPr>
      </w:pPr>
      <w:r w:rsidRPr="006572D6">
        <w:rPr>
          <w:iCs/>
        </w:rPr>
        <w:t>• Implementation and Operations</w:t>
      </w:r>
      <w:r w:rsidR="00E129AD" w:rsidRPr="006572D6">
        <w:rPr>
          <w:iCs/>
        </w:rPr>
        <w:t>:</w:t>
      </w:r>
    </w:p>
    <w:p w14:paraId="2291D85E" w14:textId="77777777" w:rsidR="00E129AD" w:rsidRPr="006572D6" w:rsidRDefault="00E129AD" w:rsidP="006572D6">
      <w:pPr>
        <w:numPr>
          <w:ilvl w:val="0"/>
          <w:numId w:val="32"/>
        </w:numPr>
        <w:ind w:left="1701"/>
        <w:rPr>
          <w:iCs/>
          <w:color w:val="000000" w:themeColor="text1"/>
          <w:lang w:val="en-GB"/>
        </w:rPr>
      </w:pPr>
      <w:r w:rsidRPr="006572D6">
        <w:rPr>
          <w:iCs/>
          <w:color w:val="000000" w:themeColor="text1"/>
          <w:lang w:val="en-GB"/>
        </w:rPr>
        <w:t>Assessment of workloads and mapping them to AWS services</w:t>
      </w:r>
    </w:p>
    <w:p w14:paraId="50265A33" w14:textId="77777777" w:rsidR="00E129AD" w:rsidRPr="006572D6" w:rsidRDefault="00E129AD" w:rsidP="006572D6">
      <w:pPr>
        <w:numPr>
          <w:ilvl w:val="0"/>
          <w:numId w:val="32"/>
        </w:numPr>
        <w:ind w:left="1701"/>
        <w:rPr>
          <w:ins w:id="841" w:author="Pande, Amitkumar" w:date="2020-10-02T18:02:00Z"/>
          <w:iCs/>
          <w:color w:val="000000" w:themeColor="text1"/>
          <w:lang w:val="en-GB"/>
        </w:rPr>
      </w:pPr>
      <w:r w:rsidRPr="006572D6">
        <w:rPr>
          <w:iCs/>
          <w:color w:val="000000" w:themeColor="text1"/>
          <w:lang w:val="en-GB"/>
        </w:rPr>
        <w:t>Configure</w:t>
      </w:r>
      <w:del w:id="842" w:author="Pande, Amitkumar" w:date="2021-01-18T11:43:00Z">
        <w:r w:rsidRPr="006572D6" w:rsidDel="001647E1">
          <w:rPr>
            <w:iCs/>
            <w:color w:val="000000" w:themeColor="text1"/>
            <w:lang w:val="en-GB"/>
          </w:rPr>
          <w:delText xml:space="preserve"> </w:delText>
        </w:r>
      </w:del>
      <w:r w:rsidRPr="006572D6">
        <w:rPr>
          <w:iCs/>
          <w:color w:val="000000" w:themeColor="text1"/>
          <w:lang w:val="en-GB"/>
        </w:rPr>
        <w:t>/</w:t>
      </w:r>
      <w:del w:id="843" w:author="Pande, Amitkumar" w:date="2021-01-18T11:43:00Z">
        <w:r w:rsidRPr="006572D6" w:rsidDel="001647E1">
          <w:rPr>
            <w:iCs/>
            <w:color w:val="000000" w:themeColor="text1"/>
            <w:lang w:val="en-GB"/>
          </w:rPr>
          <w:delText xml:space="preserve"> S</w:delText>
        </w:r>
      </w:del>
      <w:ins w:id="844" w:author="Pande, Amitkumar" w:date="2021-01-18T11:43:00Z">
        <w:r w:rsidRPr="006572D6">
          <w:rPr>
            <w:iCs/>
            <w:color w:val="000000" w:themeColor="text1"/>
            <w:lang w:val="en-GB"/>
          </w:rPr>
          <w:t>s</w:t>
        </w:r>
      </w:ins>
      <w:r w:rsidRPr="006572D6">
        <w:rPr>
          <w:iCs/>
          <w:color w:val="000000" w:themeColor="text1"/>
          <w:lang w:val="en-GB"/>
        </w:rPr>
        <w:t xml:space="preserve">etup AWS </w:t>
      </w:r>
      <w:del w:id="845" w:author="Pande, Amitkumar" w:date="2020-10-02T18:02:00Z">
        <w:r w:rsidRPr="006572D6" w:rsidDel="00461BC8">
          <w:rPr>
            <w:iCs/>
            <w:color w:val="000000" w:themeColor="text1"/>
            <w:lang w:val="en-GB"/>
          </w:rPr>
          <w:delText>Services</w:delText>
        </w:r>
      </w:del>
      <w:ins w:id="846" w:author="Pande, Amitkumar" w:date="2020-10-02T18:02:00Z">
        <w:r w:rsidRPr="006572D6">
          <w:rPr>
            <w:iCs/>
            <w:color w:val="000000" w:themeColor="text1"/>
            <w:lang w:val="en-GB"/>
          </w:rPr>
          <w:t>services</w:t>
        </w:r>
      </w:ins>
      <w:del w:id="847" w:author="Pande, Amitkumar" w:date="2020-10-02T18:02:00Z">
        <w:r w:rsidRPr="006572D6" w:rsidDel="00461BC8">
          <w:rPr>
            <w:iCs/>
            <w:color w:val="000000" w:themeColor="text1"/>
            <w:lang w:val="en-GB"/>
          </w:rPr>
          <w:delText xml:space="preserve">, </w:delText>
        </w:r>
      </w:del>
    </w:p>
    <w:p w14:paraId="6A5F3E60" w14:textId="77777777" w:rsidR="00E129AD" w:rsidRPr="006572D6" w:rsidRDefault="00E129AD" w:rsidP="006572D6">
      <w:pPr>
        <w:numPr>
          <w:ilvl w:val="0"/>
          <w:numId w:val="32"/>
        </w:numPr>
        <w:ind w:left="1701"/>
        <w:rPr>
          <w:iCs/>
          <w:color w:val="000000" w:themeColor="text1"/>
          <w:lang w:val="en-GB"/>
        </w:rPr>
      </w:pPr>
      <w:r w:rsidRPr="006572D6">
        <w:rPr>
          <w:iCs/>
          <w:color w:val="000000" w:themeColor="text1"/>
          <w:lang w:val="en-GB"/>
        </w:rPr>
        <w:t xml:space="preserve">Design and Implement </w:t>
      </w:r>
      <w:del w:id="848" w:author="Pande, Amitkumar" w:date="2020-10-02T18:02:00Z">
        <w:r w:rsidRPr="006572D6" w:rsidDel="00461BC8">
          <w:rPr>
            <w:iCs/>
            <w:color w:val="000000" w:themeColor="text1"/>
            <w:lang w:val="en-GB"/>
          </w:rPr>
          <w:delText xml:space="preserve">Amazon server </w:delText>
        </w:r>
      </w:del>
      <w:ins w:id="849" w:author="Pande, Amitkumar" w:date="2020-10-02T18:02:00Z">
        <w:r w:rsidRPr="006572D6">
          <w:rPr>
            <w:iCs/>
            <w:color w:val="000000" w:themeColor="text1"/>
            <w:lang w:val="en-GB"/>
          </w:rPr>
          <w:t xml:space="preserve">the </w:t>
        </w:r>
      </w:ins>
      <w:del w:id="850" w:author="Pande, Amitkumar" w:date="2020-10-02T18:03:00Z">
        <w:r w:rsidRPr="006572D6" w:rsidDel="00B81799">
          <w:rPr>
            <w:iCs/>
            <w:color w:val="000000" w:themeColor="text1"/>
            <w:lang w:val="en-GB"/>
          </w:rPr>
          <w:delText>Architecture</w:delText>
        </w:r>
      </w:del>
      <w:ins w:id="851" w:author="Pande, Amitkumar" w:date="2020-10-02T18:03:00Z">
        <w:r w:rsidRPr="006572D6">
          <w:rPr>
            <w:iCs/>
            <w:color w:val="000000" w:themeColor="text1"/>
            <w:lang w:val="en-GB"/>
          </w:rPr>
          <w:t>server architecture</w:t>
        </w:r>
      </w:ins>
    </w:p>
    <w:p w14:paraId="62E8DFA2" w14:textId="77777777" w:rsidR="00E129AD" w:rsidRPr="006572D6" w:rsidRDefault="00E129AD" w:rsidP="006572D6">
      <w:pPr>
        <w:numPr>
          <w:ilvl w:val="0"/>
          <w:numId w:val="32"/>
        </w:numPr>
        <w:ind w:left="1701"/>
        <w:rPr>
          <w:iCs/>
          <w:color w:val="000000" w:themeColor="text1"/>
          <w:lang w:val="en-GB"/>
        </w:rPr>
      </w:pPr>
      <w:r w:rsidRPr="006572D6">
        <w:rPr>
          <w:iCs/>
          <w:color w:val="000000" w:themeColor="text1"/>
          <w:lang w:val="en-GB"/>
        </w:rPr>
        <w:t xml:space="preserve">Security Configurations </w:t>
      </w:r>
    </w:p>
    <w:p w14:paraId="1AD8463C" w14:textId="77777777" w:rsidR="00E129AD" w:rsidRPr="006572D6" w:rsidDel="00B81799" w:rsidRDefault="00E129AD" w:rsidP="006572D6">
      <w:pPr>
        <w:numPr>
          <w:ilvl w:val="0"/>
          <w:numId w:val="32"/>
        </w:numPr>
        <w:ind w:left="1701"/>
        <w:rPr>
          <w:del w:id="852" w:author="Pande, Amitkumar" w:date="2020-10-02T18:04:00Z"/>
          <w:iCs/>
          <w:color w:val="000000" w:themeColor="text1"/>
          <w:lang w:val="en-GB"/>
        </w:rPr>
      </w:pPr>
      <w:del w:id="853" w:author="Pande, Amitkumar" w:date="2020-10-02T18:04:00Z">
        <w:r w:rsidRPr="006572D6" w:rsidDel="00B81799">
          <w:rPr>
            <w:iCs/>
            <w:color w:val="000000" w:themeColor="text1"/>
            <w:lang w:val="en-GB"/>
          </w:rPr>
          <w:delText>AWS Infrastructure Architecture Design and Implementation</w:delText>
        </w:r>
      </w:del>
    </w:p>
    <w:p w14:paraId="760B335A" w14:textId="77777777" w:rsidR="00E129AD" w:rsidRPr="006572D6" w:rsidRDefault="00E129AD" w:rsidP="006572D6">
      <w:pPr>
        <w:numPr>
          <w:ilvl w:val="0"/>
          <w:numId w:val="32"/>
        </w:numPr>
        <w:ind w:left="1701"/>
        <w:rPr>
          <w:iCs/>
          <w:color w:val="000000" w:themeColor="text1"/>
          <w:lang w:val="en-GB"/>
        </w:rPr>
      </w:pPr>
      <w:r w:rsidRPr="006572D6">
        <w:rPr>
          <w:iCs/>
          <w:color w:val="000000" w:themeColor="text1"/>
          <w:lang w:val="en-GB"/>
        </w:rPr>
        <w:t>Migration of database</w:t>
      </w:r>
    </w:p>
    <w:p w14:paraId="26BDEF72" w14:textId="77777777" w:rsidR="00E129AD" w:rsidRPr="006572D6" w:rsidRDefault="00E129AD" w:rsidP="006572D6">
      <w:pPr>
        <w:numPr>
          <w:ilvl w:val="0"/>
          <w:numId w:val="32"/>
        </w:numPr>
        <w:ind w:left="1701"/>
        <w:rPr>
          <w:iCs/>
          <w:color w:val="000000" w:themeColor="text1"/>
          <w:lang w:val="en-GB"/>
        </w:rPr>
      </w:pPr>
      <w:r w:rsidRPr="006572D6">
        <w:rPr>
          <w:iCs/>
          <w:color w:val="000000" w:themeColor="text1"/>
          <w:lang w:val="en-GB"/>
        </w:rPr>
        <w:t>Migration of the application</w:t>
      </w:r>
    </w:p>
    <w:p w14:paraId="5F97A3AE" w14:textId="77777777" w:rsidR="00E129AD" w:rsidRPr="006572D6" w:rsidDel="00B81799" w:rsidRDefault="00E129AD" w:rsidP="006572D6">
      <w:pPr>
        <w:numPr>
          <w:ilvl w:val="0"/>
          <w:numId w:val="32"/>
        </w:numPr>
        <w:ind w:left="1701"/>
        <w:rPr>
          <w:del w:id="854" w:author="Pande, Amitkumar" w:date="2020-10-02T18:04:00Z"/>
          <w:iCs/>
          <w:color w:val="000000" w:themeColor="text1"/>
          <w:lang w:val="en-GB"/>
        </w:rPr>
      </w:pPr>
      <w:del w:id="855" w:author="Pande, Amitkumar" w:date="2020-10-02T18:04:00Z">
        <w:r w:rsidRPr="006572D6" w:rsidDel="00B81799">
          <w:rPr>
            <w:iCs/>
            <w:color w:val="000000" w:themeColor="text1"/>
            <w:lang w:val="en-GB"/>
          </w:rPr>
          <w:delText>Maintain performance efficiency similar to the current infrastructure</w:delText>
        </w:r>
      </w:del>
    </w:p>
    <w:p w14:paraId="558DEE50" w14:textId="45DEAB88" w:rsidR="00E129AD" w:rsidRPr="006572D6" w:rsidRDefault="00E129AD" w:rsidP="006572D6">
      <w:pPr>
        <w:numPr>
          <w:ilvl w:val="0"/>
          <w:numId w:val="32"/>
        </w:numPr>
        <w:ind w:left="1701"/>
        <w:rPr>
          <w:iCs/>
        </w:rPr>
      </w:pPr>
      <w:r w:rsidRPr="006572D6">
        <w:rPr>
          <w:iCs/>
          <w:color w:val="000000" w:themeColor="text1"/>
          <w:lang w:val="en-GB"/>
        </w:rPr>
        <w:t>Go Live</w:t>
      </w:r>
    </w:p>
    <w:p w14:paraId="0A676530" w14:textId="77777777" w:rsidR="006572D6" w:rsidRPr="00325962" w:rsidRDefault="006572D6" w:rsidP="006572D6">
      <w:pPr>
        <w:ind w:left="1080"/>
        <w:rPr>
          <w:ins w:id="856" w:author="Pande, Amitkumar" w:date="2020-10-02T18:36:00Z"/>
        </w:rPr>
      </w:pPr>
    </w:p>
    <w:p w14:paraId="7F8925C2" w14:textId="00184DB1" w:rsidR="00543F47" w:rsidRDefault="00543F47" w:rsidP="00BB4FE7">
      <w:pPr>
        <w:pStyle w:val="Heading2"/>
      </w:pPr>
      <w:bookmarkStart w:id="857" w:name="_Toc64441421"/>
      <w:r w:rsidRPr="00543F47">
        <w:t>O</w:t>
      </w:r>
      <w:del w:id="858" w:author="Pande, Amitkumar" w:date="2020-09-22T20:15:00Z">
        <w:r w:rsidRPr="00543F47" w:rsidDel="00011E2B">
          <w:delText>UT OF SCOPE</w:delText>
        </w:r>
      </w:del>
      <w:ins w:id="859" w:author="Pande, Amitkumar" w:date="2020-09-22T20:15:00Z">
        <w:r w:rsidR="00011E2B">
          <w:t>ut of Scope</w:t>
        </w:r>
      </w:ins>
      <w:bookmarkEnd w:id="857"/>
    </w:p>
    <w:p w14:paraId="461AC541" w14:textId="77777777" w:rsidR="00C31298" w:rsidRPr="00C31298" w:rsidRDefault="00C31298" w:rsidP="00C31298">
      <w:pPr>
        <w:pStyle w:val="ListParagraph"/>
        <w:numPr>
          <w:ilvl w:val="0"/>
          <w:numId w:val="67"/>
        </w:numPr>
        <w:spacing w:after="120" w:line="300" w:lineRule="auto"/>
      </w:pPr>
      <w:r w:rsidRPr="00C31298">
        <w:t>Issues related to application configuration, setup, and stability along with application testing</w:t>
      </w:r>
    </w:p>
    <w:p w14:paraId="0C0E2B9A" w14:textId="77777777" w:rsidR="00C31298" w:rsidRPr="00C31298" w:rsidRDefault="00C31298" w:rsidP="00C31298">
      <w:pPr>
        <w:pStyle w:val="ListParagraph"/>
        <w:numPr>
          <w:ilvl w:val="0"/>
          <w:numId w:val="67"/>
        </w:numPr>
        <w:spacing w:after="120" w:line="300" w:lineRule="auto"/>
      </w:pPr>
      <w:r w:rsidRPr="00C31298">
        <w:t>Any third-party components deployment or third party software solution configuration</w:t>
      </w:r>
    </w:p>
    <w:p w14:paraId="742FCE61" w14:textId="77777777" w:rsidR="00C31298" w:rsidRPr="00C31298" w:rsidRDefault="00C31298" w:rsidP="00C31298">
      <w:pPr>
        <w:pStyle w:val="ListParagraph"/>
        <w:numPr>
          <w:ilvl w:val="0"/>
          <w:numId w:val="67"/>
        </w:numPr>
        <w:spacing w:after="120" w:line="300" w:lineRule="auto"/>
      </w:pPr>
      <w:r w:rsidRPr="00C31298">
        <w:lastRenderedPageBreak/>
        <w:t>Performance testing on production volume data</w:t>
      </w:r>
    </w:p>
    <w:p w14:paraId="690D56E6" w14:textId="77777777" w:rsidR="00C31298" w:rsidRPr="00C31298" w:rsidRDefault="00C31298" w:rsidP="00C31298">
      <w:pPr>
        <w:pStyle w:val="ListParagraph"/>
        <w:numPr>
          <w:ilvl w:val="0"/>
          <w:numId w:val="67"/>
        </w:numPr>
        <w:spacing w:after="120" w:line="300" w:lineRule="auto"/>
      </w:pPr>
      <w:r w:rsidRPr="00C31298">
        <w:t>Procurement of any software, tools or pertinent licenses unless specifically mentioned in this SOW</w:t>
      </w:r>
    </w:p>
    <w:p w14:paraId="3FCB928B" w14:textId="77777777" w:rsidR="00C31298" w:rsidRPr="00C31298" w:rsidRDefault="00C31298" w:rsidP="00C31298">
      <w:pPr>
        <w:pStyle w:val="ListParagraph"/>
        <w:numPr>
          <w:ilvl w:val="0"/>
          <w:numId w:val="67"/>
        </w:numPr>
        <w:spacing w:after="120" w:line="300" w:lineRule="auto"/>
      </w:pPr>
      <w:r w:rsidRPr="00C31298">
        <w:t>Any upgrades required to other systems to enable them to work with the new setup</w:t>
      </w:r>
    </w:p>
    <w:p w14:paraId="426E1395" w14:textId="77777777" w:rsidR="00C31298" w:rsidRPr="00C31298" w:rsidRDefault="00C31298" w:rsidP="00C31298">
      <w:pPr>
        <w:pStyle w:val="ListParagraph"/>
        <w:numPr>
          <w:ilvl w:val="0"/>
          <w:numId w:val="67"/>
        </w:numPr>
        <w:spacing w:after="120" w:line="300" w:lineRule="auto"/>
      </w:pPr>
      <w:r w:rsidRPr="00C31298">
        <w:t xml:space="preserve">Non-functional requirements like application load testing, benchmarking is responsibility of the customer </w:t>
      </w:r>
    </w:p>
    <w:p w14:paraId="49BC3886" w14:textId="77777777" w:rsidR="00C31298" w:rsidRPr="00C31298" w:rsidRDefault="00C31298" w:rsidP="00C31298">
      <w:pPr>
        <w:pStyle w:val="ListParagraph"/>
        <w:numPr>
          <w:ilvl w:val="0"/>
          <w:numId w:val="67"/>
        </w:numPr>
        <w:spacing w:after="120" w:line="300" w:lineRule="auto"/>
      </w:pPr>
      <w:r w:rsidRPr="00C31298">
        <w:t>Issues arising out of DoS attacks (Denial of Service), malware, virus and security related issues. However, these will be attended by partner on a best effort basis and charged on actual efforts</w:t>
      </w:r>
    </w:p>
    <w:p w14:paraId="54D14578" w14:textId="77777777" w:rsidR="00C31298" w:rsidRPr="00C31298" w:rsidRDefault="00C31298" w:rsidP="00C31298">
      <w:pPr>
        <w:pStyle w:val="ListParagraph"/>
        <w:numPr>
          <w:ilvl w:val="0"/>
          <w:numId w:val="67"/>
        </w:numPr>
        <w:spacing w:after="120" w:line="300" w:lineRule="auto"/>
      </w:pPr>
      <w:r w:rsidRPr="00C31298">
        <w:t>Any unplanned changes to the AWS design, new technology stack support, deployment or infrastructure will be out of scope. If and when so desired, these must go under a Change Management process</w:t>
      </w:r>
    </w:p>
    <w:p w14:paraId="7B62EFCC" w14:textId="77777777" w:rsidR="00C31298" w:rsidRPr="00C31298" w:rsidRDefault="00C31298" w:rsidP="00C31298">
      <w:pPr>
        <w:pStyle w:val="ListParagraph"/>
        <w:numPr>
          <w:ilvl w:val="0"/>
          <w:numId w:val="67"/>
        </w:numPr>
        <w:spacing w:after="120" w:line="300" w:lineRule="auto"/>
      </w:pPr>
      <w:r w:rsidRPr="00C31298">
        <w:t>Any licenses / tools cost not specified in this proposal will be customer ’s responsibility</w:t>
      </w:r>
    </w:p>
    <w:p w14:paraId="26DCAF0E" w14:textId="11B3FAC4" w:rsidR="00A53FD6" w:rsidRDefault="00C31298" w:rsidP="00916B9E">
      <w:pPr>
        <w:pStyle w:val="ListParagraph"/>
        <w:numPr>
          <w:ilvl w:val="0"/>
          <w:numId w:val="67"/>
        </w:numPr>
        <w:spacing w:after="120" w:line="300" w:lineRule="auto"/>
      </w:pPr>
      <w:r w:rsidRPr="00C31298">
        <w:t>Any security / legal / compliance audits</w:t>
      </w:r>
    </w:p>
    <w:p w14:paraId="40A7F610" w14:textId="77777777" w:rsidR="00916B9E" w:rsidRPr="00916B9E" w:rsidRDefault="00916B9E" w:rsidP="00916B9E">
      <w:pPr>
        <w:pStyle w:val="ListParagraph"/>
        <w:spacing w:after="120" w:line="300" w:lineRule="auto"/>
      </w:pPr>
    </w:p>
    <w:p w14:paraId="323FFE3C" w14:textId="02A3F739" w:rsidR="003329BE" w:rsidRDefault="00F40C3D">
      <w:pPr>
        <w:pStyle w:val="Heading2"/>
        <w:pPrChange w:id="860" w:author="Pande, Amitkumar" w:date="2020-09-14T11:30:00Z">
          <w:pPr/>
        </w:pPrChange>
      </w:pPr>
      <w:r>
        <w:t xml:space="preserve"> </w:t>
      </w:r>
      <w:bookmarkStart w:id="861" w:name="_Toc64441422"/>
      <w:r w:rsidR="003329BE">
        <w:t>Risks and Mitigation</w:t>
      </w:r>
      <w:bookmarkEnd w:id="861"/>
    </w:p>
    <w:p w14:paraId="0234B35D" w14:textId="192FCB97" w:rsidR="00227BD0" w:rsidRDefault="00227BD0" w:rsidP="00227BD0"/>
    <w:tbl>
      <w:tblPr>
        <w:tblStyle w:val="TableGrid1"/>
        <w:tblW w:w="10520" w:type="dxa"/>
        <w:tblLook w:val="04A0" w:firstRow="1" w:lastRow="0" w:firstColumn="1" w:lastColumn="0" w:noHBand="0" w:noVBand="1"/>
      </w:tblPr>
      <w:tblGrid>
        <w:gridCol w:w="3225"/>
        <w:gridCol w:w="7295"/>
      </w:tblGrid>
      <w:tr w:rsidR="00C31298" w:rsidRPr="00C31298" w14:paraId="72F037BC" w14:textId="77777777" w:rsidTr="00C31298">
        <w:trPr>
          <w:trHeight w:val="352"/>
        </w:trPr>
        <w:tc>
          <w:tcPr>
            <w:tcW w:w="3225" w:type="dxa"/>
            <w:hideMark/>
          </w:tcPr>
          <w:p w14:paraId="15173249" w14:textId="77777777" w:rsidR="00C31298" w:rsidRPr="00C31298" w:rsidRDefault="00C31298" w:rsidP="00C31298">
            <w:pPr>
              <w:spacing w:after="160" w:line="259" w:lineRule="auto"/>
              <w:jc w:val="center"/>
            </w:pPr>
            <w:r w:rsidRPr="00C31298">
              <w:rPr>
                <w:b/>
                <w:bCs/>
              </w:rPr>
              <w:t>Risk</w:t>
            </w:r>
          </w:p>
        </w:tc>
        <w:tc>
          <w:tcPr>
            <w:tcW w:w="7295" w:type="dxa"/>
            <w:hideMark/>
          </w:tcPr>
          <w:p w14:paraId="35F0D38A" w14:textId="77777777" w:rsidR="00C31298" w:rsidRPr="00C31298" w:rsidRDefault="00C31298" w:rsidP="00C31298">
            <w:pPr>
              <w:spacing w:after="160" w:line="259" w:lineRule="auto"/>
              <w:jc w:val="center"/>
            </w:pPr>
            <w:r w:rsidRPr="00C31298">
              <w:rPr>
                <w:b/>
                <w:bCs/>
              </w:rPr>
              <w:t>Mitigation</w:t>
            </w:r>
          </w:p>
        </w:tc>
      </w:tr>
      <w:tr w:rsidR="00C31298" w:rsidRPr="00C31298" w14:paraId="77D52D85" w14:textId="77777777" w:rsidTr="00C31298">
        <w:trPr>
          <w:trHeight w:val="352"/>
        </w:trPr>
        <w:tc>
          <w:tcPr>
            <w:tcW w:w="3225" w:type="dxa"/>
            <w:hideMark/>
          </w:tcPr>
          <w:p w14:paraId="25EB9801" w14:textId="77777777" w:rsidR="00C31298" w:rsidRPr="00C31298" w:rsidRDefault="00C31298" w:rsidP="00C31298">
            <w:pPr>
              <w:spacing w:after="160" w:line="259" w:lineRule="auto"/>
            </w:pPr>
            <w:r w:rsidRPr="00C31298">
              <w:rPr>
                <w:b/>
                <w:bCs/>
              </w:rPr>
              <w:t>Single AZ setup</w:t>
            </w:r>
          </w:p>
        </w:tc>
        <w:tc>
          <w:tcPr>
            <w:tcW w:w="7295" w:type="dxa"/>
            <w:hideMark/>
          </w:tcPr>
          <w:p w14:paraId="5A3329BD" w14:textId="77777777" w:rsidR="00C31298" w:rsidRPr="00C31298" w:rsidRDefault="00C31298" w:rsidP="00C31298">
            <w:pPr>
              <w:spacing w:after="160" w:line="259" w:lineRule="auto"/>
            </w:pPr>
            <w:r w:rsidRPr="00C31298">
              <w:t>Educate and sensitize the customer highlighting the potential of business impact; customer owns the risk</w:t>
            </w:r>
          </w:p>
        </w:tc>
      </w:tr>
      <w:tr w:rsidR="00C31298" w:rsidRPr="00C31298" w14:paraId="60FFBEEF" w14:textId="77777777" w:rsidTr="00C31298">
        <w:trPr>
          <w:trHeight w:val="352"/>
        </w:trPr>
        <w:tc>
          <w:tcPr>
            <w:tcW w:w="3225" w:type="dxa"/>
            <w:hideMark/>
          </w:tcPr>
          <w:p w14:paraId="48403CCE" w14:textId="77777777" w:rsidR="00C31298" w:rsidRPr="00C31298" w:rsidRDefault="00C31298" w:rsidP="00C31298">
            <w:pPr>
              <w:spacing w:after="160" w:line="259" w:lineRule="auto"/>
            </w:pPr>
            <w:r w:rsidRPr="00C31298">
              <w:rPr>
                <w:b/>
                <w:bCs/>
              </w:rPr>
              <w:t>Change of architecture</w:t>
            </w:r>
          </w:p>
        </w:tc>
        <w:tc>
          <w:tcPr>
            <w:tcW w:w="7295" w:type="dxa"/>
            <w:hideMark/>
          </w:tcPr>
          <w:p w14:paraId="63697D7B" w14:textId="37A090D7" w:rsidR="00C31298" w:rsidRPr="00C31298" w:rsidRDefault="00C31298" w:rsidP="00C31298">
            <w:pPr>
              <w:spacing w:after="160" w:line="259" w:lineRule="auto"/>
            </w:pPr>
            <w:r w:rsidRPr="00C31298">
              <w:t xml:space="preserve">While </w:t>
            </w:r>
            <w:r w:rsidR="002D738B">
              <w:t xml:space="preserve">moving </w:t>
            </w:r>
            <w:r w:rsidRPr="00C31298">
              <w:t>to production there can be change of the architecture which may lead to change in cost</w:t>
            </w:r>
          </w:p>
        </w:tc>
      </w:tr>
      <w:tr w:rsidR="00C31298" w:rsidRPr="00C31298" w14:paraId="65AA7783" w14:textId="77777777" w:rsidTr="00C31298">
        <w:trPr>
          <w:trHeight w:val="497"/>
        </w:trPr>
        <w:tc>
          <w:tcPr>
            <w:tcW w:w="3225" w:type="dxa"/>
            <w:hideMark/>
          </w:tcPr>
          <w:p w14:paraId="4E4CBC34" w14:textId="77777777" w:rsidR="00C31298" w:rsidRPr="00C31298" w:rsidRDefault="00C31298" w:rsidP="00C31298">
            <w:pPr>
              <w:spacing w:after="160" w:line="259" w:lineRule="auto"/>
            </w:pPr>
            <w:r w:rsidRPr="00C31298">
              <w:rPr>
                <w:b/>
                <w:bCs/>
              </w:rPr>
              <w:t>Stringent timelines, any delay will have a cascading effect</w:t>
            </w:r>
          </w:p>
        </w:tc>
        <w:tc>
          <w:tcPr>
            <w:tcW w:w="7295" w:type="dxa"/>
            <w:hideMark/>
          </w:tcPr>
          <w:p w14:paraId="70DCE783" w14:textId="77777777" w:rsidR="00C31298" w:rsidRPr="00C31298" w:rsidRDefault="00C31298" w:rsidP="00C31298">
            <w:pPr>
              <w:spacing w:after="160" w:line="259" w:lineRule="auto"/>
            </w:pPr>
            <w:r w:rsidRPr="00C31298">
              <w:t>Requested artefacts should be provided within 2 business days. Also, a dedicated PM from customer would be required for governance activities</w:t>
            </w:r>
          </w:p>
        </w:tc>
      </w:tr>
      <w:tr w:rsidR="00C31298" w:rsidRPr="00C31298" w14:paraId="6EF450D5" w14:textId="77777777" w:rsidTr="00C31298">
        <w:trPr>
          <w:trHeight w:val="619"/>
        </w:trPr>
        <w:tc>
          <w:tcPr>
            <w:tcW w:w="3225" w:type="dxa"/>
            <w:hideMark/>
          </w:tcPr>
          <w:p w14:paraId="57B7BE38" w14:textId="77777777" w:rsidR="00C31298" w:rsidRPr="00C31298" w:rsidRDefault="00C31298" w:rsidP="00C31298">
            <w:pPr>
              <w:spacing w:after="160" w:line="259" w:lineRule="auto"/>
            </w:pPr>
            <w:r w:rsidRPr="00C31298">
              <w:rPr>
                <w:b/>
                <w:bCs/>
              </w:rPr>
              <w:t>Performance bottlenecks impacting overall SLA</w:t>
            </w:r>
          </w:p>
        </w:tc>
        <w:tc>
          <w:tcPr>
            <w:tcW w:w="7295" w:type="dxa"/>
            <w:hideMark/>
          </w:tcPr>
          <w:p w14:paraId="3F095E2F" w14:textId="77777777" w:rsidR="00C31298" w:rsidRPr="00C31298" w:rsidRDefault="00C31298" w:rsidP="00C31298">
            <w:pPr>
              <w:spacing w:after="160" w:line="259" w:lineRule="auto"/>
            </w:pPr>
            <w:r w:rsidRPr="00C31298">
              <w:t xml:space="preserve">Performance testing to be done by </w:t>
            </w:r>
            <w:r w:rsidRPr="00C31298">
              <w:rPr>
                <w:i/>
                <w:iCs/>
              </w:rPr>
              <w:t>customer</w:t>
            </w:r>
            <w:r w:rsidRPr="00C31298">
              <w:t xml:space="preserve"> during the implementation phase with production-like data in a separate environment.</w:t>
            </w:r>
          </w:p>
          <w:p w14:paraId="656F03DE" w14:textId="77777777" w:rsidR="00C31298" w:rsidRPr="00C31298" w:rsidRDefault="00C31298" w:rsidP="00C31298">
            <w:pPr>
              <w:spacing w:after="160" w:line="259" w:lineRule="auto"/>
            </w:pPr>
            <w:r w:rsidRPr="00C31298">
              <w:t>Observations to be shared with development team for required course corrections.</w:t>
            </w:r>
          </w:p>
        </w:tc>
      </w:tr>
      <w:tr w:rsidR="00C31298" w:rsidRPr="00C31298" w14:paraId="709428EB" w14:textId="77777777" w:rsidTr="00C31298">
        <w:trPr>
          <w:trHeight w:val="497"/>
        </w:trPr>
        <w:tc>
          <w:tcPr>
            <w:tcW w:w="3225" w:type="dxa"/>
            <w:hideMark/>
          </w:tcPr>
          <w:p w14:paraId="2DCDFEE1" w14:textId="77777777" w:rsidR="00C31298" w:rsidRPr="00C31298" w:rsidRDefault="00C31298" w:rsidP="00C31298">
            <w:pPr>
              <w:spacing w:after="160" w:line="259" w:lineRule="auto"/>
            </w:pPr>
            <w:r w:rsidRPr="00C31298">
              <w:rPr>
                <w:b/>
                <w:bCs/>
              </w:rPr>
              <w:t>Lack of support from business, existing partner</w:t>
            </w:r>
          </w:p>
        </w:tc>
        <w:tc>
          <w:tcPr>
            <w:tcW w:w="7295" w:type="dxa"/>
            <w:hideMark/>
          </w:tcPr>
          <w:p w14:paraId="52B7CF2F" w14:textId="77777777" w:rsidR="00C31298" w:rsidRPr="00C31298" w:rsidRDefault="00C31298" w:rsidP="00C31298">
            <w:pPr>
              <w:spacing w:after="160" w:line="259" w:lineRule="auto"/>
            </w:pPr>
            <w:r w:rsidRPr="00C31298">
              <w:t>Manage project timelines through regular governance agreed mutually by partner and customer at the time of project initiation. Escalate in timely fashion in case of any issues/risks</w:t>
            </w:r>
          </w:p>
        </w:tc>
      </w:tr>
      <w:tr w:rsidR="00C31298" w:rsidRPr="00C31298" w14:paraId="564C8125" w14:textId="77777777" w:rsidTr="00C31298">
        <w:trPr>
          <w:trHeight w:val="497"/>
        </w:trPr>
        <w:tc>
          <w:tcPr>
            <w:tcW w:w="3225" w:type="dxa"/>
            <w:hideMark/>
          </w:tcPr>
          <w:p w14:paraId="7EF2C052" w14:textId="77777777" w:rsidR="00C31298" w:rsidRPr="00C31298" w:rsidRDefault="00C31298" w:rsidP="00C31298">
            <w:pPr>
              <w:spacing w:after="160" w:line="259" w:lineRule="auto"/>
            </w:pPr>
            <w:r w:rsidRPr="00C31298">
              <w:rPr>
                <w:b/>
                <w:bCs/>
              </w:rPr>
              <w:t>Lack of testing assets and tools to validate the implementations</w:t>
            </w:r>
          </w:p>
        </w:tc>
        <w:tc>
          <w:tcPr>
            <w:tcW w:w="7295" w:type="dxa"/>
            <w:hideMark/>
          </w:tcPr>
          <w:p w14:paraId="41C8FADB" w14:textId="77777777" w:rsidR="00C31298" w:rsidRPr="00C31298" w:rsidRDefault="00C31298" w:rsidP="00C31298">
            <w:pPr>
              <w:spacing w:after="160" w:line="259" w:lineRule="auto"/>
            </w:pPr>
            <w:r w:rsidRPr="00C31298">
              <w:t>customer to provide the input &amp; output for comparison testing from their existing application</w:t>
            </w:r>
          </w:p>
        </w:tc>
      </w:tr>
      <w:tr w:rsidR="00C31298" w:rsidRPr="00C31298" w14:paraId="0F9D08BC" w14:textId="77777777" w:rsidTr="00C31298">
        <w:trPr>
          <w:trHeight w:val="352"/>
        </w:trPr>
        <w:tc>
          <w:tcPr>
            <w:tcW w:w="3225" w:type="dxa"/>
            <w:hideMark/>
          </w:tcPr>
          <w:p w14:paraId="50033D42" w14:textId="77777777" w:rsidR="00C31298" w:rsidRPr="00C31298" w:rsidRDefault="00C31298" w:rsidP="00C31298">
            <w:pPr>
              <w:spacing w:after="160" w:line="259" w:lineRule="auto"/>
            </w:pPr>
            <w:r w:rsidRPr="00C31298">
              <w:rPr>
                <w:b/>
                <w:bCs/>
              </w:rPr>
              <w:t>Technical issues while executing the migration to AWS</w:t>
            </w:r>
          </w:p>
        </w:tc>
        <w:tc>
          <w:tcPr>
            <w:tcW w:w="7295" w:type="dxa"/>
            <w:hideMark/>
          </w:tcPr>
          <w:p w14:paraId="2751FE7F" w14:textId="77777777" w:rsidR="00C31298" w:rsidRPr="00C31298" w:rsidRDefault="00C31298" w:rsidP="00C31298">
            <w:pPr>
              <w:spacing w:after="160" w:line="259" w:lineRule="auto"/>
            </w:pPr>
            <w:r w:rsidRPr="00C31298">
              <w:t>AWS Business support plan will be purchased</w:t>
            </w:r>
          </w:p>
        </w:tc>
      </w:tr>
    </w:tbl>
    <w:p w14:paraId="7C0349E0" w14:textId="015AC72C" w:rsidR="00E129AD" w:rsidRDefault="00E129AD">
      <w:pPr>
        <w:rPr>
          <w:rFonts w:asciiTheme="majorHAnsi" w:eastAsiaTheme="majorEastAsia" w:hAnsiTheme="majorHAnsi" w:cstheme="majorBidi"/>
          <w:b/>
          <w:bCs/>
          <w:smallCaps/>
          <w:color w:val="000000" w:themeColor="text1"/>
          <w:sz w:val="28"/>
          <w:szCs w:val="28"/>
        </w:rPr>
      </w:pPr>
      <w:bookmarkStart w:id="862" w:name="_Toc51764520"/>
      <w:bookmarkStart w:id="863" w:name="_Toc52549670"/>
      <w:bookmarkStart w:id="864" w:name="_Toc52555968"/>
      <w:bookmarkStart w:id="865" w:name="_Toc52556058"/>
      <w:bookmarkStart w:id="866" w:name="_Toc55829238"/>
      <w:bookmarkStart w:id="867" w:name="_Toc55829328"/>
      <w:bookmarkStart w:id="868" w:name="_Toc62133185"/>
      <w:bookmarkStart w:id="869" w:name="_Toc63182058"/>
      <w:bookmarkStart w:id="870" w:name="_Toc63937074"/>
      <w:bookmarkEnd w:id="862"/>
      <w:bookmarkEnd w:id="863"/>
      <w:bookmarkEnd w:id="864"/>
      <w:bookmarkEnd w:id="865"/>
      <w:bookmarkEnd w:id="866"/>
      <w:bookmarkEnd w:id="867"/>
      <w:bookmarkEnd w:id="868"/>
      <w:bookmarkEnd w:id="869"/>
      <w:bookmarkEnd w:id="870"/>
    </w:p>
    <w:p w14:paraId="06E76B19" w14:textId="77777777" w:rsidR="003329BE" w:rsidDel="00530BB7" w:rsidRDefault="003329BE" w:rsidP="00581E27">
      <w:pPr>
        <w:rPr>
          <w:del w:id="871" w:author="Pande, Amitkumar" w:date="2020-09-14T11:54:00Z"/>
        </w:rPr>
      </w:pPr>
      <w:bookmarkStart w:id="872" w:name="_Toc64441284"/>
      <w:bookmarkStart w:id="873" w:name="_Toc64441423"/>
      <w:bookmarkEnd w:id="872"/>
      <w:bookmarkEnd w:id="873"/>
    </w:p>
    <w:p w14:paraId="5436EDF2" w14:textId="121B7119" w:rsidR="009F61A1" w:rsidDel="00530BB7" w:rsidRDefault="009F61A1" w:rsidP="009F61A1">
      <w:pPr>
        <w:rPr>
          <w:del w:id="874" w:author="Pande, Amitkumar" w:date="2020-09-14T11:54:00Z"/>
          <w:color w:val="000000" w:themeColor="text1"/>
        </w:rPr>
      </w:pPr>
      <w:del w:id="875" w:author="Pande, Amitkumar" w:date="2020-09-14T11:54:00Z">
        <w:r w:rsidRPr="00F34D75" w:rsidDel="00530BB7">
          <w:rPr>
            <w:color w:val="000000" w:themeColor="text1"/>
            <w:highlight w:val="yellow"/>
          </w:rPr>
          <w:delText>Good to have</w:delText>
        </w:r>
        <w:bookmarkStart w:id="876" w:name="_Toc51764521"/>
        <w:bookmarkStart w:id="877" w:name="_Toc52549671"/>
        <w:bookmarkStart w:id="878" w:name="_Toc52555969"/>
        <w:bookmarkStart w:id="879" w:name="_Toc52556059"/>
        <w:bookmarkStart w:id="880" w:name="_Toc55829239"/>
        <w:bookmarkStart w:id="881" w:name="_Toc55829329"/>
        <w:bookmarkStart w:id="882" w:name="_Toc62133186"/>
        <w:bookmarkStart w:id="883" w:name="_Toc63182059"/>
        <w:bookmarkStart w:id="884" w:name="_Toc63937075"/>
        <w:bookmarkStart w:id="885" w:name="_Toc64441285"/>
        <w:bookmarkStart w:id="886" w:name="_Toc64441424"/>
        <w:bookmarkEnd w:id="876"/>
        <w:bookmarkEnd w:id="877"/>
        <w:bookmarkEnd w:id="878"/>
        <w:bookmarkEnd w:id="879"/>
        <w:bookmarkEnd w:id="880"/>
        <w:bookmarkEnd w:id="881"/>
        <w:bookmarkEnd w:id="882"/>
        <w:bookmarkEnd w:id="883"/>
        <w:bookmarkEnd w:id="884"/>
        <w:bookmarkEnd w:id="885"/>
        <w:bookmarkEnd w:id="886"/>
      </w:del>
    </w:p>
    <w:p w14:paraId="06D1E0D8" w14:textId="4A935215" w:rsidR="00EC4EDA" w:rsidRDefault="00581E27" w:rsidP="00EC4EDA">
      <w:pPr>
        <w:pStyle w:val="Heading2"/>
      </w:pPr>
      <w:bookmarkStart w:id="887" w:name="_Toc38020772"/>
      <w:del w:id="888" w:author="Pande, Amitkumar" w:date="2020-09-17T19:45:00Z">
        <w:r w:rsidRPr="00581E27" w:rsidDel="002E2C23">
          <w:delText>Responsibility</w:delText>
        </w:r>
      </w:del>
      <w:bookmarkStart w:id="889" w:name="_Toc64441425"/>
      <w:ins w:id="890" w:author="Pande, Amitkumar" w:date="2020-09-17T19:45:00Z">
        <w:r w:rsidR="002E2C23">
          <w:t>R</w:t>
        </w:r>
      </w:ins>
      <w:ins w:id="891" w:author="Pande, Amitkumar" w:date="2020-09-22T20:15:00Z">
        <w:r w:rsidR="00011E2B">
          <w:t>aci</w:t>
        </w:r>
      </w:ins>
      <w:r w:rsidRPr="00581E27">
        <w:t xml:space="preserve"> Matrix</w:t>
      </w:r>
      <w:bookmarkEnd w:id="887"/>
      <w:bookmarkEnd w:id="889"/>
    </w:p>
    <w:p w14:paraId="10C0BD55" w14:textId="77777777" w:rsidR="00CC6DC5" w:rsidRPr="00CC6DC5" w:rsidRDefault="00CC6DC5" w:rsidP="00CC6DC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94"/>
        <w:gridCol w:w="1828"/>
        <w:gridCol w:w="1846"/>
        <w:gridCol w:w="2111"/>
        <w:gridCol w:w="2111"/>
      </w:tblGrid>
      <w:tr w:rsidR="00EC4EDA" w:rsidRPr="00223B72" w14:paraId="07E03D56" w14:textId="77777777" w:rsidTr="00AC31DE">
        <w:trPr>
          <w:trHeight w:val="407"/>
          <w:jc w:val="center"/>
          <w:ins w:id="892" w:author="Pande, Amitkumar" w:date="2020-10-02T17:57:00Z"/>
        </w:trPr>
        <w:tc>
          <w:tcPr>
            <w:tcW w:w="0" w:type="auto"/>
            <w:shd w:val="clear" w:color="auto" w:fill="auto"/>
            <w:tcMar>
              <w:top w:w="0" w:type="dxa"/>
              <w:left w:w="108" w:type="dxa"/>
              <w:bottom w:w="0" w:type="dxa"/>
              <w:right w:w="108" w:type="dxa"/>
            </w:tcMar>
            <w:hideMark/>
          </w:tcPr>
          <w:p w14:paraId="527028CC" w14:textId="77777777" w:rsidR="00EC4EDA" w:rsidRPr="00223B72" w:rsidRDefault="00EC4EDA">
            <w:pPr>
              <w:jc w:val="center"/>
              <w:rPr>
                <w:ins w:id="893" w:author="Pande, Amitkumar" w:date="2020-10-02T17:57:00Z"/>
                <w:b/>
                <w:color w:val="000000" w:themeColor="text1"/>
              </w:rPr>
              <w:pPrChange w:id="894" w:author="Pande, Amitkumar" w:date="2020-10-20T17:19:00Z">
                <w:pPr/>
              </w:pPrChange>
            </w:pPr>
            <w:ins w:id="895" w:author="Pande, Amitkumar" w:date="2020-12-01T17:55:00Z">
              <w:r w:rsidRPr="00223B72">
                <w:rPr>
                  <w:b/>
                  <w:color w:val="000000" w:themeColor="text1"/>
                </w:rPr>
                <w:t>Tasks/Activities</w:t>
              </w:r>
            </w:ins>
          </w:p>
        </w:tc>
        <w:tc>
          <w:tcPr>
            <w:tcW w:w="0" w:type="auto"/>
            <w:shd w:val="clear" w:color="auto" w:fill="auto"/>
            <w:tcMar>
              <w:top w:w="0" w:type="dxa"/>
              <w:left w:w="108" w:type="dxa"/>
              <w:bottom w:w="0" w:type="dxa"/>
              <w:right w:w="108" w:type="dxa"/>
            </w:tcMar>
            <w:hideMark/>
          </w:tcPr>
          <w:p w14:paraId="33D9F8AC" w14:textId="77777777" w:rsidR="00EC4EDA" w:rsidRPr="00223B72" w:rsidRDefault="00EC4EDA" w:rsidP="00AC31DE">
            <w:pPr>
              <w:rPr>
                <w:ins w:id="896" w:author="Pande, Amitkumar" w:date="2020-10-02T17:57:00Z"/>
                <w:b/>
                <w:color w:val="000000" w:themeColor="text1"/>
              </w:rPr>
            </w:pPr>
            <w:ins w:id="897" w:author="Pande, Amitkumar" w:date="2020-10-02T17:57:00Z">
              <w:r w:rsidRPr="00223B72">
                <w:rPr>
                  <w:b/>
                  <w:color w:val="000000" w:themeColor="text1"/>
                </w:rPr>
                <w:t>Responsible</w:t>
              </w:r>
            </w:ins>
          </w:p>
        </w:tc>
        <w:tc>
          <w:tcPr>
            <w:tcW w:w="0" w:type="auto"/>
            <w:shd w:val="clear" w:color="auto" w:fill="auto"/>
            <w:tcMar>
              <w:top w:w="0" w:type="dxa"/>
              <w:left w:w="108" w:type="dxa"/>
              <w:bottom w:w="0" w:type="dxa"/>
              <w:right w:w="108" w:type="dxa"/>
            </w:tcMar>
            <w:hideMark/>
          </w:tcPr>
          <w:p w14:paraId="4C259ACD" w14:textId="77777777" w:rsidR="00EC4EDA" w:rsidRPr="00223B72" w:rsidRDefault="00EC4EDA" w:rsidP="00AC31DE">
            <w:pPr>
              <w:rPr>
                <w:ins w:id="898" w:author="Pande, Amitkumar" w:date="2020-10-02T17:57:00Z"/>
                <w:b/>
                <w:color w:val="000000" w:themeColor="text1"/>
              </w:rPr>
            </w:pPr>
            <w:ins w:id="899" w:author="Pande, Amitkumar" w:date="2020-10-02T17:57:00Z">
              <w:r w:rsidRPr="00223B72">
                <w:rPr>
                  <w:b/>
                  <w:color w:val="000000" w:themeColor="text1"/>
                </w:rPr>
                <w:t>Accountable</w:t>
              </w:r>
            </w:ins>
          </w:p>
        </w:tc>
        <w:tc>
          <w:tcPr>
            <w:tcW w:w="0" w:type="auto"/>
            <w:shd w:val="clear" w:color="auto" w:fill="auto"/>
            <w:tcMar>
              <w:top w:w="0" w:type="dxa"/>
              <w:left w:w="108" w:type="dxa"/>
              <w:bottom w:w="0" w:type="dxa"/>
              <w:right w:w="108" w:type="dxa"/>
            </w:tcMar>
            <w:hideMark/>
          </w:tcPr>
          <w:p w14:paraId="59B08CC7" w14:textId="77777777" w:rsidR="00EC4EDA" w:rsidRPr="00223B72" w:rsidRDefault="00EC4EDA" w:rsidP="00AC31DE">
            <w:pPr>
              <w:rPr>
                <w:ins w:id="900" w:author="Pande, Amitkumar" w:date="2020-10-02T17:57:00Z"/>
                <w:b/>
                <w:color w:val="000000" w:themeColor="text1"/>
              </w:rPr>
            </w:pPr>
            <w:ins w:id="901" w:author="Pande, Amitkumar" w:date="2020-10-02T17:57:00Z">
              <w:r w:rsidRPr="00223B72">
                <w:rPr>
                  <w:b/>
                  <w:color w:val="000000" w:themeColor="text1"/>
                </w:rPr>
                <w:t>Consulted</w:t>
              </w:r>
            </w:ins>
          </w:p>
        </w:tc>
        <w:tc>
          <w:tcPr>
            <w:tcW w:w="0" w:type="auto"/>
            <w:shd w:val="clear" w:color="auto" w:fill="auto"/>
            <w:tcMar>
              <w:top w:w="0" w:type="dxa"/>
              <w:left w:w="108" w:type="dxa"/>
              <w:bottom w:w="0" w:type="dxa"/>
              <w:right w:w="108" w:type="dxa"/>
            </w:tcMar>
            <w:hideMark/>
          </w:tcPr>
          <w:p w14:paraId="6515941E" w14:textId="77777777" w:rsidR="00EC4EDA" w:rsidRPr="00223B72" w:rsidRDefault="00EC4EDA" w:rsidP="00AC31DE">
            <w:pPr>
              <w:rPr>
                <w:ins w:id="902" w:author="Pande, Amitkumar" w:date="2020-10-02T17:57:00Z"/>
                <w:b/>
                <w:color w:val="000000" w:themeColor="text1"/>
              </w:rPr>
            </w:pPr>
            <w:ins w:id="903" w:author="Pande, Amitkumar" w:date="2020-10-02T17:57:00Z">
              <w:r w:rsidRPr="00223B72">
                <w:rPr>
                  <w:b/>
                  <w:color w:val="000000" w:themeColor="text1"/>
                </w:rPr>
                <w:t>Informed</w:t>
              </w:r>
            </w:ins>
          </w:p>
        </w:tc>
      </w:tr>
      <w:tr w:rsidR="00EC4EDA" w:rsidRPr="00223B72" w14:paraId="24C953C9" w14:textId="77777777" w:rsidTr="00AC31DE">
        <w:trPr>
          <w:trHeight w:val="407"/>
          <w:jc w:val="center"/>
          <w:ins w:id="904" w:author="Pande, Amitkumar" w:date="2020-10-02T17:57:00Z"/>
        </w:trPr>
        <w:tc>
          <w:tcPr>
            <w:tcW w:w="0" w:type="auto"/>
            <w:shd w:val="clear" w:color="auto" w:fill="auto"/>
            <w:tcMar>
              <w:top w:w="0" w:type="dxa"/>
              <w:left w:w="108" w:type="dxa"/>
              <w:bottom w:w="0" w:type="dxa"/>
              <w:right w:w="108" w:type="dxa"/>
            </w:tcMar>
            <w:hideMark/>
          </w:tcPr>
          <w:p w14:paraId="409DB813" w14:textId="77777777" w:rsidR="00EC4EDA" w:rsidRPr="00223B72" w:rsidRDefault="00EC4EDA" w:rsidP="00AC31DE">
            <w:pPr>
              <w:rPr>
                <w:ins w:id="905" w:author="Pande, Amitkumar" w:date="2020-10-02T17:57:00Z"/>
                <w:color w:val="000000" w:themeColor="text1"/>
                <w:lang w:val="en-IN"/>
              </w:rPr>
            </w:pPr>
            <w:ins w:id="906" w:author="Pande, Amitkumar" w:date="2020-10-02T17:57:00Z">
              <w:r w:rsidRPr="00223B72">
                <w:rPr>
                  <w:bCs/>
                  <w:color w:val="000000" w:themeColor="text1"/>
                  <w:lang w:val="en-IN"/>
                  <w:rPrChange w:id="907" w:author="Pande, Amitkumar" w:date="2020-10-20T17:19:00Z">
                    <w:rPr>
                      <w:b/>
                      <w:bCs/>
                      <w:lang w:val="en-IN"/>
                    </w:rPr>
                  </w:rPrChange>
                </w:rPr>
                <w:lastRenderedPageBreak/>
                <w:t>Project initiation &amp; Kick-off</w:t>
              </w:r>
            </w:ins>
          </w:p>
        </w:tc>
        <w:tc>
          <w:tcPr>
            <w:tcW w:w="0" w:type="auto"/>
            <w:shd w:val="clear" w:color="auto" w:fill="auto"/>
            <w:tcMar>
              <w:top w:w="0" w:type="dxa"/>
              <w:left w:w="108" w:type="dxa"/>
              <w:bottom w:w="0" w:type="dxa"/>
              <w:right w:w="108" w:type="dxa"/>
            </w:tcMar>
            <w:hideMark/>
          </w:tcPr>
          <w:p w14:paraId="7DAB94B4" w14:textId="77777777" w:rsidR="00EC4EDA" w:rsidRPr="00223B72" w:rsidRDefault="00EC4EDA" w:rsidP="00AC31DE">
            <w:pPr>
              <w:rPr>
                <w:ins w:id="908" w:author="Pande, Amitkumar" w:date="2020-10-02T17:57:00Z"/>
                <w:color w:val="000000" w:themeColor="text1"/>
                <w:lang w:val="en-IN"/>
              </w:rPr>
            </w:pPr>
            <w:r w:rsidRPr="00223B72">
              <w:rPr>
                <w:color w:val="000000" w:themeColor="text1"/>
                <w:lang w:val="en-IN"/>
              </w:rPr>
              <w:t>MIND</w:t>
            </w:r>
          </w:p>
        </w:tc>
        <w:tc>
          <w:tcPr>
            <w:tcW w:w="0" w:type="auto"/>
            <w:shd w:val="clear" w:color="auto" w:fill="auto"/>
            <w:tcMar>
              <w:top w:w="0" w:type="dxa"/>
              <w:left w:w="108" w:type="dxa"/>
              <w:bottom w:w="0" w:type="dxa"/>
              <w:right w:w="108" w:type="dxa"/>
            </w:tcMar>
            <w:hideMark/>
          </w:tcPr>
          <w:p w14:paraId="3A74BB7F" w14:textId="5EF42A18" w:rsidR="00EC4EDA" w:rsidRPr="00223B72" w:rsidRDefault="00CC6DC5" w:rsidP="00AC31DE">
            <w:pPr>
              <w:rPr>
                <w:ins w:id="909" w:author="Pande, Amitkumar" w:date="2020-10-02T17:57:00Z"/>
                <w:color w:val="000000" w:themeColor="text1"/>
                <w:lang w:val="en-IN"/>
              </w:rPr>
            </w:pPr>
            <w:r>
              <w:rPr>
                <w:color w:val="000000" w:themeColor="text1"/>
                <w:lang w:val="en-IN"/>
              </w:rPr>
              <w:t>GUS EDUCATION INDIA</w:t>
            </w:r>
          </w:p>
        </w:tc>
        <w:tc>
          <w:tcPr>
            <w:tcW w:w="0" w:type="auto"/>
            <w:shd w:val="clear" w:color="auto" w:fill="auto"/>
            <w:tcMar>
              <w:top w:w="0" w:type="dxa"/>
              <w:left w:w="108" w:type="dxa"/>
              <w:bottom w:w="0" w:type="dxa"/>
              <w:right w:w="108" w:type="dxa"/>
            </w:tcMar>
            <w:hideMark/>
          </w:tcPr>
          <w:p w14:paraId="2B49C597" w14:textId="77777777" w:rsidR="00EC4EDA" w:rsidRPr="00223B72" w:rsidRDefault="00EC4EDA" w:rsidP="00AC31DE">
            <w:pPr>
              <w:rPr>
                <w:ins w:id="910" w:author="Pande, Amitkumar" w:date="2020-10-02T17:57:00Z"/>
                <w:color w:val="000000" w:themeColor="text1"/>
                <w:lang w:val="en-IN"/>
              </w:rPr>
            </w:pPr>
            <w:ins w:id="911" w:author="Pande, Amitkumar" w:date="2020-10-02T17:57:00Z">
              <w:r w:rsidRPr="00223B72">
                <w:rPr>
                  <w:color w:val="000000" w:themeColor="text1"/>
                  <w:lang w:val="en-IN"/>
                </w:rPr>
                <w:t>AWS</w:t>
              </w:r>
            </w:ins>
          </w:p>
        </w:tc>
        <w:tc>
          <w:tcPr>
            <w:tcW w:w="0" w:type="auto"/>
            <w:shd w:val="clear" w:color="auto" w:fill="auto"/>
            <w:tcMar>
              <w:top w:w="0" w:type="dxa"/>
              <w:left w:w="108" w:type="dxa"/>
              <w:bottom w:w="0" w:type="dxa"/>
              <w:right w:w="108" w:type="dxa"/>
            </w:tcMar>
            <w:hideMark/>
          </w:tcPr>
          <w:p w14:paraId="482DEC26" w14:textId="0AA44242" w:rsidR="00EC4EDA" w:rsidRPr="00223B72" w:rsidRDefault="00CC6DC5" w:rsidP="00AC31DE">
            <w:pPr>
              <w:rPr>
                <w:ins w:id="912" w:author="Pande, Amitkumar" w:date="2020-10-02T17:57:00Z"/>
                <w:color w:val="000000" w:themeColor="text1"/>
                <w:lang w:val="en-IN"/>
              </w:rPr>
            </w:pPr>
            <w:r>
              <w:rPr>
                <w:color w:val="000000" w:themeColor="text1"/>
                <w:lang w:val="en-IN"/>
              </w:rPr>
              <w:t>GUS EDUCATION INDIA</w:t>
            </w:r>
          </w:p>
        </w:tc>
      </w:tr>
      <w:tr w:rsidR="00EC4EDA" w:rsidRPr="00223B72" w14:paraId="658BB061" w14:textId="77777777" w:rsidTr="00AC31DE">
        <w:trPr>
          <w:trHeight w:val="407"/>
          <w:jc w:val="center"/>
          <w:ins w:id="913" w:author="Pande, Amitkumar" w:date="2020-10-02T17:57:00Z"/>
        </w:trPr>
        <w:tc>
          <w:tcPr>
            <w:tcW w:w="0" w:type="auto"/>
            <w:shd w:val="clear" w:color="auto" w:fill="auto"/>
            <w:tcMar>
              <w:top w:w="0" w:type="dxa"/>
              <w:left w:w="108" w:type="dxa"/>
              <w:bottom w:w="0" w:type="dxa"/>
              <w:right w:w="108" w:type="dxa"/>
            </w:tcMar>
            <w:hideMark/>
          </w:tcPr>
          <w:p w14:paraId="5AA001A9" w14:textId="77777777" w:rsidR="00EC4EDA" w:rsidRPr="00223B72" w:rsidRDefault="00EC4EDA" w:rsidP="00AC31DE">
            <w:pPr>
              <w:rPr>
                <w:ins w:id="914" w:author="Pande, Amitkumar" w:date="2020-10-02T17:57:00Z"/>
                <w:color w:val="000000" w:themeColor="text1"/>
                <w:lang w:val="en-IN"/>
              </w:rPr>
            </w:pPr>
            <w:ins w:id="915" w:author="Pande, Amitkumar" w:date="2020-10-02T17:57:00Z">
              <w:r w:rsidRPr="00223B72">
                <w:rPr>
                  <w:bCs/>
                  <w:color w:val="000000" w:themeColor="text1"/>
                  <w:lang w:val="en-IN"/>
                  <w:rPrChange w:id="916" w:author="Pande, Amitkumar" w:date="2020-10-20T17:19:00Z">
                    <w:rPr>
                      <w:b/>
                      <w:bCs/>
                      <w:lang w:val="en-IN"/>
                    </w:rPr>
                  </w:rPrChange>
                </w:rPr>
                <w:t>Infra setup and configuration - Foundation</w:t>
              </w:r>
            </w:ins>
          </w:p>
        </w:tc>
        <w:tc>
          <w:tcPr>
            <w:tcW w:w="0" w:type="auto"/>
            <w:shd w:val="clear" w:color="auto" w:fill="auto"/>
            <w:tcMar>
              <w:top w:w="0" w:type="dxa"/>
              <w:left w:w="108" w:type="dxa"/>
              <w:bottom w:w="0" w:type="dxa"/>
              <w:right w:w="108" w:type="dxa"/>
            </w:tcMar>
            <w:hideMark/>
          </w:tcPr>
          <w:p w14:paraId="476CA0B6" w14:textId="77777777" w:rsidR="00EC4EDA" w:rsidRPr="00223B72" w:rsidRDefault="00EC4EDA" w:rsidP="00AC31DE">
            <w:pPr>
              <w:rPr>
                <w:ins w:id="917" w:author="Pande, Amitkumar" w:date="2020-10-02T17:57:00Z"/>
                <w:color w:val="000000" w:themeColor="text1"/>
                <w:lang w:val="en-IN"/>
              </w:rPr>
            </w:pPr>
            <w:r w:rsidRPr="00223B72">
              <w:rPr>
                <w:color w:val="000000" w:themeColor="text1"/>
                <w:lang w:val="en-IN"/>
              </w:rPr>
              <w:t>MIND</w:t>
            </w:r>
          </w:p>
        </w:tc>
        <w:tc>
          <w:tcPr>
            <w:tcW w:w="0" w:type="auto"/>
            <w:shd w:val="clear" w:color="auto" w:fill="auto"/>
            <w:tcMar>
              <w:top w:w="0" w:type="dxa"/>
              <w:left w:w="108" w:type="dxa"/>
              <w:bottom w:w="0" w:type="dxa"/>
              <w:right w:w="108" w:type="dxa"/>
            </w:tcMar>
            <w:hideMark/>
          </w:tcPr>
          <w:p w14:paraId="2D5E4AAC" w14:textId="2C014EB5" w:rsidR="00EC4EDA" w:rsidRPr="00223B72" w:rsidRDefault="00CC6DC5" w:rsidP="00AC31DE">
            <w:pPr>
              <w:rPr>
                <w:ins w:id="918" w:author="Pande, Amitkumar" w:date="2020-10-02T17:57:00Z"/>
                <w:color w:val="000000" w:themeColor="text1"/>
                <w:lang w:val="en-IN"/>
              </w:rPr>
            </w:pPr>
            <w:r>
              <w:rPr>
                <w:color w:val="000000" w:themeColor="text1"/>
                <w:lang w:val="en-IN"/>
              </w:rPr>
              <w:t>GUS EDUCATION INDIA</w:t>
            </w:r>
          </w:p>
        </w:tc>
        <w:tc>
          <w:tcPr>
            <w:tcW w:w="0" w:type="auto"/>
            <w:shd w:val="clear" w:color="auto" w:fill="auto"/>
            <w:tcMar>
              <w:top w:w="0" w:type="dxa"/>
              <w:left w:w="108" w:type="dxa"/>
              <w:bottom w:w="0" w:type="dxa"/>
              <w:right w:w="108" w:type="dxa"/>
            </w:tcMar>
            <w:hideMark/>
          </w:tcPr>
          <w:p w14:paraId="1563792F" w14:textId="77777777" w:rsidR="00EC4EDA" w:rsidRPr="00223B72" w:rsidRDefault="00EC4EDA" w:rsidP="00AC31DE">
            <w:pPr>
              <w:rPr>
                <w:ins w:id="919" w:author="Pande, Amitkumar" w:date="2020-10-02T17:57:00Z"/>
                <w:color w:val="000000" w:themeColor="text1"/>
                <w:lang w:val="en-IN"/>
              </w:rPr>
            </w:pPr>
            <w:ins w:id="920" w:author="Pande, Amitkumar" w:date="2020-10-02T17:57:00Z">
              <w:r w:rsidRPr="00223B72">
                <w:rPr>
                  <w:color w:val="000000" w:themeColor="text1"/>
                  <w:lang w:val="en-IN"/>
                </w:rPr>
                <w:t>AWS</w:t>
              </w:r>
            </w:ins>
          </w:p>
        </w:tc>
        <w:tc>
          <w:tcPr>
            <w:tcW w:w="0" w:type="auto"/>
            <w:shd w:val="clear" w:color="auto" w:fill="auto"/>
            <w:tcMar>
              <w:top w:w="0" w:type="dxa"/>
              <w:left w:w="108" w:type="dxa"/>
              <w:bottom w:w="0" w:type="dxa"/>
              <w:right w:w="108" w:type="dxa"/>
            </w:tcMar>
            <w:hideMark/>
          </w:tcPr>
          <w:p w14:paraId="242CCB9B" w14:textId="1CF08F41" w:rsidR="00EC4EDA" w:rsidRPr="00223B72" w:rsidRDefault="00CC6DC5" w:rsidP="00AC31DE">
            <w:pPr>
              <w:rPr>
                <w:ins w:id="921" w:author="Pande, Amitkumar" w:date="2020-10-02T17:57:00Z"/>
                <w:color w:val="000000" w:themeColor="text1"/>
                <w:lang w:val="en-IN"/>
              </w:rPr>
            </w:pPr>
            <w:r>
              <w:rPr>
                <w:color w:val="000000" w:themeColor="text1"/>
                <w:lang w:val="en-IN"/>
              </w:rPr>
              <w:t>GUS EDUCATION INDIA</w:t>
            </w:r>
          </w:p>
        </w:tc>
      </w:tr>
      <w:tr w:rsidR="00EC4EDA" w:rsidRPr="00223B72" w14:paraId="172B3F4B" w14:textId="77777777" w:rsidTr="00AC31DE">
        <w:trPr>
          <w:trHeight w:val="407"/>
          <w:jc w:val="center"/>
          <w:ins w:id="922" w:author="Pande, Amitkumar" w:date="2020-10-02T17:57:00Z"/>
        </w:trPr>
        <w:tc>
          <w:tcPr>
            <w:tcW w:w="0" w:type="auto"/>
            <w:shd w:val="clear" w:color="auto" w:fill="auto"/>
            <w:tcMar>
              <w:top w:w="0" w:type="dxa"/>
              <w:left w:w="108" w:type="dxa"/>
              <w:bottom w:w="0" w:type="dxa"/>
              <w:right w:w="108" w:type="dxa"/>
            </w:tcMar>
            <w:hideMark/>
          </w:tcPr>
          <w:p w14:paraId="3AFA667C" w14:textId="77777777" w:rsidR="00EC4EDA" w:rsidRPr="00223B72" w:rsidRDefault="00EC4EDA" w:rsidP="00AC31DE">
            <w:pPr>
              <w:rPr>
                <w:ins w:id="923" w:author="Pande, Amitkumar" w:date="2020-10-02T17:57:00Z"/>
                <w:color w:val="000000" w:themeColor="text1"/>
                <w:lang w:val="en-IN"/>
              </w:rPr>
            </w:pPr>
            <w:ins w:id="924" w:author="Pande, Amitkumar" w:date="2020-10-02T17:57:00Z">
              <w:r w:rsidRPr="00223B72">
                <w:rPr>
                  <w:bCs/>
                  <w:color w:val="000000" w:themeColor="text1"/>
                  <w:lang w:val="en-IN"/>
                  <w:rPrChange w:id="925" w:author="Pande, Amitkumar" w:date="2020-10-20T17:19:00Z">
                    <w:rPr>
                      <w:b/>
                      <w:bCs/>
                      <w:lang w:val="en-IN"/>
                    </w:rPr>
                  </w:rPrChange>
                </w:rPr>
                <w:t>Discovery</w:t>
              </w:r>
            </w:ins>
          </w:p>
        </w:tc>
        <w:tc>
          <w:tcPr>
            <w:tcW w:w="0" w:type="auto"/>
            <w:shd w:val="clear" w:color="auto" w:fill="auto"/>
            <w:tcMar>
              <w:top w:w="0" w:type="dxa"/>
              <w:left w:w="108" w:type="dxa"/>
              <w:bottom w:w="0" w:type="dxa"/>
              <w:right w:w="108" w:type="dxa"/>
            </w:tcMar>
            <w:hideMark/>
          </w:tcPr>
          <w:p w14:paraId="333A7671" w14:textId="77777777" w:rsidR="00EC4EDA" w:rsidRPr="00223B72" w:rsidRDefault="00EC4EDA" w:rsidP="00AC31DE">
            <w:pPr>
              <w:rPr>
                <w:ins w:id="926" w:author="Pande, Amitkumar" w:date="2020-10-02T17:57:00Z"/>
                <w:color w:val="000000" w:themeColor="text1"/>
                <w:lang w:val="en-IN"/>
              </w:rPr>
            </w:pPr>
            <w:r w:rsidRPr="00223B72">
              <w:rPr>
                <w:color w:val="000000" w:themeColor="text1"/>
                <w:lang w:val="en-IN"/>
              </w:rPr>
              <w:t>MIND</w:t>
            </w:r>
          </w:p>
        </w:tc>
        <w:tc>
          <w:tcPr>
            <w:tcW w:w="0" w:type="auto"/>
            <w:shd w:val="clear" w:color="auto" w:fill="auto"/>
            <w:tcMar>
              <w:top w:w="0" w:type="dxa"/>
              <w:left w:w="108" w:type="dxa"/>
              <w:bottom w:w="0" w:type="dxa"/>
              <w:right w:w="108" w:type="dxa"/>
            </w:tcMar>
            <w:hideMark/>
          </w:tcPr>
          <w:p w14:paraId="64DEAD42" w14:textId="77777777" w:rsidR="00EC4EDA" w:rsidRPr="00223B72" w:rsidRDefault="00EC4EDA" w:rsidP="00AC31DE">
            <w:pPr>
              <w:rPr>
                <w:ins w:id="927" w:author="Pande, Amitkumar" w:date="2020-10-02T17:57:00Z"/>
                <w:color w:val="000000" w:themeColor="text1"/>
                <w:lang w:val="en-IN"/>
              </w:rPr>
            </w:pPr>
            <w:r w:rsidRPr="00223B72">
              <w:rPr>
                <w:color w:val="000000" w:themeColor="text1"/>
                <w:lang w:val="en-IN"/>
              </w:rPr>
              <w:t>MIND</w:t>
            </w:r>
          </w:p>
        </w:tc>
        <w:tc>
          <w:tcPr>
            <w:tcW w:w="0" w:type="auto"/>
            <w:shd w:val="clear" w:color="auto" w:fill="auto"/>
            <w:tcMar>
              <w:top w:w="0" w:type="dxa"/>
              <w:left w:w="108" w:type="dxa"/>
              <w:bottom w:w="0" w:type="dxa"/>
              <w:right w:w="108" w:type="dxa"/>
            </w:tcMar>
            <w:hideMark/>
          </w:tcPr>
          <w:p w14:paraId="4DA99F82" w14:textId="4EEE644C" w:rsidR="00EC4EDA" w:rsidRPr="00223B72" w:rsidRDefault="00EC4EDA" w:rsidP="00AC31DE">
            <w:pPr>
              <w:rPr>
                <w:ins w:id="928" w:author="Pande, Amitkumar" w:date="2020-10-02T17:57:00Z"/>
                <w:color w:val="000000" w:themeColor="text1"/>
                <w:lang w:val="en-IN"/>
              </w:rPr>
            </w:pPr>
            <w:ins w:id="929" w:author="Pande, Amitkumar" w:date="2020-10-02T17:57:00Z">
              <w:r w:rsidRPr="00223B72">
                <w:rPr>
                  <w:color w:val="000000" w:themeColor="text1"/>
                  <w:lang w:val="en-IN"/>
                </w:rPr>
                <w:t>AWS/</w:t>
              </w:r>
            </w:ins>
            <w:r w:rsidRPr="00223B72">
              <w:rPr>
                <w:color w:val="000000" w:themeColor="text1"/>
                <w:lang w:val="en-IN"/>
              </w:rPr>
              <w:t xml:space="preserve"> </w:t>
            </w:r>
            <w:r w:rsidR="00CC6DC5">
              <w:rPr>
                <w:color w:val="000000" w:themeColor="text1"/>
                <w:lang w:val="en-IN"/>
              </w:rPr>
              <w:t>GUS EDUCATION INDIA</w:t>
            </w:r>
          </w:p>
        </w:tc>
        <w:tc>
          <w:tcPr>
            <w:tcW w:w="0" w:type="auto"/>
            <w:shd w:val="clear" w:color="auto" w:fill="auto"/>
            <w:tcMar>
              <w:top w:w="0" w:type="dxa"/>
              <w:left w:w="108" w:type="dxa"/>
              <w:bottom w:w="0" w:type="dxa"/>
              <w:right w:w="108" w:type="dxa"/>
            </w:tcMar>
            <w:hideMark/>
          </w:tcPr>
          <w:p w14:paraId="7F591298" w14:textId="21177928" w:rsidR="00EC4EDA" w:rsidRPr="00223B72" w:rsidRDefault="00EC4EDA" w:rsidP="00AC31DE">
            <w:pPr>
              <w:rPr>
                <w:ins w:id="930" w:author="Pande, Amitkumar" w:date="2020-10-02T17:57:00Z"/>
                <w:color w:val="000000" w:themeColor="text1"/>
                <w:lang w:val="en-IN"/>
              </w:rPr>
            </w:pPr>
            <w:ins w:id="931" w:author="Pande, Amitkumar" w:date="2020-10-02T17:57:00Z">
              <w:r w:rsidRPr="00223B72">
                <w:rPr>
                  <w:color w:val="000000" w:themeColor="text1"/>
                  <w:lang w:val="en-IN"/>
                </w:rPr>
                <w:t>AWS/</w:t>
              </w:r>
            </w:ins>
            <w:r w:rsidRPr="00223B72">
              <w:rPr>
                <w:color w:val="000000" w:themeColor="text1"/>
                <w:lang w:val="en-IN"/>
              </w:rPr>
              <w:t xml:space="preserve"> </w:t>
            </w:r>
            <w:r w:rsidR="00CC6DC5">
              <w:rPr>
                <w:color w:val="000000" w:themeColor="text1"/>
                <w:lang w:val="en-IN"/>
              </w:rPr>
              <w:t>GUS EDUCATION INDIA</w:t>
            </w:r>
          </w:p>
        </w:tc>
      </w:tr>
      <w:tr w:rsidR="00EC4EDA" w:rsidRPr="00223B72" w14:paraId="6D1A5951" w14:textId="77777777" w:rsidTr="00AC31DE">
        <w:trPr>
          <w:trHeight w:val="407"/>
          <w:jc w:val="center"/>
        </w:trPr>
        <w:tc>
          <w:tcPr>
            <w:tcW w:w="0" w:type="auto"/>
            <w:shd w:val="clear" w:color="auto" w:fill="auto"/>
            <w:tcMar>
              <w:top w:w="0" w:type="dxa"/>
              <w:left w:w="108" w:type="dxa"/>
              <w:bottom w:w="0" w:type="dxa"/>
              <w:right w:w="108" w:type="dxa"/>
            </w:tcMar>
          </w:tcPr>
          <w:p w14:paraId="7127CD46" w14:textId="77777777" w:rsidR="00EC4EDA" w:rsidRPr="00223B72" w:rsidRDefault="00EC4EDA" w:rsidP="00AC31DE">
            <w:pPr>
              <w:rPr>
                <w:bCs/>
                <w:color w:val="000000" w:themeColor="text1"/>
                <w:lang w:val="en-IN"/>
              </w:rPr>
            </w:pPr>
            <w:ins w:id="932" w:author="Pande, Amitkumar" w:date="2020-10-02T17:57:00Z">
              <w:r w:rsidRPr="00223B72">
                <w:rPr>
                  <w:bCs/>
                  <w:color w:val="000000" w:themeColor="text1"/>
                  <w:lang w:val="en-IN"/>
                  <w:rPrChange w:id="933" w:author="Pande, Amitkumar" w:date="2020-10-20T17:19:00Z">
                    <w:rPr>
                      <w:b/>
                      <w:bCs/>
                      <w:lang w:val="en-IN"/>
                    </w:rPr>
                  </w:rPrChange>
                </w:rPr>
                <w:t>Design</w:t>
              </w:r>
            </w:ins>
          </w:p>
        </w:tc>
        <w:tc>
          <w:tcPr>
            <w:tcW w:w="0" w:type="auto"/>
            <w:shd w:val="clear" w:color="auto" w:fill="auto"/>
            <w:tcMar>
              <w:top w:w="0" w:type="dxa"/>
              <w:left w:w="108" w:type="dxa"/>
              <w:bottom w:w="0" w:type="dxa"/>
              <w:right w:w="108" w:type="dxa"/>
            </w:tcMar>
          </w:tcPr>
          <w:p w14:paraId="1EFAFD01" w14:textId="77777777" w:rsidR="00EC4EDA" w:rsidRPr="00223B72" w:rsidRDefault="00EC4EDA" w:rsidP="00AC31DE">
            <w:pPr>
              <w:rPr>
                <w:color w:val="000000" w:themeColor="text1"/>
                <w:lang w:val="en-IN"/>
              </w:rPr>
            </w:pPr>
            <w:r w:rsidRPr="00223B72">
              <w:rPr>
                <w:color w:val="000000" w:themeColor="text1"/>
                <w:lang w:val="en-IN"/>
              </w:rPr>
              <w:t>MIND</w:t>
            </w:r>
          </w:p>
        </w:tc>
        <w:tc>
          <w:tcPr>
            <w:tcW w:w="0" w:type="auto"/>
            <w:shd w:val="clear" w:color="auto" w:fill="auto"/>
            <w:tcMar>
              <w:top w:w="0" w:type="dxa"/>
              <w:left w:w="108" w:type="dxa"/>
              <w:bottom w:w="0" w:type="dxa"/>
              <w:right w:w="108" w:type="dxa"/>
            </w:tcMar>
          </w:tcPr>
          <w:p w14:paraId="1DC8CB88" w14:textId="77777777" w:rsidR="00EC4EDA" w:rsidRPr="00223B72" w:rsidRDefault="00EC4EDA" w:rsidP="00AC31DE">
            <w:pPr>
              <w:rPr>
                <w:color w:val="000000" w:themeColor="text1"/>
                <w:lang w:val="en-IN"/>
              </w:rPr>
            </w:pPr>
            <w:r w:rsidRPr="00223B72">
              <w:rPr>
                <w:color w:val="000000" w:themeColor="text1"/>
                <w:lang w:val="en-IN"/>
              </w:rPr>
              <w:t>MIND</w:t>
            </w:r>
          </w:p>
        </w:tc>
        <w:tc>
          <w:tcPr>
            <w:tcW w:w="0" w:type="auto"/>
            <w:shd w:val="clear" w:color="auto" w:fill="auto"/>
            <w:tcMar>
              <w:top w:w="0" w:type="dxa"/>
              <w:left w:w="108" w:type="dxa"/>
              <w:bottom w:w="0" w:type="dxa"/>
              <w:right w:w="108" w:type="dxa"/>
            </w:tcMar>
          </w:tcPr>
          <w:p w14:paraId="3B34F4C7" w14:textId="53480CDF" w:rsidR="00EC4EDA" w:rsidRPr="00223B72" w:rsidRDefault="00EC4EDA" w:rsidP="00AC31DE">
            <w:pPr>
              <w:rPr>
                <w:color w:val="000000" w:themeColor="text1"/>
                <w:lang w:val="en-IN"/>
              </w:rPr>
            </w:pPr>
            <w:ins w:id="934" w:author="Pande, Amitkumar" w:date="2020-10-02T17:57:00Z">
              <w:r w:rsidRPr="00223B72">
                <w:rPr>
                  <w:color w:val="000000" w:themeColor="text1"/>
                  <w:lang w:val="en-IN"/>
                </w:rPr>
                <w:t>AWS/</w:t>
              </w:r>
            </w:ins>
            <w:r w:rsidRPr="00223B72">
              <w:rPr>
                <w:color w:val="000000" w:themeColor="text1"/>
                <w:lang w:val="en-IN"/>
              </w:rPr>
              <w:t xml:space="preserve"> </w:t>
            </w:r>
            <w:r w:rsidR="00CC6DC5">
              <w:rPr>
                <w:color w:val="000000" w:themeColor="text1"/>
                <w:lang w:val="en-IN"/>
              </w:rPr>
              <w:t>GUS EDUCATION INDIA</w:t>
            </w:r>
          </w:p>
        </w:tc>
        <w:tc>
          <w:tcPr>
            <w:tcW w:w="0" w:type="auto"/>
            <w:shd w:val="clear" w:color="auto" w:fill="auto"/>
            <w:tcMar>
              <w:top w:w="0" w:type="dxa"/>
              <w:left w:w="108" w:type="dxa"/>
              <w:bottom w:w="0" w:type="dxa"/>
              <w:right w:w="108" w:type="dxa"/>
            </w:tcMar>
          </w:tcPr>
          <w:p w14:paraId="799F3DFF" w14:textId="659DAD88" w:rsidR="00EC4EDA" w:rsidRPr="00223B72" w:rsidRDefault="00EC4EDA" w:rsidP="00AC31DE">
            <w:pPr>
              <w:rPr>
                <w:color w:val="000000" w:themeColor="text1"/>
                <w:lang w:val="en-IN"/>
              </w:rPr>
            </w:pPr>
            <w:ins w:id="935" w:author="Pande, Amitkumar" w:date="2020-10-02T17:57:00Z">
              <w:r w:rsidRPr="00223B72">
                <w:rPr>
                  <w:color w:val="000000" w:themeColor="text1"/>
                  <w:lang w:val="en-IN"/>
                </w:rPr>
                <w:t>AWS/</w:t>
              </w:r>
            </w:ins>
            <w:r w:rsidRPr="00223B72">
              <w:rPr>
                <w:color w:val="000000" w:themeColor="text1"/>
                <w:lang w:val="en-IN"/>
              </w:rPr>
              <w:t xml:space="preserve"> </w:t>
            </w:r>
            <w:r w:rsidR="00CC6DC5">
              <w:rPr>
                <w:color w:val="000000" w:themeColor="text1"/>
                <w:lang w:val="en-IN"/>
              </w:rPr>
              <w:t>GUS EDUCATION INDIA</w:t>
            </w:r>
          </w:p>
        </w:tc>
      </w:tr>
      <w:tr w:rsidR="00EC4EDA" w:rsidRPr="00223B72" w14:paraId="128B9E2D" w14:textId="77777777" w:rsidTr="00AC31DE">
        <w:trPr>
          <w:trHeight w:val="407"/>
          <w:jc w:val="center"/>
        </w:trPr>
        <w:tc>
          <w:tcPr>
            <w:tcW w:w="0" w:type="auto"/>
            <w:shd w:val="clear" w:color="auto" w:fill="auto"/>
            <w:tcMar>
              <w:top w:w="0" w:type="dxa"/>
              <w:left w:w="108" w:type="dxa"/>
              <w:bottom w:w="0" w:type="dxa"/>
              <w:right w:w="108" w:type="dxa"/>
            </w:tcMar>
          </w:tcPr>
          <w:p w14:paraId="26E17808" w14:textId="77777777" w:rsidR="00EC4EDA" w:rsidRPr="00223B72" w:rsidRDefault="00EC4EDA" w:rsidP="00AC31DE">
            <w:pPr>
              <w:rPr>
                <w:bCs/>
                <w:color w:val="000000" w:themeColor="text1"/>
                <w:lang w:val="en-IN"/>
              </w:rPr>
            </w:pPr>
            <w:ins w:id="936" w:author="Pande, Amitkumar" w:date="2020-10-02T17:57:00Z">
              <w:r w:rsidRPr="00223B72">
                <w:rPr>
                  <w:bCs/>
                  <w:color w:val="000000" w:themeColor="text1"/>
                  <w:lang w:val="en-IN"/>
                  <w:rPrChange w:id="937" w:author="Pande, Amitkumar" w:date="2020-10-20T17:19:00Z">
                    <w:rPr>
                      <w:b/>
                      <w:bCs/>
                      <w:lang w:val="en-IN"/>
                    </w:rPr>
                  </w:rPrChange>
                </w:rPr>
                <w:t>Implementation</w:t>
              </w:r>
            </w:ins>
          </w:p>
        </w:tc>
        <w:tc>
          <w:tcPr>
            <w:tcW w:w="0" w:type="auto"/>
            <w:shd w:val="clear" w:color="auto" w:fill="auto"/>
            <w:tcMar>
              <w:top w:w="0" w:type="dxa"/>
              <w:left w:w="108" w:type="dxa"/>
              <w:bottom w:w="0" w:type="dxa"/>
              <w:right w:w="108" w:type="dxa"/>
            </w:tcMar>
          </w:tcPr>
          <w:p w14:paraId="32C68B45" w14:textId="77777777" w:rsidR="00EC4EDA" w:rsidRPr="00223B72" w:rsidRDefault="00EC4EDA" w:rsidP="00AC31DE">
            <w:pPr>
              <w:rPr>
                <w:color w:val="000000" w:themeColor="text1"/>
                <w:lang w:val="en-IN"/>
              </w:rPr>
            </w:pPr>
            <w:r w:rsidRPr="00223B72">
              <w:rPr>
                <w:color w:val="000000" w:themeColor="text1"/>
                <w:lang w:val="en-IN"/>
              </w:rPr>
              <w:t>MIND</w:t>
            </w:r>
          </w:p>
        </w:tc>
        <w:tc>
          <w:tcPr>
            <w:tcW w:w="0" w:type="auto"/>
            <w:shd w:val="clear" w:color="auto" w:fill="auto"/>
            <w:tcMar>
              <w:top w:w="0" w:type="dxa"/>
              <w:left w:w="108" w:type="dxa"/>
              <w:bottom w:w="0" w:type="dxa"/>
              <w:right w:w="108" w:type="dxa"/>
            </w:tcMar>
          </w:tcPr>
          <w:p w14:paraId="05D9B109" w14:textId="77777777" w:rsidR="00EC4EDA" w:rsidRPr="00223B72" w:rsidRDefault="00EC4EDA" w:rsidP="00AC31DE">
            <w:pPr>
              <w:rPr>
                <w:color w:val="000000" w:themeColor="text1"/>
                <w:lang w:val="en-IN"/>
              </w:rPr>
            </w:pPr>
            <w:r w:rsidRPr="00223B72">
              <w:rPr>
                <w:color w:val="000000" w:themeColor="text1"/>
                <w:lang w:val="en-IN"/>
              </w:rPr>
              <w:t>MIND</w:t>
            </w:r>
          </w:p>
        </w:tc>
        <w:tc>
          <w:tcPr>
            <w:tcW w:w="0" w:type="auto"/>
            <w:shd w:val="clear" w:color="auto" w:fill="auto"/>
            <w:tcMar>
              <w:top w:w="0" w:type="dxa"/>
              <w:left w:w="108" w:type="dxa"/>
              <w:bottom w:w="0" w:type="dxa"/>
              <w:right w:w="108" w:type="dxa"/>
            </w:tcMar>
          </w:tcPr>
          <w:p w14:paraId="0B694704" w14:textId="2D4D5A12" w:rsidR="00EC4EDA" w:rsidRPr="00223B72" w:rsidRDefault="00EC4EDA" w:rsidP="00AC31DE">
            <w:pPr>
              <w:rPr>
                <w:color w:val="000000" w:themeColor="text1"/>
                <w:lang w:val="en-IN"/>
              </w:rPr>
            </w:pPr>
            <w:ins w:id="938" w:author="Pande, Amitkumar" w:date="2020-10-02T17:57:00Z">
              <w:r w:rsidRPr="00223B72">
                <w:rPr>
                  <w:color w:val="000000" w:themeColor="text1"/>
                  <w:lang w:val="en-IN"/>
                </w:rPr>
                <w:t>AWS/</w:t>
              </w:r>
            </w:ins>
            <w:r w:rsidRPr="00223B72">
              <w:rPr>
                <w:color w:val="000000" w:themeColor="text1"/>
                <w:lang w:val="en-IN"/>
              </w:rPr>
              <w:t xml:space="preserve"> </w:t>
            </w:r>
            <w:r w:rsidR="00CC6DC5">
              <w:rPr>
                <w:color w:val="000000" w:themeColor="text1"/>
                <w:lang w:val="en-IN"/>
              </w:rPr>
              <w:t>GUS EDUCATION INDIA</w:t>
            </w:r>
          </w:p>
        </w:tc>
        <w:tc>
          <w:tcPr>
            <w:tcW w:w="0" w:type="auto"/>
            <w:shd w:val="clear" w:color="auto" w:fill="auto"/>
            <w:tcMar>
              <w:top w:w="0" w:type="dxa"/>
              <w:left w:w="108" w:type="dxa"/>
              <w:bottom w:w="0" w:type="dxa"/>
              <w:right w:w="108" w:type="dxa"/>
            </w:tcMar>
          </w:tcPr>
          <w:p w14:paraId="60D62663" w14:textId="11F05E54" w:rsidR="00EC4EDA" w:rsidRPr="00223B72" w:rsidRDefault="00EC4EDA" w:rsidP="00AC31DE">
            <w:pPr>
              <w:rPr>
                <w:color w:val="000000" w:themeColor="text1"/>
                <w:lang w:val="en-IN"/>
              </w:rPr>
            </w:pPr>
            <w:ins w:id="939" w:author="Pande, Amitkumar" w:date="2020-10-02T17:57:00Z">
              <w:r w:rsidRPr="00223B72">
                <w:rPr>
                  <w:color w:val="000000" w:themeColor="text1"/>
                  <w:lang w:val="en-IN"/>
                </w:rPr>
                <w:t>AWS/</w:t>
              </w:r>
            </w:ins>
            <w:r w:rsidRPr="00223B72">
              <w:rPr>
                <w:color w:val="000000" w:themeColor="text1"/>
                <w:lang w:val="en-IN"/>
              </w:rPr>
              <w:t xml:space="preserve"> </w:t>
            </w:r>
            <w:r w:rsidR="00CC6DC5">
              <w:rPr>
                <w:color w:val="000000" w:themeColor="text1"/>
                <w:lang w:val="en-IN"/>
              </w:rPr>
              <w:t>GUS EDUCATION INDIA</w:t>
            </w:r>
          </w:p>
        </w:tc>
      </w:tr>
      <w:tr w:rsidR="00EC4EDA" w:rsidRPr="00223B72" w14:paraId="08B3F418" w14:textId="77777777" w:rsidTr="00AC31DE">
        <w:trPr>
          <w:trHeight w:val="407"/>
          <w:jc w:val="center"/>
        </w:trPr>
        <w:tc>
          <w:tcPr>
            <w:tcW w:w="0" w:type="auto"/>
            <w:shd w:val="clear" w:color="auto" w:fill="auto"/>
            <w:tcMar>
              <w:top w:w="0" w:type="dxa"/>
              <w:left w:w="108" w:type="dxa"/>
              <w:bottom w:w="0" w:type="dxa"/>
              <w:right w:w="108" w:type="dxa"/>
            </w:tcMar>
          </w:tcPr>
          <w:p w14:paraId="113FE1A4" w14:textId="77777777" w:rsidR="00EC4EDA" w:rsidRPr="00223B72" w:rsidRDefault="00EC4EDA" w:rsidP="00AC31DE">
            <w:pPr>
              <w:rPr>
                <w:bCs/>
                <w:color w:val="000000" w:themeColor="text1"/>
                <w:lang w:val="en-IN"/>
              </w:rPr>
            </w:pPr>
            <w:r w:rsidRPr="00223B72">
              <w:rPr>
                <w:bCs/>
                <w:color w:val="000000" w:themeColor="text1"/>
                <w:lang w:val="en-IN"/>
              </w:rPr>
              <w:t>Code Build</w:t>
            </w:r>
          </w:p>
        </w:tc>
        <w:tc>
          <w:tcPr>
            <w:tcW w:w="0" w:type="auto"/>
            <w:shd w:val="clear" w:color="auto" w:fill="auto"/>
            <w:tcMar>
              <w:top w:w="0" w:type="dxa"/>
              <w:left w:w="108" w:type="dxa"/>
              <w:bottom w:w="0" w:type="dxa"/>
              <w:right w:w="108" w:type="dxa"/>
            </w:tcMar>
          </w:tcPr>
          <w:p w14:paraId="5AC01A62" w14:textId="77777777" w:rsidR="00EC4EDA" w:rsidRPr="00223B72" w:rsidRDefault="00EC4EDA" w:rsidP="00AC31DE">
            <w:pPr>
              <w:rPr>
                <w:color w:val="000000" w:themeColor="text1"/>
                <w:lang w:val="en-IN"/>
              </w:rPr>
            </w:pPr>
            <w:r w:rsidRPr="00223B72">
              <w:rPr>
                <w:color w:val="000000" w:themeColor="text1"/>
                <w:lang w:val="en-IN"/>
              </w:rPr>
              <w:t>MIND</w:t>
            </w:r>
          </w:p>
        </w:tc>
        <w:tc>
          <w:tcPr>
            <w:tcW w:w="0" w:type="auto"/>
            <w:shd w:val="clear" w:color="auto" w:fill="auto"/>
            <w:tcMar>
              <w:top w:w="0" w:type="dxa"/>
              <w:left w:w="108" w:type="dxa"/>
              <w:bottom w:w="0" w:type="dxa"/>
              <w:right w:w="108" w:type="dxa"/>
            </w:tcMar>
          </w:tcPr>
          <w:p w14:paraId="16C0F839" w14:textId="77777777" w:rsidR="00EC4EDA" w:rsidRPr="00223B72" w:rsidRDefault="00EC4EDA" w:rsidP="00AC31DE">
            <w:pPr>
              <w:rPr>
                <w:color w:val="000000" w:themeColor="text1"/>
                <w:lang w:val="en-IN"/>
              </w:rPr>
            </w:pPr>
            <w:r w:rsidRPr="00223B72">
              <w:rPr>
                <w:color w:val="000000" w:themeColor="text1"/>
                <w:lang w:val="en-IN"/>
              </w:rPr>
              <w:t>MIND</w:t>
            </w:r>
          </w:p>
        </w:tc>
        <w:tc>
          <w:tcPr>
            <w:tcW w:w="0" w:type="auto"/>
            <w:shd w:val="clear" w:color="auto" w:fill="auto"/>
            <w:tcMar>
              <w:top w:w="0" w:type="dxa"/>
              <w:left w:w="108" w:type="dxa"/>
              <w:bottom w:w="0" w:type="dxa"/>
              <w:right w:w="108" w:type="dxa"/>
            </w:tcMar>
          </w:tcPr>
          <w:p w14:paraId="03FF554A" w14:textId="606C7F8C" w:rsidR="00EC4EDA" w:rsidRPr="00223B72" w:rsidRDefault="00EC4EDA" w:rsidP="00AC31DE">
            <w:pPr>
              <w:rPr>
                <w:color w:val="000000" w:themeColor="text1"/>
                <w:lang w:val="en-IN"/>
              </w:rPr>
            </w:pPr>
            <w:ins w:id="940" w:author="Pande, Amitkumar" w:date="2020-10-02T17:57:00Z">
              <w:r w:rsidRPr="00223B72">
                <w:rPr>
                  <w:color w:val="000000" w:themeColor="text1"/>
                  <w:lang w:val="en-IN"/>
                </w:rPr>
                <w:t>AWS/</w:t>
              </w:r>
            </w:ins>
            <w:r w:rsidRPr="00223B72">
              <w:rPr>
                <w:color w:val="000000" w:themeColor="text1"/>
                <w:lang w:val="en-IN"/>
              </w:rPr>
              <w:t xml:space="preserve"> </w:t>
            </w:r>
            <w:r w:rsidR="00CC6DC5">
              <w:rPr>
                <w:color w:val="000000" w:themeColor="text1"/>
                <w:lang w:val="en-IN"/>
              </w:rPr>
              <w:t>GUS EDUCATION INDIA</w:t>
            </w:r>
          </w:p>
        </w:tc>
        <w:tc>
          <w:tcPr>
            <w:tcW w:w="0" w:type="auto"/>
            <w:shd w:val="clear" w:color="auto" w:fill="auto"/>
            <w:tcMar>
              <w:top w:w="0" w:type="dxa"/>
              <w:left w:w="108" w:type="dxa"/>
              <w:bottom w:w="0" w:type="dxa"/>
              <w:right w:w="108" w:type="dxa"/>
            </w:tcMar>
          </w:tcPr>
          <w:p w14:paraId="75779C4C" w14:textId="10712AF0" w:rsidR="00EC4EDA" w:rsidRPr="00223B72" w:rsidRDefault="00EC4EDA" w:rsidP="00AC31DE">
            <w:pPr>
              <w:rPr>
                <w:color w:val="000000" w:themeColor="text1"/>
                <w:lang w:val="en-IN"/>
              </w:rPr>
            </w:pPr>
            <w:ins w:id="941" w:author="Pande, Amitkumar" w:date="2020-10-02T17:57:00Z">
              <w:r w:rsidRPr="00223B72">
                <w:rPr>
                  <w:color w:val="000000" w:themeColor="text1"/>
                  <w:lang w:val="en-IN"/>
                </w:rPr>
                <w:t>AWS/</w:t>
              </w:r>
            </w:ins>
            <w:r w:rsidRPr="00223B72">
              <w:rPr>
                <w:color w:val="000000" w:themeColor="text1"/>
                <w:lang w:val="en-IN"/>
              </w:rPr>
              <w:t xml:space="preserve"> </w:t>
            </w:r>
            <w:r w:rsidR="00CC6DC5">
              <w:rPr>
                <w:color w:val="000000" w:themeColor="text1"/>
                <w:lang w:val="en-IN"/>
              </w:rPr>
              <w:t>GUS EDUCATION INDIA</w:t>
            </w:r>
          </w:p>
        </w:tc>
      </w:tr>
      <w:tr w:rsidR="00EC4EDA" w:rsidRPr="00223B72" w14:paraId="2DBA1D64" w14:textId="77777777" w:rsidTr="00AC31DE">
        <w:trPr>
          <w:trHeight w:val="407"/>
          <w:jc w:val="center"/>
        </w:trPr>
        <w:tc>
          <w:tcPr>
            <w:tcW w:w="0" w:type="auto"/>
            <w:shd w:val="clear" w:color="auto" w:fill="auto"/>
            <w:tcMar>
              <w:top w:w="0" w:type="dxa"/>
              <w:left w:w="108" w:type="dxa"/>
              <w:bottom w:w="0" w:type="dxa"/>
              <w:right w:w="108" w:type="dxa"/>
            </w:tcMar>
          </w:tcPr>
          <w:p w14:paraId="7AA7E028" w14:textId="77777777" w:rsidR="00EC4EDA" w:rsidRPr="00223B72" w:rsidRDefault="00EC4EDA" w:rsidP="00AC31DE">
            <w:pPr>
              <w:rPr>
                <w:bCs/>
                <w:color w:val="000000" w:themeColor="text1"/>
                <w:lang w:val="en-IN"/>
              </w:rPr>
            </w:pPr>
            <w:r w:rsidRPr="00223B72">
              <w:rPr>
                <w:bCs/>
                <w:color w:val="000000" w:themeColor="text1"/>
                <w:lang w:val="en-IN"/>
              </w:rPr>
              <w:t>Code Review</w:t>
            </w:r>
          </w:p>
        </w:tc>
        <w:tc>
          <w:tcPr>
            <w:tcW w:w="0" w:type="auto"/>
            <w:shd w:val="clear" w:color="auto" w:fill="auto"/>
            <w:tcMar>
              <w:top w:w="0" w:type="dxa"/>
              <w:left w:w="108" w:type="dxa"/>
              <w:bottom w:w="0" w:type="dxa"/>
              <w:right w:w="108" w:type="dxa"/>
            </w:tcMar>
          </w:tcPr>
          <w:p w14:paraId="154F5B84" w14:textId="00D7BCD4" w:rsidR="00EC4EDA" w:rsidRPr="00223B72" w:rsidRDefault="00CC6DC5" w:rsidP="00AC31DE">
            <w:pPr>
              <w:rPr>
                <w:color w:val="000000" w:themeColor="text1"/>
                <w:lang w:val="en-IN"/>
              </w:rPr>
            </w:pPr>
            <w:r>
              <w:rPr>
                <w:color w:val="000000" w:themeColor="text1"/>
                <w:lang w:val="en-IN"/>
              </w:rPr>
              <w:t>GUS EDUCATION INDIA</w:t>
            </w:r>
          </w:p>
        </w:tc>
        <w:tc>
          <w:tcPr>
            <w:tcW w:w="0" w:type="auto"/>
            <w:shd w:val="clear" w:color="auto" w:fill="auto"/>
            <w:tcMar>
              <w:top w:w="0" w:type="dxa"/>
              <w:left w:w="108" w:type="dxa"/>
              <w:bottom w:w="0" w:type="dxa"/>
              <w:right w:w="108" w:type="dxa"/>
            </w:tcMar>
          </w:tcPr>
          <w:p w14:paraId="20768988" w14:textId="484E5B8C" w:rsidR="00EC4EDA" w:rsidRPr="00223B72" w:rsidRDefault="00CC6DC5" w:rsidP="00AC31DE">
            <w:pPr>
              <w:rPr>
                <w:color w:val="000000" w:themeColor="text1"/>
                <w:lang w:val="en-IN"/>
              </w:rPr>
            </w:pPr>
            <w:r>
              <w:rPr>
                <w:color w:val="000000" w:themeColor="text1"/>
                <w:lang w:val="en-IN"/>
              </w:rPr>
              <w:t>GUS EDUCATION INDIA</w:t>
            </w:r>
          </w:p>
        </w:tc>
        <w:tc>
          <w:tcPr>
            <w:tcW w:w="0" w:type="auto"/>
            <w:shd w:val="clear" w:color="auto" w:fill="auto"/>
            <w:tcMar>
              <w:top w:w="0" w:type="dxa"/>
              <w:left w:w="108" w:type="dxa"/>
              <w:bottom w:w="0" w:type="dxa"/>
              <w:right w:w="108" w:type="dxa"/>
            </w:tcMar>
          </w:tcPr>
          <w:p w14:paraId="7E86F12E" w14:textId="77777777" w:rsidR="00EC4EDA" w:rsidRPr="00223B72" w:rsidRDefault="00EC4EDA" w:rsidP="00AC31DE">
            <w:pPr>
              <w:rPr>
                <w:color w:val="000000" w:themeColor="text1"/>
                <w:lang w:val="en-IN"/>
              </w:rPr>
            </w:pPr>
            <w:r w:rsidRPr="00223B72">
              <w:rPr>
                <w:color w:val="000000" w:themeColor="text1"/>
                <w:lang w:val="en-IN"/>
              </w:rPr>
              <w:t>AWS</w:t>
            </w:r>
          </w:p>
        </w:tc>
        <w:tc>
          <w:tcPr>
            <w:tcW w:w="0" w:type="auto"/>
            <w:shd w:val="clear" w:color="auto" w:fill="auto"/>
            <w:tcMar>
              <w:top w:w="0" w:type="dxa"/>
              <w:left w:w="108" w:type="dxa"/>
              <w:bottom w:w="0" w:type="dxa"/>
              <w:right w:w="108" w:type="dxa"/>
            </w:tcMar>
          </w:tcPr>
          <w:p w14:paraId="19DF7C8E" w14:textId="77777777" w:rsidR="00EC4EDA" w:rsidRPr="00223B72" w:rsidRDefault="00EC4EDA" w:rsidP="00AC31DE">
            <w:pPr>
              <w:rPr>
                <w:color w:val="000000" w:themeColor="text1"/>
                <w:lang w:val="en-IN"/>
              </w:rPr>
            </w:pPr>
            <w:r w:rsidRPr="00223B72">
              <w:rPr>
                <w:color w:val="000000" w:themeColor="text1"/>
                <w:lang w:val="en-IN"/>
              </w:rPr>
              <w:t>AWS</w:t>
            </w:r>
          </w:p>
        </w:tc>
      </w:tr>
      <w:tr w:rsidR="00EC4EDA" w:rsidRPr="00223B72" w14:paraId="7A3546C7" w14:textId="77777777" w:rsidTr="00AC31DE">
        <w:trPr>
          <w:trHeight w:val="407"/>
          <w:jc w:val="center"/>
          <w:ins w:id="942" w:author="Pande, Amitkumar" w:date="2020-10-02T17:57:00Z"/>
        </w:trPr>
        <w:tc>
          <w:tcPr>
            <w:tcW w:w="0" w:type="auto"/>
            <w:shd w:val="clear" w:color="auto" w:fill="auto"/>
            <w:tcMar>
              <w:top w:w="0" w:type="dxa"/>
              <w:left w:w="108" w:type="dxa"/>
              <w:bottom w:w="0" w:type="dxa"/>
              <w:right w:w="108" w:type="dxa"/>
            </w:tcMar>
            <w:hideMark/>
          </w:tcPr>
          <w:p w14:paraId="58065BF2" w14:textId="77777777" w:rsidR="00EC4EDA" w:rsidRPr="00223B72" w:rsidRDefault="00EC4EDA" w:rsidP="00AC31DE">
            <w:pPr>
              <w:rPr>
                <w:ins w:id="943" w:author="Pande, Amitkumar" w:date="2020-10-02T17:57:00Z"/>
                <w:color w:val="000000" w:themeColor="text1"/>
                <w:lang w:val="en-IN"/>
              </w:rPr>
            </w:pPr>
            <w:ins w:id="944" w:author="Pande, Amitkumar" w:date="2020-10-02T17:57:00Z">
              <w:r w:rsidRPr="00223B72">
                <w:rPr>
                  <w:bCs/>
                  <w:color w:val="000000" w:themeColor="text1"/>
                  <w:lang w:val="en-IN"/>
                  <w:rPrChange w:id="945" w:author="Pande, Amitkumar" w:date="2020-10-20T17:19:00Z">
                    <w:rPr>
                      <w:b/>
                      <w:bCs/>
                      <w:lang w:val="en-IN"/>
                    </w:rPr>
                  </w:rPrChange>
                </w:rPr>
                <w:t>Validation</w:t>
              </w:r>
            </w:ins>
          </w:p>
        </w:tc>
        <w:tc>
          <w:tcPr>
            <w:tcW w:w="0" w:type="auto"/>
            <w:shd w:val="clear" w:color="auto" w:fill="auto"/>
            <w:tcMar>
              <w:top w:w="0" w:type="dxa"/>
              <w:left w:w="108" w:type="dxa"/>
              <w:bottom w:w="0" w:type="dxa"/>
              <w:right w:w="108" w:type="dxa"/>
            </w:tcMar>
            <w:hideMark/>
          </w:tcPr>
          <w:p w14:paraId="07022BDC" w14:textId="77777777" w:rsidR="00EC4EDA" w:rsidRPr="00223B72" w:rsidRDefault="00EC4EDA" w:rsidP="00AC31DE">
            <w:pPr>
              <w:rPr>
                <w:ins w:id="946" w:author="Pande, Amitkumar" w:date="2020-10-02T17:57:00Z"/>
                <w:color w:val="000000" w:themeColor="text1"/>
                <w:lang w:val="en-IN"/>
              </w:rPr>
            </w:pPr>
            <w:r w:rsidRPr="00223B72">
              <w:rPr>
                <w:color w:val="000000" w:themeColor="text1"/>
                <w:lang w:val="en-IN"/>
              </w:rPr>
              <w:t>MIND</w:t>
            </w:r>
          </w:p>
        </w:tc>
        <w:tc>
          <w:tcPr>
            <w:tcW w:w="0" w:type="auto"/>
            <w:shd w:val="clear" w:color="auto" w:fill="auto"/>
            <w:tcMar>
              <w:top w:w="0" w:type="dxa"/>
              <w:left w:w="108" w:type="dxa"/>
              <w:bottom w:w="0" w:type="dxa"/>
              <w:right w:w="108" w:type="dxa"/>
            </w:tcMar>
            <w:hideMark/>
          </w:tcPr>
          <w:p w14:paraId="79593B55" w14:textId="01F400CE" w:rsidR="00EC4EDA" w:rsidRPr="00223B72" w:rsidRDefault="00CC6DC5" w:rsidP="00AC31DE">
            <w:pPr>
              <w:rPr>
                <w:ins w:id="947" w:author="Pande, Amitkumar" w:date="2020-10-02T17:57:00Z"/>
                <w:color w:val="000000" w:themeColor="text1"/>
                <w:lang w:val="en-IN"/>
              </w:rPr>
            </w:pPr>
            <w:r>
              <w:rPr>
                <w:color w:val="000000" w:themeColor="text1"/>
                <w:lang w:val="en-IN"/>
              </w:rPr>
              <w:t>GUS EDUCATION INDIA</w:t>
            </w:r>
          </w:p>
        </w:tc>
        <w:tc>
          <w:tcPr>
            <w:tcW w:w="0" w:type="auto"/>
            <w:shd w:val="clear" w:color="auto" w:fill="auto"/>
            <w:tcMar>
              <w:top w:w="0" w:type="dxa"/>
              <w:left w:w="108" w:type="dxa"/>
              <w:bottom w:w="0" w:type="dxa"/>
              <w:right w:w="108" w:type="dxa"/>
            </w:tcMar>
            <w:hideMark/>
          </w:tcPr>
          <w:p w14:paraId="6F4636B8" w14:textId="77777777" w:rsidR="00EC4EDA" w:rsidRPr="00223B72" w:rsidRDefault="00EC4EDA" w:rsidP="00AC31DE">
            <w:pPr>
              <w:rPr>
                <w:ins w:id="948" w:author="Pande, Amitkumar" w:date="2020-10-02T17:57:00Z"/>
                <w:color w:val="000000" w:themeColor="text1"/>
                <w:lang w:val="en-IN"/>
              </w:rPr>
            </w:pPr>
            <w:r w:rsidRPr="00223B72">
              <w:rPr>
                <w:color w:val="000000" w:themeColor="text1"/>
                <w:lang w:val="en-IN"/>
              </w:rPr>
              <w:t>MIND</w:t>
            </w:r>
          </w:p>
        </w:tc>
        <w:tc>
          <w:tcPr>
            <w:tcW w:w="0" w:type="auto"/>
            <w:shd w:val="clear" w:color="auto" w:fill="auto"/>
            <w:tcMar>
              <w:top w:w="0" w:type="dxa"/>
              <w:left w:w="108" w:type="dxa"/>
              <w:bottom w:w="0" w:type="dxa"/>
              <w:right w:w="108" w:type="dxa"/>
            </w:tcMar>
            <w:hideMark/>
          </w:tcPr>
          <w:p w14:paraId="73AE2102" w14:textId="77777777" w:rsidR="00EC4EDA" w:rsidRPr="00223B72" w:rsidRDefault="00EC4EDA" w:rsidP="00AC31DE">
            <w:pPr>
              <w:rPr>
                <w:ins w:id="949" w:author="Pande, Amitkumar" w:date="2020-10-02T17:57:00Z"/>
                <w:color w:val="000000" w:themeColor="text1"/>
                <w:lang w:val="en-IN"/>
              </w:rPr>
            </w:pPr>
            <w:ins w:id="950" w:author="Pande, Amitkumar" w:date="2020-10-02T17:57:00Z">
              <w:r w:rsidRPr="00223B72">
                <w:rPr>
                  <w:color w:val="000000" w:themeColor="text1"/>
                  <w:lang w:val="en-IN"/>
                </w:rPr>
                <w:t>AWS</w:t>
              </w:r>
            </w:ins>
          </w:p>
        </w:tc>
      </w:tr>
      <w:tr w:rsidR="00EC4EDA" w:rsidRPr="00223B72" w14:paraId="155E3447" w14:textId="77777777" w:rsidTr="00AC31DE">
        <w:trPr>
          <w:trHeight w:val="407"/>
          <w:jc w:val="center"/>
          <w:ins w:id="951" w:author="Pande, Amitkumar" w:date="2020-10-02T17:57:00Z"/>
        </w:trPr>
        <w:tc>
          <w:tcPr>
            <w:tcW w:w="0" w:type="auto"/>
            <w:shd w:val="clear" w:color="auto" w:fill="auto"/>
            <w:tcMar>
              <w:top w:w="0" w:type="dxa"/>
              <w:left w:w="108" w:type="dxa"/>
              <w:bottom w:w="0" w:type="dxa"/>
              <w:right w:w="108" w:type="dxa"/>
            </w:tcMar>
            <w:hideMark/>
          </w:tcPr>
          <w:p w14:paraId="68E946A3" w14:textId="77777777" w:rsidR="00EC4EDA" w:rsidRPr="00223B72" w:rsidRDefault="00EC4EDA" w:rsidP="00AC31DE">
            <w:pPr>
              <w:rPr>
                <w:ins w:id="952" w:author="Pande, Amitkumar" w:date="2020-10-02T17:57:00Z"/>
                <w:color w:val="000000" w:themeColor="text1"/>
                <w:lang w:val="en-IN"/>
              </w:rPr>
            </w:pPr>
            <w:ins w:id="953" w:author="Pande, Amitkumar" w:date="2020-10-02T17:57:00Z">
              <w:r w:rsidRPr="00223B72">
                <w:rPr>
                  <w:bCs/>
                  <w:color w:val="000000" w:themeColor="text1"/>
                  <w:lang w:val="en-IN"/>
                  <w:rPrChange w:id="954" w:author="Pande, Amitkumar" w:date="2020-10-20T17:19:00Z">
                    <w:rPr>
                      <w:b/>
                      <w:bCs/>
                      <w:lang w:val="en-IN"/>
                    </w:rPr>
                  </w:rPrChange>
                </w:rPr>
                <w:t>Sign-off</w:t>
              </w:r>
            </w:ins>
          </w:p>
        </w:tc>
        <w:tc>
          <w:tcPr>
            <w:tcW w:w="0" w:type="auto"/>
            <w:shd w:val="clear" w:color="auto" w:fill="auto"/>
            <w:tcMar>
              <w:top w:w="0" w:type="dxa"/>
              <w:left w:w="108" w:type="dxa"/>
              <w:bottom w:w="0" w:type="dxa"/>
              <w:right w:w="108" w:type="dxa"/>
            </w:tcMar>
            <w:hideMark/>
          </w:tcPr>
          <w:p w14:paraId="5847CF47" w14:textId="1C21BBC6" w:rsidR="00EC4EDA" w:rsidRPr="00223B72" w:rsidRDefault="00CC6DC5" w:rsidP="00AC31DE">
            <w:pPr>
              <w:rPr>
                <w:ins w:id="955" w:author="Pande, Amitkumar" w:date="2020-10-02T17:57:00Z"/>
                <w:color w:val="000000" w:themeColor="text1"/>
                <w:lang w:val="en-IN"/>
              </w:rPr>
            </w:pPr>
            <w:r>
              <w:rPr>
                <w:color w:val="000000" w:themeColor="text1"/>
                <w:lang w:val="en-IN"/>
              </w:rPr>
              <w:t>GUS EDUCATION INDIA</w:t>
            </w:r>
          </w:p>
        </w:tc>
        <w:tc>
          <w:tcPr>
            <w:tcW w:w="0" w:type="auto"/>
            <w:shd w:val="clear" w:color="auto" w:fill="auto"/>
            <w:tcMar>
              <w:top w:w="0" w:type="dxa"/>
              <w:left w:w="108" w:type="dxa"/>
              <w:bottom w:w="0" w:type="dxa"/>
              <w:right w:w="108" w:type="dxa"/>
            </w:tcMar>
            <w:hideMark/>
          </w:tcPr>
          <w:p w14:paraId="55E7BE7E" w14:textId="47FEF427" w:rsidR="00EC4EDA" w:rsidRPr="00223B72" w:rsidRDefault="00CC6DC5" w:rsidP="00AC31DE">
            <w:pPr>
              <w:rPr>
                <w:ins w:id="956" w:author="Pande, Amitkumar" w:date="2020-10-02T17:57:00Z"/>
                <w:color w:val="000000" w:themeColor="text1"/>
                <w:lang w:val="en-IN"/>
              </w:rPr>
            </w:pPr>
            <w:r>
              <w:rPr>
                <w:color w:val="000000" w:themeColor="text1"/>
                <w:lang w:val="en-IN"/>
              </w:rPr>
              <w:t>GUS EDUCATION INDIA</w:t>
            </w:r>
          </w:p>
        </w:tc>
        <w:tc>
          <w:tcPr>
            <w:tcW w:w="0" w:type="auto"/>
            <w:shd w:val="clear" w:color="auto" w:fill="auto"/>
            <w:tcMar>
              <w:top w:w="0" w:type="dxa"/>
              <w:left w:w="108" w:type="dxa"/>
              <w:bottom w:w="0" w:type="dxa"/>
              <w:right w:w="108" w:type="dxa"/>
            </w:tcMar>
            <w:hideMark/>
          </w:tcPr>
          <w:p w14:paraId="3683D099" w14:textId="77777777" w:rsidR="00EC4EDA" w:rsidRPr="00223B72" w:rsidRDefault="00EC4EDA" w:rsidP="00AC31DE">
            <w:pPr>
              <w:rPr>
                <w:ins w:id="957" w:author="Pande, Amitkumar" w:date="2020-10-02T17:57:00Z"/>
                <w:color w:val="000000" w:themeColor="text1"/>
                <w:lang w:val="en-IN"/>
              </w:rPr>
            </w:pPr>
            <w:ins w:id="958" w:author="Pande, Amitkumar" w:date="2020-10-02T17:57:00Z">
              <w:r w:rsidRPr="00223B72">
                <w:rPr>
                  <w:color w:val="000000" w:themeColor="text1"/>
                  <w:lang w:val="en-IN"/>
                </w:rPr>
                <w:t>AWS/</w:t>
              </w:r>
            </w:ins>
            <w:r w:rsidRPr="00223B72">
              <w:rPr>
                <w:color w:val="000000" w:themeColor="text1"/>
                <w:lang w:val="en-IN"/>
              </w:rPr>
              <w:t xml:space="preserve"> MIND</w:t>
            </w:r>
          </w:p>
        </w:tc>
        <w:tc>
          <w:tcPr>
            <w:tcW w:w="0" w:type="auto"/>
            <w:shd w:val="clear" w:color="auto" w:fill="auto"/>
            <w:tcMar>
              <w:top w:w="0" w:type="dxa"/>
              <w:left w:w="108" w:type="dxa"/>
              <w:bottom w:w="0" w:type="dxa"/>
              <w:right w:w="108" w:type="dxa"/>
            </w:tcMar>
            <w:hideMark/>
          </w:tcPr>
          <w:p w14:paraId="79E65BD7" w14:textId="77777777" w:rsidR="00EC4EDA" w:rsidRPr="00223B72" w:rsidRDefault="00EC4EDA" w:rsidP="00AC31DE">
            <w:pPr>
              <w:rPr>
                <w:ins w:id="959" w:author="Pande, Amitkumar" w:date="2020-10-02T17:57:00Z"/>
                <w:color w:val="000000" w:themeColor="text1"/>
                <w:lang w:val="en-IN"/>
              </w:rPr>
            </w:pPr>
            <w:ins w:id="960" w:author="Pande, Amitkumar" w:date="2020-10-02T17:57:00Z">
              <w:r w:rsidRPr="00223B72">
                <w:rPr>
                  <w:color w:val="000000" w:themeColor="text1"/>
                  <w:lang w:val="en-IN"/>
                </w:rPr>
                <w:t>AWS/</w:t>
              </w:r>
            </w:ins>
            <w:r w:rsidRPr="00223B72">
              <w:rPr>
                <w:color w:val="000000" w:themeColor="text1"/>
                <w:lang w:val="en-IN"/>
              </w:rPr>
              <w:t xml:space="preserve"> MIND</w:t>
            </w:r>
          </w:p>
        </w:tc>
      </w:tr>
    </w:tbl>
    <w:p w14:paraId="5A0EB5A1" w14:textId="77777777" w:rsidR="00916B9E" w:rsidRPr="00CB0D7E" w:rsidRDefault="00916B9E" w:rsidP="00CC6DC5"/>
    <w:p w14:paraId="709C68B5" w14:textId="4ACDA0CC" w:rsidR="00530BB7" w:rsidRPr="004C5D17" w:rsidDel="00530BB7" w:rsidRDefault="00530BB7">
      <w:pPr>
        <w:rPr>
          <w:del w:id="961" w:author="Pande, Amitkumar" w:date="2020-09-14T11:55:00Z"/>
        </w:rPr>
        <w:pPrChange w:id="962" w:author="Pande, Amitkumar" w:date="2020-09-14T11:53:00Z">
          <w:pPr>
            <w:pStyle w:val="Heading2"/>
          </w:pPr>
        </w:pPrChange>
      </w:pPr>
      <w:bookmarkStart w:id="963" w:name="_Toc62133188"/>
      <w:bookmarkStart w:id="964" w:name="_Toc63182061"/>
      <w:bookmarkStart w:id="965" w:name="_Toc63937077"/>
      <w:bookmarkStart w:id="966" w:name="_Toc64441287"/>
      <w:bookmarkStart w:id="967" w:name="_Toc64441426"/>
      <w:bookmarkEnd w:id="963"/>
      <w:bookmarkEnd w:id="964"/>
      <w:bookmarkEnd w:id="965"/>
      <w:bookmarkEnd w:id="966"/>
      <w:bookmarkEnd w:id="967"/>
    </w:p>
    <w:tbl>
      <w:tblPr>
        <w:tblW w:w="5000" w:type="pct"/>
        <w:tblLook w:val="04A0" w:firstRow="1" w:lastRow="0" w:firstColumn="1" w:lastColumn="0" w:noHBand="0" w:noVBand="1"/>
      </w:tblPr>
      <w:tblGrid>
        <w:gridCol w:w="604"/>
        <w:gridCol w:w="1905"/>
        <w:gridCol w:w="1516"/>
        <w:gridCol w:w="1290"/>
        <w:gridCol w:w="1549"/>
        <w:gridCol w:w="1402"/>
        <w:gridCol w:w="1497"/>
        <w:gridCol w:w="1027"/>
      </w:tblGrid>
      <w:tr w:rsidR="00581E27" w:rsidRPr="00581E27" w:rsidDel="00D23F1E" w14:paraId="75C0C768" w14:textId="52CDFA17" w:rsidTr="003558C9">
        <w:trPr>
          <w:trHeight w:val="300"/>
          <w:del w:id="968" w:author="Pande, Amitkumar" w:date="2020-10-02T18:00:00Z"/>
        </w:trPr>
        <w:tc>
          <w:tcPr>
            <w:tcW w:w="270" w:type="pct"/>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5B1DFB87" w14:textId="35CC74C2" w:rsidR="00581E27" w:rsidRPr="00581E27" w:rsidDel="00D23F1E" w:rsidRDefault="00581E27" w:rsidP="00581E27">
            <w:pPr>
              <w:rPr>
                <w:del w:id="969" w:author="Pande, Amitkumar" w:date="2020-10-02T18:00:00Z"/>
                <w:b/>
                <w:bCs/>
                <w:lang w:val="en-IN"/>
              </w:rPr>
            </w:pPr>
            <w:del w:id="970" w:author="Pande, Amitkumar" w:date="2020-10-02T18:00:00Z">
              <w:r w:rsidRPr="00581E27" w:rsidDel="00D23F1E">
                <w:rPr>
                  <w:b/>
                  <w:bCs/>
                  <w:lang w:val="en-IN"/>
                </w:rPr>
                <w:delText>Steps</w:delText>
              </w:r>
              <w:bookmarkStart w:id="971" w:name="_Toc62133189"/>
              <w:bookmarkStart w:id="972" w:name="_Toc63182062"/>
              <w:bookmarkStart w:id="973" w:name="_Toc63937078"/>
              <w:bookmarkStart w:id="974" w:name="_Toc64441288"/>
              <w:bookmarkStart w:id="975" w:name="_Toc64441427"/>
              <w:bookmarkEnd w:id="971"/>
              <w:bookmarkEnd w:id="972"/>
              <w:bookmarkEnd w:id="973"/>
              <w:bookmarkEnd w:id="974"/>
              <w:bookmarkEnd w:id="975"/>
            </w:del>
          </w:p>
        </w:tc>
        <w:tc>
          <w:tcPr>
            <w:tcW w:w="902" w:type="pct"/>
            <w:tcBorders>
              <w:top w:val="single" w:sz="4" w:space="0" w:color="auto"/>
              <w:left w:val="nil"/>
              <w:bottom w:val="single" w:sz="4" w:space="0" w:color="auto"/>
              <w:right w:val="single" w:sz="4" w:space="0" w:color="auto"/>
            </w:tcBorders>
            <w:shd w:val="clear" w:color="000000" w:fill="FFFF00"/>
            <w:noWrap/>
            <w:vAlign w:val="bottom"/>
            <w:hideMark/>
          </w:tcPr>
          <w:p w14:paraId="2847465B" w14:textId="698D32E0" w:rsidR="00581E27" w:rsidRPr="00581E27" w:rsidDel="00D23F1E" w:rsidRDefault="00581E27">
            <w:pPr>
              <w:rPr>
                <w:del w:id="976" w:author="Pande, Amitkumar" w:date="2020-10-02T18:00:00Z"/>
                <w:b/>
                <w:bCs/>
                <w:lang w:val="en-IN"/>
              </w:rPr>
            </w:pPr>
            <w:del w:id="977" w:author="Pande, Amitkumar" w:date="2020-09-14T11:53:00Z">
              <w:r w:rsidRPr="00581E27" w:rsidDel="00961252">
                <w:rPr>
                  <w:b/>
                  <w:bCs/>
                  <w:lang w:val="en-IN"/>
                </w:rPr>
                <w:delText>Project Initiation</w:delText>
              </w:r>
            </w:del>
            <w:bookmarkStart w:id="978" w:name="_Toc62133190"/>
            <w:bookmarkStart w:id="979" w:name="_Toc63182063"/>
            <w:bookmarkStart w:id="980" w:name="_Toc63937079"/>
            <w:bookmarkStart w:id="981" w:name="_Toc64441289"/>
            <w:bookmarkStart w:id="982" w:name="_Toc64441428"/>
            <w:bookmarkEnd w:id="978"/>
            <w:bookmarkEnd w:id="979"/>
            <w:bookmarkEnd w:id="980"/>
            <w:bookmarkEnd w:id="981"/>
            <w:bookmarkEnd w:id="982"/>
          </w:p>
        </w:tc>
        <w:tc>
          <w:tcPr>
            <w:tcW w:w="713" w:type="pct"/>
            <w:tcBorders>
              <w:top w:val="single" w:sz="4" w:space="0" w:color="auto"/>
              <w:left w:val="nil"/>
              <w:bottom w:val="single" w:sz="4" w:space="0" w:color="auto"/>
              <w:right w:val="single" w:sz="4" w:space="0" w:color="auto"/>
            </w:tcBorders>
            <w:shd w:val="clear" w:color="000000" w:fill="FFFF00"/>
            <w:noWrap/>
            <w:vAlign w:val="bottom"/>
            <w:hideMark/>
          </w:tcPr>
          <w:p w14:paraId="5162E281" w14:textId="68E5BC2D" w:rsidR="00581E27" w:rsidRPr="00581E27" w:rsidDel="00D23F1E" w:rsidRDefault="00581E27" w:rsidP="00581E27">
            <w:pPr>
              <w:rPr>
                <w:del w:id="983" w:author="Pande, Amitkumar" w:date="2020-10-02T18:00:00Z"/>
                <w:b/>
                <w:bCs/>
                <w:lang w:val="en-IN"/>
              </w:rPr>
            </w:pPr>
            <w:del w:id="984" w:author="Pande, Amitkumar" w:date="2020-09-14T11:53:00Z">
              <w:r w:rsidRPr="00581E27" w:rsidDel="00961252">
                <w:rPr>
                  <w:b/>
                  <w:bCs/>
                  <w:lang w:val="en-IN"/>
                </w:rPr>
                <w:delText>Sr. Cloud Engineer</w:delText>
              </w:r>
            </w:del>
            <w:bookmarkStart w:id="985" w:name="_Toc62133191"/>
            <w:bookmarkStart w:id="986" w:name="_Toc63182064"/>
            <w:bookmarkStart w:id="987" w:name="_Toc63937080"/>
            <w:bookmarkStart w:id="988" w:name="_Toc64441290"/>
            <w:bookmarkStart w:id="989" w:name="_Toc64441429"/>
            <w:bookmarkEnd w:id="985"/>
            <w:bookmarkEnd w:id="986"/>
            <w:bookmarkEnd w:id="987"/>
            <w:bookmarkEnd w:id="988"/>
            <w:bookmarkEnd w:id="989"/>
          </w:p>
        </w:tc>
        <w:tc>
          <w:tcPr>
            <w:tcW w:w="603" w:type="pct"/>
            <w:tcBorders>
              <w:top w:val="single" w:sz="4" w:space="0" w:color="auto"/>
              <w:left w:val="nil"/>
              <w:bottom w:val="single" w:sz="4" w:space="0" w:color="auto"/>
              <w:right w:val="single" w:sz="4" w:space="0" w:color="auto"/>
            </w:tcBorders>
            <w:shd w:val="clear" w:color="000000" w:fill="FFFF00"/>
            <w:noWrap/>
            <w:vAlign w:val="bottom"/>
            <w:hideMark/>
          </w:tcPr>
          <w:p w14:paraId="599859B6" w14:textId="5070ED67" w:rsidR="00581E27" w:rsidRPr="00581E27" w:rsidDel="00D23F1E" w:rsidRDefault="00581E27" w:rsidP="00581E27">
            <w:pPr>
              <w:rPr>
                <w:del w:id="990" w:author="Pande, Amitkumar" w:date="2020-10-02T18:00:00Z"/>
                <w:b/>
                <w:bCs/>
                <w:lang w:val="en-IN"/>
              </w:rPr>
            </w:pPr>
            <w:del w:id="991" w:author="Pande, Amitkumar" w:date="2020-09-14T11:53:00Z">
              <w:r w:rsidRPr="00581E27" w:rsidDel="00961252">
                <w:rPr>
                  <w:b/>
                  <w:bCs/>
                  <w:lang w:val="en-IN"/>
                </w:rPr>
                <w:delText>Cloud Engineer</w:delText>
              </w:r>
            </w:del>
            <w:bookmarkStart w:id="992" w:name="_Toc62133192"/>
            <w:bookmarkStart w:id="993" w:name="_Toc63182065"/>
            <w:bookmarkStart w:id="994" w:name="_Toc63937081"/>
            <w:bookmarkStart w:id="995" w:name="_Toc64441291"/>
            <w:bookmarkStart w:id="996" w:name="_Toc64441430"/>
            <w:bookmarkEnd w:id="992"/>
            <w:bookmarkEnd w:id="993"/>
            <w:bookmarkEnd w:id="994"/>
            <w:bookmarkEnd w:id="995"/>
            <w:bookmarkEnd w:id="996"/>
          </w:p>
        </w:tc>
        <w:tc>
          <w:tcPr>
            <w:tcW w:w="729" w:type="pct"/>
            <w:tcBorders>
              <w:top w:val="single" w:sz="4" w:space="0" w:color="auto"/>
              <w:left w:val="nil"/>
              <w:bottom w:val="single" w:sz="4" w:space="0" w:color="auto"/>
              <w:right w:val="single" w:sz="4" w:space="0" w:color="auto"/>
            </w:tcBorders>
            <w:shd w:val="clear" w:color="000000" w:fill="FFFF00"/>
            <w:noWrap/>
            <w:vAlign w:val="bottom"/>
            <w:hideMark/>
          </w:tcPr>
          <w:p w14:paraId="44B675B5" w14:textId="17506734" w:rsidR="00581E27" w:rsidRPr="00581E27" w:rsidDel="00D23F1E" w:rsidRDefault="00581E27" w:rsidP="00581E27">
            <w:pPr>
              <w:rPr>
                <w:del w:id="997" w:author="Pande, Amitkumar" w:date="2020-10-02T18:00:00Z"/>
                <w:b/>
                <w:bCs/>
                <w:lang w:val="en-IN"/>
              </w:rPr>
            </w:pPr>
            <w:del w:id="998" w:author="Pande, Amitkumar" w:date="2020-09-14T11:53:00Z">
              <w:r w:rsidRPr="00581E27" w:rsidDel="00961252">
                <w:rPr>
                  <w:b/>
                  <w:bCs/>
                  <w:lang w:val="en-IN"/>
                </w:rPr>
                <w:delText>Database Engineer</w:delText>
              </w:r>
            </w:del>
            <w:bookmarkStart w:id="999" w:name="_Toc62133193"/>
            <w:bookmarkStart w:id="1000" w:name="_Toc63182066"/>
            <w:bookmarkStart w:id="1001" w:name="_Toc63937082"/>
            <w:bookmarkStart w:id="1002" w:name="_Toc64441292"/>
            <w:bookmarkStart w:id="1003" w:name="_Toc64441431"/>
            <w:bookmarkEnd w:id="999"/>
            <w:bookmarkEnd w:id="1000"/>
            <w:bookmarkEnd w:id="1001"/>
            <w:bookmarkEnd w:id="1002"/>
            <w:bookmarkEnd w:id="1003"/>
          </w:p>
        </w:tc>
        <w:tc>
          <w:tcPr>
            <w:tcW w:w="657" w:type="pct"/>
            <w:tcBorders>
              <w:top w:val="single" w:sz="4" w:space="0" w:color="auto"/>
              <w:left w:val="nil"/>
              <w:bottom w:val="single" w:sz="4" w:space="0" w:color="auto"/>
              <w:right w:val="single" w:sz="4" w:space="0" w:color="auto"/>
            </w:tcBorders>
            <w:shd w:val="clear" w:color="000000" w:fill="FFFF00"/>
            <w:noWrap/>
            <w:vAlign w:val="bottom"/>
            <w:hideMark/>
          </w:tcPr>
          <w:p w14:paraId="26CE6B62" w14:textId="0294071E" w:rsidR="00581E27" w:rsidRPr="00581E27" w:rsidDel="00D23F1E" w:rsidRDefault="00581E27" w:rsidP="00581E27">
            <w:pPr>
              <w:rPr>
                <w:del w:id="1004" w:author="Pande, Amitkumar" w:date="2020-10-02T18:00:00Z"/>
                <w:b/>
                <w:bCs/>
                <w:lang w:val="en-IN"/>
              </w:rPr>
            </w:pPr>
            <w:del w:id="1005" w:author="Pande, Amitkumar" w:date="2020-09-14T11:53:00Z">
              <w:r w:rsidRPr="00581E27" w:rsidDel="00961252">
                <w:rPr>
                  <w:b/>
                  <w:bCs/>
                  <w:lang w:val="en-IN"/>
                </w:rPr>
                <w:delText>Project Manager</w:delText>
              </w:r>
            </w:del>
            <w:bookmarkStart w:id="1006" w:name="_Toc62133194"/>
            <w:bookmarkStart w:id="1007" w:name="_Toc63182067"/>
            <w:bookmarkStart w:id="1008" w:name="_Toc63937083"/>
            <w:bookmarkStart w:id="1009" w:name="_Toc64441293"/>
            <w:bookmarkStart w:id="1010" w:name="_Toc64441432"/>
            <w:bookmarkEnd w:id="1006"/>
            <w:bookmarkEnd w:id="1007"/>
            <w:bookmarkEnd w:id="1008"/>
            <w:bookmarkEnd w:id="1009"/>
            <w:bookmarkEnd w:id="1010"/>
          </w:p>
        </w:tc>
        <w:tc>
          <w:tcPr>
            <w:tcW w:w="704" w:type="pct"/>
            <w:tcBorders>
              <w:top w:val="single" w:sz="4" w:space="0" w:color="auto"/>
              <w:left w:val="nil"/>
              <w:bottom w:val="single" w:sz="4" w:space="0" w:color="auto"/>
              <w:right w:val="single" w:sz="4" w:space="0" w:color="auto"/>
            </w:tcBorders>
            <w:shd w:val="clear" w:color="000000" w:fill="FFFF00"/>
            <w:noWrap/>
            <w:vAlign w:val="bottom"/>
            <w:hideMark/>
          </w:tcPr>
          <w:p w14:paraId="57FA6525" w14:textId="03E1B97B" w:rsidR="00581E27" w:rsidRPr="00581E27" w:rsidDel="00D23F1E" w:rsidRDefault="00581E27" w:rsidP="00581E27">
            <w:pPr>
              <w:rPr>
                <w:del w:id="1011" w:author="Pande, Amitkumar" w:date="2020-10-02T18:00:00Z"/>
                <w:b/>
                <w:bCs/>
                <w:lang w:val="en-IN"/>
              </w:rPr>
            </w:pPr>
            <w:del w:id="1012" w:author="Pande, Amitkumar" w:date="2020-09-14T11:53:00Z">
              <w:r w:rsidRPr="00581E27" w:rsidDel="00961252">
                <w:rPr>
                  <w:b/>
                  <w:bCs/>
                  <w:lang w:val="en-IN"/>
                </w:rPr>
                <w:delText>Solution Architect</w:delText>
              </w:r>
            </w:del>
            <w:bookmarkStart w:id="1013" w:name="_Toc62133195"/>
            <w:bookmarkStart w:id="1014" w:name="_Toc63182068"/>
            <w:bookmarkStart w:id="1015" w:name="_Toc63937084"/>
            <w:bookmarkStart w:id="1016" w:name="_Toc64441294"/>
            <w:bookmarkStart w:id="1017" w:name="_Toc64441433"/>
            <w:bookmarkEnd w:id="1013"/>
            <w:bookmarkEnd w:id="1014"/>
            <w:bookmarkEnd w:id="1015"/>
            <w:bookmarkEnd w:id="1016"/>
            <w:bookmarkEnd w:id="1017"/>
          </w:p>
        </w:tc>
        <w:tc>
          <w:tcPr>
            <w:tcW w:w="422" w:type="pct"/>
            <w:tcBorders>
              <w:top w:val="single" w:sz="4" w:space="0" w:color="auto"/>
              <w:left w:val="nil"/>
              <w:bottom w:val="single" w:sz="4" w:space="0" w:color="auto"/>
              <w:right w:val="single" w:sz="4" w:space="0" w:color="auto"/>
            </w:tcBorders>
            <w:shd w:val="clear" w:color="000000" w:fill="FFFF00"/>
            <w:noWrap/>
            <w:vAlign w:val="bottom"/>
            <w:hideMark/>
          </w:tcPr>
          <w:p w14:paraId="3C070E6A" w14:textId="339AC03F" w:rsidR="00581E27" w:rsidRPr="00581E27" w:rsidDel="00D23F1E" w:rsidRDefault="00581E27" w:rsidP="00581E27">
            <w:pPr>
              <w:rPr>
                <w:del w:id="1018" w:author="Pande, Amitkumar" w:date="2020-10-02T18:00:00Z"/>
                <w:b/>
                <w:bCs/>
                <w:lang w:val="en-IN"/>
              </w:rPr>
            </w:pPr>
            <w:del w:id="1019" w:author="Pande, Amitkumar" w:date="2020-10-02T16:53:00Z">
              <w:r w:rsidRPr="00581E27" w:rsidDel="00703DC7">
                <w:rPr>
                  <w:b/>
                  <w:bCs/>
                  <w:i/>
                  <w:lang w:val="en-IN"/>
                </w:rPr>
                <w:delText>CUSTOMER</w:delText>
              </w:r>
            </w:del>
            <w:del w:id="1020" w:author="Pande, Amitkumar" w:date="2020-10-02T16:54:00Z">
              <w:r w:rsidRPr="00581E27" w:rsidDel="00703DC7">
                <w:rPr>
                  <w:b/>
                  <w:bCs/>
                  <w:i/>
                  <w:lang w:val="en-IN"/>
                </w:rPr>
                <w:delText xml:space="preserve"> </w:delText>
              </w:r>
            </w:del>
            <w:bookmarkStart w:id="1021" w:name="_Toc62133196"/>
            <w:bookmarkStart w:id="1022" w:name="_Toc63182069"/>
            <w:bookmarkStart w:id="1023" w:name="_Toc63937085"/>
            <w:bookmarkStart w:id="1024" w:name="_Toc64441295"/>
            <w:bookmarkStart w:id="1025" w:name="_Toc64441434"/>
            <w:bookmarkEnd w:id="1021"/>
            <w:bookmarkEnd w:id="1022"/>
            <w:bookmarkEnd w:id="1023"/>
            <w:bookmarkEnd w:id="1024"/>
            <w:bookmarkEnd w:id="1025"/>
          </w:p>
        </w:tc>
        <w:bookmarkStart w:id="1026" w:name="_Toc62133197"/>
        <w:bookmarkStart w:id="1027" w:name="_Toc63182070"/>
        <w:bookmarkStart w:id="1028" w:name="_Toc63937086"/>
        <w:bookmarkStart w:id="1029" w:name="_Toc64441296"/>
        <w:bookmarkStart w:id="1030" w:name="_Toc64441435"/>
        <w:bookmarkEnd w:id="1026"/>
        <w:bookmarkEnd w:id="1027"/>
        <w:bookmarkEnd w:id="1028"/>
        <w:bookmarkEnd w:id="1029"/>
        <w:bookmarkEnd w:id="1030"/>
      </w:tr>
      <w:tr w:rsidR="00581E27" w:rsidRPr="00581E27" w:rsidDel="00D23F1E" w14:paraId="1E7E1F28" w14:textId="56C735C4" w:rsidTr="003558C9">
        <w:trPr>
          <w:trHeight w:val="300"/>
          <w:del w:id="1031" w:author="Pande, Amitkumar" w:date="2020-10-02T18:00:00Z"/>
        </w:trPr>
        <w:tc>
          <w:tcPr>
            <w:tcW w:w="270" w:type="pct"/>
            <w:tcBorders>
              <w:top w:val="nil"/>
              <w:left w:val="single" w:sz="4" w:space="0" w:color="auto"/>
              <w:bottom w:val="single" w:sz="4" w:space="0" w:color="auto"/>
              <w:right w:val="single" w:sz="4" w:space="0" w:color="auto"/>
            </w:tcBorders>
            <w:shd w:val="clear" w:color="auto" w:fill="auto"/>
            <w:noWrap/>
            <w:vAlign w:val="bottom"/>
            <w:hideMark/>
          </w:tcPr>
          <w:p w14:paraId="7FAEC4E2" w14:textId="43002FF4" w:rsidR="00581E27" w:rsidRPr="00581E27" w:rsidDel="00D23F1E" w:rsidRDefault="00581E27" w:rsidP="00581E27">
            <w:pPr>
              <w:rPr>
                <w:del w:id="1032" w:author="Pande, Amitkumar" w:date="2020-10-02T18:00:00Z"/>
                <w:lang w:val="en-IN"/>
              </w:rPr>
            </w:pPr>
            <w:del w:id="1033" w:author="Pande, Amitkumar" w:date="2020-10-02T18:00:00Z">
              <w:r w:rsidRPr="00581E27" w:rsidDel="00D23F1E">
                <w:rPr>
                  <w:lang w:val="en-IN"/>
                </w:rPr>
                <w:delText>1</w:delText>
              </w:r>
              <w:bookmarkStart w:id="1034" w:name="_Toc62133198"/>
              <w:bookmarkStart w:id="1035" w:name="_Toc63182071"/>
              <w:bookmarkStart w:id="1036" w:name="_Toc63937087"/>
              <w:bookmarkStart w:id="1037" w:name="_Toc64441297"/>
              <w:bookmarkStart w:id="1038" w:name="_Toc64441436"/>
              <w:bookmarkEnd w:id="1034"/>
              <w:bookmarkEnd w:id="1035"/>
              <w:bookmarkEnd w:id="1036"/>
              <w:bookmarkEnd w:id="1037"/>
              <w:bookmarkEnd w:id="1038"/>
            </w:del>
          </w:p>
        </w:tc>
        <w:tc>
          <w:tcPr>
            <w:tcW w:w="902" w:type="pct"/>
            <w:tcBorders>
              <w:top w:val="nil"/>
              <w:left w:val="nil"/>
              <w:bottom w:val="single" w:sz="4" w:space="0" w:color="auto"/>
              <w:right w:val="single" w:sz="4" w:space="0" w:color="auto"/>
            </w:tcBorders>
            <w:shd w:val="clear" w:color="auto" w:fill="auto"/>
            <w:noWrap/>
            <w:vAlign w:val="bottom"/>
            <w:hideMark/>
          </w:tcPr>
          <w:p w14:paraId="6EC405B7" w14:textId="793C772F" w:rsidR="00581E27" w:rsidRPr="00581E27" w:rsidDel="00D23F1E" w:rsidRDefault="00581E27" w:rsidP="00581E27">
            <w:pPr>
              <w:rPr>
                <w:del w:id="1039" w:author="Pande, Amitkumar" w:date="2020-10-02T18:00:00Z"/>
                <w:lang w:val="en-IN"/>
              </w:rPr>
            </w:pPr>
            <w:del w:id="1040" w:author="Pande, Amitkumar" w:date="2020-10-02T18:00:00Z">
              <w:r w:rsidRPr="00581E27" w:rsidDel="00D23F1E">
                <w:rPr>
                  <w:lang w:val="en-IN"/>
                </w:rPr>
                <w:delText>Infra Deployment</w:delText>
              </w:r>
              <w:bookmarkStart w:id="1041" w:name="_Toc62133199"/>
              <w:bookmarkStart w:id="1042" w:name="_Toc63182072"/>
              <w:bookmarkStart w:id="1043" w:name="_Toc63937088"/>
              <w:bookmarkStart w:id="1044" w:name="_Toc64441298"/>
              <w:bookmarkStart w:id="1045" w:name="_Toc64441437"/>
              <w:bookmarkEnd w:id="1041"/>
              <w:bookmarkEnd w:id="1042"/>
              <w:bookmarkEnd w:id="1043"/>
              <w:bookmarkEnd w:id="1044"/>
              <w:bookmarkEnd w:id="1045"/>
            </w:del>
          </w:p>
        </w:tc>
        <w:tc>
          <w:tcPr>
            <w:tcW w:w="713" w:type="pct"/>
            <w:tcBorders>
              <w:top w:val="nil"/>
              <w:left w:val="nil"/>
              <w:bottom w:val="single" w:sz="4" w:space="0" w:color="auto"/>
              <w:right w:val="single" w:sz="4" w:space="0" w:color="auto"/>
            </w:tcBorders>
            <w:shd w:val="clear" w:color="auto" w:fill="auto"/>
            <w:noWrap/>
            <w:vAlign w:val="bottom"/>
            <w:hideMark/>
          </w:tcPr>
          <w:p w14:paraId="711C21CF" w14:textId="1FB53439" w:rsidR="00581E27" w:rsidRPr="00581E27" w:rsidDel="00D23F1E" w:rsidRDefault="00581E27" w:rsidP="00581E27">
            <w:pPr>
              <w:rPr>
                <w:del w:id="1046" w:author="Pande, Amitkumar" w:date="2020-10-02T18:00:00Z"/>
                <w:lang w:val="en-IN"/>
              </w:rPr>
            </w:pPr>
            <w:del w:id="1047" w:author="Pande, Amitkumar" w:date="2020-10-02T18:00:00Z">
              <w:r w:rsidRPr="00581E27" w:rsidDel="00D23F1E">
                <w:rPr>
                  <w:lang w:val="en-IN"/>
                </w:rPr>
                <w:delText>A</w:delText>
              </w:r>
              <w:bookmarkStart w:id="1048" w:name="_Toc62133200"/>
              <w:bookmarkStart w:id="1049" w:name="_Toc63182073"/>
              <w:bookmarkStart w:id="1050" w:name="_Toc63937089"/>
              <w:bookmarkStart w:id="1051" w:name="_Toc64441299"/>
              <w:bookmarkStart w:id="1052" w:name="_Toc64441438"/>
              <w:bookmarkEnd w:id="1048"/>
              <w:bookmarkEnd w:id="1049"/>
              <w:bookmarkEnd w:id="1050"/>
              <w:bookmarkEnd w:id="1051"/>
              <w:bookmarkEnd w:id="1052"/>
            </w:del>
          </w:p>
        </w:tc>
        <w:tc>
          <w:tcPr>
            <w:tcW w:w="603" w:type="pct"/>
            <w:tcBorders>
              <w:top w:val="nil"/>
              <w:left w:val="nil"/>
              <w:bottom w:val="single" w:sz="4" w:space="0" w:color="auto"/>
              <w:right w:val="single" w:sz="4" w:space="0" w:color="auto"/>
            </w:tcBorders>
            <w:shd w:val="clear" w:color="auto" w:fill="auto"/>
            <w:noWrap/>
            <w:vAlign w:val="bottom"/>
            <w:hideMark/>
          </w:tcPr>
          <w:p w14:paraId="5F49E46E" w14:textId="05A122C9" w:rsidR="00581E27" w:rsidRPr="00581E27" w:rsidDel="00D23F1E" w:rsidRDefault="00581E27" w:rsidP="00581E27">
            <w:pPr>
              <w:rPr>
                <w:del w:id="1053" w:author="Pande, Amitkumar" w:date="2020-10-02T18:00:00Z"/>
                <w:lang w:val="en-IN"/>
              </w:rPr>
            </w:pPr>
            <w:del w:id="1054" w:author="Pande, Amitkumar" w:date="2020-10-02T18:00:00Z">
              <w:r w:rsidRPr="00581E27" w:rsidDel="00D23F1E">
                <w:rPr>
                  <w:lang w:val="en-IN"/>
                </w:rPr>
                <w:delText>A/R</w:delText>
              </w:r>
              <w:bookmarkStart w:id="1055" w:name="_Toc62133201"/>
              <w:bookmarkStart w:id="1056" w:name="_Toc63182074"/>
              <w:bookmarkStart w:id="1057" w:name="_Toc63937090"/>
              <w:bookmarkStart w:id="1058" w:name="_Toc64441300"/>
              <w:bookmarkStart w:id="1059" w:name="_Toc64441439"/>
              <w:bookmarkEnd w:id="1055"/>
              <w:bookmarkEnd w:id="1056"/>
              <w:bookmarkEnd w:id="1057"/>
              <w:bookmarkEnd w:id="1058"/>
              <w:bookmarkEnd w:id="1059"/>
            </w:del>
          </w:p>
        </w:tc>
        <w:tc>
          <w:tcPr>
            <w:tcW w:w="729" w:type="pct"/>
            <w:tcBorders>
              <w:top w:val="nil"/>
              <w:left w:val="nil"/>
              <w:bottom w:val="single" w:sz="4" w:space="0" w:color="auto"/>
              <w:right w:val="single" w:sz="4" w:space="0" w:color="auto"/>
            </w:tcBorders>
            <w:shd w:val="clear" w:color="auto" w:fill="auto"/>
            <w:noWrap/>
            <w:vAlign w:val="bottom"/>
            <w:hideMark/>
          </w:tcPr>
          <w:p w14:paraId="30CD2EE5" w14:textId="11C035B7" w:rsidR="00581E27" w:rsidRPr="00581E27" w:rsidDel="00D23F1E" w:rsidRDefault="00581E27" w:rsidP="00581E27">
            <w:pPr>
              <w:rPr>
                <w:del w:id="1060" w:author="Pande, Amitkumar" w:date="2020-10-02T18:00:00Z"/>
                <w:lang w:val="en-IN"/>
              </w:rPr>
            </w:pPr>
            <w:del w:id="1061" w:author="Pande, Amitkumar" w:date="2020-10-02T18:00:00Z">
              <w:r w:rsidRPr="00581E27" w:rsidDel="00D23F1E">
                <w:rPr>
                  <w:lang w:val="en-IN"/>
                </w:rPr>
                <w:delText>I/R</w:delText>
              </w:r>
              <w:bookmarkStart w:id="1062" w:name="_Toc62133202"/>
              <w:bookmarkStart w:id="1063" w:name="_Toc63182075"/>
              <w:bookmarkStart w:id="1064" w:name="_Toc63937091"/>
              <w:bookmarkStart w:id="1065" w:name="_Toc64441301"/>
              <w:bookmarkStart w:id="1066" w:name="_Toc64441440"/>
              <w:bookmarkEnd w:id="1062"/>
              <w:bookmarkEnd w:id="1063"/>
              <w:bookmarkEnd w:id="1064"/>
              <w:bookmarkEnd w:id="1065"/>
              <w:bookmarkEnd w:id="1066"/>
            </w:del>
          </w:p>
        </w:tc>
        <w:tc>
          <w:tcPr>
            <w:tcW w:w="657" w:type="pct"/>
            <w:tcBorders>
              <w:top w:val="nil"/>
              <w:left w:val="nil"/>
              <w:bottom w:val="single" w:sz="4" w:space="0" w:color="auto"/>
              <w:right w:val="single" w:sz="4" w:space="0" w:color="auto"/>
            </w:tcBorders>
            <w:shd w:val="clear" w:color="auto" w:fill="auto"/>
            <w:noWrap/>
            <w:vAlign w:val="bottom"/>
            <w:hideMark/>
          </w:tcPr>
          <w:p w14:paraId="4A8CE65A" w14:textId="15D965E8" w:rsidR="00581E27" w:rsidRPr="00581E27" w:rsidDel="00D23F1E" w:rsidRDefault="00581E27" w:rsidP="00581E27">
            <w:pPr>
              <w:rPr>
                <w:del w:id="1067" w:author="Pande, Amitkumar" w:date="2020-10-02T18:00:00Z"/>
                <w:lang w:val="en-IN"/>
              </w:rPr>
            </w:pPr>
            <w:del w:id="1068" w:author="Pande, Amitkumar" w:date="2020-10-02T18:00:00Z">
              <w:r w:rsidRPr="00581E27" w:rsidDel="00D23F1E">
                <w:rPr>
                  <w:lang w:val="en-IN"/>
                </w:rPr>
                <w:delText>A</w:delText>
              </w:r>
              <w:bookmarkStart w:id="1069" w:name="_Toc62133203"/>
              <w:bookmarkStart w:id="1070" w:name="_Toc63182076"/>
              <w:bookmarkStart w:id="1071" w:name="_Toc63937092"/>
              <w:bookmarkStart w:id="1072" w:name="_Toc64441302"/>
              <w:bookmarkStart w:id="1073" w:name="_Toc64441441"/>
              <w:bookmarkEnd w:id="1069"/>
              <w:bookmarkEnd w:id="1070"/>
              <w:bookmarkEnd w:id="1071"/>
              <w:bookmarkEnd w:id="1072"/>
              <w:bookmarkEnd w:id="1073"/>
            </w:del>
          </w:p>
        </w:tc>
        <w:tc>
          <w:tcPr>
            <w:tcW w:w="704" w:type="pct"/>
            <w:tcBorders>
              <w:top w:val="nil"/>
              <w:left w:val="nil"/>
              <w:bottom w:val="single" w:sz="4" w:space="0" w:color="auto"/>
              <w:right w:val="single" w:sz="4" w:space="0" w:color="auto"/>
            </w:tcBorders>
            <w:shd w:val="clear" w:color="auto" w:fill="auto"/>
            <w:noWrap/>
            <w:vAlign w:val="bottom"/>
            <w:hideMark/>
          </w:tcPr>
          <w:p w14:paraId="1A6DD866" w14:textId="50272024" w:rsidR="00581E27" w:rsidRPr="00581E27" w:rsidDel="00D23F1E" w:rsidRDefault="00581E27" w:rsidP="00581E27">
            <w:pPr>
              <w:rPr>
                <w:del w:id="1074" w:author="Pande, Amitkumar" w:date="2020-10-02T18:00:00Z"/>
                <w:lang w:val="en-IN"/>
              </w:rPr>
            </w:pPr>
            <w:del w:id="1075" w:author="Pande, Amitkumar" w:date="2020-10-02T18:00:00Z">
              <w:r w:rsidRPr="00581E27" w:rsidDel="00D23F1E">
                <w:rPr>
                  <w:lang w:val="en-IN"/>
                </w:rPr>
                <w:delText>C</w:delText>
              </w:r>
              <w:bookmarkStart w:id="1076" w:name="_Toc62133204"/>
              <w:bookmarkStart w:id="1077" w:name="_Toc63182077"/>
              <w:bookmarkStart w:id="1078" w:name="_Toc63937093"/>
              <w:bookmarkStart w:id="1079" w:name="_Toc64441303"/>
              <w:bookmarkStart w:id="1080" w:name="_Toc64441442"/>
              <w:bookmarkEnd w:id="1076"/>
              <w:bookmarkEnd w:id="1077"/>
              <w:bookmarkEnd w:id="1078"/>
              <w:bookmarkEnd w:id="1079"/>
              <w:bookmarkEnd w:id="1080"/>
            </w:del>
          </w:p>
        </w:tc>
        <w:tc>
          <w:tcPr>
            <w:tcW w:w="422" w:type="pct"/>
            <w:tcBorders>
              <w:top w:val="nil"/>
              <w:left w:val="nil"/>
              <w:bottom w:val="single" w:sz="4" w:space="0" w:color="auto"/>
              <w:right w:val="single" w:sz="4" w:space="0" w:color="auto"/>
            </w:tcBorders>
            <w:shd w:val="clear" w:color="auto" w:fill="auto"/>
            <w:noWrap/>
            <w:vAlign w:val="bottom"/>
            <w:hideMark/>
          </w:tcPr>
          <w:p w14:paraId="03138265" w14:textId="0808DB06" w:rsidR="00581E27" w:rsidRPr="00581E27" w:rsidDel="00D23F1E" w:rsidRDefault="00581E27" w:rsidP="00581E27">
            <w:pPr>
              <w:rPr>
                <w:del w:id="1081" w:author="Pande, Amitkumar" w:date="2020-10-02T18:00:00Z"/>
                <w:lang w:val="en-IN"/>
              </w:rPr>
            </w:pPr>
            <w:del w:id="1082" w:author="Pande, Amitkumar" w:date="2020-10-02T18:00:00Z">
              <w:r w:rsidRPr="00581E27" w:rsidDel="00D23F1E">
                <w:rPr>
                  <w:lang w:val="en-IN"/>
                </w:rPr>
                <w:delText>I</w:delText>
              </w:r>
              <w:bookmarkStart w:id="1083" w:name="_Toc62133205"/>
              <w:bookmarkStart w:id="1084" w:name="_Toc63182078"/>
              <w:bookmarkStart w:id="1085" w:name="_Toc63937094"/>
              <w:bookmarkStart w:id="1086" w:name="_Toc64441304"/>
              <w:bookmarkStart w:id="1087" w:name="_Toc64441443"/>
              <w:bookmarkEnd w:id="1083"/>
              <w:bookmarkEnd w:id="1084"/>
              <w:bookmarkEnd w:id="1085"/>
              <w:bookmarkEnd w:id="1086"/>
              <w:bookmarkEnd w:id="1087"/>
            </w:del>
          </w:p>
        </w:tc>
        <w:bookmarkStart w:id="1088" w:name="_Toc62133206"/>
        <w:bookmarkStart w:id="1089" w:name="_Toc63182079"/>
        <w:bookmarkStart w:id="1090" w:name="_Toc63937095"/>
        <w:bookmarkStart w:id="1091" w:name="_Toc64441305"/>
        <w:bookmarkStart w:id="1092" w:name="_Toc64441444"/>
        <w:bookmarkEnd w:id="1088"/>
        <w:bookmarkEnd w:id="1089"/>
        <w:bookmarkEnd w:id="1090"/>
        <w:bookmarkEnd w:id="1091"/>
        <w:bookmarkEnd w:id="1092"/>
      </w:tr>
      <w:tr w:rsidR="00581E27" w:rsidRPr="00581E27" w:rsidDel="00D23F1E" w14:paraId="57E2E025" w14:textId="6C1A6D5C" w:rsidTr="003558C9">
        <w:trPr>
          <w:trHeight w:val="300"/>
          <w:del w:id="1093" w:author="Pande, Amitkumar" w:date="2020-10-02T18:00:00Z"/>
        </w:trPr>
        <w:tc>
          <w:tcPr>
            <w:tcW w:w="270" w:type="pct"/>
            <w:tcBorders>
              <w:top w:val="nil"/>
              <w:left w:val="single" w:sz="4" w:space="0" w:color="auto"/>
              <w:bottom w:val="single" w:sz="4" w:space="0" w:color="auto"/>
              <w:right w:val="single" w:sz="4" w:space="0" w:color="auto"/>
            </w:tcBorders>
            <w:shd w:val="clear" w:color="auto" w:fill="auto"/>
            <w:noWrap/>
            <w:vAlign w:val="bottom"/>
            <w:hideMark/>
          </w:tcPr>
          <w:p w14:paraId="677DF96E" w14:textId="33669012" w:rsidR="00581E27" w:rsidRPr="00581E27" w:rsidDel="00D23F1E" w:rsidRDefault="00581E27" w:rsidP="00581E27">
            <w:pPr>
              <w:rPr>
                <w:del w:id="1094" w:author="Pande, Amitkumar" w:date="2020-10-02T18:00:00Z"/>
                <w:lang w:val="en-IN"/>
              </w:rPr>
            </w:pPr>
            <w:del w:id="1095" w:author="Pande, Amitkumar" w:date="2020-10-02T18:00:00Z">
              <w:r w:rsidRPr="00581E27" w:rsidDel="00D23F1E">
                <w:rPr>
                  <w:lang w:val="en-IN"/>
                </w:rPr>
                <w:delText>2</w:delText>
              </w:r>
              <w:bookmarkStart w:id="1096" w:name="_Toc62133207"/>
              <w:bookmarkStart w:id="1097" w:name="_Toc63182080"/>
              <w:bookmarkStart w:id="1098" w:name="_Toc63937096"/>
              <w:bookmarkStart w:id="1099" w:name="_Toc64441306"/>
              <w:bookmarkStart w:id="1100" w:name="_Toc64441445"/>
              <w:bookmarkEnd w:id="1096"/>
              <w:bookmarkEnd w:id="1097"/>
              <w:bookmarkEnd w:id="1098"/>
              <w:bookmarkEnd w:id="1099"/>
              <w:bookmarkEnd w:id="1100"/>
            </w:del>
          </w:p>
        </w:tc>
        <w:tc>
          <w:tcPr>
            <w:tcW w:w="902" w:type="pct"/>
            <w:tcBorders>
              <w:top w:val="nil"/>
              <w:left w:val="nil"/>
              <w:bottom w:val="single" w:sz="4" w:space="0" w:color="auto"/>
              <w:right w:val="single" w:sz="4" w:space="0" w:color="auto"/>
            </w:tcBorders>
            <w:shd w:val="clear" w:color="auto" w:fill="auto"/>
            <w:noWrap/>
            <w:vAlign w:val="bottom"/>
            <w:hideMark/>
          </w:tcPr>
          <w:p w14:paraId="66D6CEC5" w14:textId="00B1E3A6" w:rsidR="00581E27" w:rsidRPr="00581E27" w:rsidDel="00D23F1E" w:rsidRDefault="00581E27" w:rsidP="00581E27">
            <w:pPr>
              <w:rPr>
                <w:del w:id="1101" w:author="Pande, Amitkumar" w:date="2020-10-02T18:00:00Z"/>
                <w:lang w:val="en-IN"/>
              </w:rPr>
            </w:pPr>
            <w:del w:id="1102" w:author="Pande, Amitkumar" w:date="2020-10-02T18:00:00Z">
              <w:r w:rsidRPr="00581E27" w:rsidDel="00D23F1E">
                <w:rPr>
                  <w:lang w:val="en-IN"/>
                </w:rPr>
                <w:delText>Application Deployment</w:delText>
              </w:r>
              <w:bookmarkStart w:id="1103" w:name="_Toc62133208"/>
              <w:bookmarkStart w:id="1104" w:name="_Toc63182081"/>
              <w:bookmarkStart w:id="1105" w:name="_Toc63937097"/>
              <w:bookmarkStart w:id="1106" w:name="_Toc64441307"/>
              <w:bookmarkStart w:id="1107" w:name="_Toc64441446"/>
              <w:bookmarkEnd w:id="1103"/>
              <w:bookmarkEnd w:id="1104"/>
              <w:bookmarkEnd w:id="1105"/>
              <w:bookmarkEnd w:id="1106"/>
              <w:bookmarkEnd w:id="1107"/>
            </w:del>
          </w:p>
        </w:tc>
        <w:tc>
          <w:tcPr>
            <w:tcW w:w="713" w:type="pct"/>
            <w:tcBorders>
              <w:top w:val="nil"/>
              <w:left w:val="nil"/>
              <w:bottom w:val="single" w:sz="4" w:space="0" w:color="auto"/>
              <w:right w:val="single" w:sz="4" w:space="0" w:color="auto"/>
            </w:tcBorders>
            <w:shd w:val="clear" w:color="auto" w:fill="auto"/>
            <w:noWrap/>
            <w:vAlign w:val="bottom"/>
            <w:hideMark/>
          </w:tcPr>
          <w:p w14:paraId="59C7454A" w14:textId="43771A5E" w:rsidR="00581E27" w:rsidRPr="00581E27" w:rsidDel="00D23F1E" w:rsidRDefault="00581E27" w:rsidP="00581E27">
            <w:pPr>
              <w:rPr>
                <w:del w:id="1108" w:author="Pande, Amitkumar" w:date="2020-10-02T18:00:00Z"/>
                <w:lang w:val="en-IN"/>
              </w:rPr>
            </w:pPr>
            <w:del w:id="1109" w:author="Pande, Amitkumar" w:date="2020-10-02T18:00:00Z">
              <w:r w:rsidRPr="00581E27" w:rsidDel="00D23F1E">
                <w:rPr>
                  <w:lang w:val="en-IN"/>
                </w:rPr>
                <w:delText>I</w:delText>
              </w:r>
              <w:bookmarkStart w:id="1110" w:name="_Toc62133209"/>
              <w:bookmarkStart w:id="1111" w:name="_Toc63182082"/>
              <w:bookmarkStart w:id="1112" w:name="_Toc63937098"/>
              <w:bookmarkStart w:id="1113" w:name="_Toc64441308"/>
              <w:bookmarkStart w:id="1114" w:name="_Toc64441447"/>
              <w:bookmarkEnd w:id="1110"/>
              <w:bookmarkEnd w:id="1111"/>
              <w:bookmarkEnd w:id="1112"/>
              <w:bookmarkEnd w:id="1113"/>
              <w:bookmarkEnd w:id="1114"/>
            </w:del>
          </w:p>
        </w:tc>
        <w:tc>
          <w:tcPr>
            <w:tcW w:w="603" w:type="pct"/>
            <w:tcBorders>
              <w:top w:val="nil"/>
              <w:left w:val="nil"/>
              <w:bottom w:val="single" w:sz="4" w:space="0" w:color="auto"/>
              <w:right w:val="single" w:sz="4" w:space="0" w:color="auto"/>
            </w:tcBorders>
            <w:shd w:val="clear" w:color="auto" w:fill="auto"/>
            <w:noWrap/>
            <w:vAlign w:val="bottom"/>
            <w:hideMark/>
          </w:tcPr>
          <w:p w14:paraId="4CBA0D09" w14:textId="4B3B516E" w:rsidR="00581E27" w:rsidRPr="00581E27" w:rsidDel="00D23F1E" w:rsidRDefault="00581E27" w:rsidP="00581E27">
            <w:pPr>
              <w:rPr>
                <w:del w:id="1115" w:author="Pande, Amitkumar" w:date="2020-10-02T18:00:00Z"/>
                <w:lang w:val="en-IN"/>
              </w:rPr>
            </w:pPr>
            <w:del w:id="1116" w:author="Pande, Amitkumar" w:date="2020-10-02T18:00:00Z">
              <w:r w:rsidRPr="00581E27" w:rsidDel="00D23F1E">
                <w:rPr>
                  <w:lang w:val="en-IN"/>
                </w:rPr>
                <w:delText>C</w:delText>
              </w:r>
              <w:bookmarkStart w:id="1117" w:name="_Toc62133210"/>
              <w:bookmarkStart w:id="1118" w:name="_Toc63182083"/>
              <w:bookmarkStart w:id="1119" w:name="_Toc63937099"/>
              <w:bookmarkStart w:id="1120" w:name="_Toc64441309"/>
              <w:bookmarkStart w:id="1121" w:name="_Toc64441448"/>
              <w:bookmarkEnd w:id="1117"/>
              <w:bookmarkEnd w:id="1118"/>
              <w:bookmarkEnd w:id="1119"/>
              <w:bookmarkEnd w:id="1120"/>
              <w:bookmarkEnd w:id="1121"/>
            </w:del>
          </w:p>
        </w:tc>
        <w:tc>
          <w:tcPr>
            <w:tcW w:w="729" w:type="pct"/>
            <w:tcBorders>
              <w:top w:val="nil"/>
              <w:left w:val="nil"/>
              <w:bottom w:val="single" w:sz="4" w:space="0" w:color="auto"/>
              <w:right w:val="single" w:sz="4" w:space="0" w:color="auto"/>
            </w:tcBorders>
            <w:shd w:val="clear" w:color="auto" w:fill="auto"/>
            <w:noWrap/>
            <w:vAlign w:val="bottom"/>
            <w:hideMark/>
          </w:tcPr>
          <w:p w14:paraId="1892F45A" w14:textId="3DAFC0A1" w:rsidR="00581E27" w:rsidRPr="00581E27" w:rsidDel="00D23F1E" w:rsidRDefault="00581E27" w:rsidP="00581E27">
            <w:pPr>
              <w:rPr>
                <w:del w:id="1122" w:author="Pande, Amitkumar" w:date="2020-10-02T18:00:00Z"/>
                <w:lang w:val="en-IN"/>
              </w:rPr>
            </w:pPr>
            <w:del w:id="1123" w:author="Pande, Amitkumar" w:date="2020-10-02T18:00:00Z">
              <w:r w:rsidRPr="00581E27" w:rsidDel="00D23F1E">
                <w:rPr>
                  <w:lang w:val="en-IN"/>
                </w:rPr>
                <w:delText>I</w:delText>
              </w:r>
              <w:bookmarkStart w:id="1124" w:name="_Toc62133211"/>
              <w:bookmarkStart w:id="1125" w:name="_Toc63182084"/>
              <w:bookmarkStart w:id="1126" w:name="_Toc63937100"/>
              <w:bookmarkStart w:id="1127" w:name="_Toc64441310"/>
              <w:bookmarkStart w:id="1128" w:name="_Toc64441449"/>
              <w:bookmarkEnd w:id="1124"/>
              <w:bookmarkEnd w:id="1125"/>
              <w:bookmarkEnd w:id="1126"/>
              <w:bookmarkEnd w:id="1127"/>
              <w:bookmarkEnd w:id="1128"/>
            </w:del>
          </w:p>
        </w:tc>
        <w:tc>
          <w:tcPr>
            <w:tcW w:w="657" w:type="pct"/>
            <w:tcBorders>
              <w:top w:val="nil"/>
              <w:left w:val="nil"/>
              <w:bottom w:val="single" w:sz="4" w:space="0" w:color="auto"/>
              <w:right w:val="single" w:sz="4" w:space="0" w:color="auto"/>
            </w:tcBorders>
            <w:shd w:val="clear" w:color="auto" w:fill="auto"/>
            <w:noWrap/>
            <w:vAlign w:val="bottom"/>
            <w:hideMark/>
          </w:tcPr>
          <w:p w14:paraId="58B4F19E" w14:textId="1A7DA7E6" w:rsidR="00581E27" w:rsidRPr="00581E27" w:rsidDel="00D23F1E" w:rsidRDefault="00581E27" w:rsidP="00581E27">
            <w:pPr>
              <w:rPr>
                <w:del w:id="1129" w:author="Pande, Amitkumar" w:date="2020-10-02T18:00:00Z"/>
                <w:lang w:val="en-IN"/>
              </w:rPr>
            </w:pPr>
            <w:del w:id="1130" w:author="Pande, Amitkumar" w:date="2020-10-02T18:00:00Z">
              <w:r w:rsidRPr="00581E27" w:rsidDel="00D23F1E">
                <w:rPr>
                  <w:lang w:val="en-IN"/>
                </w:rPr>
                <w:delText>I</w:delText>
              </w:r>
              <w:bookmarkStart w:id="1131" w:name="_Toc62133212"/>
              <w:bookmarkStart w:id="1132" w:name="_Toc63182085"/>
              <w:bookmarkStart w:id="1133" w:name="_Toc63937101"/>
              <w:bookmarkStart w:id="1134" w:name="_Toc64441311"/>
              <w:bookmarkStart w:id="1135" w:name="_Toc64441450"/>
              <w:bookmarkEnd w:id="1131"/>
              <w:bookmarkEnd w:id="1132"/>
              <w:bookmarkEnd w:id="1133"/>
              <w:bookmarkEnd w:id="1134"/>
              <w:bookmarkEnd w:id="1135"/>
            </w:del>
          </w:p>
        </w:tc>
        <w:tc>
          <w:tcPr>
            <w:tcW w:w="704" w:type="pct"/>
            <w:tcBorders>
              <w:top w:val="nil"/>
              <w:left w:val="nil"/>
              <w:bottom w:val="single" w:sz="4" w:space="0" w:color="auto"/>
              <w:right w:val="single" w:sz="4" w:space="0" w:color="auto"/>
            </w:tcBorders>
            <w:shd w:val="clear" w:color="auto" w:fill="auto"/>
            <w:noWrap/>
            <w:vAlign w:val="bottom"/>
            <w:hideMark/>
          </w:tcPr>
          <w:p w14:paraId="30A61AD5" w14:textId="619EDA00" w:rsidR="00581E27" w:rsidRPr="00581E27" w:rsidDel="00D23F1E" w:rsidRDefault="00581E27" w:rsidP="00581E27">
            <w:pPr>
              <w:rPr>
                <w:del w:id="1136" w:author="Pande, Amitkumar" w:date="2020-10-02T18:00:00Z"/>
                <w:lang w:val="en-IN"/>
              </w:rPr>
            </w:pPr>
            <w:del w:id="1137" w:author="Pande, Amitkumar" w:date="2020-10-02T18:00:00Z">
              <w:r w:rsidRPr="00581E27" w:rsidDel="00D23F1E">
                <w:rPr>
                  <w:lang w:val="en-IN"/>
                </w:rPr>
                <w:delText>C</w:delText>
              </w:r>
              <w:bookmarkStart w:id="1138" w:name="_Toc62133213"/>
              <w:bookmarkStart w:id="1139" w:name="_Toc63182086"/>
              <w:bookmarkStart w:id="1140" w:name="_Toc63937102"/>
              <w:bookmarkStart w:id="1141" w:name="_Toc64441312"/>
              <w:bookmarkStart w:id="1142" w:name="_Toc64441451"/>
              <w:bookmarkEnd w:id="1138"/>
              <w:bookmarkEnd w:id="1139"/>
              <w:bookmarkEnd w:id="1140"/>
              <w:bookmarkEnd w:id="1141"/>
              <w:bookmarkEnd w:id="1142"/>
            </w:del>
          </w:p>
        </w:tc>
        <w:tc>
          <w:tcPr>
            <w:tcW w:w="422" w:type="pct"/>
            <w:tcBorders>
              <w:top w:val="nil"/>
              <w:left w:val="nil"/>
              <w:bottom w:val="single" w:sz="4" w:space="0" w:color="auto"/>
              <w:right w:val="single" w:sz="4" w:space="0" w:color="auto"/>
            </w:tcBorders>
            <w:shd w:val="clear" w:color="auto" w:fill="auto"/>
            <w:noWrap/>
            <w:vAlign w:val="bottom"/>
            <w:hideMark/>
          </w:tcPr>
          <w:p w14:paraId="6F602E73" w14:textId="261E1BBA" w:rsidR="00581E27" w:rsidRPr="00581E27" w:rsidDel="00D23F1E" w:rsidRDefault="00581E27" w:rsidP="00581E27">
            <w:pPr>
              <w:rPr>
                <w:del w:id="1143" w:author="Pande, Amitkumar" w:date="2020-10-02T18:00:00Z"/>
                <w:lang w:val="en-IN"/>
              </w:rPr>
            </w:pPr>
            <w:del w:id="1144" w:author="Pande, Amitkumar" w:date="2020-10-02T18:00:00Z">
              <w:r w:rsidRPr="00581E27" w:rsidDel="00D23F1E">
                <w:rPr>
                  <w:lang w:val="en-IN"/>
                </w:rPr>
                <w:delText>A/R</w:delText>
              </w:r>
              <w:bookmarkStart w:id="1145" w:name="_Toc62133214"/>
              <w:bookmarkStart w:id="1146" w:name="_Toc63182087"/>
              <w:bookmarkStart w:id="1147" w:name="_Toc63937103"/>
              <w:bookmarkStart w:id="1148" w:name="_Toc64441313"/>
              <w:bookmarkStart w:id="1149" w:name="_Toc64441452"/>
              <w:bookmarkEnd w:id="1145"/>
              <w:bookmarkEnd w:id="1146"/>
              <w:bookmarkEnd w:id="1147"/>
              <w:bookmarkEnd w:id="1148"/>
              <w:bookmarkEnd w:id="1149"/>
            </w:del>
          </w:p>
        </w:tc>
        <w:bookmarkStart w:id="1150" w:name="_Toc62133215"/>
        <w:bookmarkStart w:id="1151" w:name="_Toc63182088"/>
        <w:bookmarkStart w:id="1152" w:name="_Toc63937104"/>
        <w:bookmarkStart w:id="1153" w:name="_Toc64441314"/>
        <w:bookmarkStart w:id="1154" w:name="_Toc64441453"/>
        <w:bookmarkEnd w:id="1150"/>
        <w:bookmarkEnd w:id="1151"/>
        <w:bookmarkEnd w:id="1152"/>
        <w:bookmarkEnd w:id="1153"/>
        <w:bookmarkEnd w:id="1154"/>
      </w:tr>
      <w:tr w:rsidR="00581E27" w:rsidRPr="00581E27" w:rsidDel="00D23F1E" w14:paraId="6BEAFF9F" w14:textId="7E709D3E" w:rsidTr="003558C9">
        <w:trPr>
          <w:trHeight w:val="300"/>
          <w:del w:id="1155" w:author="Pande, Amitkumar" w:date="2020-10-02T18:00:00Z"/>
        </w:trPr>
        <w:tc>
          <w:tcPr>
            <w:tcW w:w="270" w:type="pct"/>
            <w:tcBorders>
              <w:top w:val="nil"/>
              <w:left w:val="single" w:sz="4" w:space="0" w:color="auto"/>
              <w:bottom w:val="single" w:sz="4" w:space="0" w:color="auto"/>
              <w:right w:val="single" w:sz="4" w:space="0" w:color="auto"/>
            </w:tcBorders>
            <w:shd w:val="clear" w:color="auto" w:fill="auto"/>
            <w:noWrap/>
            <w:vAlign w:val="bottom"/>
            <w:hideMark/>
          </w:tcPr>
          <w:p w14:paraId="35BDDAB6" w14:textId="4CE24481" w:rsidR="00581E27" w:rsidRPr="00581E27" w:rsidDel="00D23F1E" w:rsidRDefault="00581E27" w:rsidP="00581E27">
            <w:pPr>
              <w:rPr>
                <w:del w:id="1156" w:author="Pande, Amitkumar" w:date="2020-10-02T18:00:00Z"/>
                <w:lang w:val="en-IN"/>
              </w:rPr>
            </w:pPr>
            <w:del w:id="1157" w:author="Pande, Amitkumar" w:date="2020-10-02T18:00:00Z">
              <w:r w:rsidRPr="00581E27" w:rsidDel="00D23F1E">
                <w:rPr>
                  <w:lang w:val="en-IN"/>
                </w:rPr>
                <w:delText>3</w:delText>
              </w:r>
              <w:bookmarkStart w:id="1158" w:name="_Toc62133216"/>
              <w:bookmarkStart w:id="1159" w:name="_Toc63182089"/>
              <w:bookmarkStart w:id="1160" w:name="_Toc63937105"/>
              <w:bookmarkStart w:id="1161" w:name="_Toc64441315"/>
              <w:bookmarkStart w:id="1162" w:name="_Toc64441454"/>
              <w:bookmarkEnd w:id="1158"/>
              <w:bookmarkEnd w:id="1159"/>
              <w:bookmarkEnd w:id="1160"/>
              <w:bookmarkEnd w:id="1161"/>
              <w:bookmarkEnd w:id="1162"/>
            </w:del>
          </w:p>
        </w:tc>
        <w:tc>
          <w:tcPr>
            <w:tcW w:w="902" w:type="pct"/>
            <w:tcBorders>
              <w:top w:val="nil"/>
              <w:left w:val="nil"/>
              <w:bottom w:val="single" w:sz="4" w:space="0" w:color="auto"/>
              <w:right w:val="single" w:sz="4" w:space="0" w:color="auto"/>
            </w:tcBorders>
            <w:shd w:val="clear" w:color="auto" w:fill="auto"/>
            <w:noWrap/>
            <w:vAlign w:val="bottom"/>
            <w:hideMark/>
          </w:tcPr>
          <w:p w14:paraId="4F7C47D7" w14:textId="1F6AD9DD" w:rsidR="00581E27" w:rsidRPr="00581E27" w:rsidDel="00D23F1E" w:rsidRDefault="00581E27" w:rsidP="00581E27">
            <w:pPr>
              <w:rPr>
                <w:del w:id="1163" w:author="Pande, Amitkumar" w:date="2020-10-02T18:00:00Z"/>
                <w:lang w:val="en-IN"/>
              </w:rPr>
            </w:pPr>
            <w:del w:id="1164" w:author="Pande, Amitkumar" w:date="2020-10-02T18:00:00Z">
              <w:r w:rsidRPr="00581E27" w:rsidDel="00D23F1E">
                <w:rPr>
                  <w:lang w:val="en-IN"/>
                </w:rPr>
                <w:delText>Execution</w:delText>
              </w:r>
              <w:bookmarkStart w:id="1165" w:name="_Toc62133217"/>
              <w:bookmarkStart w:id="1166" w:name="_Toc63182090"/>
              <w:bookmarkStart w:id="1167" w:name="_Toc63937106"/>
              <w:bookmarkStart w:id="1168" w:name="_Toc64441316"/>
              <w:bookmarkStart w:id="1169" w:name="_Toc64441455"/>
              <w:bookmarkEnd w:id="1165"/>
              <w:bookmarkEnd w:id="1166"/>
              <w:bookmarkEnd w:id="1167"/>
              <w:bookmarkEnd w:id="1168"/>
              <w:bookmarkEnd w:id="1169"/>
            </w:del>
          </w:p>
        </w:tc>
        <w:tc>
          <w:tcPr>
            <w:tcW w:w="713" w:type="pct"/>
            <w:tcBorders>
              <w:top w:val="nil"/>
              <w:left w:val="nil"/>
              <w:bottom w:val="single" w:sz="4" w:space="0" w:color="auto"/>
              <w:right w:val="single" w:sz="4" w:space="0" w:color="auto"/>
            </w:tcBorders>
            <w:shd w:val="clear" w:color="auto" w:fill="auto"/>
            <w:noWrap/>
            <w:vAlign w:val="bottom"/>
            <w:hideMark/>
          </w:tcPr>
          <w:p w14:paraId="6DDCE722" w14:textId="6134B452" w:rsidR="00581E27" w:rsidRPr="00581E27" w:rsidDel="00D23F1E" w:rsidRDefault="00581E27" w:rsidP="00581E27">
            <w:pPr>
              <w:rPr>
                <w:del w:id="1170" w:author="Pande, Amitkumar" w:date="2020-10-02T18:00:00Z"/>
                <w:lang w:val="en-IN"/>
              </w:rPr>
            </w:pPr>
            <w:del w:id="1171" w:author="Pande, Amitkumar" w:date="2020-10-02T18:00:00Z">
              <w:r w:rsidRPr="00581E27" w:rsidDel="00D23F1E">
                <w:rPr>
                  <w:lang w:val="en-IN"/>
                </w:rPr>
                <w:delText>I</w:delText>
              </w:r>
              <w:bookmarkStart w:id="1172" w:name="_Toc62133218"/>
              <w:bookmarkStart w:id="1173" w:name="_Toc63182091"/>
              <w:bookmarkStart w:id="1174" w:name="_Toc63937107"/>
              <w:bookmarkStart w:id="1175" w:name="_Toc64441317"/>
              <w:bookmarkStart w:id="1176" w:name="_Toc64441456"/>
              <w:bookmarkEnd w:id="1172"/>
              <w:bookmarkEnd w:id="1173"/>
              <w:bookmarkEnd w:id="1174"/>
              <w:bookmarkEnd w:id="1175"/>
              <w:bookmarkEnd w:id="1176"/>
            </w:del>
          </w:p>
        </w:tc>
        <w:tc>
          <w:tcPr>
            <w:tcW w:w="603" w:type="pct"/>
            <w:tcBorders>
              <w:top w:val="nil"/>
              <w:left w:val="nil"/>
              <w:bottom w:val="single" w:sz="4" w:space="0" w:color="auto"/>
              <w:right w:val="single" w:sz="4" w:space="0" w:color="auto"/>
            </w:tcBorders>
            <w:shd w:val="clear" w:color="auto" w:fill="auto"/>
            <w:noWrap/>
            <w:vAlign w:val="bottom"/>
            <w:hideMark/>
          </w:tcPr>
          <w:p w14:paraId="4E9BEFFF" w14:textId="3DF6A11B" w:rsidR="00581E27" w:rsidRPr="00581E27" w:rsidDel="00D23F1E" w:rsidRDefault="00581E27" w:rsidP="00581E27">
            <w:pPr>
              <w:rPr>
                <w:del w:id="1177" w:author="Pande, Amitkumar" w:date="2020-10-02T18:00:00Z"/>
                <w:lang w:val="en-IN"/>
              </w:rPr>
            </w:pPr>
            <w:del w:id="1178" w:author="Pande, Amitkumar" w:date="2020-10-02T18:00:00Z">
              <w:r w:rsidRPr="00581E27" w:rsidDel="00D23F1E">
                <w:rPr>
                  <w:lang w:val="en-IN"/>
                </w:rPr>
                <w:delText>A/R</w:delText>
              </w:r>
              <w:bookmarkStart w:id="1179" w:name="_Toc62133219"/>
              <w:bookmarkStart w:id="1180" w:name="_Toc63182092"/>
              <w:bookmarkStart w:id="1181" w:name="_Toc63937108"/>
              <w:bookmarkStart w:id="1182" w:name="_Toc64441318"/>
              <w:bookmarkStart w:id="1183" w:name="_Toc64441457"/>
              <w:bookmarkEnd w:id="1179"/>
              <w:bookmarkEnd w:id="1180"/>
              <w:bookmarkEnd w:id="1181"/>
              <w:bookmarkEnd w:id="1182"/>
              <w:bookmarkEnd w:id="1183"/>
            </w:del>
          </w:p>
        </w:tc>
        <w:tc>
          <w:tcPr>
            <w:tcW w:w="729" w:type="pct"/>
            <w:tcBorders>
              <w:top w:val="nil"/>
              <w:left w:val="nil"/>
              <w:bottom w:val="single" w:sz="4" w:space="0" w:color="auto"/>
              <w:right w:val="single" w:sz="4" w:space="0" w:color="auto"/>
            </w:tcBorders>
            <w:shd w:val="clear" w:color="auto" w:fill="auto"/>
            <w:noWrap/>
            <w:vAlign w:val="bottom"/>
            <w:hideMark/>
          </w:tcPr>
          <w:p w14:paraId="4F52F229" w14:textId="398F5131" w:rsidR="00581E27" w:rsidRPr="00581E27" w:rsidDel="00D23F1E" w:rsidRDefault="00581E27" w:rsidP="00581E27">
            <w:pPr>
              <w:rPr>
                <w:del w:id="1184" w:author="Pande, Amitkumar" w:date="2020-10-02T18:00:00Z"/>
                <w:lang w:val="en-IN"/>
              </w:rPr>
            </w:pPr>
            <w:del w:id="1185" w:author="Pande, Amitkumar" w:date="2020-10-02T18:00:00Z">
              <w:r w:rsidRPr="00581E27" w:rsidDel="00D23F1E">
                <w:rPr>
                  <w:lang w:val="en-IN"/>
                </w:rPr>
                <w:delText>R</w:delText>
              </w:r>
              <w:bookmarkStart w:id="1186" w:name="_Toc62133220"/>
              <w:bookmarkStart w:id="1187" w:name="_Toc63182093"/>
              <w:bookmarkStart w:id="1188" w:name="_Toc63937109"/>
              <w:bookmarkStart w:id="1189" w:name="_Toc64441319"/>
              <w:bookmarkStart w:id="1190" w:name="_Toc64441458"/>
              <w:bookmarkEnd w:id="1186"/>
              <w:bookmarkEnd w:id="1187"/>
              <w:bookmarkEnd w:id="1188"/>
              <w:bookmarkEnd w:id="1189"/>
              <w:bookmarkEnd w:id="1190"/>
            </w:del>
          </w:p>
        </w:tc>
        <w:tc>
          <w:tcPr>
            <w:tcW w:w="657" w:type="pct"/>
            <w:tcBorders>
              <w:top w:val="nil"/>
              <w:left w:val="nil"/>
              <w:bottom w:val="single" w:sz="4" w:space="0" w:color="auto"/>
              <w:right w:val="single" w:sz="4" w:space="0" w:color="auto"/>
            </w:tcBorders>
            <w:shd w:val="clear" w:color="auto" w:fill="auto"/>
            <w:noWrap/>
            <w:vAlign w:val="bottom"/>
            <w:hideMark/>
          </w:tcPr>
          <w:p w14:paraId="3C20F7A5" w14:textId="4A2A8A1C" w:rsidR="00581E27" w:rsidRPr="00581E27" w:rsidDel="00D23F1E" w:rsidRDefault="00581E27" w:rsidP="00581E27">
            <w:pPr>
              <w:rPr>
                <w:del w:id="1191" w:author="Pande, Amitkumar" w:date="2020-10-02T18:00:00Z"/>
                <w:lang w:val="en-IN"/>
              </w:rPr>
            </w:pPr>
            <w:del w:id="1192" w:author="Pande, Amitkumar" w:date="2020-10-02T18:00:00Z">
              <w:r w:rsidRPr="00581E27" w:rsidDel="00D23F1E">
                <w:rPr>
                  <w:lang w:val="en-IN"/>
                </w:rPr>
                <w:delText>I</w:delText>
              </w:r>
              <w:bookmarkStart w:id="1193" w:name="_Toc62133221"/>
              <w:bookmarkStart w:id="1194" w:name="_Toc63182094"/>
              <w:bookmarkStart w:id="1195" w:name="_Toc63937110"/>
              <w:bookmarkStart w:id="1196" w:name="_Toc64441320"/>
              <w:bookmarkStart w:id="1197" w:name="_Toc64441459"/>
              <w:bookmarkEnd w:id="1193"/>
              <w:bookmarkEnd w:id="1194"/>
              <w:bookmarkEnd w:id="1195"/>
              <w:bookmarkEnd w:id="1196"/>
              <w:bookmarkEnd w:id="1197"/>
            </w:del>
          </w:p>
        </w:tc>
        <w:tc>
          <w:tcPr>
            <w:tcW w:w="704" w:type="pct"/>
            <w:tcBorders>
              <w:top w:val="nil"/>
              <w:left w:val="nil"/>
              <w:bottom w:val="single" w:sz="4" w:space="0" w:color="auto"/>
              <w:right w:val="single" w:sz="4" w:space="0" w:color="auto"/>
            </w:tcBorders>
            <w:shd w:val="clear" w:color="auto" w:fill="auto"/>
            <w:noWrap/>
            <w:vAlign w:val="bottom"/>
            <w:hideMark/>
          </w:tcPr>
          <w:p w14:paraId="57C94C3B" w14:textId="5D012EAF" w:rsidR="00581E27" w:rsidRPr="00581E27" w:rsidDel="00D23F1E" w:rsidRDefault="00581E27" w:rsidP="00581E27">
            <w:pPr>
              <w:rPr>
                <w:del w:id="1198" w:author="Pande, Amitkumar" w:date="2020-10-02T18:00:00Z"/>
                <w:lang w:val="en-IN"/>
              </w:rPr>
            </w:pPr>
            <w:del w:id="1199" w:author="Pande, Amitkumar" w:date="2020-10-02T18:00:00Z">
              <w:r w:rsidRPr="00581E27" w:rsidDel="00D23F1E">
                <w:rPr>
                  <w:lang w:val="en-IN"/>
                </w:rPr>
                <w:delText>C</w:delText>
              </w:r>
              <w:bookmarkStart w:id="1200" w:name="_Toc62133222"/>
              <w:bookmarkStart w:id="1201" w:name="_Toc63182095"/>
              <w:bookmarkStart w:id="1202" w:name="_Toc63937111"/>
              <w:bookmarkStart w:id="1203" w:name="_Toc64441321"/>
              <w:bookmarkStart w:id="1204" w:name="_Toc64441460"/>
              <w:bookmarkEnd w:id="1200"/>
              <w:bookmarkEnd w:id="1201"/>
              <w:bookmarkEnd w:id="1202"/>
              <w:bookmarkEnd w:id="1203"/>
              <w:bookmarkEnd w:id="1204"/>
            </w:del>
          </w:p>
        </w:tc>
        <w:tc>
          <w:tcPr>
            <w:tcW w:w="422" w:type="pct"/>
            <w:tcBorders>
              <w:top w:val="nil"/>
              <w:left w:val="nil"/>
              <w:bottom w:val="single" w:sz="4" w:space="0" w:color="auto"/>
              <w:right w:val="single" w:sz="4" w:space="0" w:color="auto"/>
            </w:tcBorders>
            <w:shd w:val="clear" w:color="auto" w:fill="auto"/>
            <w:noWrap/>
            <w:vAlign w:val="bottom"/>
            <w:hideMark/>
          </w:tcPr>
          <w:p w14:paraId="607E64B9" w14:textId="1168D99A" w:rsidR="00581E27" w:rsidRPr="00581E27" w:rsidDel="00D23F1E" w:rsidRDefault="00581E27" w:rsidP="00581E27">
            <w:pPr>
              <w:rPr>
                <w:del w:id="1205" w:author="Pande, Amitkumar" w:date="2020-10-02T18:00:00Z"/>
                <w:lang w:val="en-IN"/>
              </w:rPr>
            </w:pPr>
            <w:del w:id="1206" w:author="Pande, Amitkumar" w:date="2020-10-02T18:00:00Z">
              <w:r w:rsidRPr="00581E27" w:rsidDel="00D23F1E">
                <w:rPr>
                  <w:lang w:val="en-IN"/>
                </w:rPr>
                <w:delText>A</w:delText>
              </w:r>
              <w:bookmarkStart w:id="1207" w:name="_Toc62133223"/>
              <w:bookmarkStart w:id="1208" w:name="_Toc63182096"/>
              <w:bookmarkStart w:id="1209" w:name="_Toc63937112"/>
              <w:bookmarkStart w:id="1210" w:name="_Toc64441322"/>
              <w:bookmarkStart w:id="1211" w:name="_Toc64441461"/>
              <w:bookmarkEnd w:id="1207"/>
              <w:bookmarkEnd w:id="1208"/>
              <w:bookmarkEnd w:id="1209"/>
              <w:bookmarkEnd w:id="1210"/>
              <w:bookmarkEnd w:id="1211"/>
            </w:del>
          </w:p>
        </w:tc>
        <w:bookmarkStart w:id="1212" w:name="_Toc62133224"/>
        <w:bookmarkStart w:id="1213" w:name="_Toc63182097"/>
        <w:bookmarkStart w:id="1214" w:name="_Toc63937113"/>
        <w:bookmarkStart w:id="1215" w:name="_Toc64441323"/>
        <w:bookmarkStart w:id="1216" w:name="_Toc64441462"/>
        <w:bookmarkEnd w:id="1212"/>
        <w:bookmarkEnd w:id="1213"/>
        <w:bookmarkEnd w:id="1214"/>
        <w:bookmarkEnd w:id="1215"/>
        <w:bookmarkEnd w:id="1216"/>
      </w:tr>
      <w:tr w:rsidR="00581E27" w:rsidRPr="00581E27" w:rsidDel="00D23F1E" w14:paraId="43419B51" w14:textId="2166B575" w:rsidTr="003558C9">
        <w:trPr>
          <w:trHeight w:val="300"/>
          <w:del w:id="1217" w:author="Pande, Amitkumar" w:date="2020-10-02T18:00:00Z"/>
        </w:trPr>
        <w:tc>
          <w:tcPr>
            <w:tcW w:w="270" w:type="pct"/>
            <w:tcBorders>
              <w:top w:val="nil"/>
              <w:left w:val="single" w:sz="4" w:space="0" w:color="auto"/>
              <w:bottom w:val="single" w:sz="4" w:space="0" w:color="auto"/>
              <w:right w:val="single" w:sz="4" w:space="0" w:color="auto"/>
            </w:tcBorders>
            <w:shd w:val="clear" w:color="auto" w:fill="auto"/>
            <w:noWrap/>
            <w:vAlign w:val="bottom"/>
            <w:hideMark/>
          </w:tcPr>
          <w:p w14:paraId="315D5E9D" w14:textId="414D4B7C" w:rsidR="00581E27" w:rsidRPr="00581E27" w:rsidDel="00D23F1E" w:rsidRDefault="00581E27" w:rsidP="00581E27">
            <w:pPr>
              <w:rPr>
                <w:del w:id="1218" w:author="Pande, Amitkumar" w:date="2020-10-02T18:00:00Z"/>
                <w:lang w:val="en-IN"/>
              </w:rPr>
            </w:pPr>
            <w:del w:id="1219" w:author="Pande, Amitkumar" w:date="2020-10-02T18:00:00Z">
              <w:r w:rsidRPr="00581E27" w:rsidDel="00D23F1E">
                <w:rPr>
                  <w:lang w:val="en-IN"/>
                </w:rPr>
                <w:delText>4</w:delText>
              </w:r>
              <w:bookmarkStart w:id="1220" w:name="_Toc62133225"/>
              <w:bookmarkStart w:id="1221" w:name="_Toc63182098"/>
              <w:bookmarkStart w:id="1222" w:name="_Toc63937114"/>
              <w:bookmarkStart w:id="1223" w:name="_Toc64441324"/>
              <w:bookmarkStart w:id="1224" w:name="_Toc64441463"/>
              <w:bookmarkEnd w:id="1220"/>
              <w:bookmarkEnd w:id="1221"/>
              <w:bookmarkEnd w:id="1222"/>
              <w:bookmarkEnd w:id="1223"/>
              <w:bookmarkEnd w:id="1224"/>
            </w:del>
          </w:p>
        </w:tc>
        <w:tc>
          <w:tcPr>
            <w:tcW w:w="902" w:type="pct"/>
            <w:tcBorders>
              <w:top w:val="nil"/>
              <w:left w:val="nil"/>
              <w:bottom w:val="single" w:sz="4" w:space="0" w:color="auto"/>
              <w:right w:val="single" w:sz="4" w:space="0" w:color="auto"/>
            </w:tcBorders>
            <w:shd w:val="clear" w:color="auto" w:fill="auto"/>
            <w:noWrap/>
            <w:vAlign w:val="bottom"/>
            <w:hideMark/>
          </w:tcPr>
          <w:p w14:paraId="66037D95" w14:textId="4D55A68B" w:rsidR="00581E27" w:rsidRPr="00581E27" w:rsidDel="00D23F1E" w:rsidRDefault="00581E27" w:rsidP="00581E27">
            <w:pPr>
              <w:rPr>
                <w:del w:id="1225" w:author="Pande, Amitkumar" w:date="2020-10-02T18:00:00Z"/>
                <w:lang w:val="en-IN"/>
              </w:rPr>
            </w:pPr>
            <w:del w:id="1226" w:author="Pande, Amitkumar" w:date="2020-10-02T18:00:00Z">
              <w:r w:rsidRPr="00581E27" w:rsidDel="00D23F1E">
                <w:rPr>
                  <w:lang w:val="en-IN"/>
                </w:rPr>
                <w:delText>Testing &amp; Support</w:delText>
              </w:r>
              <w:bookmarkStart w:id="1227" w:name="_Toc62133226"/>
              <w:bookmarkStart w:id="1228" w:name="_Toc63182099"/>
              <w:bookmarkStart w:id="1229" w:name="_Toc63937115"/>
              <w:bookmarkStart w:id="1230" w:name="_Toc64441325"/>
              <w:bookmarkStart w:id="1231" w:name="_Toc64441464"/>
              <w:bookmarkEnd w:id="1227"/>
              <w:bookmarkEnd w:id="1228"/>
              <w:bookmarkEnd w:id="1229"/>
              <w:bookmarkEnd w:id="1230"/>
              <w:bookmarkEnd w:id="1231"/>
            </w:del>
          </w:p>
        </w:tc>
        <w:tc>
          <w:tcPr>
            <w:tcW w:w="713" w:type="pct"/>
            <w:tcBorders>
              <w:top w:val="nil"/>
              <w:left w:val="nil"/>
              <w:bottom w:val="single" w:sz="4" w:space="0" w:color="auto"/>
              <w:right w:val="single" w:sz="4" w:space="0" w:color="auto"/>
            </w:tcBorders>
            <w:shd w:val="clear" w:color="auto" w:fill="auto"/>
            <w:noWrap/>
            <w:vAlign w:val="bottom"/>
            <w:hideMark/>
          </w:tcPr>
          <w:p w14:paraId="2EF5A116" w14:textId="69E2FBCF" w:rsidR="00581E27" w:rsidRPr="00581E27" w:rsidDel="00D23F1E" w:rsidRDefault="00581E27" w:rsidP="00581E27">
            <w:pPr>
              <w:rPr>
                <w:del w:id="1232" w:author="Pande, Amitkumar" w:date="2020-10-02T18:00:00Z"/>
                <w:lang w:val="en-IN"/>
              </w:rPr>
            </w:pPr>
            <w:del w:id="1233" w:author="Pande, Amitkumar" w:date="2020-10-02T18:00:00Z">
              <w:r w:rsidRPr="00581E27" w:rsidDel="00D23F1E">
                <w:rPr>
                  <w:lang w:val="en-IN"/>
                </w:rPr>
                <w:delText>I</w:delText>
              </w:r>
              <w:bookmarkStart w:id="1234" w:name="_Toc62133227"/>
              <w:bookmarkStart w:id="1235" w:name="_Toc63182100"/>
              <w:bookmarkStart w:id="1236" w:name="_Toc63937116"/>
              <w:bookmarkStart w:id="1237" w:name="_Toc64441326"/>
              <w:bookmarkStart w:id="1238" w:name="_Toc64441465"/>
              <w:bookmarkEnd w:id="1234"/>
              <w:bookmarkEnd w:id="1235"/>
              <w:bookmarkEnd w:id="1236"/>
              <w:bookmarkEnd w:id="1237"/>
              <w:bookmarkEnd w:id="1238"/>
            </w:del>
          </w:p>
        </w:tc>
        <w:tc>
          <w:tcPr>
            <w:tcW w:w="603" w:type="pct"/>
            <w:tcBorders>
              <w:top w:val="nil"/>
              <w:left w:val="nil"/>
              <w:bottom w:val="single" w:sz="4" w:space="0" w:color="auto"/>
              <w:right w:val="single" w:sz="4" w:space="0" w:color="auto"/>
            </w:tcBorders>
            <w:shd w:val="clear" w:color="auto" w:fill="auto"/>
            <w:noWrap/>
            <w:vAlign w:val="bottom"/>
            <w:hideMark/>
          </w:tcPr>
          <w:p w14:paraId="2031884F" w14:textId="43E321D2" w:rsidR="00581E27" w:rsidRPr="00581E27" w:rsidDel="00D23F1E" w:rsidRDefault="00581E27" w:rsidP="00581E27">
            <w:pPr>
              <w:rPr>
                <w:del w:id="1239" w:author="Pande, Amitkumar" w:date="2020-10-02T18:00:00Z"/>
                <w:lang w:val="en-IN"/>
              </w:rPr>
            </w:pPr>
            <w:del w:id="1240" w:author="Pande, Amitkumar" w:date="2020-10-02T18:00:00Z">
              <w:r w:rsidRPr="00581E27" w:rsidDel="00D23F1E">
                <w:rPr>
                  <w:lang w:val="en-IN"/>
                </w:rPr>
                <w:delText>R</w:delText>
              </w:r>
              <w:bookmarkStart w:id="1241" w:name="_Toc62133228"/>
              <w:bookmarkStart w:id="1242" w:name="_Toc63182101"/>
              <w:bookmarkStart w:id="1243" w:name="_Toc63937117"/>
              <w:bookmarkStart w:id="1244" w:name="_Toc64441327"/>
              <w:bookmarkStart w:id="1245" w:name="_Toc64441466"/>
              <w:bookmarkEnd w:id="1241"/>
              <w:bookmarkEnd w:id="1242"/>
              <w:bookmarkEnd w:id="1243"/>
              <w:bookmarkEnd w:id="1244"/>
              <w:bookmarkEnd w:id="1245"/>
            </w:del>
          </w:p>
        </w:tc>
        <w:tc>
          <w:tcPr>
            <w:tcW w:w="729" w:type="pct"/>
            <w:tcBorders>
              <w:top w:val="nil"/>
              <w:left w:val="nil"/>
              <w:bottom w:val="single" w:sz="4" w:space="0" w:color="auto"/>
              <w:right w:val="single" w:sz="4" w:space="0" w:color="auto"/>
            </w:tcBorders>
            <w:shd w:val="clear" w:color="auto" w:fill="auto"/>
            <w:noWrap/>
            <w:vAlign w:val="bottom"/>
            <w:hideMark/>
          </w:tcPr>
          <w:p w14:paraId="274704D5" w14:textId="7B954529" w:rsidR="00581E27" w:rsidRPr="00581E27" w:rsidDel="00D23F1E" w:rsidRDefault="00581E27" w:rsidP="00581E27">
            <w:pPr>
              <w:rPr>
                <w:del w:id="1246" w:author="Pande, Amitkumar" w:date="2020-10-02T18:00:00Z"/>
                <w:lang w:val="en-IN"/>
              </w:rPr>
            </w:pPr>
            <w:del w:id="1247" w:author="Pande, Amitkumar" w:date="2020-10-02T18:00:00Z">
              <w:r w:rsidRPr="00581E27" w:rsidDel="00D23F1E">
                <w:rPr>
                  <w:lang w:val="en-IN"/>
                </w:rPr>
                <w:delText>R</w:delText>
              </w:r>
              <w:bookmarkStart w:id="1248" w:name="_Toc62133229"/>
              <w:bookmarkStart w:id="1249" w:name="_Toc63182102"/>
              <w:bookmarkStart w:id="1250" w:name="_Toc63937118"/>
              <w:bookmarkStart w:id="1251" w:name="_Toc64441328"/>
              <w:bookmarkStart w:id="1252" w:name="_Toc64441467"/>
              <w:bookmarkEnd w:id="1248"/>
              <w:bookmarkEnd w:id="1249"/>
              <w:bookmarkEnd w:id="1250"/>
              <w:bookmarkEnd w:id="1251"/>
              <w:bookmarkEnd w:id="1252"/>
            </w:del>
          </w:p>
        </w:tc>
        <w:tc>
          <w:tcPr>
            <w:tcW w:w="657" w:type="pct"/>
            <w:tcBorders>
              <w:top w:val="nil"/>
              <w:left w:val="nil"/>
              <w:bottom w:val="single" w:sz="4" w:space="0" w:color="auto"/>
              <w:right w:val="single" w:sz="4" w:space="0" w:color="auto"/>
            </w:tcBorders>
            <w:shd w:val="clear" w:color="auto" w:fill="auto"/>
            <w:noWrap/>
            <w:vAlign w:val="bottom"/>
            <w:hideMark/>
          </w:tcPr>
          <w:p w14:paraId="6A9139D1" w14:textId="288B27DD" w:rsidR="00581E27" w:rsidRPr="00581E27" w:rsidDel="00D23F1E" w:rsidRDefault="00581E27" w:rsidP="00581E27">
            <w:pPr>
              <w:rPr>
                <w:del w:id="1253" w:author="Pande, Amitkumar" w:date="2020-10-02T18:00:00Z"/>
                <w:lang w:val="en-IN"/>
              </w:rPr>
            </w:pPr>
            <w:del w:id="1254" w:author="Pande, Amitkumar" w:date="2020-10-02T18:00:00Z">
              <w:r w:rsidRPr="00581E27" w:rsidDel="00D23F1E">
                <w:rPr>
                  <w:lang w:val="en-IN"/>
                </w:rPr>
                <w:delText>I</w:delText>
              </w:r>
              <w:bookmarkStart w:id="1255" w:name="_Toc62133230"/>
              <w:bookmarkStart w:id="1256" w:name="_Toc63182103"/>
              <w:bookmarkStart w:id="1257" w:name="_Toc63937119"/>
              <w:bookmarkStart w:id="1258" w:name="_Toc64441329"/>
              <w:bookmarkStart w:id="1259" w:name="_Toc64441468"/>
              <w:bookmarkEnd w:id="1255"/>
              <w:bookmarkEnd w:id="1256"/>
              <w:bookmarkEnd w:id="1257"/>
              <w:bookmarkEnd w:id="1258"/>
              <w:bookmarkEnd w:id="1259"/>
            </w:del>
          </w:p>
        </w:tc>
        <w:tc>
          <w:tcPr>
            <w:tcW w:w="704" w:type="pct"/>
            <w:tcBorders>
              <w:top w:val="nil"/>
              <w:left w:val="nil"/>
              <w:bottom w:val="single" w:sz="4" w:space="0" w:color="auto"/>
              <w:right w:val="single" w:sz="4" w:space="0" w:color="auto"/>
            </w:tcBorders>
            <w:shd w:val="clear" w:color="auto" w:fill="auto"/>
            <w:noWrap/>
            <w:vAlign w:val="bottom"/>
            <w:hideMark/>
          </w:tcPr>
          <w:p w14:paraId="6063E9FB" w14:textId="7D850766" w:rsidR="00581E27" w:rsidRPr="00581E27" w:rsidDel="00D23F1E" w:rsidRDefault="00581E27" w:rsidP="00581E27">
            <w:pPr>
              <w:rPr>
                <w:del w:id="1260" w:author="Pande, Amitkumar" w:date="2020-10-02T18:00:00Z"/>
                <w:lang w:val="en-IN"/>
              </w:rPr>
            </w:pPr>
            <w:del w:id="1261" w:author="Pande, Amitkumar" w:date="2020-10-02T18:00:00Z">
              <w:r w:rsidRPr="00581E27" w:rsidDel="00D23F1E">
                <w:rPr>
                  <w:lang w:val="en-IN"/>
                </w:rPr>
                <w:delText>I</w:delText>
              </w:r>
              <w:bookmarkStart w:id="1262" w:name="_Toc62133231"/>
              <w:bookmarkStart w:id="1263" w:name="_Toc63182104"/>
              <w:bookmarkStart w:id="1264" w:name="_Toc63937120"/>
              <w:bookmarkStart w:id="1265" w:name="_Toc64441330"/>
              <w:bookmarkStart w:id="1266" w:name="_Toc64441469"/>
              <w:bookmarkEnd w:id="1262"/>
              <w:bookmarkEnd w:id="1263"/>
              <w:bookmarkEnd w:id="1264"/>
              <w:bookmarkEnd w:id="1265"/>
              <w:bookmarkEnd w:id="1266"/>
            </w:del>
          </w:p>
        </w:tc>
        <w:tc>
          <w:tcPr>
            <w:tcW w:w="422" w:type="pct"/>
            <w:tcBorders>
              <w:top w:val="nil"/>
              <w:left w:val="nil"/>
              <w:bottom w:val="single" w:sz="4" w:space="0" w:color="auto"/>
              <w:right w:val="single" w:sz="4" w:space="0" w:color="auto"/>
            </w:tcBorders>
            <w:shd w:val="clear" w:color="auto" w:fill="auto"/>
            <w:noWrap/>
            <w:vAlign w:val="bottom"/>
            <w:hideMark/>
          </w:tcPr>
          <w:p w14:paraId="741420F7" w14:textId="7379C425" w:rsidR="00581E27" w:rsidRPr="00581E27" w:rsidDel="00D23F1E" w:rsidRDefault="00581E27" w:rsidP="00581E27">
            <w:pPr>
              <w:rPr>
                <w:del w:id="1267" w:author="Pande, Amitkumar" w:date="2020-10-02T18:00:00Z"/>
                <w:lang w:val="en-IN"/>
              </w:rPr>
            </w:pPr>
            <w:del w:id="1268" w:author="Pande, Amitkumar" w:date="2020-10-02T18:00:00Z">
              <w:r w:rsidRPr="00581E27" w:rsidDel="00D23F1E">
                <w:rPr>
                  <w:lang w:val="en-IN"/>
                </w:rPr>
                <w:delText>A/R</w:delText>
              </w:r>
              <w:bookmarkStart w:id="1269" w:name="_Toc62133232"/>
              <w:bookmarkStart w:id="1270" w:name="_Toc63182105"/>
              <w:bookmarkStart w:id="1271" w:name="_Toc63937121"/>
              <w:bookmarkStart w:id="1272" w:name="_Toc64441331"/>
              <w:bookmarkStart w:id="1273" w:name="_Toc64441470"/>
              <w:bookmarkEnd w:id="1269"/>
              <w:bookmarkEnd w:id="1270"/>
              <w:bookmarkEnd w:id="1271"/>
              <w:bookmarkEnd w:id="1272"/>
              <w:bookmarkEnd w:id="1273"/>
            </w:del>
          </w:p>
        </w:tc>
        <w:bookmarkStart w:id="1274" w:name="_Toc62133233"/>
        <w:bookmarkStart w:id="1275" w:name="_Toc63182106"/>
        <w:bookmarkStart w:id="1276" w:name="_Toc63937122"/>
        <w:bookmarkStart w:id="1277" w:name="_Toc64441332"/>
        <w:bookmarkStart w:id="1278" w:name="_Toc64441471"/>
        <w:bookmarkEnd w:id="1274"/>
        <w:bookmarkEnd w:id="1275"/>
        <w:bookmarkEnd w:id="1276"/>
        <w:bookmarkEnd w:id="1277"/>
        <w:bookmarkEnd w:id="1278"/>
      </w:tr>
    </w:tbl>
    <w:p w14:paraId="46F0485E" w14:textId="0AB3752B" w:rsidR="00581E27" w:rsidRPr="00581E27" w:rsidDel="00B02F29" w:rsidRDefault="00581E27" w:rsidP="00581E27">
      <w:pPr>
        <w:rPr>
          <w:del w:id="1279" w:author="Pande, Amitkumar" w:date="2020-09-24T11:41:00Z"/>
          <w:b/>
          <w:i/>
          <w:lang w:val="en-GB"/>
        </w:rPr>
      </w:pPr>
      <w:del w:id="1280" w:author="Pande, Amitkumar" w:date="2020-10-02T18:00:00Z">
        <w:r w:rsidRPr="00581E27" w:rsidDel="00D23F1E">
          <w:rPr>
            <w:b/>
            <w:i/>
            <w:lang w:val="en-GB"/>
          </w:rPr>
          <w:delText>*C – Consulted, I – Informed, A – Accountable and R – Responsible</w:delText>
        </w:r>
      </w:del>
      <w:bookmarkStart w:id="1281" w:name="_Toc62133234"/>
      <w:bookmarkStart w:id="1282" w:name="_Toc63182107"/>
      <w:bookmarkStart w:id="1283" w:name="_Toc63937123"/>
      <w:bookmarkStart w:id="1284" w:name="_Toc64441333"/>
      <w:bookmarkStart w:id="1285" w:name="_Toc64441472"/>
      <w:bookmarkEnd w:id="1281"/>
      <w:bookmarkEnd w:id="1282"/>
      <w:bookmarkEnd w:id="1283"/>
      <w:bookmarkEnd w:id="1284"/>
      <w:bookmarkEnd w:id="1285"/>
    </w:p>
    <w:p w14:paraId="26EB8A42" w14:textId="03F5482D" w:rsidR="00581E27" w:rsidRPr="0071666D" w:rsidDel="00B02F29" w:rsidRDefault="00581E27" w:rsidP="00581E27">
      <w:pPr>
        <w:rPr>
          <w:del w:id="1286" w:author="Pande, Amitkumar" w:date="2020-09-24T11:41:00Z"/>
        </w:rPr>
      </w:pPr>
      <w:bookmarkStart w:id="1287" w:name="_Toc62133235"/>
      <w:bookmarkStart w:id="1288" w:name="_Toc63182108"/>
      <w:bookmarkStart w:id="1289" w:name="_Toc63937124"/>
      <w:bookmarkStart w:id="1290" w:name="_Toc64441334"/>
      <w:bookmarkStart w:id="1291" w:name="_Toc64441473"/>
      <w:bookmarkEnd w:id="1287"/>
      <w:bookmarkEnd w:id="1288"/>
      <w:bookmarkEnd w:id="1289"/>
      <w:bookmarkEnd w:id="1290"/>
      <w:bookmarkEnd w:id="1291"/>
    </w:p>
    <w:p w14:paraId="12570567" w14:textId="21A2B04A" w:rsidR="0071666D" w:rsidRPr="006C1BCB" w:rsidDel="00D23F1E" w:rsidRDefault="0071666D" w:rsidP="003946C2">
      <w:pPr>
        <w:rPr>
          <w:del w:id="1292" w:author="Pande, Amitkumar" w:date="2020-10-02T18:00:00Z"/>
        </w:rPr>
      </w:pPr>
      <w:bookmarkStart w:id="1293" w:name="_Toc62133236"/>
      <w:bookmarkStart w:id="1294" w:name="_Toc63182109"/>
      <w:bookmarkStart w:id="1295" w:name="_Toc63937125"/>
      <w:bookmarkStart w:id="1296" w:name="_Toc64441335"/>
      <w:bookmarkStart w:id="1297" w:name="_Toc64441474"/>
      <w:bookmarkEnd w:id="1293"/>
      <w:bookmarkEnd w:id="1294"/>
      <w:bookmarkEnd w:id="1295"/>
      <w:bookmarkEnd w:id="1296"/>
      <w:bookmarkEnd w:id="1297"/>
    </w:p>
    <w:p w14:paraId="1BEC8E34" w14:textId="42583BE3" w:rsidR="002B39E4" w:rsidDel="00D23F1E" w:rsidRDefault="002B39E4">
      <w:pPr>
        <w:rPr>
          <w:del w:id="1298" w:author="Pande, Amitkumar" w:date="2020-10-02T18:00:00Z"/>
          <w:rFonts w:asciiTheme="majorHAnsi" w:eastAsiaTheme="majorEastAsia" w:hAnsiTheme="majorHAnsi" w:cstheme="majorBidi"/>
          <w:b/>
          <w:bCs/>
          <w:smallCaps/>
          <w:color w:val="000000" w:themeColor="text1"/>
          <w:sz w:val="36"/>
          <w:szCs w:val="36"/>
        </w:rPr>
      </w:pPr>
      <w:del w:id="1299" w:author="Pande, Amitkumar" w:date="2020-10-02T18:00:00Z">
        <w:r w:rsidDel="00D23F1E">
          <w:br w:type="page"/>
        </w:r>
      </w:del>
    </w:p>
    <w:p w14:paraId="3F6FE91B" w14:textId="05454E28" w:rsidR="00B13838" w:rsidRPr="00F34D75" w:rsidDel="00B13838" w:rsidRDefault="00B13838">
      <w:pPr>
        <w:numPr>
          <w:ilvl w:val="0"/>
          <w:numId w:val="30"/>
        </w:numPr>
        <w:rPr>
          <w:del w:id="1300" w:author="Pande, Amitkumar" w:date="2020-10-08T22:52:00Z"/>
          <w:bCs/>
        </w:rPr>
        <w:pPrChange w:id="1301" w:author="Pande, Amitkumar" w:date="2020-10-08T22:51:00Z">
          <w:pPr/>
        </w:pPrChange>
      </w:pPr>
      <w:bookmarkStart w:id="1302" w:name="_Toc64441336"/>
      <w:bookmarkStart w:id="1303" w:name="_Toc64441475"/>
      <w:bookmarkEnd w:id="1302"/>
      <w:bookmarkEnd w:id="1303"/>
    </w:p>
    <w:p w14:paraId="748E49F4" w14:textId="7EFAF1F9" w:rsidR="00403032" w:rsidRPr="00F51552" w:rsidRDefault="00363B7E" w:rsidP="00F51552">
      <w:pPr>
        <w:pStyle w:val="Heading1"/>
      </w:pPr>
      <w:bookmarkStart w:id="1304" w:name="_Toc64441476"/>
      <w:r w:rsidRPr="00543F47">
        <w:t>S</w:t>
      </w:r>
      <w:del w:id="1305" w:author="Pande, Amitkumar" w:date="2020-09-22T20:15:00Z">
        <w:r w:rsidRPr="00543F47" w:rsidDel="00011E2B">
          <w:delText xml:space="preserve">OLUTION ARCHITECTURE / ARCHITECTURAL </w:delText>
        </w:r>
      </w:del>
      <w:ins w:id="1306" w:author="Pande, Amitkumar" w:date="2020-09-22T20:15:00Z">
        <w:r w:rsidR="00011E2B">
          <w:t xml:space="preserve">olution Architecture </w:t>
        </w:r>
      </w:ins>
      <w:del w:id="1307" w:author="Pande, Amitkumar" w:date="2020-09-22T20:15:00Z">
        <w:r w:rsidRPr="00543F47" w:rsidDel="00011E2B">
          <w:delText>DIAGRAM</w:delText>
        </w:r>
      </w:del>
      <w:ins w:id="1308" w:author="Pande, Amitkumar" w:date="2020-09-22T20:15:00Z">
        <w:r w:rsidR="00011E2B" w:rsidRPr="00543F47">
          <w:t>D</w:t>
        </w:r>
        <w:r w:rsidR="00011E2B">
          <w:t>iagram</w:t>
        </w:r>
      </w:ins>
      <w:bookmarkEnd w:id="1304"/>
      <w:del w:id="1309" w:author="Pande, Amitkumar" w:date="2020-10-02T18:37:00Z">
        <w:r w:rsidR="008814FF" w:rsidRPr="00F51552" w:rsidDel="00A53FD6">
          <w:rPr>
            <w:i/>
            <w:color w:val="808080" w:themeColor="background1" w:themeShade="80"/>
            <w:highlight w:val="lightGray"/>
          </w:rPr>
          <w:delText>Provide a description of</w:delText>
        </w:r>
      </w:del>
    </w:p>
    <w:p w14:paraId="32F3A6D8" w14:textId="335D6991" w:rsidR="00F34D75" w:rsidRPr="00F34D75" w:rsidRDefault="00F34D75" w:rsidP="00F34D75">
      <w:pPr>
        <w:pStyle w:val="Heading2"/>
        <w:rPr>
          <w:lang w:val="en-GB"/>
        </w:rPr>
      </w:pPr>
      <w:bookmarkStart w:id="1310" w:name="_Toc488387954"/>
      <w:bookmarkStart w:id="1311" w:name="_Toc38020760"/>
      <w:bookmarkStart w:id="1312" w:name="_Toc64441477"/>
      <w:r w:rsidRPr="00F34D75">
        <w:rPr>
          <w:lang w:val="en-GB"/>
        </w:rPr>
        <w:t>Architecture on AWS</w:t>
      </w:r>
      <w:bookmarkEnd w:id="1310"/>
      <w:bookmarkEnd w:id="1311"/>
      <w:bookmarkEnd w:id="1312"/>
    </w:p>
    <w:p w14:paraId="4DC87539" w14:textId="5EA795E8" w:rsidR="005047DD" w:rsidRPr="0020106C" w:rsidRDefault="005047DD" w:rsidP="00F34D75">
      <w:pPr>
        <w:rPr>
          <w:color w:val="808080" w:themeColor="background1" w:themeShade="80"/>
          <w:rPrChange w:id="1313" w:author="Pande, Amitkumar" w:date="2021-01-18T11:49:00Z">
            <w:rPr/>
          </w:rPrChange>
        </w:rPr>
      </w:pPr>
    </w:p>
    <w:p w14:paraId="6D133D7B" w14:textId="3BB28772" w:rsidR="00F34D75" w:rsidRPr="00F34D75" w:rsidRDefault="00510747" w:rsidP="00F34D75">
      <w:pPr>
        <w:rPr>
          <w:i/>
          <w:color w:val="808080" w:themeColor="background1" w:themeShade="80"/>
        </w:rPr>
      </w:pPr>
      <w:r>
        <w:rPr>
          <w:rFonts w:asciiTheme="majorHAnsi" w:hAnsiTheme="majorHAnsi"/>
          <w:noProof/>
          <w:sz w:val="34"/>
          <w:szCs w:val="34"/>
        </w:rPr>
        <w:lastRenderedPageBreak/>
        <w:drawing>
          <wp:inline distT="0" distB="0" distL="0" distR="0" wp14:anchorId="168E3B44" wp14:editId="698451AE">
            <wp:extent cx="5995670" cy="2933582"/>
            <wp:effectExtent l="0" t="0" r="5080" b="635"/>
            <wp:docPr id="38" name="Picture 38"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A picture containing timeline&#10;&#10;Description automatically generated"/>
                    <pic:cNvPicPr/>
                  </pic:nvPicPr>
                  <pic:blipFill rotWithShape="1">
                    <a:blip r:embed="rId10">
                      <a:extLst>
                        <a:ext uri="{28A0092B-C50C-407E-A947-70E740481C1C}">
                          <a14:useLocalDpi xmlns:a14="http://schemas.microsoft.com/office/drawing/2010/main" val="0"/>
                        </a:ext>
                      </a:extLst>
                    </a:blip>
                    <a:srcRect t="5811"/>
                    <a:stretch/>
                  </pic:blipFill>
                  <pic:spPr bwMode="auto">
                    <a:xfrm>
                      <a:off x="0" y="0"/>
                      <a:ext cx="6053938" cy="2962092"/>
                    </a:xfrm>
                    <a:prstGeom prst="rect">
                      <a:avLst/>
                    </a:prstGeom>
                    <a:ln>
                      <a:noFill/>
                    </a:ln>
                    <a:extLst>
                      <a:ext uri="{53640926-AAD7-44D8-BBD7-CCE9431645EC}">
                        <a14:shadowObscured xmlns:a14="http://schemas.microsoft.com/office/drawing/2010/main"/>
                      </a:ext>
                    </a:extLst>
                  </pic:spPr>
                </pic:pic>
              </a:graphicData>
            </a:graphic>
          </wp:inline>
        </w:drawing>
      </w:r>
    </w:p>
    <w:p w14:paraId="162A93EB" w14:textId="493989D0" w:rsidR="00F34D75" w:rsidRPr="00F34D75" w:rsidDel="00E53DB4" w:rsidRDefault="00F34D75" w:rsidP="00F34D75">
      <w:pPr>
        <w:rPr>
          <w:del w:id="1314" w:author="Pande, Amitkumar" w:date="2020-10-02T18:23:00Z"/>
          <w:i/>
          <w:color w:val="808080" w:themeColor="background1" w:themeShade="80"/>
        </w:rPr>
      </w:pPr>
      <w:del w:id="1315" w:author="Pande, Amitkumar" w:date="2020-10-02T18:23:00Z">
        <w:r w:rsidRPr="00F34D75" w:rsidDel="00E53DB4">
          <w:rPr>
            <w:i/>
            <w:color w:val="808080" w:themeColor="background1" w:themeShade="80"/>
            <w:highlight w:val="yellow"/>
          </w:rPr>
          <w:delText>ARCHITECTURE DIAGRAM</w:delText>
        </w:r>
        <w:bookmarkStart w:id="1316" w:name="_Toc52555976"/>
        <w:bookmarkStart w:id="1317" w:name="_Toc52556066"/>
        <w:bookmarkStart w:id="1318" w:name="_Toc55829246"/>
        <w:bookmarkStart w:id="1319" w:name="_Toc55829336"/>
        <w:bookmarkStart w:id="1320" w:name="_Toc62133241"/>
        <w:bookmarkStart w:id="1321" w:name="_Toc63182114"/>
        <w:bookmarkStart w:id="1322" w:name="_Toc63937130"/>
        <w:bookmarkStart w:id="1323" w:name="_Toc64441339"/>
        <w:bookmarkStart w:id="1324" w:name="_Toc64441478"/>
        <w:bookmarkEnd w:id="1316"/>
        <w:bookmarkEnd w:id="1317"/>
        <w:bookmarkEnd w:id="1318"/>
        <w:bookmarkEnd w:id="1319"/>
        <w:bookmarkEnd w:id="1320"/>
        <w:bookmarkEnd w:id="1321"/>
        <w:bookmarkEnd w:id="1322"/>
        <w:bookmarkEnd w:id="1323"/>
        <w:bookmarkEnd w:id="1324"/>
      </w:del>
    </w:p>
    <w:p w14:paraId="7A795823" w14:textId="7C54E925" w:rsidR="00F34D75" w:rsidRPr="00F34D75" w:rsidDel="00E53DB4" w:rsidRDefault="00F34D75" w:rsidP="00F34D75">
      <w:pPr>
        <w:rPr>
          <w:del w:id="1325" w:author="Pande, Amitkumar" w:date="2020-10-02T18:23:00Z"/>
          <w:i/>
          <w:color w:val="808080" w:themeColor="background1" w:themeShade="80"/>
        </w:rPr>
      </w:pPr>
      <w:bookmarkStart w:id="1326" w:name="_Toc52555977"/>
      <w:bookmarkStart w:id="1327" w:name="_Toc52556067"/>
      <w:bookmarkStart w:id="1328" w:name="_Toc55829247"/>
      <w:bookmarkStart w:id="1329" w:name="_Toc55829337"/>
      <w:bookmarkStart w:id="1330" w:name="_Toc62133242"/>
      <w:bookmarkStart w:id="1331" w:name="_Toc63182115"/>
      <w:bookmarkStart w:id="1332" w:name="_Toc63937131"/>
      <w:bookmarkStart w:id="1333" w:name="_Toc64441340"/>
      <w:bookmarkStart w:id="1334" w:name="_Toc64441479"/>
      <w:bookmarkEnd w:id="1326"/>
      <w:bookmarkEnd w:id="1327"/>
      <w:bookmarkEnd w:id="1328"/>
      <w:bookmarkEnd w:id="1329"/>
      <w:bookmarkEnd w:id="1330"/>
      <w:bookmarkEnd w:id="1331"/>
      <w:bookmarkEnd w:id="1332"/>
      <w:bookmarkEnd w:id="1333"/>
      <w:bookmarkEnd w:id="1334"/>
    </w:p>
    <w:p w14:paraId="1C3738A5" w14:textId="5897B8CC" w:rsidR="00F34D75" w:rsidRPr="00F34D75" w:rsidDel="00E53DB4" w:rsidRDefault="00F34D75" w:rsidP="00F34D75">
      <w:pPr>
        <w:rPr>
          <w:del w:id="1335" w:author="Pande, Amitkumar" w:date="2020-10-02T18:23:00Z"/>
        </w:rPr>
      </w:pPr>
      <w:del w:id="1336" w:author="Pande, Amitkumar" w:date="2020-10-02T18:23:00Z">
        <w:r w:rsidRPr="00F34D75" w:rsidDel="00E53DB4">
          <w:delText xml:space="preserve">The application-1 and application-2 will have its DR at </w:delText>
        </w:r>
        <w:r w:rsidDel="00E53DB4">
          <w:delText>___</w:delText>
        </w:r>
        <w:r w:rsidRPr="00F34D75" w:rsidDel="00E53DB4">
          <w:delText xml:space="preserve"> </w:delText>
        </w:r>
        <w:r w:rsidDel="00E53DB4">
          <w:delText>AWS r</w:delText>
        </w:r>
        <w:r w:rsidRPr="00F34D75" w:rsidDel="00E53DB4">
          <w:delText xml:space="preserve">egion with RPO and RTO of 6 hours and 8 hours. Application configuration or any change in application to be taken care by prospect and database will be backed up and restored at DR location to be done by AWS PARTNER Team from </w:delText>
        </w:r>
        <w:r w:rsidDel="00E53DB4">
          <w:delText>___</w:delText>
        </w:r>
        <w:r w:rsidRPr="00F34D75" w:rsidDel="00E53DB4">
          <w:delText xml:space="preserve"> </w:delText>
        </w:r>
        <w:r w:rsidDel="00E53DB4">
          <w:delText>AWS r</w:delText>
        </w:r>
        <w:r w:rsidRPr="00F34D75" w:rsidDel="00E53DB4">
          <w:delText xml:space="preserve">egion to </w:delText>
        </w:r>
        <w:r w:rsidDel="00E53DB4">
          <w:delText>___</w:delText>
        </w:r>
        <w:r w:rsidRPr="00F34D75" w:rsidDel="00E53DB4">
          <w:delText xml:space="preserve"> </w:delText>
        </w:r>
        <w:r w:rsidDel="00E53DB4">
          <w:delText>AWS r</w:delText>
        </w:r>
        <w:r w:rsidRPr="00F34D75" w:rsidDel="00E53DB4">
          <w:delText>egion.</w:delText>
        </w:r>
        <w:bookmarkStart w:id="1337" w:name="_Toc52555978"/>
        <w:bookmarkStart w:id="1338" w:name="_Toc52556068"/>
        <w:bookmarkStart w:id="1339" w:name="_Toc55829248"/>
        <w:bookmarkStart w:id="1340" w:name="_Toc55829338"/>
        <w:bookmarkStart w:id="1341" w:name="_Toc62133243"/>
        <w:bookmarkStart w:id="1342" w:name="_Toc63182116"/>
        <w:bookmarkStart w:id="1343" w:name="_Toc63937132"/>
        <w:bookmarkStart w:id="1344" w:name="_Toc64441341"/>
        <w:bookmarkStart w:id="1345" w:name="_Toc64441480"/>
        <w:bookmarkEnd w:id="1337"/>
        <w:bookmarkEnd w:id="1338"/>
        <w:bookmarkEnd w:id="1339"/>
        <w:bookmarkEnd w:id="1340"/>
        <w:bookmarkEnd w:id="1341"/>
        <w:bookmarkEnd w:id="1342"/>
        <w:bookmarkEnd w:id="1343"/>
        <w:bookmarkEnd w:id="1344"/>
        <w:bookmarkEnd w:id="1345"/>
      </w:del>
    </w:p>
    <w:p w14:paraId="39686D9D" w14:textId="3F68BA24" w:rsidR="00F34D75" w:rsidRPr="003D287E" w:rsidDel="00E53DB4" w:rsidRDefault="00F34D75" w:rsidP="00F34D75">
      <w:pPr>
        <w:rPr>
          <w:del w:id="1346" w:author="Pande, Amitkumar" w:date="2020-10-02T18:23:00Z"/>
        </w:rPr>
      </w:pPr>
      <w:del w:id="1347" w:author="Pande, Amitkumar" w:date="2020-10-02T18:23:00Z">
        <w:r w:rsidRPr="00F34D75" w:rsidDel="00E53DB4">
          <w:delText xml:space="preserve">For DR Activity, applications to be configured and managed by </w:delText>
        </w:r>
      </w:del>
      <w:del w:id="1348" w:author="Pande, Amitkumar" w:date="2020-10-02T16:53:00Z">
        <w:r w:rsidRPr="00F34D75" w:rsidDel="00703DC7">
          <w:delText>CUSTOMER</w:delText>
        </w:r>
      </w:del>
      <w:del w:id="1349" w:author="Pande, Amitkumar" w:date="2020-10-02T16:54:00Z">
        <w:r w:rsidRPr="00F34D75" w:rsidDel="00703DC7">
          <w:delText xml:space="preserve"> </w:delText>
        </w:r>
      </w:del>
      <w:del w:id="1350" w:author="Pande, Amitkumar" w:date="2020-10-02T18:23:00Z">
        <w:r w:rsidRPr="00F34D75" w:rsidDel="00E53DB4">
          <w:delText xml:space="preserve">, </w:delText>
        </w:r>
      </w:del>
      <w:del w:id="1351" w:author="Pande, Amitkumar" w:date="2020-10-02T18:21:00Z">
        <w:r w:rsidRPr="00F34D75" w:rsidDel="00E53DB4">
          <w:delText xml:space="preserve">Database </w:delText>
        </w:r>
      </w:del>
      <w:del w:id="1352" w:author="Pande, Amitkumar" w:date="2020-10-02T18:23:00Z">
        <w:r w:rsidRPr="00F34D75" w:rsidDel="00E53DB4">
          <w:delText xml:space="preserve">regular backup every half-an-hour will be taken on S3 at DC Site and to be restored at DR </w:delText>
        </w:r>
        <w:r w:rsidR="003D287E" w:rsidDel="00E53DB4">
          <w:delText>site, at the time of DR</w:delText>
        </w:r>
      </w:del>
      <w:del w:id="1353" w:author="Pande, Amitkumar" w:date="2020-10-02T18:21:00Z">
        <w:r w:rsidR="003D287E" w:rsidDel="00E53DB4">
          <w:delText xml:space="preserve"> invoke.</w:delText>
        </w:r>
      </w:del>
      <w:bookmarkStart w:id="1354" w:name="_Toc52555979"/>
      <w:bookmarkStart w:id="1355" w:name="_Toc52556069"/>
      <w:bookmarkStart w:id="1356" w:name="_Toc55829249"/>
      <w:bookmarkStart w:id="1357" w:name="_Toc55829339"/>
      <w:bookmarkStart w:id="1358" w:name="_Toc62133244"/>
      <w:bookmarkStart w:id="1359" w:name="_Toc63182117"/>
      <w:bookmarkStart w:id="1360" w:name="_Toc63937133"/>
      <w:bookmarkStart w:id="1361" w:name="_Toc64441342"/>
      <w:bookmarkStart w:id="1362" w:name="_Toc64441481"/>
      <w:bookmarkEnd w:id="1354"/>
      <w:bookmarkEnd w:id="1355"/>
      <w:bookmarkEnd w:id="1356"/>
      <w:bookmarkEnd w:id="1357"/>
      <w:bookmarkEnd w:id="1358"/>
      <w:bookmarkEnd w:id="1359"/>
      <w:bookmarkEnd w:id="1360"/>
      <w:bookmarkEnd w:id="1361"/>
      <w:bookmarkEnd w:id="1362"/>
    </w:p>
    <w:p w14:paraId="7641EEA2" w14:textId="7900B792" w:rsidR="00F34D75" w:rsidRDefault="00F34D75" w:rsidP="00F34D75">
      <w:pPr>
        <w:pStyle w:val="Heading2"/>
        <w:rPr>
          <w:lang w:val="en-GB"/>
        </w:rPr>
      </w:pPr>
      <w:bookmarkStart w:id="1363" w:name="_Toc38020761"/>
      <w:bookmarkStart w:id="1364" w:name="_Toc64441482"/>
      <w:r w:rsidRPr="00F34D75">
        <w:rPr>
          <w:lang w:val="en-GB"/>
        </w:rPr>
        <w:t>Overview of the Architecture</w:t>
      </w:r>
      <w:bookmarkEnd w:id="1363"/>
      <w:bookmarkEnd w:id="1364"/>
    </w:p>
    <w:p w14:paraId="2B8F48B0" w14:textId="77777777" w:rsidR="00F51552" w:rsidRPr="00F51552" w:rsidRDefault="00F51552" w:rsidP="00F51552">
      <w:pPr>
        <w:rPr>
          <w:lang w:val="en-GB"/>
        </w:rPr>
      </w:pPr>
    </w:p>
    <w:p w14:paraId="5AA3567D" w14:textId="2EC85DCD" w:rsidR="00510747" w:rsidRPr="00510747" w:rsidRDefault="00510747" w:rsidP="00510747">
      <w:r w:rsidRPr="00510747">
        <w:t>MIND discussed the problem with the customer and after analyzing the available data, it was determined that an NLP based ML solution would fit the business problem. Solution flow proposed consisted of the following steps</w:t>
      </w:r>
    </w:p>
    <w:p w14:paraId="4739ED2D" w14:textId="77777777" w:rsidR="00510747" w:rsidRPr="00510747" w:rsidRDefault="00510747" w:rsidP="00510747">
      <w:r w:rsidRPr="00510747">
        <w:t xml:space="preserve"> </w:t>
      </w:r>
    </w:p>
    <w:p w14:paraId="144CA32E" w14:textId="77777777" w:rsidR="00510747" w:rsidRPr="00510747" w:rsidRDefault="00510747" w:rsidP="00510747">
      <w:pPr>
        <w:numPr>
          <w:ilvl w:val="0"/>
          <w:numId w:val="79"/>
        </w:numPr>
      </w:pPr>
      <w:r w:rsidRPr="00510747">
        <w:t>Pre-processing of user resume files - i.e. resumes in PDF format are taken from user profile portal and stored in S3. When resume file comes to this S3 bucket then a lambda is triggered which sends this file to textract service for extracting text from PDF.</w:t>
      </w:r>
    </w:p>
    <w:p w14:paraId="5B1CC84B" w14:textId="77777777" w:rsidR="00510747" w:rsidRPr="00510747" w:rsidRDefault="00510747" w:rsidP="00510747">
      <w:pPr>
        <w:numPr>
          <w:ilvl w:val="0"/>
          <w:numId w:val="79"/>
        </w:numPr>
      </w:pPr>
      <w:r w:rsidRPr="00510747">
        <w:t>Lambda then sends this UTF-8 text file to comprehend service which runs the pre-trained job for extracting the key entities. The set of key entities is divided into two- built-in entities like name, address etc and custom entites like education, certification etc.</w:t>
      </w:r>
    </w:p>
    <w:p w14:paraId="7A3CC201" w14:textId="77777777" w:rsidR="00510747" w:rsidRPr="00510747" w:rsidRDefault="00510747" w:rsidP="00510747">
      <w:pPr>
        <w:numPr>
          <w:ilvl w:val="0"/>
          <w:numId w:val="78"/>
        </w:numPr>
      </w:pPr>
      <w:r w:rsidRPr="00510747">
        <w:t>Labelling of resume data to extract custom entities is done using sagemaker Ground Truth labelling algorithm- This provides the labelled data for custom entities for initial training until the model was created.</w:t>
      </w:r>
    </w:p>
    <w:p w14:paraId="07EB9BA0" w14:textId="77777777" w:rsidR="00510747" w:rsidRPr="00510747" w:rsidRDefault="00510747" w:rsidP="00510747">
      <w:pPr>
        <w:numPr>
          <w:ilvl w:val="0"/>
          <w:numId w:val="78"/>
        </w:numPr>
      </w:pPr>
      <w:r w:rsidRPr="00510747">
        <w:t>Pre-Processing for model training</w:t>
      </w:r>
    </w:p>
    <w:p w14:paraId="74BDF4F5" w14:textId="77777777" w:rsidR="00510747" w:rsidRPr="00510747" w:rsidRDefault="00510747" w:rsidP="00510747">
      <w:pPr>
        <w:numPr>
          <w:ilvl w:val="0"/>
          <w:numId w:val="80"/>
        </w:numPr>
      </w:pPr>
      <w:r w:rsidRPr="00510747">
        <w:t>Input UTF-8 files to S3 and dividing the data into 90% training and 10% testing data.</w:t>
      </w:r>
    </w:p>
    <w:p w14:paraId="366B3ECF" w14:textId="77777777" w:rsidR="00510747" w:rsidRPr="00510747" w:rsidRDefault="00510747" w:rsidP="00510747">
      <w:pPr>
        <w:numPr>
          <w:ilvl w:val="0"/>
          <w:numId w:val="80"/>
        </w:numPr>
      </w:pPr>
      <w:r w:rsidRPr="00510747">
        <w:t>Create a labelling job using custom workflow.</w:t>
      </w:r>
    </w:p>
    <w:p w14:paraId="4B5562F1" w14:textId="77777777" w:rsidR="00510747" w:rsidRPr="00510747" w:rsidRDefault="00510747" w:rsidP="00510747">
      <w:pPr>
        <w:numPr>
          <w:ilvl w:val="0"/>
          <w:numId w:val="80"/>
        </w:numPr>
      </w:pPr>
      <w:r w:rsidRPr="00510747">
        <w:t>Set different labelers groups.</w:t>
      </w:r>
    </w:p>
    <w:p w14:paraId="25C185ED" w14:textId="77777777" w:rsidR="00510747" w:rsidRPr="00510747" w:rsidRDefault="00510747" w:rsidP="00510747">
      <w:pPr>
        <w:numPr>
          <w:ilvl w:val="0"/>
          <w:numId w:val="80"/>
        </w:numPr>
      </w:pPr>
      <w:r w:rsidRPr="00510747">
        <w:t>Labelers complete tasks using the labeling UI with assistive labeling features.</w:t>
      </w:r>
    </w:p>
    <w:p w14:paraId="0C3BAECA" w14:textId="77777777" w:rsidR="00510747" w:rsidRPr="00510747" w:rsidRDefault="00510747" w:rsidP="00510747">
      <w:pPr>
        <w:numPr>
          <w:ilvl w:val="0"/>
          <w:numId w:val="80"/>
        </w:numPr>
      </w:pPr>
      <w:r w:rsidRPr="00510747">
        <w:t>Accurate training data set is ready for use.</w:t>
      </w:r>
    </w:p>
    <w:p w14:paraId="68AD3F1E" w14:textId="77777777" w:rsidR="00510747" w:rsidRPr="00510747" w:rsidRDefault="00510747" w:rsidP="00510747">
      <w:pPr>
        <w:numPr>
          <w:ilvl w:val="0"/>
          <w:numId w:val="78"/>
        </w:numPr>
      </w:pPr>
      <w:r w:rsidRPr="00510747">
        <w:t>Model Building: Custom NER model is trained using output manifest file from sagemaker. Hyper parameters were tuned iteratively to optimize the model.</w:t>
      </w:r>
    </w:p>
    <w:p w14:paraId="595B4387" w14:textId="77777777" w:rsidR="00510747" w:rsidRPr="00510747" w:rsidRDefault="00510747" w:rsidP="00510747">
      <w:pPr>
        <w:numPr>
          <w:ilvl w:val="0"/>
          <w:numId w:val="78"/>
        </w:numPr>
      </w:pPr>
      <w:r w:rsidRPr="00510747">
        <w:lastRenderedPageBreak/>
        <w:t>Model Deployment: Deployed the ML model using Flask API, the API takes job description as an input and outputs Technical Skills.</w:t>
      </w:r>
    </w:p>
    <w:p w14:paraId="1D3A85E2" w14:textId="7C852F5D" w:rsidR="00510747" w:rsidRPr="00510747" w:rsidRDefault="00510747" w:rsidP="00510747">
      <w:pPr>
        <w:numPr>
          <w:ilvl w:val="0"/>
          <w:numId w:val="78"/>
        </w:numPr>
      </w:pPr>
      <w:r w:rsidRPr="00510747">
        <w:t xml:space="preserve">Model </w:t>
      </w:r>
      <w:r>
        <w:t>is</w:t>
      </w:r>
      <w:r w:rsidRPr="00510747">
        <w:t xml:space="preserve"> re-trained on bi-weekly basis.</w:t>
      </w:r>
    </w:p>
    <w:p w14:paraId="692F01E5" w14:textId="77777777" w:rsidR="00510747" w:rsidRPr="00510747" w:rsidRDefault="00510747" w:rsidP="00510747"/>
    <w:p w14:paraId="4B68A361" w14:textId="3EF396A3" w:rsidR="00510747" w:rsidRDefault="00510747" w:rsidP="00510747">
      <w:r w:rsidRPr="00510747">
        <w:t xml:space="preserve">The overall model development and deployment was done on Amazon </w:t>
      </w:r>
      <w:r w:rsidR="00CB2B5B">
        <w:t>s</w:t>
      </w:r>
      <w:r w:rsidRPr="00510747">
        <w:t xml:space="preserve">agemaker. </w:t>
      </w:r>
      <w:r w:rsidR="00CB2B5B">
        <w:t>c</w:t>
      </w:r>
      <w:r w:rsidRPr="00510747">
        <w:t xml:space="preserve">loudwatch was used for monitoring the training jobs and resulting metrics.  The end point deployed on </w:t>
      </w:r>
      <w:r w:rsidR="00CB2B5B">
        <w:t>s</w:t>
      </w:r>
      <w:r w:rsidRPr="00510747">
        <w:t xml:space="preserve">agemaker was called through API Gateway and Lambda function to return a set of labels for given resume. This API was integrated into the customer Profile Creation Portal. </w:t>
      </w:r>
    </w:p>
    <w:p w14:paraId="48FA7BA0" w14:textId="77777777" w:rsidR="00510747" w:rsidRPr="00510747" w:rsidRDefault="00510747" w:rsidP="00510747"/>
    <w:p w14:paraId="449D12DD" w14:textId="13944992" w:rsidR="001832BA" w:rsidRPr="001832BA" w:rsidRDefault="00344188" w:rsidP="001832BA">
      <w:pPr>
        <w:pStyle w:val="Heading1"/>
      </w:pPr>
      <w:bookmarkStart w:id="1365" w:name="_Toc64441483"/>
      <w:ins w:id="1366" w:author="Pande, Amitkumar" w:date="2020-09-14T11:48:00Z">
        <w:r>
          <w:t xml:space="preserve">Project Execution / </w:t>
        </w:r>
      </w:ins>
      <w:r w:rsidR="00C94107">
        <w:t xml:space="preserve">summary of milestones </w:t>
      </w:r>
      <w:r w:rsidR="005D535F">
        <w:t>&amp;</w:t>
      </w:r>
      <w:r w:rsidR="00C94107">
        <w:t xml:space="preserve"> deliverables</w:t>
      </w:r>
      <w:bookmarkEnd w:id="1365"/>
      <w:r w:rsidR="006B3ADD" w:rsidRPr="001832BA">
        <w:rPr>
          <w:i/>
          <w:color w:val="808080" w:themeColor="background1" w:themeShade="80"/>
          <w:highlight w:val="yellow"/>
        </w:rPr>
        <w:t xml:space="preserve"> </w:t>
      </w:r>
    </w:p>
    <w:p w14:paraId="58E973E3" w14:textId="399B3634" w:rsidR="001832BA" w:rsidRPr="00191EA0" w:rsidRDefault="00191EA0" w:rsidP="00191EA0">
      <w:pPr>
        <w:ind w:left="3600" w:firstLine="720"/>
        <w:rPr>
          <w:rFonts w:ascii="Calibri" w:hAnsi="Calibri" w:cs="Calibri"/>
          <w:b/>
          <w:bCs/>
          <w:color w:val="000000"/>
        </w:rPr>
      </w:pPr>
      <w:r w:rsidRPr="00E22CAD">
        <w:rPr>
          <w:rFonts w:ascii="Calibri" w:hAnsi="Calibri" w:cs="Calibri"/>
          <w:b/>
          <w:bCs/>
          <w:color w:val="000000"/>
        </w:rPr>
        <w:t>Scope-1 Schedule</w:t>
      </w:r>
    </w:p>
    <w:tbl>
      <w:tblPr>
        <w:tblW w:w="8998" w:type="dxa"/>
        <w:tblLook w:val="04A0" w:firstRow="1" w:lastRow="0" w:firstColumn="1" w:lastColumn="0" w:noHBand="0" w:noVBand="1"/>
      </w:tblPr>
      <w:tblGrid>
        <w:gridCol w:w="5215"/>
        <w:gridCol w:w="876"/>
        <w:gridCol w:w="891"/>
        <w:gridCol w:w="672"/>
        <w:gridCol w:w="672"/>
        <w:gridCol w:w="672"/>
      </w:tblGrid>
      <w:tr w:rsidR="00191EA0" w:rsidRPr="00E22CAD" w14:paraId="091E4B00" w14:textId="77777777" w:rsidTr="00191EA0">
        <w:trPr>
          <w:trHeight w:val="300"/>
        </w:trPr>
        <w:tc>
          <w:tcPr>
            <w:tcW w:w="5215" w:type="dxa"/>
            <w:tcBorders>
              <w:top w:val="nil"/>
              <w:left w:val="single" w:sz="4" w:space="0" w:color="auto"/>
              <w:bottom w:val="single" w:sz="4" w:space="0" w:color="auto"/>
              <w:right w:val="single" w:sz="4" w:space="0" w:color="auto"/>
            </w:tcBorders>
            <w:shd w:val="clear" w:color="000000" w:fill="BDD7EE"/>
            <w:noWrap/>
            <w:vAlign w:val="bottom"/>
            <w:hideMark/>
          </w:tcPr>
          <w:p w14:paraId="4E223FB3" w14:textId="77777777" w:rsidR="00191EA0" w:rsidRPr="00E22CAD" w:rsidRDefault="00191EA0" w:rsidP="00AC31DE">
            <w:pPr>
              <w:rPr>
                <w:rFonts w:ascii="Calibri" w:hAnsi="Calibri" w:cs="Calibri"/>
                <w:b/>
                <w:bCs/>
                <w:color w:val="000000"/>
              </w:rPr>
            </w:pPr>
            <w:r w:rsidRPr="00E22CAD">
              <w:rPr>
                <w:rFonts w:ascii="Calibri" w:hAnsi="Calibri" w:cs="Calibri"/>
                <w:b/>
                <w:bCs/>
                <w:color w:val="000000"/>
              </w:rPr>
              <w:t>Activity</w:t>
            </w:r>
          </w:p>
        </w:tc>
        <w:tc>
          <w:tcPr>
            <w:tcW w:w="876" w:type="dxa"/>
            <w:tcBorders>
              <w:top w:val="nil"/>
              <w:left w:val="nil"/>
              <w:bottom w:val="single" w:sz="4" w:space="0" w:color="auto"/>
              <w:right w:val="single" w:sz="4" w:space="0" w:color="auto"/>
            </w:tcBorders>
            <w:shd w:val="clear" w:color="000000" w:fill="BDD7EE"/>
            <w:noWrap/>
            <w:vAlign w:val="bottom"/>
            <w:hideMark/>
          </w:tcPr>
          <w:p w14:paraId="12F292B7" w14:textId="77777777" w:rsidR="00191EA0" w:rsidRPr="00E22CAD" w:rsidRDefault="00191EA0" w:rsidP="00AC31DE">
            <w:pPr>
              <w:rPr>
                <w:rFonts w:ascii="Calibri" w:hAnsi="Calibri" w:cs="Calibri"/>
                <w:b/>
                <w:bCs/>
                <w:color w:val="000000"/>
              </w:rPr>
            </w:pPr>
            <w:r w:rsidRPr="00E22CAD">
              <w:rPr>
                <w:rFonts w:ascii="Calibri" w:hAnsi="Calibri" w:cs="Calibri"/>
                <w:b/>
                <w:bCs/>
                <w:color w:val="000000"/>
              </w:rPr>
              <w:t>Wk1</w:t>
            </w:r>
          </w:p>
        </w:tc>
        <w:tc>
          <w:tcPr>
            <w:tcW w:w="891" w:type="dxa"/>
            <w:tcBorders>
              <w:top w:val="nil"/>
              <w:left w:val="nil"/>
              <w:bottom w:val="single" w:sz="4" w:space="0" w:color="auto"/>
              <w:right w:val="single" w:sz="4" w:space="0" w:color="auto"/>
            </w:tcBorders>
            <w:shd w:val="clear" w:color="000000" w:fill="BDD7EE"/>
            <w:noWrap/>
            <w:vAlign w:val="bottom"/>
            <w:hideMark/>
          </w:tcPr>
          <w:p w14:paraId="7EF34467" w14:textId="77777777" w:rsidR="00191EA0" w:rsidRPr="00E22CAD" w:rsidRDefault="00191EA0" w:rsidP="00AC31DE">
            <w:pPr>
              <w:rPr>
                <w:rFonts w:ascii="Calibri" w:hAnsi="Calibri" w:cs="Calibri"/>
                <w:b/>
                <w:bCs/>
                <w:color w:val="000000"/>
              </w:rPr>
            </w:pPr>
            <w:r w:rsidRPr="00E22CAD">
              <w:rPr>
                <w:rFonts w:ascii="Calibri" w:hAnsi="Calibri" w:cs="Calibri"/>
                <w:b/>
                <w:bCs/>
                <w:color w:val="000000"/>
              </w:rPr>
              <w:t>Wk2</w:t>
            </w:r>
          </w:p>
        </w:tc>
        <w:tc>
          <w:tcPr>
            <w:tcW w:w="672" w:type="dxa"/>
            <w:tcBorders>
              <w:top w:val="nil"/>
              <w:left w:val="nil"/>
              <w:bottom w:val="single" w:sz="4" w:space="0" w:color="auto"/>
              <w:right w:val="single" w:sz="4" w:space="0" w:color="auto"/>
            </w:tcBorders>
            <w:shd w:val="clear" w:color="000000" w:fill="BDD7EE"/>
            <w:noWrap/>
            <w:vAlign w:val="bottom"/>
            <w:hideMark/>
          </w:tcPr>
          <w:p w14:paraId="55942006" w14:textId="77777777" w:rsidR="00191EA0" w:rsidRPr="00E22CAD" w:rsidRDefault="00191EA0" w:rsidP="00AC31DE">
            <w:pPr>
              <w:rPr>
                <w:rFonts w:ascii="Calibri" w:hAnsi="Calibri" w:cs="Calibri"/>
                <w:b/>
                <w:bCs/>
                <w:color w:val="000000"/>
              </w:rPr>
            </w:pPr>
            <w:r w:rsidRPr="00E22CAD">
              <w:rPr>
                <w:rFonts w:ascii="Calibri" w:hAnsi="Calibri" w:cs="Calibri"/>
                <w:b/>
                <w:bCs/>
                <w:color w:val="000000"/>
              </w:rPr>
              <w:t>Wk3</w:t>
            </w:r>
          </w:p>
        </w:tc>
        <w:tc>
          <w:tcPr>
            <w:tcW w:w="672" w:type="dxa"/>
            <w:tcBorders>
              <w:top w:val="nil"/>
              <w:left w:val="nil"/>
              <w:bottom w:val="single" w:sz="4" w:space="0" w:color="auto"/>
              <w:right w:val="single" w:sz="4" w:space="0" w:color="auto"/>
            </w:tcBorders>
            <w:shd w:val="clear" w:color="000000" w:fill="BDD7EE"/>
            <w:noWrap/>
            <w:vAlign w:val="bottom"/>
            <w:hideMark/>
          </w:tcPr>
          <w:p w14:paraId="2E9D62B8" w14:textId="77777777" w:rsidR="00191EA0" w:rsidRPr="00E22CAD" w:rsidRDefault="00191EA0" w:rsidP="00AC31DE">
            <w:pPr>
              <w:rPr>
                <w:rFonts w:ascii="Calibri" w:hAnsi="Calibri" w:cs="Calibri"/>
                <w:b/>
                <w:bCs/>
                <w:color w:val="000000"/>
              </w:rPr>
            </w:pPr>
            <w:r w:rsidRPr="00E22CAD">
              <w:rPr>
                <w:rFonts w:ascii="Calibri" w:hAnsi="Calibri" w:cs="Calibri"/>
                <w:b/>
                <w:bCs/>
                <w:color w:val="000000"/>
              </w:rPr>
              <w:t>Wk4</w:t>
            </w:r>
          </w:p>
        </w:tc>
        <w:tc>
          <w:tcPr>
            <w:tcW w:w="672" w:type="dxa"/>
            <w:tcBorders>
              <w:top w:val="nil"/>
              <w:left w:val="nil"/>
              <w:bottom w:val="single" w:sz="4" w:space="0" w:color="auto"/>
              <w:right w:val="single" w:sz="4" w:space="0" w:color="auto"/>
            </w:tcBorders>
            <w:shd w:val="clear" w:color="000000" w:fill="BDD7EE"/>
            <w:noWrap/>
            <w:vAlign w:val="bottom"/>
            <w:hideMark/>
          </w:tcPr>
          <w:p w14:paraId="66E0ECD5" w14:textId="77777777" w:rsidR="00191EA0" w:rsidRPr="00E22CAD" w:rsidRDefault="00191EA0" w:rsidP="00AC31DE">
            <w:pPr>
              <w:rPr>
                <w:rFonts w:ascii="Calibri" w:hAnsi="Calibri" w:cs="Calibri"/>
                <w:b/>
                <w:bCs/>
                <w:color w:val="000000"/>
              </w:rPr>
            </w:pPr>
            <w:r w:rsidRPr="00E22CAD">
              <w:rPr>
                <w:rFonts w:ascii="Calibri" w:hAnsi="Calibri" w:cs="Calibri"/>
                <w:b/>
                <w:bCs/>
                <w:color w:val="000000"/>
              </w:rPr>
              <w:t>Wk5</w:t>
            </w:r>
          </w:p>
        </w:tc>
      </w:tr>
      <w:tr w:rsidR="00191EA0" w:rsidRPr="00E22CAD" w14:paraId="6501F23C" w14:textId="77777777" w:rsidTr="00191EA0">
        <w:trPr>
          <w:trHeight w:val="300"/>
        </w:trPr>
        <w:tc>
          <w:tcPr>
            <w:tcW w:w="5215" w:type="dxa"/>
            <w:tcBorders>
              <w:top w:val="nil"/>
              <w:left w:val="single" w:sz="4" w:space="0" w:color="auto"/>
              <w:bottom w:val="single" w:sz="4" w:space="0" w:color="auto"/>
              <w:right w:val="single" w:sz="4" w:space="0" w:color="auto"/>
            </w:tcBorders>
            <w:shd w:val="clear" w:color="auto" w:fill="auto"/>
            <w:hideMark/>
          </w:tcPr>
          <w:p w14:paraId="6A2FFF10" w14:textId="2C98520E" w:rsidR="00191EA0" w:rsidRPr="00E22CAD" w:rsidRDefault="00191EA0" w:rsidP="00AC31DE">
            <w:pPr>
              <w:rPr>
                <w:rFonts w:ascii="Calibri" w:hAnsi="Calibri" w:cs="Calibri"/>
                <w:color w:val="000000"/>
              </w:rPr>
            </w:pPr>
            <w:r>
              <w:rPr>
                <w:rFonts w:ascii="Calibri" w:hAnsi="Calibri" w:cs="Calibri"/>
                <w:color w:val="000000"/>
              </w:rPr>
              <w:t>Data collection from various career Portals</w:t>
            </w:r>
            <w:r w:rsidRPr="00E22CAD">
              <w:rPr>
                <w:rFonts w:ascii="Calibri" w:hAnsi="Calibri" w:cs="Calibri"/>
                <w:color w:val="000000"/>
              </w:rPr>
              <w:t>.</w:t>
            </w:r>
          </w:p>
        </w:tc>
        <w:tc>
          <w:tcPr>
            <w:tcW w:w="876" w:type="dxa"/>
            <w:tcBorders>
              <w:top w:val="nil"/>
              <w:left w:val="nil"/>
              <w:bottom w:val="single" w:sz="4" w:space="0" w:color="auto"/>
              <w:right w:val="single" w:sz="4" w:space="0" w:color="auto"/>
            </w:tcBorders>
            <w:shd w:val="clear" w:color="000000" w:fill="92D050"/>
            <w:noWrap/>
            <w:vAlign w:val="bottom"/>
            <w:hideMark/>
          </w:tcPr>
          <w:p w14:paraId="4E58EE44" w14:textId="77777777" w:rsidR="00191EA0" w:rsidRPr="00E22CAD" w:rsidRDefault="00191EA0" w:rsidP="00AC31DE">
            <w:pPr>
              <w:rPr>
                <w:rFonts w:ascii="Calibri" w:hAnsi="Calibri" w:cs="Calibri"/>
                <w:color w:val="000000"/>
              </w:rPr>
            </w:pPr>
            <w:r w:rsidRPr="00E22CAD">
              <w:rPr>
                <w:rFonts w:ascii="Calibri" w:hAnsi="Calibri" w:cs="Calibri"/>
                <w:color w:val="000000"/>
              </w:rPr>
              <w:t> </w:t>
            </w:r>
          </w:p>
        </w:tc>
        <w:tc>
          <w:tcPr>
            <w:tcW w:w="891" w:type="dxa"/>
            <w:tcBorders>
              <w:top w:val="nil"/>
              <w:left w:val="nil"/>
              <w:bottom w:val="single" w:sz="4" w:space="0" w:color="auto"/>
              <w:right w:val="single" w:sz="4" w:space="0" w:color="auto"/>
            </w:tcBorders>
            <w:shd w:val="clear" w:color="auto" w:fill="92D050"/>
            <w:noWrap/>
            <w:vAlign w:val="bottom"/>
            <w:hideMark/>
          </w:tcPr>
          <w:p w14:paraId="44B97E4B" w14:textId="77777777" w:rsidR="00191EA0" w:rsidRPr="00E22CAD" w:rsidRDefault="00191EA0" w:rsidP="00AC31DE">
            <w:pPr>
              <w:rPr>
                <w:rFonts w:ascii="Calibri" w:hAnsi="Calibri" w:cs="Calibri"/>
                <w:color w:val="000000"/>
              </w:rPr>
            </w:pPr>
            <w:r w:rsidRPr="00E22CAD">
              <w:rPr>
                <w:rFonts w:ascii="Calibri" w:hAnsi="Calibri" w:cs="Calibri"/>
                <w:color w:val="000000"/>
              </w:rPr>
              <w:t> </w:t>
            </w:r>
          </w:p>
        </w:tc>
        <w:tc>
          <w:tcPr>
            <w:tcW w:w="672" w:type="dxa"/>
            <w:tcBorders>
              <w:top w:val="nil"/>
              <w:left w:val="nil"/>
              <w:bottom w:val="single" w:sz="4" w:space="0" w:color="auto"/>
              <w:right w:val="single" w:sz="4" w:space="0" w:color="auto"/>
            </w:tcBorders>
            <w:shd w:val="clear" w:color="auto" w:fill="auto"/>
            <w:noWrap/>
            <w:vAlign w:val="bottom"/>
            <w:hideMark/>
          </w:tcPr>
          <w:p w14:paraId="1B2EEA0D" w14:textId="77777777" w:rsidR="00191EA0" w:rsidRPr="00E22CAD" w:rsidRDefault="00191EA0" w:rsidP="00AC31DE">
            <w:pPr>
              <w:rPr>
                <w:rFonts w:ascii="Calibri" w:hAnsi="Calibri" w:cs="Calibri"/>
                <w:color w:val="000000"/>
              </w:rPr>
            </w:pPr>
            <w:r w:rsidRPr="00E22CAD">
              <w:rPr>
                <w:rFonts w:ascii="Calibri" w:hAnsi="Calibri" w:cs="Calibri"/>
                <w:color w:val="000000"/>
              </w:rPr>
              <w:t> </w:t>
            </w:r>
          </w:p>
        </w:tc>
        <w:tc>
          <w:tcPr>
            <w:tcW w:w="672" w:type="dxa"/>
            <w:tcBorders>
              <w:top w:val="nil"/>
              <w:left w:val="nil"/>
              <w:bottom w:val="single" w:sz="4" w:space="0" w:color="auto"/>
              <w:right w:val="single" w:sz="4" w:space="0" w:color="auto"/>
            </w:tcBorders>
            <w:shd w:val="clear" w:color="auto" w:fill="auto"/>
            <w:noWrap/>
            <w:vAlign w:val="bottom"/>
            <w:hideMark/>
          </w:tcPr>
          <w:p w14:paraId="71D5B04A" w14:textId="77777777" w:rsidR="00191EA0" w:rsidRPr="00E22CAD" w:rsidRDefault="00191EA0" w:rsidP="00AC31DE">
            <w:pPr>
              <w:rPr>
                <w:rFonts w:ascii="Calibri" w:hAnsi="Calibri" w:cs="Calibri"/>
                <w:color w:val="000000"/>
              </w:rPr>
            </w:pPr>
            <w:r w:rsidRPr="00E22CAD">
              <w:rPr>
                <w:rFonts w:ascii="Calibri" w:hAnsi="Calibri" w:cs="Calibri"/>
                <w:color w:val="000000"/>
              </w:rPr>
              <w:t> </w:t>
            </w:r>
          </w:p>
        </w:tc>
        <w:tc>
          <w:tcPr>
            <w:tcW w:w="672" w:type="dxa"/>
            <w:tcBorders>
              <w:top w:val="nil"/>
              <w:left w:val="nil"/>
              <w:bottom w:val="single" w:sz="4" w:space="0" w:color="auto"/>
              <w:right w:val="single" w:sz="4" w:space="0" w:color="auto"/>
            </w:tcBorders>
            <w:shd w:val="clear" w:color="auto" w:fill="FFFFFF" w:themeFill="background1"/>
            <w:noWrap/>
            <w:vAlign w:val="bottom"/>
            <w:hideMark/>
          </w:tcPr>
          <w:p w14:paraId="2DD8F03C" w14:textId="77777777" w:rsidR="00191EA0" w:rsidRPr="00E22CAD" w:rsidRDefault="00191EA0" w:rsidP="00AC31DE">
            <w:pPr>
              <w:rPr>
                <w:rFonts w:ascii="Calibri" w:hAnsi="Calibri" w:cs="Calibri"/>
                <w:color w:val="000000"/>
              </w:rPr>
            </w:pPr>
            <w:r w:rsidRPr="00E22CAD">
              <w:rPr>
                <w:rFonts w:ascii="Calibri" w:hAnsi="Calibri" w:cs="Calibri"/>
                <w:color w:val="000000"/>
              </w:rPr>
              <w:t> </w:t>
            </w:r>
          </w:p>
        </w:tc>
      </w:tr>
      <w:tr w:rsidR="00191EA0" w:rsidRPr="00E22CAD" w14:paraId="63626F48" w14:textId="77777777" w:rsidTr="00191EA0">
        <w:trPr>
          <w:trHeight w:val="300"/>
        </w:trPr>
        <w:tc>
          <w:tcPr>
            <w:tcW w:w="5215" w:type="dxa"/>
            <w:tcBorders>
              <w:top w:val="nil"/>
              <w:left w:val="single" w:sz="4" w:space="0" w:color="auto"/>
              <w:bottom w:val="single" w:sz="4" w:space="0" w:color="auto"/>
              <w:right w:val="single" w:sz="4" w:space="0" w:color="auto"/>
            </w:tcBorders>
            <w:shd w:val="clear" w:color="auto" w:fill="auto"/>
          </w:tcPr>
          <w:p w14:paraId="6FEA3A6A" w14:textId="2A6AEEF0" w:rsidR="00191EA0" w:rsidRDefault="00191EA0" w:rsidP="00AC31DE">
            <w:pPr>
              <w:rPr>
                <w:rFonts w:ascii="Calibri" w:hAnsi="Calibri" w:cs="Calibri"/>
                <w:color w:val="000000"/>
              </w:rPr>
            </w:pPr>
            <w:r w:rsidRPr="00CB2B5B">
              <w:rPr>
                <w:rFonts w:ascii="Calibri" w:hAnsi="Calibri" w:cs="Calibri"/>
                <w:color w:val="000000"/>
              </w:rPr>
              <w:t>Primary Data Exploration.</w:t>
            </w:r>
          </w:p>
        </w:tc>
        <w:tc>
          <w:tcPr>
            <w:tcW w:w="876" w:type="dxa"/>
            <w:tcBorders>
              <w:top w:val="nil"/>
              <w:left w:val="nil"/>
              <w:bottom w:val="single" w:sz="4" w:space="0" w:color="auto"/>
              <w:right w:val="single" w:sz="4" w:space="0" w:color="auto"/>
            </w:tcBorders>
            <w:shd w:val="clear" w:color="auto" w:fill="auto"/>
            <w:noWrap/>
            <w:vAlign w:val="bottom"/>
          </w:tcPr>
          <w:p w14:paraId="07CFE5CE" w14:textId="77777777" w:rsidR="00191EA0" w:rsidRPr="00E22CAD" w:rsidRDefault="00191EA0" w:rsidP="00AC31DE">
            <w:pPr>
              <w:rPr>
                <w:rFonts w:ascii="Calibri" w:hAnsi="Calibri" w:cs="Calibri"/>
                <w:color w:val="000000"/>
              </w:rPr>
            </w:pPr>
          </w:p>
        </w:tc>
        <w:tc>
          <w:tcPr>
            <w:tcW w:w="891" w:type="dxa"/>
            <w:tcBorders>
              <w:top w:val="nil"/>
              <w:left w:val="nil"/>
              <w:bottom w:val="single" w:sz="4" w:space="0" w:color="auto"/>
              <w:right w:val="single" w:sz="4" w:space="0" w:color="auto"/>
            </w:tcBorders>
            <w:shd w:val="clear" w:color="auto" w:fill="auto"/>
            <w:noWrap/>
            <w:vAlign w:val="bottom"/>
          </w:tcPr>
          <w:p w14:paraId="4DAFB586" w14:textId="77777777" w:rsidR="00191EA0" w:rsidRPr="00E22CAD" w:rsidRDefault="00191EA0" w:rsidP="00AC31DE">
            <w:pPr>
              <w:rPr>
                <w:rFonts w:ascii="Calibri" w:hAnsi="Calibri" w:cs="Calibri"/>
                <w:color w:val="000000"/>
              </w:rPr>
            </w:pPr>
          </w:p>
        </w:tc>
        <w:tc>
          <w:tcPr>
            <w:tcW w:w="672" w:type="dxa"/>
            <w:tcBorders>
              <w:top w:val="nil"/>
              <w:left w:val="nil"/>
              <w:bottom w:val="single" w:sz="4" w:space="0" w:color="auto"/>
              <w:right w:val="single" w:sz="4" w:space="0" w:color="auto"/>
            </w:tcBorders>
            <w:shd w:val="clear" w:color="auto" w:fill="92D050"/>
            <w:noWrap/>
            <w:vAlign w:val="bottom"/>
          </w:tcPr>
          <w:p w14:paraId="68D3BD87" w14:textId="77777777" w:rsidR="00191EA0" w:rsidRPr="00E22CAD" w:rsidRDefault="00191EA0" w:rsidP="00AC31DE">
            <w:pPr>
              <w:rPr>
                <w:rFonts w:ascii="Calibri" w:hAnsi="Calibri" w:cs="Calibri"/>
                <w:color w:val="000000"/>
              </w:rPr>
            </w:pPr>
          </w:p>
        </w:tc>
        <w:tc>
          <w:tcPr>
            <w:tcW w:w="672" w:type="dxa"/>
            <w:tcBorders>
              <w:top w:val="nil"/>
              <w:left w:val="nil"/>
              <w:bottom w:val="single" w:sz="4" w:space="0" w:color="auto"/>
              <w:right w:val="single" w:sz="4" w:space="0" w:color="auto"/>
            </w:tcBorders>
            <w:shd w:val="clear" w:color="auto" w:fill="FFFFFF" w:themeFill="background1"/>
            <w:noWrap/>
            <w:vAlign w:val="bottom"/>
          </w:tcPr>
          <w:p w14:paraId="1E1ADACF" w14:textId="77777777" w:rsidR="00191EA0" w:rsidRPr="00E22CAD" w:rsidRDefault="00191EA0" w:rsidP="00AC31DE">
            <w:pPr>
              <w:rPr>
                <w:rFonts w:ascii="Calibri" w:hAnsi="Calibri" w:cs="Calibri"/>
                <w:color w:val="000000"/>
              </w:rPr>
            </w:pPr>
          </w:p>
        </w:tc>
        <w:tc>
          <w:tcPr>
            <w:tcW w:w="672" w:type="dxa"/>
            <w:tcBorders>
              <w:top w:val="nil"/>
              <w:left w:val="nil"/>
              <w:bottom w:val="single" w:sz="4" w:space="0" w:color="auto"/>
              <w:right w:val="single" w:sz="4" w:space="0" w:color="auto"/>
            </w:tcBorders>
            <w:shd w:val="clear" w:color="auto" w:fill="FFFFFF" w:themeFill="background1"/>
            <w:noWrap/>
            <w:vAlign w:val="bottom"/>
          </w:tcPr>
          <w:p w14:paraId="0748E6DB" w14:textId="77777777" w:rsidR="00191EA0" w:rsidRPr="00E22CAD" w:rsidRDefault="00191EA0" w:rsidP="00AC31DE">
            <w:pPr>
              <w:rPr>
                <w:rFonts w:ascii="Calibri" w:hAnsi="Calibri" w:cs="Calibri"/>
                <w:color w:val="000000"/>
              </w:rPr>
            </w:pPr>
          </w:p>
        </w:tc>
      </w:tr>
      <w:tr w:rsidR="00191EA0" w:rsidRPr="00E22CAD" w14:paraId="613A6466" w14:textId="77777777" w:rsidTr="00191EA0">
        <w:trPr>
          <w:trHeight w:val="300"/>
        </w:trPr>
        <w:tc>
          <w:tcPr>
            <w:tcW w:w="5215" w:type="dxa"/>
            <w:tcBorders>
              <w:top w:val="nil"/>
              <w:left w:val="single" w:sz="4" w:space="0" w:color="auto"/>
              <w:bottom w:val="single" w:sz="4" w:space="0" w:color="auto"/>
              <w:right w:val="single" w:sz="4" w:space="0" w:color="auto"/>
            </w:tcBorders>
            <w:shd w:val="clear" w:color="auto" w:fill="auto"/>
            <w:hideMark/>
          </w:tcPr>
          <w:p w14:paraId="216D6F0C" w14:textId="334D7291" w:rsidR="00191EA0" w:rsidRPr="00E22CAD" w:rsidRDefault="00191EA0" w:rsidP="00AC31DE">
            <w:pPr>
              <w:rPr>
                <w:rFonts w:ascii="Calibri" w:hAnsi="Calibri" w:cs="Calibri"/>
                <w:color w:val="000000"/>
              </w:rPr>
            </w:pPr>
            <w:r>
              <w:rPr>
                <w:rFonts w:ascii="Calibri" w:hAnsi="Calibri" w:cs="Calibri"/>
                <w:color w:val="000000"/>
              </w:rPr>
              <w:t>Creating Pipeline for resume PDF conversion to UTF-8 text through textract</w:t>
            </w:r>
          </w:p>
        </w:tc>
        <w:tc>
          <w:tcPr>
            <w:tcW w:w="876" w:type="dxa"/>
            <w:tcBorders>
              <w:top w:val="nil"/>
              <w:left w:val="nil"/>
              <w:bottom w:val="single" w:sz="4" w:space="0" w:color="auto"/>
              <w:right w:val="single" w:sz="4" w:space="0" w:color="auto"/>
            </w:tcBorders>
            <w:shd w:val="clear" w:color="auto" w:fill="auto"/>
            <w:noWrap/>
            <w:vAlign w:val="bottom"/>
            <w:hideMark/>
          </w:tcPr>
          <w:p w14:paraId="7E49D1B5" w14:textId="77777777" w:rsidR="00191EA0" w:rsidRPr="00E22CAD" w:rsidRDefault="00191EA0" w:rsidP="00AC31DE">
            <w:pPr>
              <w:rPr>
                <w:rFonts w:ascii="Calibri" w:hAnsi="Calibri" w:cs="Calibri"/>
                <w:color w:val="000000"/>
              </w:rPr>
            </w:pPr>
            <w:r w:rsidRPr="00E22CAD">
              <w:rPr>
                <w:rFonts w:ascii="Calibri" w:hAnsi="Calibri" w:cs="Calibri"/>
                <w:color w:val="000000"/>
              </w:rPr>
              <w:t> </w:t>
            </w:r>
          </w:p>
        </w:tc>
        <w:tc>
          <w:tcPr>
            <w:tcW w:w="891" w:type="dxa"/>
            <w:tcBorders>
              <w:top w:val="nil"/>
              <w:left w:val="nil"/>
              <w:bottom w:val="single" w:sz="4" w:space="0" w:color="auto"/>
              <w:right w:val="single" w:sz="4" w:space="0" w:color="auto"/>
            </w:tcBorders>
            <w:shd w:val="clear" w:color="auto" w:fill="auto"/>
            <w:noWrap/>
            <w:vAlign w:val="bottom"/>
            <w:hideMark/>
          </w:tcPr>
          <w:p w14:paraId="70FF0F5A" w14:textId="77777777" w:rsidR="00191EA0" w:rsidRPr="00E22CAD" w:rsidRDefault="00191EA0" w:rsidP="00AC31DE">
            <w:pPr>
              <w:rPr>
                <w:rFonts w:ascii="Calibri" w:hAnsi="Calibri" w:cs="Calibri"/>
                <w:color w:val="000000"/>
              </w:rPr>
            </w:pPr>
            <w:r w:rsidRPr="00E22CAD">
              <w:rPr>
                <w:rFonts w:ascii="Calibri" w:hAnsi="Calibri" w:cs="Calibri"/>
                <w:color w:val="000000"/>
              </w:rPr>
              <w:t> </w:t>
            </w:r>
          </w:p>
        </w:tc>
        <w:tc>
          <w:tcPr>
            <w:tcW w:w="672" w:type="dxa"/>
            <w:tcBorders>
              <w:top w:val="nil"/>
              <w:left w:val="nil"/>
              <w:bottom w:val="single" w:sz="4" w:space="0" w:color="auto"/>
              <w:right w:val="single" w:sz="4" w:space="0" w:color="auto"/>
            </w:tcBorders>
            <w:shd w:val="clear" w:color="auto" w:fill="FFFFFF" w:themeFill="background1"/>
            <w:noWrap/>
            <w:vAlign w:val="bottom"/>
            <w:hideMark/>
          </w:tcPr>
          <w:p w14:paraId="03FCE09E" w14:textId="77777777" w:rsidR="00191EA0" w:rsidRPr="00E22CAD" w:rsidRDefault="00191EA0" w:rsidP="00AC31DE">
            <w:pPr>
              <w:rPr>
                <w:rFonts w:ascii="Calibri" w:hAnsi="Calibri" w:cs="Calibri"/>
                <w:color w:val="000000"/>
              </w:rPr>
            </w:pPr>
            <w:r w:rsidRPr="00E22CAD">
              <w:rPr>
                <w:rFonts w:ascii="Calibri" w:hAnsi="Calibri" w:cs="Calibri"/>
                <w:color w:val="000000"/>
              </w:rPr>
              <w:t> </w:t>
            </w:r>
          </w:p>
        </w:tc>
        <w:tc>
          <w:tcPr>
            <w:tcW w:w="672" w:type="dxa"/>
            <w:tcBorders>
              <w:top w:val="nil"/>
              <w:left w:val="nil"/>
              <w:bottom w:val="single" w:sz="4" w:space="0" w:color="auto"/>
              <w:right w:val="single" w:sz="4" w:space="0" w:color="auto"/>
            </w:tcBorders>
            <w:shd w:val="clear" w:color="auto" w:fill="92D050"/>
            <w:noWrap/>
            <w:vAlign w:val="bottom"/>
            <w:hideMark/>
          </w:tcPr>
          <w:p w14:paraId="1741B6B0" w14:textId="77777777" w:rsidR="00191EA0" w:rsidRPr="00E22CAD" w:rsidRDefault="00191EA0" w:rsidP="00AC31DE">
            <w:pPr>
              <w:rPr>
                <w:rFonts w:ascii="Calibri" w:hAnsi="Calibri" w:cs="Calibri"/>
                <w:color w:val="000000"/>
              </w:rPr>
            </w:pPr>
            <w:r w:rsidRPr="00E22CAD">
              <w:rPr>
                <w:rFonts w:ascii="Calibri" w:hAnsi="Calibri" w:cs="Calibri"/>
                <w:color w:val="000000"/>
              </w:rPr>
              <w:t> </w:t>
            </w:r>
          </w:p>
        </w:tc>
        <w:tc>
          <w:tcPr>
            <w:tcW w:w="672" w:type="dxa"/>
            <w:tcBorders>
              <w:top w:val="nil"/>
              <w:left w:val="nil"/>
              <w:bottom w:val="single" w:sz="4" w:space="0" w:color="auto"/>
              <w:right w:val="single" w:sz="4" w:space="0" w:color="auto"/>
            </w:tcBorders>
            <w:shd w:val="clear" w:color="auto" w:fill="FFFFFF" w:themeFill="background1"/>
            <w:noWrap/>
            <w:vAlign w:val="bottom"/>
            <w:hideMark/>
          </w:tcPr>
          <w:p w14:paraId="4F0A34A2" w14:textId="77777777" w:rsidR="00191EA0" w:rsidRPr="00E22CAD" w:rsidRDefault="00191EA0" w:rsidP="00AC31DE">
            <w:pPr>
              <w:rPr>
                <w:rFonts w:ascii="Calibri" w:hAnsi="Calibri" w:cs="Calibri"/>
                <w:color w:val="000000"/>
              </w:rPr>
            </w:pPr>
            <w:r w:rsidRPr="00E22CAD">
              <w:rPr>
                <w:rFonts w:ascii="Calibri" w:hAnsi="Calibri" w:cs="Calibri"/>
                <w:color w:val="000000"/>
              </w:rPr>
              <w:t> </w:t>
            </w:r>
          </w:p>
        </w:tc>
      </w:tr>
      <w:tr w:rsidR="00191EA0" w:rsidRPr="00E22CAD" w14:paraId="158F8A79" w14:textId="77777777" w:rsidTr="00191EA0">
        <w:trPr>
          <w:trHeight w:val="600"/>
        </w:trPr>
        <w:tc>
          <w:tcPr>
            <w:tcW w:w="5215" w:type="dxa"/>
            <w:tcBorders>
              <w:top w:val="nil"/>
              <w:left w:val="single" w:sz="4" w:space="0" w:color="auto"/>
              <w:bottom w:val="single" w:sz="4" w:space="0" w:color="auto"/>
              <w:right w:val="single" w:sz="4" w:space="0" w:color="auto"/>
            </w:tcBorders>
            <w:shd w:val="clear" w:color="auto" w:fill="auto"/>
            <w:hideMark/>
          </w:tcPr>
          <w:p w14:paraId="182A7B64" w14:textId="6EC83406" w:rsidR="00191EA0" w:rsidRPr="00E22CAD" w:rsidRDefault="00191EA0" w:rsidP="00AC31DE">
            <w:pPr>
              <w:rPr>
                <w:rFonts w:ascii="Calibri" w:hAnsi="Calibri" w:cs="Calibri"/>
                <w:color w:val="000000"/>
              </w:rPr>
            </w:pPr>
            <w:r>
              <w:rPr>
                <w:rFonts w:ascii="Calibri" w:hAnsi="Calibri" w:cs="Calibri"/>
                <w:color w:val="000000"/>
              </w:rPr>
              <w:t>Labelling of Resumes through sagemaker groundtruth</w:t>
            </w:r>
          </w:p>
        </w:tc>
        <w:tc>
          <w:tcPr>
            <w:tcW w:w="876" w:type="dxa"/>
            <w:tcBorders>
              <w:top w:val="nil"/>
              <w:left w:val="nil"/>
              <w:bottom w:val="single" w:sz="4" w:space="0" w:color="auto"/>
              <w:right w:val="single" w:sz="4" w:space="0" w:color="auto"/>
            </w:tcBorders>
            <w:shd w:val="clear" w:color="auto" w:fill="auto"/>
            <w:noWrap/>
            <w:vAlign w:val="bottom"/>
            <w:hideMark/>
          </w:tcPr>
          <w:p w14:paraId="30CC791B" w14:textId="77777777" w:rsidR="00191EA0" w:rsidRPr="00E22CAD" w:rsidRDefault="00191EA0" w:rsidP="00AC31DE">
            <w:pPr>
              <w:rPr>
                <w:rFonts w:ascii="Calibri" w:hAnsi="Calibri" w:cs="Calibri"/>
                <w:color w:val="000000"/>
              </w:rPr>
            </w:pPr>
            <w:r w:rsidRPr="00E22CAD">
              <w:rPr>
                <w:rFonts w:ascii="Calibri" w:hAnsi="Calibri" w:cs="Calibri"/>
                <w:color w:val="000000"/>
              </w:rPr>
              <w:t> </w:t>
            </w:r>
          </w:p>
        </w:tc>
        <w:tc>
          <w:tcPr>
            <w:tcW w:w="891" w:type="dxa"/>
            <w:tcBorders>
              <w:top w:val="nil"/>
              <w:left w:val="nil"/>
              <w:bottom w:val="single" w:sz="4" w:space="0" w:color="auto"/>
              <w:right w:val="single" w:sz="4" w:space="0" w:color="auto"/>
            </w:tcBorders>
            <w:shd w:val="clear" w:color="auto" w:fill="auto"/>
            <w:noWrap/>
            <w:vAlign w:val="bottom"/>
            <w:hideMark/>
          </w:tcPr>
          <w:p w14:paraId="2F4EC91E" w14:textId="77777777" w:rsidR="00191EA0" w:rsidRPr="00E22CAD" w:rsidRDefault="00191EA0" w:rsidP="00AC31DE">
            <w:pPr>
              <w:rPr>
                <w:rFonts w:ascii="Calibri" w:hAnsi="Calibri" w:cs="Calibri"/>
                <w:color w:val="000000"/>
              </w:rPr>
            </w:pPr>
            <w:r w:rsidRPr="00E22CAD">
              <w:rPr>
                <w:rFonts w:ascii="Calibri" w:hAnsi="Calibri" w:cs="Calibri"/>
                <w:color w:val="000000"/>
              </w:rPr>
              <w:t> </w:t>
            </w:r>
          </w:p>
        </w:tc>
        <w:tc>
          <w:tcPr>
            <w:tcW w:w="672" w:type="dxa"/>
            <w:tcBorders>
              <w:top w:val="nil"/>
              <w:left w:val="nil"/>
              <w:bottom w:val="single" w:sz="4" w:space="0" w:color="auto"/>
              <w:right w:val="single" w:sz="4" w:space="0" w:color="auto"/>
            </w:tcBorders>
            <w:shd w:val="clear" w:color="auto" w:fill="auto"/>
            <w:noWrap/>
            <w:vAlign w:val="bottom"/>
            <w:hideMark/>
          </w:tcPr>
          <w:p w14:paraId="7C86423C" w14:textId="77777777" w:rsidR="00191EA0" w:rsidRPr="00E22CAD" w:rsidRDefault="00191EA0" w:rsidP="00AC31DE">
            <w:pPr>
              <w:rPr>
                <w:rFonts w:ascii="Calibri" w:hAnsi="Calibri" w:cs="Calibri"/>
                <w:color w:val="000000"/>
              </w:rPr>
            </w:pPr>
            <w:r w:rsidRPr="00E22CAD">
              <w:rPr>
                <w:rFonts w:ascii="Calibri" w:hAnsi="Calibri" w:cs="Calibri"/>
                <w:color w:val="000000"/>
              </w:rPr>
              <w:t> </w:t>
            </w:r>
          </w:p>
        </w:tc>
        <w:tc>
          <w:tcPr>
            <w:tcW w:w="672" w:type="dxa"/>
            <w:tcBorders>
              <w:top w:val="nil"/>
              <w:left w:val="nil"/>
              <w:bottom w:val="single" w:sz="4" w:space="0" w:color="auto"/>
              <w:right w:val="single" w:sz="4" w:space="0" w:color="auto"/>
            </w:tcBorders>
            <w:shd w:val="clear" w:color="auto" w:fill="FFFFFF" w:themeFill="background1"/>
            <w:noWrap/>
            <w:vAlign w:val="bottom"/>
            <w:hideMark/>
          </w:tcPr>
          <w:p w14:paraId="45A7FCCB" w14:textId="77777777" w:rsidR="00191EA0" w:rsidRPr="00E22CAD" w:rsidRDefault="00191EA0" w:rsidP="00AC31DE">
            <w:pPr>
              <w:rPr>
                <w:rFonts w:ascii="Calibri" w:hAnsi="Calibri" w:cs="Calibri"/>
                <w:color w:val="000000"/>
              </w:rPr>
            </w:pPr>
            <w:r w:rsidRPr="00E22CAD">
              <w:rPr>
                <w:rFonts w:ascii="Calibri" w:hAnsi="Calibri" w:cs="Calibri"/>
                <w:color w:val="000000"/>
              </w:rPr>
              <w:t> </w:t>
            </w:r>
          </w:p>
        </w:tc>
        <w:tc>
          <w:tcPr>
            <w:tcW w:w="672" w:type="dxa"/>
            <w:tcBorders>
              <w:top w:val="nil"/>
              <w:left w:val="nil"/>
              <w:bottom w:val="single" w:sz="4" w:space="0" w:color="auto"/>
              <w:right w:val="single" w:sz="4" w:space="0" w:color="auto"/>
            </w:tcBorders>
            <w:shd w:val="clear" w:color="auto" w:fill="92D050"/>
            <w:noWrap/>
            <w:vAlign w:val="bottom"/>
            <w:hideMark/>
          </w:tcPr>
          <w:p w14:paraId="5899E178" w14:textId="77777777" w:rsidR="00191EA0" w:rsidRPr="00E22CAD" w:rsidRDefault="00191EA0" w:rsidP="00AC31DE">
            <w:pPr>
              <w:rPr>
                <w:rFonts w:ascii="Calibri" w:hAnsi="Calibri" w:cs="Calibri"/>
                <w:color w:val="000000"/>
              </w:rPr>
            </w:pPr>
            <w:r w:rsidRPr="00E22CAD">
              <w:rPr>
                <w:rFonts w:ascii="Calibri" w:hAnsi="Calibri" w:cs="Calibri"/>
                <w:color w:val="000000"/>
              </w:rPr>
              <w:t> </w:t>
            </w:r>
          </w:p>
        </w:tc>
      </w:tr>
    </w:tbl>
    <w:p w14:paraId="4051AE42" w14:textId="3AD723EE" w:rsidR="001832BA" w:rsidRDefault="001832BA" w:rsidP="001832BA">
      <w:pPr>
        <w:rPr>
          <w:rFonts w:eastAsiaTheme="minorHAnsi"/>
        </w:rPr>
      </w:pPr>
      <w:r>
        <w:rPr>
          <w:rFonts w:eastAsiaTheme="minorHAnsi"/>
        </w:rPr>
        <w:t>Wk- Week</w:t>
      </w:r>
    </w:p>
    <w:p w14:paraId="1896FAB6" w14:textId="77777777" w:rsidR="001832BA" w:rsidRDefault="001832BA" w:rsidP="001832BA">
      <w:pPr>
        <w:rPr>
          <w:rFonts w:eastAsiaTheme="minorHAnsi"/>
        </w:rPr>
      </w:pPr>
    </w:p>
    <w:tbl>
      <w:tblPr>
        <w:tblW w:w="8926" w:type="dxa"/>
        <w:tblLook w:val="04A0" w:firstRow="1" w:lastRow="0" w:firstColumn="1" w:lastColumn="0" w:noHBand="0" w:noVBand="1"/>
      </w:tblPr>
      <w:tblGrid>
        <w:gridCol w:w="5240"/>
        <w:gridCol w:w="733"/>
        <w:gridCol w:w="1044"/>
        <w:gridCol w:w="633"/>
        <w:gridCol w:w="1276"/>
      </w:tblGrid>
      <w:tr w:rsidR="00191EA0" w:rsidRPr="00C53639" w14:paraId="359856EA" w14:textId="77777777" w:rsidTr="00191EA0">
        <w:trPr>
          <w:trHeight w:val="300"/>
        </w:trPr>
        <w:tc>
          <w:tcPr>
            <w:tcW w:w="8926" w:type="dxa"/>
            <w:gridSpan w:val="5"/>
            <w:tcBorders>
              <w:top w:val="nil"/>
              <w:left w:val="single" w:sz="4" w:space="0" w:color="auto"/>
              <w:bottom w:val="single" w:sz="4" w:space="0" w:color="auto"/>
              <w:right w:val="nil"/>
            </w:tcBorders>
            <w:shd w:val="clear" w:color="000000" w:fill="BDD7EE"/>
            <w:vAlign w:val="bottom"/>
          </w:tcPr>
          <w:p w14:paraId="79F6A928" w14:textId="08588B5D" w:rsidR="00191EA0" w:rsidRPr="00C53639" w:rsidRDefault="00191EA0" w:rsidP="00191EA0">
            <w:pPr>
              <w:jc w:val="center"/>
              <w:rPr>
                <w:rFonts w:ascii="Calibri" w:hAnsi="Calibri" w:cs="Calibri"/>
                <w:b/>
                <w:bCs/>
                <w:color w:val="000000"/>
              </w:rPr>
            </w:pPr>
            <w:r w:rsidRPr="00E22CAD">
              <w:rPr>
                <w:rFonts w:ascii="Calibri" w:hAnsi="Calibri" w:cs="Calibri"/>
                <w:b/>
                <w:bCs/>
                <w:color w:val="000000"/>
              </w:rPr>
              <w:t>Scope-</w:t>
            </w:r>
            <w:r>
              <w:rPr>
                <w:rFonts w:ascii="Calibri" w:hAnsi="Calibri" w:cs="Calibri"/>
                <w:b/>
                <w:bCs/>
                <w:color w:val="000000"/>
              </w:rPr>
              <w:t>2</w:t>
            </w:r>
            <w:r w:rsidRPr="00E22CAD">
              <w:rPr>
                <w:rFonts w:ascii="Calibri" w:hAnsi="Calibri" w:cs="Calibri"/>
                <w:b/>
                <w:bCs/>
                <w:color w:val="000000"/>
              </w:rPr>
              <w:t xml:space="preserve"> Schedule</w:t>
            </w:r>
          </w:p>
        </w:tc>
      </w:tr>
      <w:tr w:rsidR="00191EA0" w:rsidRPr="00C53639" w14:paraId="57C36793" w14:textId="77777777" w:rsidTr="00191EA0">
        <w:trPr>
          <w:trHeight w:val="300"/>
        </w:trPr>
        <w:tc>
          <w:tcPr>
            <w:tcW w:w="5240" w:type="dxa"/>
            <w:tcBorders>
              <w:top w:val="nil"/>
              <w:left w:val="single" w:sz="4" w:space="0" w:color="auto"/>
              <w:bottom w:val="single" w:sz="4" w:space="0" w:color="auto"/>
              <w:right w:val="single" w:sz="4" w:space="0" w:color="auto"/>
            </w:tcBorders>
            <w:shd w:val="clear" w:color="000000" w:fill="BDD7EE"/>
            <w:noWrap/>
            <w:vAlign w:val="bottom"/>
            <w:hideMark/>
          </w:tcPr>
          <w:p w14:paraId="304B196A" w14:textId="77777777" w:rsidR="00191EA0" w:rsidRPr="00C53639" w:rsidRDefault="00191EA0" w:rsidP="00191EA0">
            <w:pPr>
              <w:rPr>
                <w:rFonts w:ascii="Calibri" w:hAnsi="Calibri" w:cs="Calibri"/>
                <w:b/>
                <w:bCs/>
                <w:color w:val="000000"/>
              </w:rPr>
            </w:pPr>
            <w:r w:rsidRPr="00C53639">
              <w:rPr>
                <w:rFonts w:ascii="Calibri" w:hAnsi="Calibri" w:cs="Calibri"/>
                <w:b/>
                <w:bCs/>
                <w:color w:val="000000"/>
              </w:rPr>
              <w:t>Activity</w:t>
            </w:r>
          </w:p>
        </w:tc>
        <w:tc>
          <w:tcPr>
            <w:tcW w:w="851" w:type="dxa"/>
            <w:tcBorders>
              <w:top w:val="nil"/>
              <w:left w:val="nil"/>
              <w:bottom w:val="single" w:sz="4" w:space="0" w:color="auto"/>
              <w:right w:val="nil"/>
            </w:tcBorders>
            <w:shd w:val="clear" w:color="000000" w:fill="BDD7EE"/>
          </w:tcPr>
          <w:p w14:paraId="35AEE66E" w14:textId="32740F7F" w:rsidR="00191EA0" w:rsidRPr="00C53639" w:rsidRDefault="00191EA0" w:rsidP="00191EA0">
            <w:pPr>
              <w:rPr>
                <w:rFonts w:ascii="Calibri" w:hAnsi="Calibri" w:cs="Calibri"/>
                <w:b/>
                <w:bCs/>
                <w:color w:val="000000"/>
              </w:rPr>
            </w:pPr>
            <w:r>
              <w:rPr>
                <w:rFonts w:ascii="Calibri" w:hAnsi="Calibri" w:cs="Calibri"/>
                <w:b/>
                <w:bCs/>
                <w:color w:val="000000"/>
              </w:rPr>
              <w:t>Wk 7</w:t>
            </w:r>
          </w:p>
        </w:tc>
        <w:tc>
          <w:tcPr>
            <w:tcW w:w="926" w:type="dxa"/>
            <w:tcBorders>
              <w:top w:val="nil"/>
              <w:left w:val="nil"/>
              <w:bottom w:val="single" w:sz="4" w:space="0" w:color="auto"/>
              <w:right w:val="single" w:sz="4" w:space="0" w:color="auto"/>
            </w:tcBorders>
            <w:shd w:val="clear" w:color="000000" w:fill="BDD7EE"/>
            <w:noWrap/>
            <w:vAlign w:val="bottom"/>
            <w:hideMark/>
          </w:tcPr>
          <w:p w14:paraId="4C1AB925" w14:textId="2D1DDAFA" w:rsidR="00191EA0" w:rsidRPr="00C53639" w:rsidRDefault="00191EA0" w:rsidP="00191EA0">
            <w:pPr>
              <w:rPr>
                <w:rFonts w:ascii="Calibri" w:hAnsi="Calibri" w:cs="Calibri"/>
                <w:b/>
                <w:bCs/>
                <w:color w:val="000000"/>
              </w:rPr>
            </w:pPr>
            <w:commentRangeStart w:id="1367"/>
            <w:r w:rsidRPr="00C53639">
              <w:rPr>
                <w:rFonts w:ascii="Calibri" w:hAnsi="Calibri" w:cs="Calibri"/>
                <w:b/>
                <w:bCs/>
                <w:color w:val="000000"/>
              </w:rPr>
              <w:t>Wk</w:t>
            </w:r>
            <w:commentRangeEnd w:id="1367"/>
            <w:r>
              <w:rPr>
                <w:rFonts w:ascii="Calibri" w:hAnsi="Calibri" w:cs="Calibri"/>
                <w:b/>
                <w:bCs/>
                <w:color w:val="000000"/>
              </w:rPr>
              <w:t>8</w:t>
            </w:r>
            <w:r>
              <w:rPr>
                <w:rStyle w:val="CommentReference"/>
                <w:rFonts w:ascii="Calibri" w:hAnsi="Calibri"/>
                <w:lang w:val="en-IN"/>
              </w:rPr>
              <w:commentReference w:id="1367"/>
            </w:r>
          </w:p>
        </w:tc>
        <w:tc>
          <w:tcPr>
            <w:tcW w:w="633" w:type="dxa"/>
            <w:tcBorders>
              <w:top w:val="nil"/>
              <w:left w:val="nil"/>
              <w:bottom w:val="single" w:sz="4" w:space="0" w:color="auto"/>
              <w:right w:val="single" w:sz="4" w:space="0" w:color="auto"/>
            </w:tcBorders>
            <w:shd w:val="clear" w:color="000000" w:fill="BDD7EE"/>
            <w:noWrap/>
            <w:vAlign w:val="bottom"/>
            <w:hideMark/>
          </w:tcPr>
          <w:p w14:paraId="383D9EC7" w14:textId="10CC1DC7" w:rsidR="00191EA0" w:rsidRPr="00C53639" w:rsidRDefault="00191EA0" w:rsidP="00191EA0">
            <w:pPr>
              <w:rPr>
                <w:rFonts w:ascii="Calibri" w:hAnsi="Calibri" w:cs="Calibri"/>
                <w:b/>
                <w:bCs/>
                <w:color w:val="000000"/>
              </w:rPr>
            </w:pPr>
            <w:r w:rsidRPr="00C53639">
              <w:rPr>
                <w:rFonts w:ascii="Calibri" w:hAnsi="Calibri" w:cs="Calibri"/>
                <w:b/>
                <w:bCs/>
                <w:color w:val="000000"/>
              </w:rPr>
              <w:t>Wk</w:t>
            </w:r>
            <w:r>
              <w:rPr>
                <w:rFonts w:ascii="Calibri" w:hAnsi="Calibri" w:cs="Calibri"/>
                <w:b/>
                <w:bCs/>
                <w:color w:val="000000"/>
              </w:rPr>
              <w:t>9</w:t>
            </w:r>
          </w:p>
        </w:tc>
        <w:tc>
          <w:tcPr>
            <w:tcW w:w="1276" w:type="dxa"/>
            <w:tcBorders>
              <w:top w:val="nil"/>
              <w:left w:val="nil"/>
              <w:bottom w:val="single" w:sz="4" w:space="0" w:color="auto"/>
              <w:right w:val="single" w:sz="4" w:space="0" w:color="auto"/>
            </w:tcBorders>
            <w:shd w:val="clear" w:color="000000" w:fill="BDD7EE"/>
            <w:noWrap/>
            <w:vAlign w:val="bottom"/>
            <w:hideMark/>
          </w:tcPr>
          <w:p w14:paraId="2F010612" w14:textId="737F635C" w:rsidR="00191EA0" w:rsidRPr="00C53639" w:rsidRDefault="00191EA0" w:rsidP="00191EA0">
            <w:pPr>
              <w:rPr>
                <w:rFonts w:ascii="Calibri" w:hAnsi="Calibri" w:cs="Calibri"/>
                <w:b/>
                <w:bCs/>
                <w:color w:val="000000"/>
              </w:rPr>
            </w:pPr>
            <w:r w:rsidRPr="00C53639">
              <w:rPr>
                <w:rFonts w:ascii="Calibri" w:hAnsi="Calibri" w:cs="Calibri"/>
                <w:b/>
                <w:bCs/>
                <w:color w:val="000000"/>
              </w:rPr>
              <w:t>Wk</w:t>
            </w:r>
            <w:r>
              <w:rPr>
                <w:rFonts w:ascii="Calibri" w:hAnsi="Calibri" w:cs="Calibri"/>
                <w:b/>
                <w:bCs/>
                <w:color w:val="000000"/>
              </w:rPr>
              <w:t>10</w:t>
            </w:r>
          </w:p>
        </w:tc>
      </w:tr>
      <w:tr w:rsidR="00191EA0" w:rsidRPr="00C53639" w14:paraId="44923DA6" w14:textId="77777777" w:rsidTr="00191EA0">
        <w:trPr>
          <w:trHeight w:val="300"/>
        </w:trPr>
        <w:tc>
          <w:tcPr>
            <w:tcW w:w="5240" w:type="dxa"/>
            <w:tcBorders>
              <w:top w:val="nil"/>
              <w:left w:val="single" w:sz="4" w:space="0" w:color="auto"/>
              <w:bottom w:val="single" w:sz="4" w:space="0" w:color="auto"/>
              <w:right w:val="single" w:sz="4" w:space="0" w:color="auto"/>
            </w:tcBorders>
            <w:shd w:val="clear" w:color="auto" w:fill="auto"/>
            <w:vAlign w:val="center"/>
          </w:tcPr>
          <w:p w14:paraId="545A321D" w14:textId="3DA2B929" w:rsidR="00191EA0" w:rsidRDefault="00191EA0" w:rsidP="00191EA0">
            <w:pPr>
              <w:rPr>
                <w:rFonts w:ascii="Calibri" w:hAnsi="Calibri" w:cs="Calibri"/>
                <w:color w:val="000000"/>
              </w:rPr>
            </w:pPr>
            <w:r>
              <w:rPr>
                <w:rFonts w:ascii="Calibri" w:hAnsi="Calibri" w:cs="Calibri"/>
                <w:color w:val="000000"/>
                <w:lang w:val="en-IN"/>
              </w:rPr>
              <w:t>NER</w:t>
            </w:r>
            <w:r w:rsidRPr="00C53639">
              <w:rPr>
                <w:rFonts w:ascii="Calibri" w:hAnsi="Calibri" w:cs="Calibri"/>
                <w:color w:val="000000"/>
                <w:lang w:val="en-IN"/>
              </w:rPr>
              <w:t xml:space="preserve"> Modelling –</w:t>
            </w:r>
            <w:r>
              <w:rPr>
                <w:rFonts w:ascii="Calibri" w:hAnsi="Calibri" w:cs="Calibri"/>
                <w:color w:val="000000"/>
                <w:lang w:val="en-IN"/>
              </w:rPr>
              <w:t xml:space="preserve"> using comprehend custom entity recognizer</w:t>
            </w:r>
          </w:p>
        </w:tc>
        <w:tc>
          <w:tcPr>
            <w:tcW w:w="851" w:type="dxa"/>
            <w:tcBorders>
              <w:top w:val="nil"/>
              <w:left w:val="nil"/>
              <w:bottom w:val="single" w:sz="4" w:space="0" w:color="auto"/>
              <w:right w:val="nil"/>
            </w:tcBorders>
            <w:shd w:val="clear" w:color="auto" w:fill="92D050"/>
          </w:tcPr>
          <w:p w14:paraId="2CA3C2E6" w14:textId="77777777" w:rsidR="00191EA0" w:rsidRPr="00C53639" w:rsidRDefault="00191EA0" w:rsidP="00191EA0">
            <w:pPr>
              <w:rPr>
                <w:rFonts w:ascii="Calibri" w:hAnsi="Calibri" w:cs="Calibri"/>
                <w:color w:val="000000"/>
              </w:rPr>
            </w:pPr>
          </w:p>
        </w:tc>
        <w:tc>
          <w:tcPr>
            <w:tcW w:w="926" w:type="dxa"/>
            <w:tcBorders>
              <w:top w:val="nil"/>
              <w:left w:val="nil"/>
              <w:bottom w:val="single" w:sz="4" w:space="0" w:color="auto"/>
              <w:right w:val="single" w:sz="4" w:space="0" w:color="auto"/>
            </w:tcBorders>
            <w:shd w:val="clear" w:color="auto" w:fill="FFFFFF" w:themeFill="background1"/>
            <w:noWrap/>
            <w:vAlign w:val="bottom"/>
          </w:tcPr>
          <w:p w14:paraId="23415C14" w14:textId="11CAD03F" w:rsidR="00191EA0" w:rsidRPr="00C53639" w:rsidRDefault="00191EA0" w:rsidP="00191EA0">
            <w:pPr>
              <w:rPr>
                <w:rFonts w:ascii="Calibri" w:hAnsi="Calibri" w:cs="Calibri"/>
                <w:color w:val="000000"/>
              </w:rPr>
            </w:pPr>
          </w:p>
        </w:tc>
        <w:tc>
          <w:tcPr>
            <w:tcW w:w="633" w:type="dxa"/>
            <w:tcBorders>
              <w:top w:val="nil"/>
              <w:left w:val="nil"/>
              <w:bottom w:val="single" w:sz="4" w:space="0" w:color="auto"/>
              <w:right w:val="single" w:sz="4" w:space="0" w:color="auto"/>
            </w:tcBorders>
            <w:shd w:val="clear" w:color="auto" w:fill="FFFFFF" w:themeFill="background1"/>
            <w:noWrap/>
            <w:vAlign w:val="bottom"/>
          </w:tcPr>
          <w:p w14:paraId="1D762111" w14:textId="77777777" w:rsidR="00191EA0" w:rsidRPr="00C53639" w:rsidRDefault="00191EA0" w:rsidP="00191EA0">
            <w:pPr>
              <w:rPr>
                <w:rFonts w:ascii="Calibri" w:hAnsi="Calibri" w:cs="Calibri"/>
                <w:color w:val="000000"/>
              </w:rPr>
            </w:pPr>
          </w:p>
        </w:tc>
        <w:tc>
          <w:tcPr>
            <w:tcW w:w="1276" w:type="dxa"/>
            <w:tcBorders>
              <w:top w:val="nil"/>
              <w:left w:val="nil"/>
              <w:bottom w:val="single" w:sz="4" w:space="0" w:color="auto"/>
              <w:right w:val="single" w:sz="4" w:space="0" w:color="auto"/>
            </w:tcBorders>
            <w:shd w:val="clear" w:color="auto" w:fill="auto"/>
            <w:noWrap/>
            <w:vAlign w:val="bottom"/>
          </w:tcPr>
          <w:p w14:paraId="57DF4CAF" w14:textId="77777777" w:rsidR="00191EA0" w:rsidRPr="00C53639" w:rsidRDefault="00191EA0" w:rsidP="00191EA0">
            <w:pPr>
              <w:rPr>
                <w:rFonts w:ascii="Calibri" w:hAnsi="Calibri" w:cs="Calibri"/>
                <w:color w:val="000000"/>
              </w:rPr>
            </w:pPr>
          </w:p>
        </w:tc>
      </w:tr>
      <w:tr w:rsidR="00191EA0" w:rsidRPr="00C53639" w14:paraId="07BF901A" w14:textId="77777777" w:rsidTr="00191EA0">
        <w:trPr>
          <w:trHeight w:val="300"/>
        </w:trPr>
        <w:tc>
          <w:tcPr>
            <w:tcW w:w="5240" w:type="dxa"/>
            <w:tcBorders>
              <w:top w:val="nil"/>
              <w:left w:val="single" w:sz="4" w:space="0" w:color="auto"/>
              <w:bottom w:val="single" w:sz="4" w:space="0" w:color="auto"/>
              <w:right w:val="single" w:sz="4" w:space="0" w:color="auto"/>
            </w:tcBorders>
            <w:shd w:val="clear" w:color="auto" w:fill="auto"/>
            <w:vAlign w:val="center"/>
            <w:hideMark/>
          </w:tcPr>
          <w:p w14:paraId="7E69565A" w14:textId="2C3EC3D1" w:rsidR="00191EA0" w:rsidRPr="00C53639" w:rsidRDefault="00191EA0" w:rsidP="00191EA0">
            <w:pPr>
              <w:rPr>
                <w:rFonts w:ascii="Calibri" w:hAnsi="Calibri" w:cs="Calibri"/>
                <w:color w:val="000000"/>
              </w:rPr>
            </w:pPr>
            <w:r>
              <w:rPr>
                <w:rFonts w:ascii="Calibri" w:hAnsi="Calibri" w:cs="Calibri"/>
                <w:color w:val="000000"/>
              </w:rPr>
              <w:t>Integrating the pipeline with comprehend to begin the custom NER job</w:t>
            </w:r>
          </w:p>
        </w:tc>
        <w:tc>
          <w:tcPr>
            <w:tcW w:w="851" w:type="dxa"/>
            <w:tcBorders>
              <w:top w:val="nil"/>
              <w:left w:val="nil"/>
              <w:bottom w:val="single" w:sz="4" w:space="0" w:color="auto"/>
              <w:right w:val="nil"/>
            </w:tcBorders>
          </w:tcPr>
          <w:p w14:paraId="324511AF" w14:textId="77777777" w:rsidR="00191EA0" w:rsidRPr="00C53639" w:rsidRDefault="00191EA0" w:rsidP="00191EA0">
            <w:pPr>
              <w:rPr>
                <w:rFonts w:ascii="Calibri" w:hAnsi="Calibri" w:cs="Calibri"/>
                <w:color w:val="000000"/>
              </w:rPr>
            </w:pPr>
          </w:p>
        </w:tc>
        <w:tc>
          <w:tcPr>
            <w:tcW w:w="926" w:type="dxa"/>
            <w:tcBorders>
              <w:top w:val="nil"/>
              <w:left w:val="nil"/>
              <w:bottom w:val="single" w:sz="4" w:space="0" w:color="auto"/>
              <w:right w:val="single" w:sz="4" w:space="0" w:color="auto"/>
            </w:tcBorders>
            <w:shd w:val="clear" w:color="000000" w:fill="92D050"/>
            <w:noWrap/>
            <w:vAlign w:val="bottom"/>
            <w:hideMark/>
          </w:tcPr>
          <w:p w14:paraId="2A22C6BD" w14:textId="2178CC5F" w:rsidR="00191EA0" w:rsidRPr="00C53639" w:rsidRDefault="00191EA0" w:rsidP="00191EA0">
            <w:pPr>
              <w:rPr>
                <w:rFonts w:ascii="Calibri" w:hAnsi="Calibri" w:cs="Calibri"/>
                <w:color w:val="000000"/>
              </w:rPr>
            </w:pPr>
            <w:r w:rsidRPr="00C53639">
              <w:rPr>
                <w:rFonts w:ascii="Calibri" w:hAnsi="Calibri" w:cs="Calibri"/>
                <w:color w:val="000000"/>
              </w:rPr>
              <w:t> </w:t>
            </w:r>
          </w:p>
        </w:tc>
        <w:tc>
          <w:tcPr>
            <w:tcW w:w="633" w:type="dxa"/>
            <w:tcBorders>
              <w:top w:val="nil"/>
              <w:left w:val="nil"/>
              <w:bottom w:val="single" w:sz="4" w:space="0" w:color="auto"/>
              <w:right w:val="single" w:sz="4" w:space="0" w:color="auto"/>
            </w:tcBorders>
            <w:shd w:val="clear" w:color="auto" w:fill="FFFFFF" w:themeFill="background1"/>
            <w:noWrap/>
            <w:vAlign w:val="bottom"/>
            <w:hideMark/>
          </w:tcPr>
          <w:p w14:paraId="132F06DF" w14:textId="77777777" w:rsidR="00191EA0" w:rsidRPr="00C53639" w:rsidRDefault="00191EA0" w:rsidP="00191EA0">
            <w:pPr>
              <w:rPr>
                <w:rFonts w:ascii="Calibri" w:hAnsi="Calibri" w:cs="Calibri"/>
                <w:color w:val="000000"/>
              </w:rPr>
            </w:pPr>
            <w:r w:rsidRPr="00C53639">
              <w:rPr>
                <w:rFonts w:ascii="Calibri" w:hAnsi="Calibri" w:cs="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0E27540F" w14:textId="77777777" w:rsidR="00191EA0" w:rsidRPr="00C53639" w:rsidRDefault="00191EA0" w:rsidP="00191EA0">
            <w:pPr>
              <w:rPr>
                <w:rFonts w:ascii="Calibri" w:hAnsi="Calibri" w:cs="Calibri"/>
                <w:color w:val="000000"/>
              </w:rPr>
            </w:pPr>
            <w:r w:rsidRPr="00C53639">
              <w:rPr>
                <w:rFonts w:ascii="Calibri" w:hAnsi="Calibri" w:cs="Calibri"/>
                <w:color w:val="000000"/>
              </w:rPr>
              <w:t> </w:t>
            </w:r>
          </w:p>
        </w:tc>
      </w:tr>
      <w:tr w:rsidR="00191EA0" w:rsidRPr="00C53639" w14:paraId="68CC5E85" w14:textId="77777777" w:rsidTr="00191EA0">
        <w:trPr>
          <w:trHeight w:val="600"/>
        </w:trPr>
        <w:tc>
          <w:tcPr>
            <w:tcW w:w="5240" w:type="dxa"/>
            <w:tcBorders>
              <w:top w:val="nil"/>
              <w:left w:val="single" w:sz="4" w:space="0" w:color="auto"/>
              <w:bottom w:val="single" w:sz="4" w:space="0" w:color="auto"/>
              <w:right w:val="single" w:sz="4" w:space="0" w:color="auto"/>
            </w:tcBorders>
            <w:shd w:val="clear" w:color="auto" w:fill="auto"/>
            <w:vAlign w:val="center"/>
            <w:hideMark/>
          </w:tcPr>
          <w:p w14:paraId="5B07D7FC" w14:textId="775A6679" w:rsidR="00191EA0" w:rsidRPr="00C53639" w:rsidRDefault="00191EA0" w:rsidP="00191EA0">
            <w:pPr>
              <w:rPr>
                <w:rFonts w:ascii="Calibri" w:hAnsi="Calibri" w:cs="Calibri"/>
                <w:color w:val="000000"/>
              </w:rPr>
            </w:pPr>
            <w:r w:rsidRPr="00C53639">
              <w:rPr>
                <w:rFonts w:ascii="Calibri" w:hAnsi="Calibri" w:cs="Calibri"/>
                <w:color w:val="000000"/>
                <w:lang w:val="en-IN"/>
              </w:rPr>
              <w:t>Clearing Issues</w:t>
            </w:r>
            <w:r>
              <w:rPr>
                <w:rFonts w:ascii="Calibri" w:hAnsi="Calibri" w:cs="Calibri"/>
                <w:color w:val="000000"/>
                <w:lang w:val="en-IN"/>
              </w:rPr>
              <w:t xml:space="preserve"> in pipeline flow</w:t>
            </w:r>
          </w:p>
        </w:tc>
        <w:tc>
          <w:tcPr>
            <w:tcW w:w="851" w:type="dxa"/>
            <w:tcBorders>
              <w:top w:val="nil"/>
              <w:left w:val="nil"/>
              <w:bottom w:val="single" w:sz="4" w:space="0" w:color="auto"/>
              <w:right w:val="nil"/>
            </w:tcBorders>
          </w:tcPr>
          <w:p w14:paraId="678F2F35" w14:textId="77777777" w:rsidR="00191EA0" w:rsidRPr="00C53639" w:rsidRDefault="00191EA0" w:rsidP="00191EA0">
            <w:pPr>
              <w:rPr>
                <w:rFonts w:ascii="Calibri" w:hAnsi="Calibri" w:cs="Calibri"/>
                <w:color w:val="000000"/>
              </w:rPr>
            </w:pPr>
          </w:p>
        </w:tc>
        <w:tc>
          <w:tcPr>
            <w:tcW w:w="926" w:type="dxa"/>
            <w:tcBorders>
              <w:top w:val="nil"/>
              <w:left w:val="nil"/>
              <w:bottom w:val="single" w:sz="4" w:space="0" w:color="auto"/>
              <w:right w:val="single" w:sz="4" w:space="0" w:color="auto"/>
            </w:tcBorders>
            <w:shd w:val="clear" w:color="auto" w:fill="92D050"/>
            <w:noWrap/>
            <w:vAlign w:val="bottom"/>
            <w:hideMark/>
          </w:tcPr>
          <w:p w14:paraId="56F5D4A2" w14:textId="1EC430C1" w:rsidR="00191EA0" w:rsidRPr="00C53639" w:rsidRDefault="00191EA0" w:rsidP="00191EA0">
            <w:pPr>
              <w:rPr>
                <w:rFonts w:ascii="Calibri" w:hAnsi="Calibri" w:cs="Calibri"/>
                <w:color w:val="000000"/>
              </w:rPr>
            </w:pPr>
            <w:r w:rsidRPr="00C53639">
              <w:rPr>
                <w:rFonts w:ascii="Calibri" w:hAnsi="Calibri" w:cs="Calibri"/>
                <w:color w:val="000000"/>
              </w:rPr>
              <w:t> </w:t>
            </w:r>
          </w:p>
        </w:tc>
        <w:tc>
          <w:tcPr>
            <w:tcW w:w="633" w:type="dxa"/>
            <w:tcBorders>
              <w:top w:val="nil"/>
              <w:left w:val="nil"/>
              <w:bottom w:val="single" w:sz="4" w:space="0" w:color="auto"/>
              <w:right w:val="single" w:sz="4" w:space="0" w:color="auto"/>
            </w:tcBorders>
            <w:shd w:val="clear" w:color="auto" w:fill="FFFFFF" w:themeFill="background1"/>
            <w:noWrap/>
            <w:vAlign w:val="bottom"/>
            <w:hideMark/>
          </w:tcPr>
          <w:p w14:paraId="2FEB2EE2" w14:textId="77777777" w:rsidR="00191EA0" w:rsidRPr="00C53639" w:rsidRDefault="00191EA0" w:rsidP="00191EA0">
            <w:pPr>
              <w:rPr>
                <w:rFonts w:ascii="Calibri" w:hAnsi="Calibri" w:cs="Calibri"/>
                <w:color w:val="000000"/>
              </w:rPr>
            </w:pPr>
            <w:r w:rsidRPr="00C53639">
              <w:rPr>
                <w:rFonts w:ascii="Calibri" w:hAnsi="Calibri" w:cs="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6C725A62" w14:textId="77777777" w:rsidR="00191EA0" w:rsidRPr="00C53639" w:rsidRDefault="00191EA0" w:rsidP="00191EA0">
            <w:pPr>
              <w:rPr>
                <w:rFonts w:ascii="Calibri" w:hAnsi="Calibri" w:cs="Calibri"/>
                <w:color w:val="000000"/>
              </w:rPr>
            </w:pPr>
            <w:r w:rsidRPr="00C53639">
              <w:rPr>
                <w:rFonts w:ascii="Calibri" w:hAnsi="Calibri" w:cs="Calibri"/>
                <w:color w:val="000000"/>
              </w:rPr>
              <w:t> </w:t>
            </w:r>
          </w:p>
        </w:tc>
      </w:tr>
      <w:tr w:rsidR="00191EA0" w:rsidRPr="00C53639" w14:paraId="052575F3" w14:textId="77777777" w:rsidTr="00191EA0">
        <w:trPr>
          <w:trHeight w:val="600"/>
        </w:trPr>
        <w:tc>
          <w:tcPr>
            <w:tcW w:w="5240" w:type="dxa"/>
            <w:tcBorders>
              <w:top w:val="nil"/>
              <w:left w:val="single" w:sz="4" w:space="0" w:color="auto"/>
              <w:bottom w:val="single" w:sz="4" w:space="0" w:color="auto"/>
              <w:right w:val="single" w:sz="4" w:space="0" w:color="auto"/>
            </w:tcBorders>
            <w:shd w:val="clear" w:color="auto" w:fill="auto"/>
            <w:vAlign w:val="center"/>
          </w:tcPr>
          <w:p w14:paraId="5C7AE19F" w14:textId="3B349132" w:rsidR="00191EA0" w:rsidRPr="00C53639" w:rsidRDefault="00191EA0" w:rsidP="00191EA0">
            <w:pPr>
              <w:rPr>
                <w:rFonts w:ascii="Calibri" w:hAnsi="Calibri" w:cs="Calibri"/>
                <w:color w:val="000000"/>
              </w:rPr>
            </w:pPr>
            <w:r>
              <w:rPr>
                <w:rFonts w:ascii="Calibri" w:hAnsi="Calibri" w:cs="Calibri"/>
                <w:color w:val="000000"/>
              </w:rPr>
              <w:t>Optimizing the Model through re-training with more varied data if required</w:t>
            </w:r>
          </w:p>
        </w:tc>
        <w:tc>
          <w:tcPr>
            <w:tcW w:w="851" w:type="dxa"/>
            <w:tcBorders>
              <w:top w:val="nil"/>
              <w:left w:val="nil"/>
              <w:bottom w:val="single" w:sz="4" w:space="0" w:color="auto"/>
              <w:right w:val="nil"/>
            </w:tcBorders>
          </w:tcPr>
          <w:p w14:paraId="2065D34B" w14:textId="77777777" w:rsidR="00191EA0" w:rsidRPr="00C53639" w:rsidRDefault="00191EA0" w:rsidP="00191EA0">
            <w:pPr>
              <w:rPr>
                <w:rFonts w:ascii="Calibri" w:hAnsi="Calibri" w:cs="Calibri"/>
                <w:color w:val="000000"/>
              </w:rPr>
            </w:pPr>
          </w:p>
        </w:tc>
        <w:tc>
          <w:tcPr>
            <w:tcW w:w="926" w:type="dxa"/>
            <w:tcBorders>
              <w:top w:val="nil"/>
              <w:left w:val="nil"/>
              <w:bottom w:val="single" w:sz="4" w:space="0" w:color="auto"/>
              <w:right w:val="single" w:sz="4" w:space="0" w:color="auto"/>
            </w:tcBorders>
            <w:shd w:val="clear" w:color="auto" w:fill="auto"/>
            <w:noWrap/>
            <w:vAlign w:val="bottom"/>
            <w:hideMark/>
          </w:tcPr>
          <w:p w14:paraId="712E7576" w14:textId="7B12EEF3" w:rsidR="00191EA0" w:rsidRPr="00C53639" w:rsidRDefault="00191EA0" w:rsidP="00191EA0">
            <w:pPr>
              <w:rPr>
                <w:rFonts w:ascii="Calibri" w:hAnsi="Calibri" w:cs="Calibri"/>
                <w:color w:val="000000"/>
              </w:rPr>
            </w:pPr>
            <w:r w:rsidRPr="00C53639">
              <w:rPr>
                <w:rFonts w:ascii="Calibri" w:hAnsi="Calibri" w:cs="Calibri"/>
                <w:color w:val="000000"/>
              </w:rPr>
              <w:t> </w:t>
            </w:r>
          </w:p>
        </w:tc>
        <w:tc>
          <w:tcPr>
            <w:tcW w:w="633" w:type="dxa"/>
            <w:tcBorders>
              <w:top w:val="nil"/>
              <w:left w:val="nil"/>
              <w:bottom w:val="single" w:sz="4" w:space="0" w:color="auto"/>
              <w:right w:val="single" w:sz="4" w:space="0" w:color="auto"/>
            </w:tcBorders>
            <w:shd w:val="clear" w:color="auto" w:fill="92D050"/>
            <w:noWrap/>
            <w:vAlign w:val="bottom"/>
            <w:hideMark/>
          </w:tcPr>
          <w:p w14:paraId="1E5D34DE" w14:textId="77777777" w:rsidR="00191EA0" w:rsidRPr="00C53639" w:rsidRDefault="00191EA0" w:rsidP="00191EA0">
            <w:pPr>
              <w:rPr>
                <w:rFonts w:ascii="Calibri" w:hAnsi="Calibri" w:cs="Calibri"/>
                <w:color w:val="000000"/>
              </w:rPr>
            </w:pPr>
            <w:r w:rsidRPr="00C53639">
              <w:rPr>
                <w:rFonts w:ascii="Calibri" w:hAnsi="Calibri" w:cs="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78C1EC01" w14:textId="77777777" w:rsidR="00191EA0" w:rsidRPr="00C53639" w:rsidRDefault="00191EA0" w:rsidP="00191EA0">
            <w:pPr>
              <w:rPr>
                <w:rFonts w:ascii="Calibri" w:hAnsi="Calibri" w:cs="Calibri"/>
                <w:color w:val="000000"/>
              </w:rPr>
            </w:pPr>
            <w:r w:rsidRPr="00C53639">
              <w:rPr>
                <w:rFonts w:ascii="Calibri" w:hAnsi="Calibri" w:cs="Calibri"/>
                <w:color w:val="000000"/>
              </w:rPr>
              <w:t> </w:t>
            </w:r>
          </w:p>
        </w:tc>
      </w:tr>
      <w:tr w:rsidR="00191EA0" w:rsidRPr="00C53639" w14:paraId="10D75CAD" w14:textId="77777777" w:rsidTr="00191EA0">
        <w:trPr>
          <w:trHeight w:val="300"/>
        </w:trPr>
        <w:tc>
          <w:tcPr>
            <w:tcW w:w="5240" w:type="dxa"/>
            <w:tcBorders>
              <w:top w:val="nil"/>
              <w:left w:val="single" w:sz="4" w:space="0" w:color="auto"/>
              <w:bottom w:val="single" w:sz="4" w:space="0" w:color="auto"/>
              <w:right w:val="single" w:sz="4" w:space="0" w:color="auto"/>
            </w:tcBorders>
            <w:shd w:val="clear" w:color="auto" w:fill="auto"/>
            <w:vAlign w:val="center"/>
          </w:tcPr>
          <w:p w14:paraId="092AB0BD" w14:textId="4BBB7302" w:rsidR="00191EA0" w:rsidRPr="00C53639" w:rsidRDefault="00191EA0" w:rsidP="00191EA0">
            <w:pPr>
              <w:rPr>
                <w:rFonts w:ascii="Calibri" w:hAnsi="Calibri" w:cs="Calibri"/>
                <w:color w:val="000000"/>
              </w:rPr>
            </w:pPr>
            <w:r>
              <w:rPr>
                <w:rFonts w:ascii="Calibri" w:hAnsi="Calibri" w:cs="Calibri"/>
                <w:color w:val="000000"/>
              </w:rPr>
              <w:t>Model Deployment and monitoring API metrics</w:t>
            </w:r>
          </w:p>
        </w:tc>
        <w:tc>
          <w:tcPr>
            <w:tcW w:w="851" w:type="dxa"/>
            <w:tcBorders>
              <w:top w:val="nil"/>
              <w:left w:val="nil"/>
              <w:bottom w:val="single" w:sz="4" w:space="0" w:color="auto"/>
              <w:right w:val="nil"/>
            </w:tcBorders>
          </w:tcPr>
          <w:p w14:paraId="0EEBAF91" w14:textId="77777777" w:rsidR="00191EA0" w:rsidRPr="00C53639" w:rsidRDefault="00191EA0" w:rsidP="00191EA0">
            <w:pPr>
              <w:rPr>
                <w:rFonts w:ascii="Calibri" w:hAnsi="Calibri" w:cs="Calibri"/>
                <w:color w:val="000000"/>
              </w:rPr>
            </w:pPr>
          </w:p>
        </w:tc>
        <w:tc>
          <w:tcPr>
            <w:tcW w:w="926" w:type="dxa"/>
            <w:tcBorders>
              <w:top w:val="nil"/>
              <w:left w:val="nil"/>
              <w:bottom w:val="single" w:sz="4" w:space="0" w:color="auto"/>
              <w:right w:val="single" w:sz="4" w:space="0" w:color="auto"/>
            </w:tcBorders>
            <w:shd w:val="clear" w:color="auto" w:fill="auto"/>
            <w:noWrap/>
            <w:vAlign w:val="bottom"/>
            <w:hideMark/>
          </w:tcPr>
          <w:p w14:paraId="45CB04BF" w14:textId="7D67B730" w:rsidR="00191EA0" w:rsidRPr="00C53639" w:rsidRDefault="00191EA0" w:rsidP="00191EA0">
            <w:pPr>
              <w:rPr>
                <w:rFonts w:ascii="Calibri" w:hAnsi="Calibri" w:cs="Calibri"/>
                <w:color w:val="000000"/>
              </w:rPr>
            </w:pPr>
            <w:r w:rsidRPr="00C53639">
              <w:rPr>
                <w:rFonts w:ascii="Calibri" w:hAnsi="Calibri" w:cs="Calibri"/>
                <w:color w:val="000000"/>
              </w:rPr>
              <w:t> </w:t>
            </w:r>
          </w:p>
        </w:tc>
        <w:tc>
          <w:tcPr>
            <w:tcW w:w="633" w:type="dxa"/>
            <w:tcBorders>
              <w:top w:val="nil"/>
              <w:left w:val="nil"/>
              <w:bottom w:val="single" w:sz="4" w:space="0" w:color="auto"/>
              <w:right w:val="single" w:sz="4" w:space="0" w:color="auto"/>
            </w:tcBorders>
            <w:shd w:val="clear" w:color="auto" w:fill="auto"/>
            <w:noWrap/>
            <w:vAlign w:val="bottom"/>
            <w:hideMark/>
          </w:tcPr>
          <w:p w14:paraId="1881F52C" w14:textId="77777777" w:rsidR="00191EA0" w:rsidRPr="00C53639" w:rsidRDefault="00191EA0" w:rsidP="00191EA0">
            <w:pPr>
              <w:rPr>
                <w:rFonts w:ascii="Calibri" w:hAnsi="Calibri" w:cs="Calibri"/>
                <w:color w:val="000000"/>
              </w:rPr>
            </w:pPr>
            <w:r w:rsidRPr="00C53639">
              <w:rPr>
                <w:rFonts w:ascii="Calibri" w:hAnsi="Calibri" w:cs="Calibri"/>
                <w:color w:val="000000"/>
              </w:rPr>
              <w:t> </w:t>
            </w:r>
          </w:p>
        </w:tc>
        <w:tc>
          <w:tcPr>
            <w:tcW w:w="1276" w:type="dxa"/>
            <w:tcBorders>
              <w:top w:val="nil"/>
              <w:left w:val="nil"/>
              <w:bottom w:val="single" w:sz="4" w:space="0" w:color="auto"/>
              <w:right w:val="single" w:sz="4" w:space="0" w:color="auto"/>
            </w:tcBorders>
            <w:shd w:val="clear" w:color="auto" w:fill="92D050"/>
            <w:noWrap/>
            <w:vAlign w:val="bottom"/>
            <w:hideMark/>
          </w:tcPr>
          <w:p w14:paraId="4CA74E08" w14:textId="77777777" w:rsidR="00191EA0" w:rsidRPr="00C53639" w:rsidRDefault="00191EA0" w:rsidP="00191EA0">
            <w:pPr>
              <w:rPr>
                <w:rFonts w:ascii="Calibri" w:hAnsi="Calibri" w:cs="Calibri"/>
                <w:color w:val="000000"/>
              </w:rPr>
            </w:pPr>
            <w:r w:rsidRPr="00C53639">
              <w:rPr>
                <w:rFonts w:ascii="Calibri" w:hAnsi="Calibri" w:cs="Calibri"/>
                <w:color w:val="000000"/>
              </w:rPr>
              <w:t> </w:t>
            </w:r>
          </w:p>
        </w:tc>
      </w:tr>
    </w:tbl>
    <w:p w14:paraId="401CDB54" w14:textId="54458851" w:rsidR="001832BA" w:rsidRDefault="001832BA" w:rsidP="001832BA">
      <w:pPr>
        <w:rPr>
          <w:rFonts w:eastAsiaTheme="minorHAnsi"/>
        </w:rPr>
      </w:pPr>
      <w:r>
        <w:rPr>
          <w:rFonts w:eastAsiaTheme="minorHAnsi"/>
        </w:rPr>
        <w:t>Wk- Week</w:t>
      </w:r>
    </w:p>
    <w:p w14:paraId="0A8B675E" w14:textId="77777777" w:rsidR="001832BA" w:rsidRPr="00E22CAD" w:rsidRDefault="001832BA" w:rsidP="001832BA">
      <w:pPr>
        <w:rPr>
          <w:rFonts w:eastAsiaTheme="minorHAnsi"/>
        </w:rPr>
      </w:pPr>
    </w:p>
    <w:p w14:paraId="2E16FADC" w14:textId="77777777" w:rsidR="001832BA" w:rsidRPr="00E22CAD" w:rsidRDefault="001832BA" w:rsidP="001832BA">
      <w:pPr>
        <w:rPr>
          <w:rFonts w:eastAsiaTheme="minorHAnsi" w:cstheme="minorHAnsi"/>
          <w:b/>
        </w:rPr>
      </w:pPr>
      <w:r w:rsidRPr="00E22CAD">
        <w:rPr>
          <w:rFonts w:eastAsiaTheme="minorHAnsi" w:cstheme="minorHAnsi"/>
          <w:b/>
        </w:rPr>
        <w:t>For Scope-</w:t>
      </w:r>
      <w:r>
        <w:rPr>
          <w:rFonts w:eastAsiaTheme="minorHAnsi" w:cstheme="minorHAnsi"/>
          <w:b/>
        </w:rPr>
        <w:t>3</w:t>
      </w:r>
      <w:r w:rsidRPr="00E22CAD">
        <w:rPr>
          <w:rFonts w:eastAsiaTheme="minorHAnsi" w:cstheme="minorHAnsi"/>
          <w:b/>
        </w:rPr>
        <w:t>:</w:t>
      </w:r>
      <w:r>
        <w:rPr>
          <w:rFonts w:eastAsiaTheme="minorHAnsi" w:cstheme="minorHAnsi"/>
          <w:b/>
        </w:rPr>
        <w:t xml:space="preserve"> (applicable after end of scope-2)</w:t>
      </w:r>
    </w:p>
    <w:tbl>
      <w:tblPr>
        <w:tblW w:w="8560" w:type="dxa"/>
        <w:tblLook w:val="04A0" w:firstRow="1" w:lastRow="0" w:firstColumn="1" w:lastColumn="0" w:noHBand="0" w:noVBand="1"/>
      </w:tblPr>
      <w:tblGrid>
        <w:gridCol w:w="3940"/>
        <w:gridCol w:w="760"/>
        <w:gridCol w:w="760"/>
        <w:gridCol w:w="700"/>
        <w:gridCol w:w="700"/>
        <w:gridCol w:w="740"/>
        <w:gridCol w:w="960"/>
      </w:tblGrid>
      <w:tr w:rsidR="001832BA" w:rsidRPr="00AE7D06" w14:paraId="67D348C8" w14:textId="77777777" w:rsidTr="00AC31DE">
        <w:trPr>
          <w:trHeight w:val="300"/>
        </w:trPr>
        <w:tc>
          <w:tcPr>
            <w:tcW w:w="3940"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
          <w:p w14:paraId="42A29F7D" w14:textId="77777777" w:rsidR="001832BA" w:rsidRPr="00AE7D06" w:rsidRDefault="001832BA" w:rsidP="00AC31DE">
            <w:pPr>
              <w:rPr>
                <w:rFonts w:ascii="Calibri" w:hAnsi="Calibri" w:cs="Calibri"/>
                <w:b/>
                <w:bCs/>
                <w:color w:val="000000"/>
              </w:rPr>
            </w:pPr>
            <w:r w:rsidRPr="00AE7D06">
              <w:rPr>
                <w:rFonts w:ascii="Calibri" w:hAnsi="Calibri" w:cs="Calibri"/>
                <w:b/>
                <w:bCs/>
                <w:color w:val="000000"/>
              </w:rPr>
              <w:lastRenderedPageBreak/>
              <w:t>Monitoring &amp; Governance</w:t>
            </w:r>
          </w:p>
        </w:tc>
        <w:tc>
          <w:tcPr>
            <w:tcW w:w="760" w:type="dxa"/>
            <w:tcBorders>
              <w:top w:val="single" w:sz="4" w:space="0" w:color="auto"/>
              <w:left w:val="nil"/>
              <w:bottom w:val="single" w:sz="4" w:space="0" w:color="auto"/>
              <w:right w:val="single" w:sz="4" w:space="0" w:color="auto"/>
            </w:tcBorders>
            <w:shd w:val="clear" w:color="000000" w:fill="BDD7EE"/>
            <w:noWrap/>
            <w:vAlign w:val="bottom"/>
            <w:hideMark/>
          </w:tcPr>
          <w:p w14:paraId="73CD68E1" w14:textId="77777777" w:rsidR="001832BA" w:rsidRPr="00AE7D06" w:rsidRDefault="001832BA" w:rsidP="00AC31DE">
            <w:pPr>
              <w:rPr>
                <w:rFonts w:ascii="Calibri" w:hAnsi="Calibri" w:cs="Calibri"/>
                <w:b/>
                <w:bCs/>
                <w:color w:val="000000"/>
              </w:rPr>
            </w:pPr>
            <w:r w:rsidRPr="00AE7D06">
              <w:rPr>
                <w:rFonts w:ascii="Calibri" w:hAnsi="Calibri" w:cs="Calibri"/>
                <w:b/>
                <w:bCs/>
                <w:color w:val="000000"/>
              </w:rPr>
              <w:t>M1</w:t>
            </w:r>
          </w:p>
        </w:tc>
        <w:tc>
          <w:tcPr>
            <w:tcW w:w="760" w:type="dxa"/>
            <w:tcBorders>
              <w:top w:val="single" w:sz="4" w:space="0" w:color="auto"/>
              <w:left w:val="nil"/>
              <w:bottom w:val="single" w:sz="4" w:space="0" w:color="auto"/>
              <w:right w:val="single" w:sz="4" w:space="0" w:color="auto"/>
            </w:tcBorders>
            <w:shd w:val="clear" w:color="000000" w:fill="BDD7EE"/>
            <w:noWrap/>
            <w:vAlign w:val="bottom"/>
            <w:hideMark/>
          </w:tcPr>
          <w:p w14:paraId="2A3D8437" w14:textId="77777777" w:rsidR="001832BA" w:rsidRPr="00AE7D06" w:rsidRDefault="001832BA" w:rsidP="00AC31DE">
            <w:pPr>
              <w:rPr>
                <w:rFonts w:ascii="Calibri" w:hAnsi="Calibri" w:cs="Calibri"/>
                <w:b/>
                <w:bCs/>
                <w:color w:val="000000"/>
              </w:rPr>
            </w:pPr>
            <w:r w:rsidRPr="00AE7D06">
              <w:rPr>
                <w:rFonts w:ascii="Calibri" w:hAnsi="Calibri" w:cs="Calibri"/>
                <w:b/>
                <w:bCs/>
                <w:color w:val="000000"/>
              </w:rPr>
              <w:t>M2</w:t>
            </w:r>
          </w:p>
        </w:tc>
        <w:tc>
          <w:tcPr>
            <w:tcW w:w="700" w:type="dxa"/>
            <w:tcBorders>
              <w:top w:val="single" w:sz="4" w:space="0" w:color="auto"/>
              <w:left w:val="nil"/>
              <w:bottom w:val="single" w:sz="4" w:space="0" w:color="auto"/>
              <w:right w:val="single" w:sz="4" w:space="0" w:color="auto"/>
            </w:tcBorders>
            <w:shd w:val="clear" w:color="000000" w:fill="BDD7EE"/>
            <w:noWrap/>
            <w:vAlign w:val="bottom"/>
            <w:hideMark/>
          </w:tcPr>
          <w:p w14:paraId="1505EADB" w14:textId="77777777" w:rsidR="001832BA" w:rsidRPr="00AE7D06" w:rsidRDefault="001832BA" w:rsidP="00AC31DE">
            <w:pPr>
              <w:rPr>
                <w:rFonts w:ascii="Calibri" w:hAnsi="Calibri" w:cs="Calibri"/>
                <w:b/>
                <w:bCs/>
                <w:color w:val="000000"/>
              </w:rPr>
            </w:pPr>
            <w:r w:rsidRPr="00AE7D06">
              <w:rPr>
                <w:rFonts w:ascii="Calibri" w:hAnsi="Calibri" w:cs="Calibri"/>
                <w:b/>
                <w:bCs/>
                <w:color w:val="000000"/>
              </w:rPr>
              <w:t>M3</w:t>
            </w:r>
          </w:p>
        </w:tc>
        <w:tc>
          <w:tcPr>
            <w:tcW w:w="700" w:type="dxa"/>
            <w:tcBorders>
              <w:top w:val="single" w:sz="4" w:space="0" w:color="auto"/>
              <w:left w:val="nil"/>
              <w:bottom w:val="single" w:sz="4" w:space="0" w:color="auto"/>
              <w:right w:val="single" w:sz="4" w:space="0" w:color="auto"/>
            </w:tcBorders>
            <w:shd w:val="clear" w:color="000000" w:fill="BDD7EE"/>
            <w:noWrap/>
            <w:vAlign w:val="bottom"/>
            <w:hideMark/>
          </w:tcPr>
          <w:p w14:paraId="1F0F81DE" w14:textId="77777777" w:rsidR="001832BA" w:rsidRPr="00AE7D06" w:rsidRDefault="001832BA" w:rsidP="00AC31DE">
            <w:pPr>
              <w:rPr>
                <w:rFonts w:ascii="Calibri" w:hAnsi="Calibri" w:cs="Calibri"/>
                <w:b/>
                <w:bCs/>
                <w:color w:val="000000"/>
              </w:rPr>
            </w:pPr>
            <w:r w:rsidRPr="00AE7D06">
              <w:rPr>
                <w:rFonts w:ascii="Calibri" w:hAnsi="Calibri" w:cs="Calibri"/>
                <w:b/>
                <w:bCs/>
                <w:color w:val="000000"/>
              </w:rPr>
              <w:t>M4</w:t>
            </w:r>
          </w:p>
        </w:tc>
        <w:tc>
          <w:tcPr>
            <w:tcW w:w="740" w:type="dxa"/>
            <w:tcBorders>
              <w:top w:val="single" w:sz="4" w:space="0" w:color="auto"/>
              <w:left w:val="nil"/>
              <w:bottom w:val="single" w:sz="4" w:space="0" w:color="auto"/>
              <w:right w:val="single" w:sz="4" w:space="0" w:color="auto"/>
            </w:tcBorders>
            <w:shd w:val="clear" w:color="000000" w:fill="BDD7EE"/>
            <w:noWrap/>
            <w:vAlign w:val="bottom"/>
            <w:hideMark/>
          </w:tcPr>
          <w:p w14:paraId="30F5DEDE" w14:textId="77777777" w:rsidR="001832BA" w:rsidRPr="00AE7D06" w:rsidRDefault="001832BA" w:rsidP="00AC31DE">
            <w:pPr>
              <w:rPr>
                <w:rFonts w:ascii="Calibri" w:hAnsi="Calibri" w:cs="Calibri"/>
                <w:b/>
                <w:bCs/>
                <w:color w:val="000000"/>
              </w:rPr>
            </w:pPr>
            <w:r w:rsidRPr="00AE7D06">
              <w:rPr>
                <w:rFonts w:ascii="Calibri" w:hAnsi="Calibri" w:cs="Calibri"/>
                <w:b/>
                <w:bCs/>
                <w:color w:val="000000"/>
              </w:rPr>
              <w:t>M5</w:t>
            </w:r>
          </w:p>
        </w:tc>
        <w:tc>
          <w:tcPr>
            <w:tcW w:w="960" w:type="dxa"/>
            <w:tcBorders>
              <w:top w:val="single" w:sz="4" w:space="0" w:color="auto"/>
              <w:left w:val="nil"/>
              <w:bottom w:val="single" w:sz="4" w:space="0" w:color="auto"/>
              <w:right w:val="single" w:sz="4" w:space="0" w:color="auto"/>
            </w:tcBorders>
            <w:shd w:val="clear" w:color="000000" w:fill="BDD7EE"/>
            <w:noWrap/>
            <w:vAlign w:val="bottom"/>
            <w:hideMark/>
          </w:tcPr>
          <w:p w14:paraId="6373AD7C" w14:textId="77777777" w:rsidR="001832BA" w:rsidRPr="00AE7D06" w:rsidRDefault="001832BA" w:rsidP="00AC31DE">
            <w:pPr>
              <w:rPr>
                <w:rFonts w:ascii="Calibri" w:hAnsi="Calibri" w:cs="Calibri"/>
                <w:b/>
                <w:bCs/>
                <w:color w:val="000000"/>
              </w:rPr>
            </w:pPr>
            <w:r w:rsidRPr="00AE7D06">
              <w:rPr>
                <w:rFonts w:ascii="Calibri" w:hAnsi="Calibri" w:cs="Calibri"/>
                <w:b/>
                <w:bCs/>
                <w:color w:val="000000"/>
              </w:rPr>
              <w:t>M6</w:t>
            </w:r>
          </w:p>
        </w:tc>
      </w:tr>
      <w:tr w:rsidR="001832BA" w:rsidRPr="00AE7D06" w14:paraId="0F6B0202" w14:textId="77777777" w:rsidTr="00AC31DE">
        <w:trPr>
          <w:trHeight w:val="300"/>
        </w:trPr>
        <w:tc>
          <w:tcPr>
            <w:tcW w:w="3940" w:type="dxa"/>
            <w:tcBorders>
              <w:top w:val="nil"/>
              <w:left w:val="single" w:sz="4" w:space="0" w:color="auto"/>
              <w:bottom w:val="single" w:sz="4" w:space="0" w:color="auto"/>
              <w:right w:val="single" w:sz="4" w:space="0" w:color="auto"/>
            </w:tcBorders>
            <w:shd w:val="clear" w:color="auto" w:fill="auto"/>
            <w:vAlign w:val="bottom"/>
            <w:hideMark/>
          </w:tcPr>
          <w:p w14:paraId="2F9C1F96" w14:textId="77777777" w:rsidR="001832BA" w:rsidRPr="00AE7D06" w:rsidRDefault="001832BA" w:rsidP="00AC31DE">
            <w:pPr>
              <w:rPr>
                <w:rFonts w:ascii="Calibri" w:hAnsi="Calibri" w:cs="Calibri"/>
                <w:b/>
                <w:bCs/>
                <w:color w:val="000000"/>
              </w:rPr>
            </w:pPr>
            <w:r w:rsidRPr="00AE7D06">
              <w:rPr>
                <w:rFonts w:ascii="Calibri" w:hAnsi="Calibri" w:cs="Calibri"/>
                <w:b/>
                <w:bCs/>
                <w:color w:val="000000"/>
              </w:rPr>
              <w:t>Monitoring &amp; Governance Activities</w:t>
            </w:r>
          </w:p>
        </w:tc>
        <w:tc>
          <w:tcPr>
            <w:tcW w:w="760" w:type="dxa"/>
            <w:tcBorders>
              <w:top w:val="nil"/>
              <w:left w:val="nil"/>
              <w:bottom w:val="single" w:sz="4" w:space="0" w:color="auto"/>
              <w:right w:val="single" w:sz="4" w:space="0" w:color="auto"/>
            </w:tcBorders>
            <w:shd w:val="clear" w:color="000000" w:fill="92D050"/>
            <w:noWrap/>
            <w:vAlign w:val="bottom"/>
            <w:hideMark/>
          </w:tcPr>
          <w:p w14:paraId="13748BCC" w14:textId="77777777" w:rsidR="001832BA" w:rsidRPr="00AE7D06" w:rsidRDefault="001832BA" w:rsidP="00AC31DE">
            <w:pPr>
              <w:rPr>
                <w:rFonts w:ascii="Calibri" w:hAnsi="Calibri" w:cs="Calibri"/>
                <w:color w:val="000000"/>
              </w:rPr>
            </w:pPr>
            <w:r w:rsidRPr="00AE7D06">
              <w:rPr>
                <w:rFonts w:ascii="Calibri" w:hAnsi="Calibri" w:cs="Calibri"/>
                <w:color w:val="000000"/>
              </w:rPr>
              <w:t> </w:t>
            </w:r>
          </w:p>
        </w:tc>
        <w:tc>
          <w:tcPr>
            <w:tcW w:w="760" w:type="dxa"/>
            <w:tcBorders>
              <w:top w:val="nil"/>
              <w:left w:val="nil"/>
              <w:bottom w:val="single" w:sz="4" w:space="0" w:color="auto"/>
              <w:right w:val="single" w:sz="4" w:space="0" w:color="auto"/>
            </w:tcBorders>
            <w:shd w:val="clear" w:color="000000" w:fill="92D050"/>
            <w:noWrap/>
            <w:vAlign w:val="bottom"/>
            <w:hideMark/>
          </w:tcPr>
          <w:p w14:paraId="7923BD77" w14:textId="77777777" w:rsidR="001832BA" w:rsidRPr="00AE7D06" w:rsidRDefault="001832BA" w:rsidP="00AC31DE">
            <w:pPr>
              <w:rPr>
                <w:rFonts w:ascii="Calibri" w:hAnsi="Calibri" w:cs="Calibri"/>
                <w:color w:val="000000"/>
              </w:rPr>
            </w:pPr>
            <w:r w:rsidRPr="00AE7D06">
              <w:rPr>
                <w:rFonts w:ascii="Calibri" w:hAnsi="Calibri" w:cs="Calibri"/>
                <w:color w:val="000000"/>
              </w:rPr>
              <w:t> </w:t>
            </w:r>
          </w:p>
        </w:tc>
        <w:tc>
          <w:tcPr>
            <w:tcW w:w="700" w:type="dxa"/>
            <w:tcBorders>
              <w:top w:val="nil"/>
              <w:left w:val="nil"/>
              <w:bottom w:val="single" w:sz="4" w:space="0" w:color="auto"/>
              <w:right w:val="single" w:sz="4" w:space="0" w:color="auto"/>
            </w:tcBorders>
            <w:shd w:val="clear" w:color="000000" w:fill="92D050"/>
            <w:noWrap/>
            <w:vAlign w:val="bottom"/>
            <w:hideMark/>
          </w:tcPr>
          <w:p w14:paraId="6B286C73" w14:textId="77777777" w:rsidR="001832BA" w:rsidRPr="00AE7D06" w:rsidRDefault="001832BA" w:rsidP="00AC31DE">
            <w:pPr>
              <w:rPr>
                <w:rFonts w:ascii="Calibri" w:hAnsi="Calibri" w:cs="Calibri"/>
                <w:color w:val="000000"/>
              </w:rPr>
            </w:pPr>
            <w:r w:rsidRPr="00AE7D06">
              <w:rPr>
                <w:rFonts w:ascii="Calibri" w:hAnsi="Calibri" w:cs="Calibri"/>
                <w:color w:val="000000"/>
              </w:rPr>
              <w:t> </w:t>
            </w:r>
          </w:p>
        </w:tc>
        <w:tc>
          <w:tcPr>
            <w:tcW w:w="700" w:type="dxa"/>
            <w:tcBorders>
              <w:top w:val="nil"/>
              <w:left w:val="nil"/>
              <w:bottom w:val="single" w:sz="4" w:space="0" w:color="auto"/>
              <w:right w:val="single" w:sz="4" w:space="0" w:color="auto"/>
            </w:tcBorders>
            <w:shd w:val="clear" w:color="000000" w:fill="92D050"/>
            <w:noWrap/>
            <w:vAlign w:val="bottom"/>
            <w:hideMark/>
          </w:tcPr>
          <w:p w14:paraId="08D5591D" w14:textId="77777777" w:rsidR="001832BA" w:rsidRPr="00AE7D06" w:rsidRDefault="001832BA" w:rsidP="00AC31DE">
            <w:pPr>
              <w:rPr>
                <w:rFonts w:ascii="Calibri" w:hAnsi="Calibri" w:cs="Calibri"/>
                <w:color w:val="000000"/>
              </w:rPr>
            </w:pPr>
            <w:r w:rsidRPr="00AE7D06">
              <w:rPr>
                <w:rFonts w:ascii="Calibri" w:hAnsi="Calibri" w:cs="Calibri"/>
                <w:color w:val="000000"/>
              </w:rPr>
              <w:t> </w:t>
            </w:r>
          </w:p>
        </w:tc>
        <w:tc>
          <w:tcPr>
            <w:tcW w:w="740" w:type="dxa"/>
            <w:tcBorders>
              <w:top w:val="nil"/>
              <w:left w:val="nil"/>
              <w:bottom w:val="single" w:sz="4" w:space="0" w:color="auto"/>
              <w:right w:val="single" w:sz="4" w:space="0" w:color="auto"/>
            </w:tcBorders>
            <w:shd w:val="clear" w:color="000000" w:fill="92D050"/>
            <w:noWrap/>
            <w:vAlign w:val="bottom"/>
            <w:hideMark/>
          </w:tcPr>
          <w:p w14:paraId="7BC85F36" w14:textId="77777777" w:rsidR="001832BA" w:rsidRPr="00AE7D06" w:rsidRDefault="001832BA" w:rsidP="00AC31DE">
            <w:pPr>
              <w:rPr>
                <w:rFonts w:ascii="Calibri" w:hAnsi="Calibri" w:cs="Calibri"/>
                <w:color w:val="000000"/>
              </w:rPr>
            </w:pPr>
            <w:r w:rsidRPr="00AE7D06">
              <w:rPr>
                <w:rFonts w:ascii="Calibri" w:hAnsi="Calibri" w:cs="Calibri"/>
                <w:color w:val="000000"/>
              </w:rPr>
              <w:t> </w:t>
            </w:r>
          </w:p>
        </w:tc>
        <w:tc>
          <w:tcPr>
            <w:tcW w:w="960" w:type="dxa"/>
            <w:tcBorders>
              <w:top w:val="nil"/>
              <w:left w:val="nil"/>
              <w:bottom w:val="single" w:sz="4" w:space="0" w:color="auto"/>
              <w:right w:val="single" w:sz="4" w:space="0" w:color="auto"/>
            </w:tcBorders>
            <w:shd w:val="clear" w:color="000000" w:fill="92D050"/>
            <w:noWrap/>
            <w:vAlign w:val="bottom"/>
            <w:hideMark/>
          </w:tcPr>
          <w:p w14:paraId="50F984DD" w14:textId="77777777" w:rsidR="001832BA" w:rsidRPr="00AE7D06" w:rsidRDefault="001832BA" w:rsidP="00AC31DE">
            <w:pPr>
              <w:rPr>
                <w:rFonts w:ascii="Calibri" w:hAnsi="Calibri" w:cs="Calibri"/>
                <w:color w:val="000000"/>
              </w:rPr>
            </w:pPr>
            <w:r w:rsidRPr="00AE7D06">
              <w:rPr>
                <w:rFonts w:ascii="Calibri" w:hAnsi="Calibri" w:cs="Calibri"/>
                <w:color w:val="000000"/>
              </w:rPr>
              <w:t> </w:t>
            </w:r>
          </w:p>
        </w:tc>
      </w:tr>
    </w:tbl>
    <w:p w14:paraId="1738B389" w14:textId="77777777" w:rsidR="001832BA" w:rsidRDefault="001832BA" w:rsidP="001832BA">
      <w:pPr>
        <w:rPr>
          <w:rFonts w:eastAsiaTheme="minorHAnsi"/>
        </w:rPr>
      </w:pPr>
      <w:r>
        <w:rPr>
          <w:rFonts w:eastAsiaTheme="minorHAnsi"/>
        </w:rPr>
        <w:t>M - Month</w:t>
      </w:r>
    </w:p>
    <w:p w14:paraId="1F7EDAAB" w14:textId="2497957D" w:rsidR="001F0B0A" w:rsidRPr="001832BA" w:rsidRDefault="006B3ADD" w:rsidP="001832BA">
      <w:pPr>
        <w:jc w:val="both"/>
        <w:rPr>
          <w:i/>
          <w:color w:val="808080" w:themeColor="background1" w:themeShade="80"/>
        </w:rPr>
      </w:pPr>
      <w:del w:id="1368" w:author="Pande, Amitkumar" w:date="2020-10-02T18:30:00Z">
        <w:r w:rsidRPr="006F397B" w:rsidDel="00004F00">
          <w:rPr>
            <w:i/>
            <w:color w:val="808080" w:themeColor="background1" w:themeShade="80"/>
            <w:highlight w:val="yellow"/>
          </w:rPr>
          <w:delText>Note: This section is required to be included should you choose to use another project plan template</w:delText>
        </w:r>
      </w:del>
    </w:p>
    <w:p w14:paraId="609787B1" w14:textId="6A18DE1E" w:rsidR="00E97D13" w:rsidRPr="00713A2F" w:rsidRDefault="00E97D13" w:rsidP="00E97D13">
      <w:pPr>
        <w:pStyle w:val="Heading2"/>
      </w:pPr>
      <w:del w:id="1369" w:author="Pande, Amitkumar" w:date="2020-09-22T20:18:00Z">
        <w:r w:rsidRPr="00713A2F" w:rsidDel="0030777E">
          <w:delText xml:space="preserve">EXPECTED </w:delText>
        </w:r>
      </w:del>
      <w:bookmarkStart w:id="1370" w:name="_Toc64441484"/>
      <w:ins w:id="1371" w:author="Pande, Amitkumar" w:date="2020-09-22T20:18:00Z">
        <w:r w:rsidR="0030777E" w:rsidRPr="00713A2F">
          <w:t xml:space="preserve">Expected </w:t>
        </w:r>
      </w:ins>
      <w:r w:rsidRPr="00713A2F">
        <w:t xml:space="preserve">AWS </w:t>
      </w:r>
      <w:del w:id="1372" w:author="Pande, Amitkumar" w:date="2020-09-22T20:18:00Z">
        <w:r w:rsidRPr="00713A2F" w:rsidDel="0030777E">
          <w:delText xml:space="preserve">COST </w:delText>
        </w:r>
      </w:del>
      <w:ins w:id="1373" w:author="Pande, Amitkumar" w:date="2020-09-22T20:18:00Z">
        <w:r w:rsidR="0030777E" w:rsidRPr="00713A2F">
          <w:t xml:space="preserve">Cost </w:t>
        </w:r>
      </w:ins>
      <w:del w:id="1374" w:author="Pande, Amitkumar" w:date="2020-09-22T20:18:00Z">
        <w:r w:rsidRPr="00713A2F" w:rsidDel="0030777E">
          <w:delText xml:space="preserve">BREAKDOWN </w:delText>
        </w:r>
      </w:del>
      <w:ins w:id="1375" w:author="Pande, Amitkumar" w:date="2020-09-22T20:18:00Z">
        <w:r w:rsidR="0030777E" w:rsidRPr="00713A2F">
          <w:t xml:space="preserve">Breakdown </w:t>
        </w:r>
      </w:ins>
      <w:del w:id="1376" w:author="Pande, Amitkumar" w:date="2020-09-22T20:19:00Z">
        <w:r w:rsidRPr="00713A2F" w:rsidDel="0030777E">
          <w:delText xml:space="preserve">BY </w:delText>
        </w:r>
      </w:del>
      <w:ins w:id="1377" w:author="Pande, Amitkumar" w:date="2020-09-22T20:19:00Z">
        <w:r w:rsidR="0030777E" w:rsidRPr="00713A2F">
          <w:t xml:space="preserve">by </w:t>
        </w:r>
      </w:ins>
      <w:del w:id="1378" w:author="Pande, Amitkumar" w:date="2020-09-22T20:19:00Z">
        <w:r w:rsidRPr="00713A2F" w:rsidDel="0030777E">
          <w:delText>SERVICES</w:delText>
        </w:r>
      </w:del>
      <w:ins w:id="1379" w:author="Pande, Amitkumar" w:date="2020-09-22T20:19:00Z">
        <w:r w:rsidR="0030777E" w:rsidRPr="00713A2F">
          <w:t>Services</w:t>
        </w:r>
      </w:ins>
      <w:bookmarkEnd w:id="1370"/>
    </w:p>
    <w:p w14:paraId="6EEBEDA6" w14:textId="77777777" w:rsidR="00403032" w:rsidRPr="00E236C3" w:rsidRDefault="0083275D" w:rsidP="00E236C3">
      <w:pPr>
        <w:jc w:val="both"/>
        <w:rPr>
          <w:i/>
          <w:color w:val="808080" w:themeColor="background1" w:themeShade="80"/>
          <w:highlight w:val="lightGray"/>
        </w:rPr>
      </w:pPr>
      <w:r w:rsidRPr="00E236C3">
        <w:rPr>
          <w:i/>
          <w:color w:val="808080" w:themeColor="background1" w:themeShade="80"/>
          <w:highlight w:val="lightGray"/>
        </w:rPr>
        <w:t xml:space="preserve">[Include a link to the </w:t>
      </w:r>
      <w:hyperlink r:id="rId15" w:history="1">
        <w:r w:rsidRPr="00E236C3">
          <w:rPr>
            <w:color w:val="808080" w:themeColor="background1" w:themeShade="80"/>
            <w:highlight w:val="lightGray"/>
          </w:rPr>
          <w:t>AWS monthly calculator</w:t>
        </w:r>
      </w:hyperlink>
      <w:r w:rsidRPr="00E236C3">
        <w:rPr>
          <w:i/>
          <w:color w:val="808080" w:themeColor="background1" w:themeShade="80"/>
          <w:highlight w:val="lightGray"/>
        </w:rPr>
        <w:t xml:space="preserve"> pricing created specifically for </w:t>
      </w:r>
      <w:r w:rsidR="002030E4" w:rsidRPr="00E236C3">
        <w:rPr>
          <w:i/>
          <w:color w:val="808080" w:themeColor="background1" w:themeShade="80"/>
          <w:highlight w:val="lightGray"/>
        </w:rPr>
        <w:t>this project</w:t>
      </w:r>
      <w:r w:rsidRPr="00E236C3">
        <w:rPr>
          <w:i/>
          <w:color w:val="808080" w:themeColor="background1" w:themeShade="80"/>
          <w:highlight w:val="lightGray"/>
        </w:rPr>
        <w:t>.</w:t>
      </w:r>
      <w:r w:rsidR="002030E4" w:rsidRPr="00E236C3">
        <w:rPr>
          <w:i/>
          <w:color w:val="808080" w:themeColor="background1" w:themeShade="80"/>
          <w:highlight w:val="lightGray"/>
        </w:rPr>
        <w:t xml:space="preserve"> </w:t>
      </w:r>
      <w:r w:rsidRPr="00E236C3">
        <w:rPr>
          <w:i/>
          <w:color w:val="808080" w:themeColor="background1" w:themeShade="80"/>
          <w:highlight w:val="lightGray"/>
        </w:rPr>
        <w:t>Pricing should include all AWS Services like EC2, S3,</w:t>
      </w:r>
      <w:r w:rsidR="003C3ED6" w:rsidRPr="00E236C3">
        <w:rPr>
          <w:i/>
          <w:color w:val="808080" w:themeColor="background1" w:themeShade="80"/>
          <w:highlight w:val="lightGray"/>
        </w:rPr>
        <w:t xml:space="preserve"> </w:t>
      </w:r>
      <w:r w:rsidRPr="00E236C3">
        <w:rPr>
          <w:i/>
          <w:color w:val="808080" w:themeColor="background1" w:themeShade="80"/>
          <w:highlight w:val="lightGray"/>
        </w:rPr>
        <w:t>EBS and others expected to be deployed based on the architecture listed above in this document</w:t>
      </w:r>
    </w:p>
    <w:p w14:paraId="42F1231F" w14:textId="77777777" w:rsidR="00EF3482" w:rsidRPr="00E236C3" w:rsidRDefault="00403032" w:rsidP="00E236C3">
      <w:pPr>
        <w:jc w:val="both"/>
        <w:rPr>
          <w:i/>
          <w:color w:val="808080" w:themeColor="background1" w:themeShade="80"/>
          <w:highlight w:val="lightGray"/>
        </w:rPr>
      </w:pPr>
      <w:r w:rsidRPr="00E236C3">
        <w:rPr>
          <w:i/>
          <w:color w:val="808080" w:themeColor="background1" w:themeShade="80"/>
          <w:highlight w:val="lightGray"/>
        </w:rPr>
        <w:t xml:space="preserve">Calculator Data should take RI and on-demand </w:t>
      </w:r>
      <w:r w:rsidR="009F22A8" w:rsidRPr="00E236C3">
        <w:rPr>
          <w:i/>
          <w:color w:val="808080" w:themeColor="background1" w:themeShade="80"/>
          <w:highlight w:val="lightGray"/>
        </w:rPr>
        <w:t xml:space="preserve">EC2 instances </w:t>
      </w:r>
      <w:r w:rsidRPr="00E236C3">
        <w:rPr>
          <w:i/>
          <w:color w:val="808080" w:themeColor="background1" w:themeShade="80"/>
          <w:highlight w:val="lightGray"/>
        </w:rPr>
        <w:t xml:space="preserve">into considerations wherever </w:t>
      </w:r>
      <w:r w:rsidR="009F22A8" w:rsidRPr="00E236C3">
        <w:rPr>
          <w:i/>
          <w:color w:val="808080" w:themeColor="background1" w:themeShade="80"/>
          <w:highlight w:val="lightGray"/>
        </w:rPr>
        <w:t>applicable</w:t>
      </w:r>
    </w:p>
    <w:p w14:paraId="303D8CA2" w14:textId="58D23A05" w:rsidR="0083275D" w:rsidRPr="00E236C3" w:rsidRDefault="00EF3482" w:rsidP="00E236C3">
      <w:pPr>
        <w:jc w:val="both"/>
        <w:rPr>
          <w:i/>
          <w:color w:val="808080" w:themeColor="background1" w:themeShade="80"/>
          <w:highlight w:val="lightGray"/>
        </w:rPr>
      </w:pPr>
      <w:r w:rsidRPr="00E236C3">
        <w:rPr>
          <w:i/>
          <w:color w:val="808080" w:themeColor="background1" w:themeShade="80"/>
          <w:highlight w:val="lightGray"/>
        </w:rPr>
        <w:t>In addition, include tooling cost also to the migration cost of the project</w:t>
      </w:r>
      <w:r w:rsidR="0083275D" w:rsidRPr="00E236C3">
        <w:rPr>
          <w:i/>
          <w:color w:val="808080" w:themeColor="background1" w:themeShade="80"/>
          <w:highlight w:val="lightGray"/>
        </w:rPr>
        <w:t>]</w:t>
      </w:r>
    </w:p>
    <w:p w14:paraId="24936530" w14:textId="003640BE" w:rsidR="003E6D48" w:rsidRDefault="003E6D48" w:rsidP="00E236C3">
      <w:pPr>
        <w:jc w:val="both"/>
      </w:pPr>
      <w:r w:rsidRPr="00E236C3">
        <w:rPr>
          <w:i/>
          <w:color w:val="808080" w:themeColor="background1" w:themeShade="80"/>
          <w:highlight w:val="lightGray"/>
        </w:rPr>
        <w:t>Sample</w:t>
      </w:r>
    </w:p>
    <w:p w14:paraId="695ACC28" w14:textId="78D5B997" w:rsidR="003E6D48" w:rsidRDefault="003E6D48" w:rsidP="003E6D48">
      <w:r w:rsidRPr="003E6D48">
        <w:t xml:space="preserve">The monthly estimate for this project can be reviewed by </w:t>
      </w:r>
      <w:commentRangeStart w:id="1380"/>
      <w:r w:rsidRPr="003E6D48">
        <w:t xml:space="preserve">following </w:t>
      </w:r>
      <w:commentRangeEnd w:id="1380"/>
      <w:r w:rsidR="00A77008">
        <w:rPr>
          <w:rStyle w:val="CommentReference"/>
        </w:rPr>
        <w:commentReference w:id="1380"/>
      </w:r>
      <w:r w:rsidRPr="003E6D48">
        <w:t xml:space="preserve">the below link: </w:t>
      </w:r>
    </w:p>
    <w:p w14:paraId="3A3DCAD2" w14:textId="616E5FA1" w:rsidR="00554ACF" w:rsidRPr="003E6D48" w:rsidRDefault="00D95DC5" w:rsidP="003E6D48">
      <w:hyperlink r:id="rId16" w:history="1">
        <w:r w:rsidR="00554ACF" w:rsidRPr="00554ACF">
          <w:rPr>
            <w:rStyle w:val="Hyperlink"/>
          </w:rPr>
          <w:t>https://calculator.aws/#/estimate?id=bc78332f9dff73284f221b2619ecba8381f38725</w:t>
        </w:r>
      </w:hyperlink>
    </w:p>
    <w:p w14:paraId="5B5719D5" w14:textId="50716FC8" w:rsidR="003E6D48" w:rsidRPr="00E53DB4" w:rsidDel="00E53DB4" w:rsidRDefault="00C45F0E" w:rsidP="003E6D48">
      <w:pPr>
        <w:rPr>
          <w:del w:id="1381" w:author="Pande, Amitkumar" w:date="2020-10-02T18:27:00Z"/>
          <w:sz w:val="20"/>
          <w:u w:val="single"/>
          <w:rPrChange w:id="1382" w:author="Pande, Amitkumar" w:date="2020-10-02T18:27:00Z">
            <w:rPr>
              <w:del w:id="1383" w:author="Pande, Amitkumar" w:date="2020-10-02T18:27:00Z"/>
              <w:u w:val="single"/>
            </w:rPr>
          </w:rPrChange>
        </w:rPr>
      </w:pPr>
      <w:del w:id="1384" w:author="Pande, Amitkumar" w:date="2020-10-02T18:27:00Z">
        <w:r w:rsidRPr="00E53DB4" w:rsidDel="00E53DB4">
          <w:rPr>
            <w:sz w:val="20"/>
            <w:rPrChange w:id="1385" w:author="Pande, Amitkumar" w:date="2020-10-02T18:27:00Z">
              <w:rPr/>
            </w:rPrChange>
          </w:rPr>
          <w:fldChar w:fldCharType="begin"/>
        </w:r>
        <w:r w:rsidRPr="00E53DB4" w:rsidDel="00E53DB4">
          <w:rPr>
            <w:sz w:val="20"/>
            <w:rPrChange w:id="1386" w:author="Pande, Amitkumar" w:date="2020-10-02T18:27:00Z">
              <w:rPr/>
            </w:rPrChange>
          </w:rPr>
          <w:delInstrText xml:space="preserve"> HYPERLINK "https://calculator.s3.amazonaws.com/index.html" </w:delInstrText>
        </w:r>
        <w:r w:rsidRPr="00E53DB4" w:rsidDel="00E53DB4">
          <w:rPr>
            <w:sz w:val="20"/>
            <w:rPrChange w:id="1387" w:author="Pande, Amitkumar" w:date="2020-10-02T18:27:00Z">
              <w:rPr>
                <w:rStyle w:val="Hyperlink"/>
              </w:rPr>
            </w:rPrChange>
          </w:rPr>
          <w:fldChar w:fldCharType="separate"/>
        </w:r>
        <w:r w:rsidR="003E6D48" w:rsidRPr="00E53DB4" w:rsidDel="00E53DB4">
          <w:rPr>
            <w:rStyle w:val="Hyperlink"/>
            <w:sz w:val="20"/>
            <w:rPrChange w:id="1388" w:author="Pande, Amitkumar" w:date="2020-10-02T18:27:00Z">
              <w:rPr>
                <w:rStyle w:val="Hyperlink"/>
              </w:rPr>
            </w:rPrChange>
          </w:rPr>
          <w:delText>https://calculator.s3.amazonaws.com/index.html</w:delText>
        </w:r>
        <w:r w:rsidRPr="00E53DB4" w:rsidDel="00E53DB4">
          <w:rPr>
            <w:rStyle w:val="Hyperlink"/>
            <w:sz w:val="20"/>
            <w:rPrChange w:id="1389" w:author="Pande, Amitkumar" w:date="2020-10-02T18:27:00Z">
              <w:rPr>
                <w:rStyle w:val="Hyperlink"/>
              </w:rPr>
            </w:rPrChange>
          </w:rPr>
          <w:fldChar w:fldCharType="end"/>
        </w:r>
        <w:r w:rsidR="003E6D48" w:rsidRPr="00E53DB4" w:rsidDel="00E53DB4">
          <w:rPr>
            <w:sz w:val="20"/>
            <w:u w:val="single"/>
            <w:rPrChange w:id="1390" w:author="Pande, Amitkumar" w:date="2020-10-02T18:27:00Z">
              <w:rPr>
                <w:u w:val="single"/>
              </w:rPr>
            </w:rPrChange>
          </w:rPr>
          <w:delText xml:space="preserve"> </w:delText>
        </w:r>
      </w:del>
    </w:p>
    <w:p w14:paraId="4101D68F" w14:textId="2545AB79" w:rsidR="00A95F79" w:rsidRPr="00A95F79" w:rsidRDefault="00A95F79">
      <w:pPr>
        <w:pStyle w:val="Heading2"/>
        <w:pPrChange w:id="1391" w:author="Pande, Amitkumar" w:date="2020-09-14T11:49:00Z">
          <w:pPr>
            <w:pStyle w:val="Heading1"/>
          </w:pPr>
        </w:pPrChange>
      </w:pPr>
      <w:bookmarkStart w:id="1392" w:name="_Toc27643075"/>
      <w:bookmarkStart w:id="1393" w:name="_Toc64441485"/>
      <w:r w:rsidRPr="00A95F79">
        <w:t>Acceptance</w:t>
      </w:r>
      <w:bookmarkEnd w:id="1392"/>
      <w:bookmarkEnd w:id="1393"/>
    </w:p>
    <w:p w14:paraId="7E90FAB2" w14:textId="77777777" w:rsidR="00A95F79" w:rsidRPr="00E236C3" w:rsidRDefault="00A95F79" w:rsidP="00E236C3">
      <w:pPr>
        <w:jc w:val="both"/>
        <w:rPr>
          <w:i/>
          <w:color w:val="808080" w:themeColor="background1" w:themeShade="80"/>
          <w:highlight w:val="lightGray"/>
        </w:rPr>
      </w:pPr>
      <w:r w:rsidRPr="00E236C3">
        <w:rPr>
          <w:i/>
          <w:color w:val="808080" w:themeColor="background1" w:themeShade="80"/>
          <w:highlight w:val="lightGray"/>
        </w:rPr>
        <w:t>[To conclude a project, define acceptance process here. For example:</w:t>
      </w:r>
    </w:p>
    <w:p w14:paraId="5FB4356D" w14:textId="62238E7C" w:rsidR="003E6D48" w:rsidRPr="00E236C3" w:rsidRDefault="00A95F79" w:rsidP="00E236C3">
      <w:pPr>
        <w:jc w:val="both"/>
        <w:rPr>
          <w:i/>
          <w:color w:val="808080" w:themeColor="background1" w:themeShade="80"/>
          <w:highlight w:val="lightGray"/>
        </w:rPr>
      </w:pPr>
      <w:r w:rsidRPr="00E236C3">
        <w:rPr>
          <w:i/>
          <w:color w:val="808080" w:themeColor="background1" w:themeShade="80"/>
          <w:highlight w:val="lightGray"/>
        </w:rPr>
        <w:t xml:space="preserve">Upon completion of a Phase, PROVIDER will submit the associated tangible Deliverables, to </w:t>
      </w:r>
      <w:del w:id="1394" w:author="Pande, Amitkumar" w:date="2020-10-02T16:53:00Z">
        <w:r w:rsidRPr="00E236C3" w:rsidDel="00703DC7">
          <w:rPr>
            <w:i/>
            <w:color w:val="808080" w:themeColor="background1" w:themeShade="80"/>
            <w:highlight w:val="lightGray"/>
          </w:rPr>
          <w:delText>Customer</w:delText>
        </w:r>
      </w:del>
      <w:ins w:id="1395" w:author="Pande, Amitkumar" w:date="2020-10-02T16:53:00Z">
        <w:r w:rsidR="00703DC7" w:rsidRPr="00E236C3">
          <w:rPr>
            <w:i/>
            <w:color w:val="808080" w:themeColor="background1" w:themeShade="80"/>
            <w:highlight w:val="lightGray"/>
          </w:rPr>
          <w:t>CUSTOMER</w:t>
        </w:r>
      </w:ins>
      <w:del w:id="1396" w:author="Pande, Amitkumar" w:date="2020-10-02T16:54:00Z">
        <w:r w:rsidRPr="00E236C3" w:rsidDel="00703DC7">
          <w:rPr>
            <w:i/>
            <w:color w:val="808080" w:themeColor="background1" w:themeShade="80"/>
            <w:highlight w:val="lightGray"/>
          </w:rPr>
          <w:delText xml:space="preserve"> </w:delText>
        </w:r>
      </w:del>
      <w:ins w:id="1397" w:author="Pande, Amitkumar" w:date="2020-10-02T16:54:00Z">
        <w:r w:rsidR="00703DC7" w:rsidRPr="00E236C3">
          <w:rPr>
            <w:i/>
            <w:color w:val="808080" w:themeColor="background1" w:themeShade="80"/>
            <w:highlight w:val="lightGray"/>
          </w:rPr>
          <w:t xml:space="preserve"> </w:t>
        </w:r>
      </w:ins>
      <w:r w:rsidRPr="00E236C3">
        <w:rPr>
          <w:i/>
          <w:color w:val="808080" w:themeColor="background1" w:themeShade="80"/>
          <w:highlight w:val="lightGray"/>
        </w:rPr>
        <w:t>accompanied by an Acceptance Form in the form set forth in Appendix B to this SOW.</w:t>
      </w:r>
      <w:del w:id="1398" w:author="Pande, Amitkumar" w:date="2020-10-02T16:54:00Z">
        <w:r w:rsidRPr="00E236C3" w:rsidDel="00703DC7">
          <w:rPr>
            <w:i/>
            <w:color w:val="808080" w:themeColor="background1" w:themeShade="80"/>
            <w:highlight w:val="lightGray"/>
          </w:rPr>
          <w:delText xml:space="preserve">  </w:delText>
        </w:r>
      </w:del>
      <w:ins w:id="1399" w:author="Pande, Amitkumar" w:date="2020-10-02T16:54:00Z">
        <w:r w:rsidR="00703DC7" w:rsidRPr="00E236C3">
          <w:rPr>
            <w:i/>
            <w:color w:val="808080" w:themeColor="background1" w:themeShade="80"/>
            <w:highlight w:val="lightGray"/>
          </w:rPr>
          <w:t xml:space="preserve"> </w:t>
        </w:r>
      </w:ins>
      <w:r w:rsidRPr="00E236C3">
        <w:rPr>
          <w:i/>
          <w:color w:val="808080" w:themeColor="background1" w:themeShade="80"/>
          <w:highlight w:val="lightGray"/>
        </w:rPr>
        <w:t xml:space="preserve">Upon such submission, </w:t>
      </w:r>
      <w:del w:id="1400" w:author="Pande, Amitkumar" w:date="2020-10-02T16:53:00Z">
        <w:r w:rsidRPr="00E236C3" w:rsidDel="00703DC7">
          <w:rPr>
            <w:i/>
            <w:color w:val="808080" w:themeColor="background1" w:themeShade="80"/>
            <w:highlight w:val="lightGray"/>
          </w:rPr>
          <w:delText>Customer</w:delText>
        </w:r>
      </w:del>
      <w:ins w:id="1401" w:author="Pande, Amitkumar" w:date="2020-10-02T16:53:00Z">
        <w:r w:rsidR="00703DC7" w:rsidRPr="00E236C3">
          <w:rPr>
            <w:i/>
            <w:color w:val="808080" w:themeColor="background1" w:themeShade="80"/>
            <w:highlight w:val="lightGray"/>
          </w:rPr>
          <w:t>CUSTOMER</w:t>
        </w:r>
      </w:ins>
      <w:del w:id="1402" w:author="Pande, Amitkumar" w:date="2020-10-02T16:54:00Z">
        <w:r w:rsidRPr="00E236C3" w:rsidDel="00703DC7">
          <w:rPr>
            <w:i/>
            <w:color w:val="808080" w:themeColor="background1" w:themeShade="80"/>
            <w:highlight w:val="lightGray"/>
          </w:rPr>
          <w:delText xml:space="preserve"> </w:delText>
        </w:r>
      </w:del>
      <w:ins w:id="1403" w:author="Pande, Amitkumar" w:date="2020-10-02T16:54:00Z">
        <w:r w:rsidR="00703DC7" w:rsidRPr="00E236C3">
          <w:rPr>
            <w:i/>
            <w:color w:val="808080" w:themeColor="background1" w:themeShade="80"/>
            <w:highlight w:val="lightGray"/>
          </w:rPr>
          <w:t xml:space="preserve"> </w:t>
        </w:r>
      </w:ins>
      <w:r w:rsidRPr="00E236C3">
        <w:rPr>
          <w:i/>
          <w:color w:val="808080" w:themeColor="background1" w:themeShade="80"/>
          <w:highlight w:val="lightGray"/>
        </w:rPr>
        <w:t>will review, evaluate and/or test, as the case may be, the applicable Deliverable(s) within eight (8) business days (the “Acceptance Period”) to determine whether or not each Deliverable(s) satisfies the acceptance criteria for the particular Deliverable in all material respects.</w:t>
      </w:r>
      <w:del w:id="1404" w:author="Pande, Amitkumar" w:date="2020-10-02T16:54:00Z">
        <w:r w:rsidRPr="00E236C3" w:rsidDel="00703DC7">
          <w:rPr>
            <w:i/>
            <w:color w:val="808080" w:themeColor="background1" w:themeShade="80"/>
            <w:highlight w:val="lightGray"/>
          </w:rPr>
          <w:delText xml:space="preserve">  </w:delText>
        </w:r>
      </w:del>
      <w:ins w:id="1405" w:author="Pande, Amitkumar" w:date="2020-10-02T16:54:00Z">
        <w:r w:rsidR="00703DC7" w:rsidRPr="00E236C3">
          <w:rPr>
            <w:i/>
            <w:color w:val="808080" w:themeColor="background1" w:themeShade="80"/>
            <w:highlight w:val="lightGray"/>
          </w:rPr>
          <w:t xml:space="preserve"> </w:t>
        </w:r>
      </w:ins>
      <w:r w:rsidRPr="00E236C3">
        <w:rPr>
          <w:i/>
          <w:color w:val="808080" w:themeColor="background1" w:themeShade="80"/>
          <w:highlight w:val="lightGray"/>
        </w:rPr>
        <w:t xml:space="preserve">If the Deliverable satisfies its acceptance criteria in all material respects, </w:t>
      </w:r>
      <w:del w:id="1406" w:author="Pande, Amitkumar" w:date="2020-10-02T16:53:00Z">
        <w:r w:rsidRPr="00E236C3" w:rsidDel="00703DC7">
          <w:rPr>
            <w:i/>
            <w:color w:val="808080" w:themeColor="background1" w:themeShade="80"/>
            <w:highlight w:val="lightGray"/>
          </w:rPr>
          <w:delText>Customer</w:delText>
        </w:r>
      </w:del>
      <w:ins w:id="1407" w:author="Pande, Amitkumar" w:date="2020-10-02T16:53:00Z">
        <w:r w:rsidR="00703DC7" w:rsidRPr="00E236C3">
          <w:rPr>
            <w:i/>
            <w:color w:val="808080" w:themeColor="background1" w:themeShade="80"/>
            <w:highlight w:val="lightGray"/>
          </w:rPr>
          <w:t>CUSTOMER</w:t>
        </w:r>
      </w:ins>
      <w:del w:id="1408" w:author="Pande, Amitkumar" w:date="2020-10-02T16:54:00Z">
        <w:r w:rsidRPr="00E236C3" w:rsidDel="00703DC7">
          <w:rPr>
            <w:i/>
            <w:color w:val="808080" w:themeColor="background1" w:themeShade="80"/>
            <w:highlight w:val="lightGray"/>
          </w:rPr>
          <w:delText xml:space="preserve"> </w:delText>
        </w:r>
      </w:del>
      <w:ins w:id="1409" w:author="Pande, Amitkumar" w:date="2020-10-02T16:54:00Z">
        <w:r w:rsidR="00703DC7" w:rsidRPr="00E236C3">
          <w:rPr>
            <w:i/>
            <w:color w:val="808080" w:themeColor="background1" w:themeShade="80"/>
            <w:highlight w:val="lightGray"/>
          </w:rPr>
          <w:t xml:space="preserve"> </w:t>
        </w:r>
      </w:ins>
      <w:r w:rsidRPr="00E236C3">
        <w:rPr>
          <w:i/>
          <w:color w:val="808080" w:themeColor="background1" w:themeShade="80"/>
          <w:highlight w:val="lightGray"/>
        </w:rPr>
        <w:t>will furnish a written acceptance confirmation to PROVIDER via the Acceptance Form prior to the end of the Acceptance Period.</w:t>
      </w:r>
      <w:del w:id="1410" w:author="Pande, Amitkumar" w:date="2020-10-02T16:54:00Z">
        <w:r w:rsidRPr="00E236C3" w:rsidDel="00703DC7">
          <w:rPr>
            <w:i/>
            <w:color w:val="808080" w:themeColor="background1" w:themeShade="80"/>
            <w:highlight w:val="lightGray"/>
          </w:rPr>
          <w:delText xml:space="preserve">  </w:delText>
        </w:r>
      </w:del>
      <w:ins w:id="1411" w:author="Pande, Amitkumar" w:date="2020-10-02T16:54:00Z">
        <w:r w:rsidR="00703DC7" w:rsidRPr="00E236C3">
          <w:rPr>
            <w:i/>
            <w:color w:val="808080" w:themeColor="background1" w:themeShade="80"/>
            <w:highlight w:val="lightGray"/>
          </w:rPr>
          <w:t xml:space="preserve"> </w:t>
        </w:r>
      </w:ins>
      <w:r w:rsidRPr="00E236C3">
        <w:rPr>
          <w:i/>
          <w:color w:val="808080" w:themeColor="background1" w:themeShade="80"/>
          <w:highlight w:val="lightGray"/>
        </w:rPr>
        <w:t xml:space="preserve">For a Deliverable that is not accepted due to a non-conformity or defect, </w:t>
      </w:r>
      <w:del w:id="1412" w:author="Pande, Amitkumar" w:date="2020-10-02T16:53:00Z">
        <w:r w:rsidRPr="00E236C3" w:rsidDel="00703DC7">
          <w:rPr>
            <w:i/>
            <w:color w:val="808080" w:themeColor="background1" w:themeShade="80"/>
            <w:highlight w:val="lightGray"/>
          </w:rPr>
          <w:delText>Customer</w:delText>
        </w:r>
      </w:del>
      <w:ins w:id="1413" w:author="Pande, Amitkumar" w:date="2020-10-02T16:53:00Z">
        <w:r w:rsidR="00703DC7" w:rsidRPr="00E236C3">
          <w:rPr>
            <w:i/>
            <w:color w:val="808080" w:themeColor="background1" w:themeShade="80"/>
            <w:highlight w:val="lightGray"/>
          </w:rPr>
          <w:t>CUSTOMER</w:t>
        </w:r>
      </w:ins>
      <w:del w:id="1414" w:author="Pande, Amitkumar" w:date="2020-10-02T16:54:00Z">
        <w:r w:rsidRPr="00E236C3" w:rsidDel="00703DC7">
          <w:rPr>
            <w:i/>
            <w:color w:val="808080" w:themeColor="background1" w:themeShade="80"/>
            <w:highlight w:val="lightGray"/>
          </w:rPr>
          <w:delText xml:space="preserve"> </w:delText>
        </w:r>
      </w:del>
      <w:ins w:id="1415" w:author="Pande, Amitkumar" w:date="2020-10-02T16:54:00Z">
        <w:r w:rsidR="00703DC7" w:rsidRPr="00E236C3">
          <w:rPr>
            <w:i/>
            <w:color w:val="808080" w:themeColor="background1" w:themeShade="80"/>
            <w:highlight w:val="lightGray"/>
          </w:rPr>
          <w:t xml:space="preserve"> </w:t>
        </w:r>
      </w:ins>
      <w:r w:rsidRPr="00E236C3">
        <w:rPr>
          <w:i/>
          <w:color w:val="808080" w:themeColor="background1" w:themeShade="80"/>
          <w:highlight w:val="lightGray"/>
        </w:rPr>
        <w:t>will indicate the detailed reasons for such rejection on the Acceptance Form and return the Acceptance Form together with the associated tangible rejected Deliverables, if any, to PROVIDER (a “Rejection Notice”) within the Acceptance Period.</w:t>
      </w:r>
      <w:del w:id="1416" w:author="Pande, Amitkumar" w:date="2020-10-02T16:54:00Z">
        <w:r w:rsidRPr="00E236C3" w:rsidDel="00703DC7">
          <w:rPr>
            <w:i/>
            <w:color w:val="808080" w:themeColor="background1" w:themeShade="80"/>
            <w:highlight w:val="lightGray"/>
          </w:rPr>
          <w:delText xml:space="preserve">  </w:delText>
        </w:r>
      </w:del>
      <w:ins w:id="1417" w:author="Pande, Amitkumar" w:date="2020-10-02T16:54:00Z">
        <w:r w:rsidR="00703DC7" w:rsidRPr="00E236C3">
          <w:rPr>
            <w:i/>
            <w:color w:val="808080" w:themeColor="background1" w:themeShade="80"/>
            <w:highlight w:val="lightGray"/>
          </w:rPr>
          <w:t xml:space="preserve"> </w:t>
        </w:r>
      </w:ins>
      <w:r w:rsidRPr="00E236C3">
        <w:rPr>
          <w:i/>
          <w:color w:val="808080" w:themeColor="background1" w:themeShade="80"/>
          <w:highlight w:val="lightGray"/>
        </w:rPr>
        <w:t>Upon receipt of a Rejection Notice, PROVIDER will promptly correct any defects or non-conformities to the extent required so that each Deliverable satisfies the requirements of this SOW and its acceptance criteria in all material respects.</w:t>
      </w:r>
      <w:del w:id="1418" w:author="Pande, Amitkumar" w:date="2020-10-02T16:54:00Z">
        <w:r w:rsidRPr="00E236C3" w:rsidDel="00703DC7">
          <w:rPr>
            <w:i/>
            <w:color w:val="808080" w:themeColor="background1" w:themeShade="80"/>
            <w:highlight w:val="lightGray"/>
          </w:rPr>
          <w:delText xml:space="preserve">  </w:delText>
        </w:r>
      </w:del>
      <w:ins w:id="1419" w:author="Pande, Amitkumar" w:date="2020-10-02T16:54:00Z">
        <w:r w:rsidR="00703DC7" w:rsidRPr="00E236C3">
          <w:rPr>
            <w:i/>
            <w:color w:val="808080" w:themeColor="background1" w:themeShade="80"/>
            <w:highlight w:val="lightGray"/>
          </w:rPr>
          <w:t xml:space="preserve"> </w:t>
        </w:r>
      </w:ins>
      <w:r w:rsidRPr="00E236C3">
        <w:rPr>
          <w:i/>
          <w:color w:val="808080" w:themeColor="background1" w:themeShade="80"/>
          <w:highlight w:val="lightGray"/>
        </w:rPr>
        <w:t xml:space="preserve">Thereafter, PROVIDER will resubmit a modified Deliverable to </w:t>
      </w:r>
      <w:del w:id="1420" w:author="Pande, Amitkumar" w:date="2020-10-02T16:53:00Z">
        <w:r w:rsidRPr="00E236C3" w:rsidDel="00703DC7">
          <w:rPr>
            <w:i/>
            <w:color w:val="808080" w:themeColor="background1" w:themeShade="80"/>
            <w:highlight w:val="lightGray"/>
          </w:rPr>
          <w:delText>Customer</w:delText>
        </w:r>
      </w:del>
      <w:ins w:id="1421" w:author="Pande, Amitkumar" w:date="2020-10-02T16:53:00Z">
        <w:r w:rsidR="00703DC7" w:rsidRPr="00E236C3">
          <w:rPr>
            <w:i/>
            <w:color w:val="808080" w:themeColor="background1" w:themeShade="80"/>
            <w:highlight w:val="lightGray"/>
          </w:rPr>
          <w:t xml:space="preserve">CUSTOMER </w:t>
        </w:r>
      </w:ins>
      <w:r w:rsidRPr="00E236C3">
        <w:rPr>
          <w:i/>
          <w:color w:val="808080" w:themeColor="background1" w:themeShade="80"/>
          <w:highlight w:val="lightGray"/>
        </w:rPr>
        <w:t>, accompanied by the Acceptance Form and the process set forth above will be repeated.</w:t>
      </w:r>
      <w:del w:id="1422" w:author="Pande, Amitkumar" w:date="2020-10-02T16:54:00Z">
        <w:r w:rsidRPr="00E236C3" w:rsidDel="00703DC7">
          <w:rPr>
            <w:i/>
            <w:color w:val="808080" w:themeColor="background1" w:themeShade="80"/>
            <w:highlight w:val="lightGray"/>
          </w:rPr>
          <w:delText xml:space="preserve">  </w:delText>
        </w:r>
      </w:del>
      <w:ins w:id="1423" w:author="Pande, Amitkumar" w:date="2020-10-02T16:54:00Z">
        <w:r w:rsidR="00703DC7" w:rsidRPr="00E236C3">
          <w:rPr>
            <w:i/>
            <w:color w:val="808080" w:themeColor="background1" w:themeShade="80"/>
            <w:highlight w:val="lightGray"/>
          </w:rPr>
          <w:t xml:space="preserve"> </w:t>
        </w:r>
      </w:ins>
      <w:r w:rsidRPr="00E236C3">
        <w:rPr>
          <w:i/>
          <w:color w:val="808080" w:themeColor="background1" w:themeShade="80"/>
          <w:highlight w:val="lightGray"/>
        </w:rPr>
        <w:t xml:space="preserve">However, </w:t>
      </w:r>
      <w:del w:id="1424" w:author="Pande, Amitkumar" w:date="2020-10-02T16:53:00Z">
        <w:r w:rsidRPr="00E236C3" w:rsidDel="00703DC7">
          <w:rPr>
            <w:i/>
            <w:color w:val="808080" w:themeColor="background1" w:themeShade="80"/>
            <w:highlight w:val="lightGray"/>
          </w:rPr>
          <w:delText>Customer</w:delText>
        </w:r>
      </w:del>
      <w:ins w:id="1425" w:author="Pande, Amitkumar" w:date="2020-10-02T16:53:00Z">
        <w:r w:rsidR="00703DC7" w:rsidRPr="00E236C3">
          <w:rPr>
            <w:i/>
            <w:color w:val="808080" w:themeColor="background1" w:themeShade="80"/>
            <w:highlight w:val="lightGray"/>
          </w:rPr>
          <w:t>CUSTOMER</w:t>
        </w:r>
      </w:ins>
      <w:del w:id="1426" w:author="Pande, Amitkumar" w:date="2020-10-02T16:54:00Z">
        <w:r w:rsidRPr="00E236C3" w:rsidDel="00703DC7">
          <w:rPr>
            <w:i/>
            <w:color w:val="808080" w:themeColor="background1" w:themeShade="80"/>
            <w:highlight w:val="lightGray"/>
          </w:rPr>
          <w:delText xml:space="preserve"> </w:delText>
        </w:r>
      </w:del>
      <w:ins w:id="1427" w:author="Pande, Amitkumar" w:date="2020-10-02T16:54:00Z">
        <w:r w:rsidR="00703DC7" w:rsidRPr="00E236C3">
          <w:rPr>
            <w:i/>
            <w:color w:val="808080" w:themeColor="background1" w:themeShade="80"/>
            <w:highlight w:val="lightGray"/>
          </w:rPr>
          <w:t xml:space="preserve"> </w:t>
        </w:r>
      </w:ins>
      <w:r w:rsidRPr="00E236C3">
        <w:rPr>
          <w:i/>
          <w:color w:val="808080" w:themeColor="background1" w:themeShade="80"/>
          <w:highlight w:val="lightGray"/>
        </w:rPr>
        <w:t>will limit its review, evaluation and/or test of each resubmitted Deliverable to determining whether or not PROVIDER has corrected the defects or non-conformities identified in the Rejection Notice and to the effects or impact which PROVIDER’s corrections or modifications have on other Deliverables or other portions of the same Deliverable.</w:t>
      </w:r>
      <w:del w:id="1428" w:author="Pande, Amitkumar" w:date="2020-10-02T16:54:00Z">
        <w:r w:rsidRPr="00E236C3" w:rsidDel="00703DC7">
          <w:rPr>
            <w:i/>
            <w:color w:val="808080" w:themeColor="background1" w:themeShade="80"/>
            <w:highlight w:val="lightGray"/>
          </w:rPr>
          <w:delText xml:space="preserve">  </w:delText>
        </w:r>
      </w:del>
      <w:ins w:id="1429" w:author="Pande, Amitkumar" w:date="2020-10-02T16:54:00Z">
        <w:r w:rsidR="00703DC7" w:rsidRPr="00E236C3">
          <w:rPr>
            <w:i/>
            <w:color w:val="808080" w:themeColor="background1" w:themeShade="80"/>
            <w:highlight w:val="lightGray"/>
          </w:rPr>
          <w:t xml:space="preserve"> </w:t>
        </w:r>
      </w:ins>
      <w:r w:rsidRPr="00E236C3">
        <w:rPr>
          <w:i/>
          <w:color w:val="808080" w:themeColor="background1" w:themeShade="80"/>
          <w:highlight w:val="lightGray"/>
        </w:rPr>
        <w:t xml:space="preserve">If </w:t>
      </w:r>
      <w:del w:id="1430" w:author="Pande, Amitkumar" w:date="2020-10-02T16:53:00Z">
        <w:r w:rsidRPr="00E236C3" w:rsidDel="00703DC7">
          <w:rPr>
            <w:i/>
            <w:color w:val="808080" w:themeColor="background1" w:themeShade="80"/>
            <w:highlight w:val="lightGray"/>
          </w:rPr>
          <w:delText>Customer</w:delText>
        </w:r>
      </w:del>
      <w:ins w:id="1431" w:author="Pande, Amitkumar" w:date="2020-10-02T16:53:00Z">
        <w:r w:rsidR="00703DC7" w:rsidRPr="00E236C3">
          <w:rPr>
            <w:i/>
            <w:color w:val="808080" w:themeColor="background1" w:themeShade="80"/>
            <w:highlight w:val="lightGray"/>
          </w:rPr>
          <w:t>CUSTOMER</w:t>
        </w:r>
      </w:ins>
      <w:del w:id="1432" w:author="Pande, Amitkumar" w:date="2020-10-02T16:54:00Z">
        <w:r w:rsidRPr="00E236C3" w:rsidDel="00703DC7">
          <w:rPr>
            <w:i/>
            <w:color w:val="808080" w:themeColor="background1" w:themeShade="80"/>
            <w:highlight w:val="lightGray"/>
          </w:rPr>
          <w:delText xml:space="preserve"> </w:delText>
        </w:r>
      </w:del>
      <w:ins w:id="1433" w:author="Pande, Amitkumar" w:date="2020-10-02T16:54:00Z">
        <w:r w:rsidR="00703DC7" w:rsidRPr="00E236C3">
          <w:rPr>
            <w:i/>
            <w:color w:val="808080" w:themeColor="background1" w:themeShade="80"/>
            <w:highlight w:val="lightGray"/>
          </w:rPr>
          <w:t xml:space="preserve"> </w:t>
        </w:r>
      </w:ins>
      <w:r w:rsidRPr="00E236C3">
        <w:rPr>
          <w:i/>
          <w:color w:val="808080" w:themeColor="background1" w:themeShade="80"/>
          <w:highlight w:val="lightGray"/>
        </w:rPr>
        <w:t>fails to provide PROVIDER with the above described Rejection Notice prior to the end of the applicable Acceptance Period, then the corresponding Deliv</w:t>
      </w:r>
      <w:r w:rsidR="00F0417E" w:rsidRPr="00E236C3">
        <w:rPr>
          <w:i/>
          <w:color w:val="808080" w:themeColor="background1" w:themeShade="80"/>
          <w:highlight w:val="lightGray"/>
        </w:rPr>
        <w:t>erable(s) are deemed accepted.]</w:t>
      </w:r>
    </w:p>
    <w:p w14:paraId="2108BD6D" w14:textId="7205D01E" w:rsidR="00D61DD1" w:rsidRDefault="00C64BCF" w:rsidP="00D61DD1">
      <w:r>
        <w:t>Typical d</w:t>
      </w:r>
      <w:r w:rsidR="00EF6ECA" w:rsidRPr="00D61DD1">
        <w:t>eliverables</w:t>
      </w:r>
      <w:r w:rsidR="00D61DD1">
        <w:t xml:space="preserve"> at the end of the engagement are Standard Operating Procedures, Build document</w:t>
      </w:r>
      <w:r w:rsidR="004D6F97">
        <w:t xml:space="preserve">. However, what the customer </w:t>
      </w:r>
      <w:r w:rsidR="00041FD3">
        <w:t>desires for acceptance</w:t>
      </w:r>
      <w:r w:rsidR="004D6F97">
        <w:t xml:space="preserve"> needs to be </w:t>
      </w:r>
      <w:r w:rsidR="00D62E94">
        <w:t xml:space="preserve">discussed and </w:t>
      </w:r>
      <w:r w:rsidR="004D6F97">
        <w:t>agreed upon before beginning of the engagement</w:t>
      </w:r>
    </w:p>
    <w:p w14:paraId="28A1700F" w14:textId="41381EF7" w:rsidR="009F61A1" w:rsidDel="000A3F92" w:rsidRDefault="009F61A1" w:rsidP="00D61DD1">
      <w:pPr>
        <w:rPr>
          <w:del w:id="1434" w:author="Pande, Amitkumar" w:date="2020-10-09T17:58:00Z"/>
        </w:rPr>
      </w:pPr>
      <w:del w:id="1435" w:author="Pande, Amitkumar" w:date="2020-10-09T17:58:00Z">
        <w:r w:rsidDel="000A3F92">
          <w:delText>Sample:</w:delText>
        </w:r>
      </w:del>
    </w:p>
    <w:p w14:paraId="1F728F76" w14:textId="7C532C8D" w:rsidR="003E6D48" w:rsidDel="000A3F92" w:rsidRDefault="003E6D48" w:rsidP="00EF6ECA">
      <w:pPr>
        <w:ind w:firstLine="432"/>
        <w:rPr>
          <w:del w:id="1436" w:author="Pande, Amitkumar" w:date="2020-10-09T17:58:00Z"/>
        </w:rPr>
      </w:pPr>
      <w:del w:id="1437" w:author="Pande, Amitkumar" w:date="2020-10-09T17:58:00Z">
        <w:r w:rsidDel="000A3F92">
          <w:delText>At high level, the below are the deliverables:</w:delText>
        </w:r>
      </w:del>
    </w:p>
    <w:p w14:paraId="08F654D2" w14:textId="7B76EE8E" w:rsidR="003E6D48" w:rsidDel="000A3F92" w:rsidRDefault="003E6D48" w:rsidP="00EF6ECA">
      <w:pPr>
        <w:spacing w:before="100" w:after="0" w:line="276" w:lineRule="auto"/>
        <w:ind w:firstLine="432"/>
        <w:rPr>
          <w:del w:id="1438" w:author="Pande, Amitkumar" w:date="2020-10-09T17:58:00Z"/>
        </w:rPr>
      </w:pPr>
      <w:del w:id="1439" w:author="Pande, Amitkumar" w:date="2020-10-09T17:58:00Z">
        <w:r w:rsidDel="000A3F92">
          <w:delText xml:space="preserve">Partner will do the remediation based on findings mentioned above and also </w:delText>
        </w:r>
        <w:r w:rsidR="008A12F0" w:rsidDel="000A3F92">
          <w:delText>perform</w:delText>
        </w:r>
        <w:r w:rsidDel="000A3F92">
          <w:delText xml:space="preserve"> one more audit after the remediation have been done.</w:delText>
        </w:r>
      </w:del>
    </w:p>
    <w:p w14:paraId="6D20C38B" w14:textId="025C8D7F" w:rsidR="003E6D48" w:rsidRPr="003E6D48" w:rsidDel="000A3F92" w:rsidRDefault="003E6D48" w:rsidP="00EF6ECA">
      <w:pPr>
        <w:pStyle w:val="ListParagraph"/>
        <w:numPr>
          <w:ilvl w:val="0"/>
          <w:numId w:val="49"/>
        </w:numPr>
        <w:spacing w:before="100" w:after="0" w:line="276" w:lineRule="auto"/>
        <w:ind w:left="0" w:firstLine="432"/>
        <w:rPr>
          <w:del w:id="1440" w:author="Pande, Amitkumar" w:date="2020-10-09T17:58:00Z"/>
        </w:rPr>
      </w:pPr>
      <w:del w:id="1441" w:author="Pande, Amitkumar" w:date="2020-10-09T17:58:00Z">
        <w:r w:rsidRPr="003E6D48" w:rsidDel="000A3F92">
          <w:delText xml:space="preserve">Application </w:delText>
        </w:r>
        <w:r w:rsidDel="000A3F92">
          <w:delText>a</w:delText>
        </w:r>
        <w:r w:rsidRPr="003E6D48" w:rsidDel="000A3F92">
          <w:delText xml:space="preserve">rchitecture </w:delText>
        </w:r>
        <w:r w:rsidDel="000A3F92">
          <w:delText>d</w:delText>
        </w:r>
        <w:r w:rsidRPr="003E6D48" w:rsidDel="000A3F92">
          <w:delText>ocument</w:delText>
        </w:r>
      </w:del>
    </w:p>
    <w:p w14:paraId="1CFAA1BC" w14:textId="33AF6B1D" w:rsidR="003E6D48" w:rsidRPr="003E6D48" w:rsidDel="000A3F92" w:rsidRDefault="003E6D48" w:rsidP="00EF6ECA">
      <w:pPr>
        <w:pStyle w:val="ListParagraph"/>
        <w:numPr>
          <w:ilvl w:val="0"/>
          <w:numId w:val="49"/>
        </w:numPr>
        <w:spacing w:before="100" w:after="0" w:line="276" w:lineRule="auto"/>
        <w:ind w:left="0" w:firstLine="432"/>
        <w:rPr>
          <w:del w:id="1442" w:author="Pande, Amitkumar" w:date="2020-10-09T17:58:00Z"/>
        </w:rPr>
      </w:pPr>
      <w:del w:id="1443" w:author="Pande, Amitkumar" w:date="2020-10-09T17:58:00Z">
        <w:r w:rsidRPr="003E6D48" w:rsidDel="000A3F92">
          <w:delText xml:space="preserve">AWS </w:delText>
        </w:r>
        <w:r w:rsidR="0097474C" w:rsidDel="000A3F92">
          <w:delText>a</w:delText>
        </w:r>
        <w:r w:rsidRPr="003E6D48" w:rsidDel="000A3F92">
          <w:delText xml:space="preserve">rchitecture </w:delText>
        </w:r>
        <w:r w:rsidR="0097474C" w:rsidDel="000A3F92">
          <w:delText>d</w:delText>
        </w:r>
        <w:r w:rsidRPr="003E6D48" w:rsidDel="000A3F92">
          <w:delText>ocument (Post remediation)</w:delText>
        </w:r>
      </w:del>
    </w:p>
    <w:p w14:paraId="561B750C" w14:textId="66547C2F" w:rsidR="003E6D48" w:rsidRPr="003E6D48" w:rsidDel="000A3F92" w:rsidRDefault="003E6D48" w:rsidP="00EF6ECA">
      <w:pPr>
        <w:pStyle w:val="ListParagraph"/>
        <w:numPr>
          <w:ilvl w:val="0"/>
          <w:numId w:val="49"/>
        </w:numPr>
        <w:spacing w:before="100" w:after="0" w:line="276" w:lineRule="auto"/>
        <w:ind w:left="0" w:firstLine="432"/>
        <w:rPr>
          <w:del w:id="1444" w:author="Pande, Amitkumar" w:date="2020-10-09T17:58:00Z"/>
        </w:rPr>
      </w:pPr>
      <w:del w:id="1445" w:author="Pande, Amitkumar" w:date="2020-10-09T17:58:00Z">
        <w:r w:rsidRPr="003E6D48" w:rsidDel="000A3F92">
          <w:delText xml:space="preserve">AWS </w:delText>
        </w:r>
        <w:r w:rsidR="0097474C" w:rsidDel="000A3F92">
          <w:delText>a</w:delText>
        </w:r>
        <w:r w:rsidRPr="003E6D48" w:rsidDel="000A3F92">
          <w:delText xml:space="preserve">rchitecture </w:delText>
        </w:r>
        <w:r w:rsidR="0097474C" w:rsidDel="000A3F92">
          <w:delText>d</w:delText>
        </w:r>
        <w:r w:rsidRPr="003E6D48" w:rsidDel="000A3F92">
          <w:delText>ocument (Future state)</w:delText>
        </w:r>
      </w:del>
    </w:p>
    <w:p w14:paraId="76663FB2" w14:textId="54CCB406" w:rsidR="003E6D48" w:rsidRPr="003E6D48" w:rsidDel="000A3F92" w:rsidRDefault="003E6D48" w:rsidP="00EF6ECA">
      <w:pPr>
        <w:pStyle w:val="ListParagraph"/>
        <w:numPr>
          <w:ilvl w:val="0"/>
          <w:numId w:val="49"/>
        </w:numPr>
        <w:spacing w:before="100" w:after="200" w:line="276" w:lineRule="auto"/>
        <w:ind w:left="0" w:firstLine="432"/>
        <w:rPr>
          <w:del w:id="1446" w:author="Pande, Amitkumar" w:date="2020-10-09T17:58:00Z"/>
          <w:rFonts w:cs="Calibri"/>
        </w:rPr>
      </w:pPr>
      <w:del w:id="1447" w:author="Pande, Amitkumar" w:date="2020-10-09T17:58:00Z">
        <w:r w:rsidRPr="003E6D48" w:rsidDel="000A3F92">
          <w:rPr>
            <w:rFonts w:cs="Calibri"/>
          </w:rPr>
          <w:delText xml:space="preserve">Key rotation policy </w:delText>
        </w:r>
        <w:r w:rsidDel="000A3F92">
          <w:rPr>
            <w:rFonts w:cs="Calibri"/>
          </w:rPr>
          <w:delText>d</w:delText>
        </w:r>
        <w:r w:rsidRPr="003E6D48" w:rsidDel="000A3F92">
          <w:rPr>
            <w:rFonts w:cs="Calibri"/>
          </w:rPr>
          <w:delText>ocument</w:delText>
        </w:r>
      </w:del>
    </w:p>
    <w:p w14:paraId="4BA696E9" w14:textId="7721FC23" w:rsidR="003E6D48" w:rsidRPr="003E6D48" w:rsidDel="000A3F92" w:rsidRDefault="003E6D48" w:rsidP="00EF6ECA">
      <w:pPr>
        <w:pStyle w:val="ListParagraph"/>
        <w:numPr>
          <w:ilvl w:val="0"/>
          <w:numId w:val="49"/>
        </w:numPr>
        <w:spacing w:before="100" w:after="0" w:line="276" w:lineRule="auto"/>
        <w:ind w:left="0" w:firstLine="432"/>
        <w:rPr>
          <w:del w:id="1448" w:author="Pande, Amitkumar" w:date="2020-10-09T17:58:00Z"/>
        </w:rPr>
      </w:pPr>
      <w:del w:id="1449" w:author="Pande, Amitkumar" w:date="2020-10-09T17:58:00Z">
        <w:r w:rsidRPr="003E6D48" w:rsidDel="000A3F92">
          <w:delText xml:space="preserve">Security SOP </w:delText>
        </w:r>
        <w:r w:rsidDel="000A3F92">
          <w:delText>d</w:delText>
        </w:r>
        <w:r w:rsidRPr="003E6D48" w:rsidDel="000A3F92">
          <w:delText>ocument</w:delText>
        </w:r>
      </w:del>
    </w:p>
    <w:p w14:paraId="4517788D" w14:textId="7467CA48" w:rsidR="002B39E4" w:rsidRPr="001832BA" w:rsidRDefault="003E6D48" w:rsidP="001832BA">
      <w:del w:id="1450" w:author="Pande, Amitkumar" w:date="2020-10-09T17:58:00Z">
        <w:r w:rsidRPr="003E6D48" w:rsidDel="000A3F92">
          <w:delText xml:space="preserve">CI/CD </w:delText>
        </w:r>
        <w:r w:rsidDel="000A3F92">
          <w:delText>best practices document</w:delText>
        </w:r>
      </w:del>
    </w:p>
    <w:p w14:paraId="04007DF2" w14:textId="5DC752BE" w:rsidR="00543F47" w:rsidRDefault="009719B8" w:rsidP="00543F47">
      <w:pPr>
        <w:pStyle w:val="Heading1"/>
      </w:pPr>
      <w:bookmarkStart w:id="1451" w:name="_Toc64441486"/>
      <w:r>
        <w:t>R</w:t>
      </w:r>
      <w:r w:rsidR="00C94107">
        <w:t xml:space="preserve">esources &amp; </w:t>
      </w:r>
      <w:r>
        <w:t>C</w:t>
      </w:r>
      <w:r w:rsidR="00C94107">
        <w:t xml:space="preserve">ost </w:t>
      </w:r>
      <w:r>
        <w:t>E</w:t>
      </w:r>
      <w:r w:rsidR="006F63FA">
        <w:t>stimates</w:t>
      </w:r>
      <w:bookmarkEnd w:id="1451"/>
    </w:p>
    <w:p w14:paraId="26EED986" w14:textId="77777777" w:rsidR="00A1456C" w:rsidRPr="00E236C3" w:rsidRDefault="00391349" w:rsidP="00E236C3">
      <w:pPr>
        <w:jc w:val="both"/>
        <w:rPr>
          <w:ins w:id="1452" w:author="Pande, Amitkumar" w:date="2021-01-18T12:01:00Z"/>
          <w:i/>
          <w:color w:val="808080" w:themeColor="background1" w:themeShade="80"/>
          <w:highlight w:val="lightGray"/>
        </w:rPr>
      </w:pPr>
      <w:r w:rsidRPr="00E236C3">
        <w:rPr>
          <w:i/>
          <w:color w:val="808080" w:themeColor="background1" w:themeShade="80"/>
          <w:highlight w:val="lightGray"/>
        </w:rPr>
        <w:t>[List all billable and non-billable resources involved in the project]</w:t>
      </w:r>
      <w:r w:rsidR="006B3ADD" w:rsidRPr="00E236C3">
        <w:rPr>
          <w:i/>
          <w:color w:val="808080" w:themeColor="background1" w:themeShade="80"/>
          <w:highlight w:val="lightGray"/>
        </w:rPr>
        <w:t xml:space="preserve"> </w:t>
      </w:r>
    </w:p>
    <w:p w14:paraId="7A6DAA3D" w14:textId="00BD1E4A" w:rsidR="00A1456C" w:rsidRPr="003B5791" w:rsidRDefault="006B3ADD">
      <w:pPr>
        <w:jc w:val="both"/>
        <w:rPr>
          <w:i/>
          <w:color w:val="808080" w:themeColor="background1" w:themeShade="80"/>
          <w:highlight w:val="lightGray"/>
          <w:rPrChange w:id="1453" w:author="Pande, Amitkumar" w:date="2021-01-18T12:01:00Z">
            <w:rPr/>
          </w:rPrChange>
        </w:rPr>
        <w:pPrChange w:id="1454" w:author="Pande, Amitkumar" w:date="2021-01-18T12:01:00Z">
          <w:pPr/>
        </w:pPrChange>
      </w:pPr>
      <w:del w:id="1455" w:author="Pande, Amitkumar" w:date="2021-01-18T12:04:00Z">
        <w:r w:rsidRPr="003B5791" w:rsidDel="00A26E92">
          <w:rPr>
            <w:i/>
            <w:color w:val="808080" w:themeColor="background1" w:themeShade="80"/>
            <w:highlight w:val="lightGray"/>
          </w:rPr>
          <w:lastRenderedPageBreak/>
          <w:delText>Note: This section is required to be included should you choose to use another project plan template.</w:delText>
        </w:r>
      </w:del>
      <w:ins w:id="1456" w:author="Pande, Amitkumar" w:date="2021-01-18T12:01:00Z">
        <w:r w:rsidR="00A1456C" w:rsidRPr="003B5791">
          <w:rPr>
            <w:i/>
            <w:color w:val="808080" w:themeColor="background1" w:themeShade="80"/>
            <w:highlight w:val="lightGray"/>
          </w:rPr>
          <w:t xml:space="preserve">APN partner are required to ensure </w:t>
        </w:r>
      </w:ins>
      <w:ins w:id="1457" w:author="Pande, Amitkumar" w:date="2021-01-18T12:02:00Z">
        <w:r w:rsidR="00A1456C" w:rsidRPr="003B5791">
          <w:rPr>
            <w:i/>
            <w:color w:val="808080" w:themeColor="background1" w:themeShade="80"/>
            <w:highlight w:val="lightGray"/>
          </w:rPr>
          <w:t>Project Plan and the Work Break Down list is comprehensively charted out</w:t>
        </w:r>
      </w:ins>
      <w:r w:rsidR="003B5791" w:rsidRPr="003B5791">
        <w:rPr>
          <w:i/>
          <w:color w:val="808080" w:themeColor="background1" w:themeShade="80"/>
          <w:highlight w:val="lightGray"/>
        </w:rPr>
        <w:t xml:space="preserve">. </w:t>
      </w:r>
      <w:ins w:id="1458" w:author="Pande, Amitkumar" w:date="2021-01-18T12:02:00Z">
        <w:r w:rsidR="00A1456C" w:rsidRPr="003B5791">
          <w:rPr>
            <w:i/>
            <w:color w:val="808080" w:themeColor="background1" w:themeShade="80"/>
            <w:highlight w:val="lightGray"/>
          </w:rPr>
          <w:t xml:space="preserve">Each task should be broken down </w:t>
        </w:r>
      </w:ins>
      <w:ins w:id="1459" w:author="Pande, Amitkumar" w:date="2021-01-18T12:03:00Z">
        <w:r w:rsidR="00A1456C" w:rsidRPr="003B5791">
          <w:rPr>
            <w:i/>
            <w:color w:val="808080" w:themeColor="background1" w:themeShade="80"/>
            <w:highlight w:val="lightGray"/>
          </w:rPr>
          <w:t xml:space="preserve">in </w:t>
        </w:r>
      </w:ins>
      <w:ins w:id="1460" w:author="Pande, Amitkumar" w:date="2021-01-18T12:02:00Z">
        <w:r w:rsidR="00A1456C" w:rsidRPr="003B5791">
          <w:rPr>
            <w:i/>
            <w:color w:val="808080" w:themeColor="background1" w:themeShade="80"/>
            <w:highlight w:val="lightGray"/>
          </w:rPr>
          <w:t xml:space="preserve">to as much details as possible and efforts </w:t>
        </w:r>
      </w:ins>
      <w:ins w:id="1461" w:author="Pande, Amitkumar" w:date="2021-01-18T12:03:00Z">
        <w:r w:rsidR="00A1456C" w:rsidRPr="003B5791">
          <w:rPr>
            <w:i/>
            <w:color w:val="808080" w:themeColor="background1" w:themeShade="80"/>
            <w:highlight w:val="lightGray"/>
          </w:rPr>
          <w:t>listed down should be justifiable</w:t>
        </w:r>
      </w:ins>
    </w:p>
    <w:p w14:paraId="01ED6884" w14:textId="77777777" w:rsidR="005E4241" w:rsidRPr="005E4241" w:rsidRDefault="005E4241" w:rsidP="006B3ADD">
      <w:pPr>
        <w:rPr>
          <w:u w:val="single"/>
        </w:rPr>
      </w:pPr>
      <w:r w:rsidRPr="005E4241">
        <w:rPr>
          <w:u w:val="single"/>
        </w:rPr>
        <w:t>Partner Technical Team</w:t>
      </w:r>
    </w:p>
    <w:p w14:paraId="0BCF43CF" w14:textId="77777777" w:rsidR="005E4241" w:rsidRDefault="005E4241" w:rsidP="005E4241">
      <w:pPr>
        <w:pStyle w:val="ListParagraph"/>
        <w:numPr>
          <w:ilvl w:val="0"/>
          <w:numId w:val="16"/>
        </w:numPr>
      </w:pPr>
      <w:r>
        <w:t>Title - Name</w:t>
      </w:r>
    </w:p>
    <w:p w14:paraId="296903FD" w14:textId="77777777" w:rsidR="005E4241" w:rsidRPr="005E4241" w:rsidRDefault="005E4241" w:rsidP="005E4241">
      <w:pPr>
        <w:pStyle w:val="ListParagraph"/>
        <w:numPr>
          <w:ilvl w:val="0"/>
          <w:numId w:val="16"/>
        </w:numPr>
      </w:pPr>
      <w:r>
        <w:t>Title - Name</w:t>
      </w:r>
    </w:p>
    <w:tbl>
      <w:tblPr>
        <w:tblStyle w:val="GridTable5Dark-Accent3"/>
        <w:tblW w:w="0" w:type="auto"/>
        <w:tblLook w:val="04A0" w:firstRow="1" w:lastRow="0" w:firstColumn="1" w:lastColumn="0" w:noHBand="0" w:noVBand="1"/>
        <w:tblPrChange w:id="1462" w:author="Pande, Amitkumar" w:date="2020-10-20T17:40:00Z">
          <w:tblPr>
            <w:tblStyle w:val="TableGrid"/>
            <w:tblW w:w="0" w:type="auto"/>
            <w:tblLook w:val="04A0" w:firstRow="1" w:lastRow="0" w:firstColumn="1" w:lastColumn="0" w:noHBand="0" w:noVBand="1"/>
          </w:tblPr>
        </w:tblPrChange>
      </w:tblPr>
      <w:tblGrid>
        <w:gridCol w:w="1135"/>
        <w:gridCol w:w="740"/>
        <w:tblGridChange w:id="1463">
          <w:tblGrid>
            <w:gridCol w:w="2245"/>
            <w:gridCol w:w="2026"/>
          </w:tblGrid>
        </w:tblGridChange>
      </w:tblGrid>
      <w:tr w:rsidR="00A41BFB" w14:paraId="6F385D90" w14:textId="77777777" w:rsidTr="003D7A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Change w:id="1464" w:author="Pande, Amitkumar" w:date="2020-10-20T17:40:00Z">
              <w:tcPr>
                <w:tcW w:w="2245" w:type="dxa"/>
                <w:shd w:val="clear" w:color="auto" w:fill="D9D9D9" w:themeFill="background1" w:themeFillShade="D9"/>
              </w:tcPr>
            </w:tcPrChange>
          </w:tcPr>
          <w:p w14:paraId="3CCADCB0" w14:textId="77777777" w:rsidR="00A41BFB" w:rsidRPr="00A41BFB" w:rsidRDefault="00A41BFB" w:rsidP="006F63FA">
            <w:pPr>
              <w:cnfStyle w:val="101000000000" w:firstRow="1" w:lastRow="0" w:firstColumn="1" w:lastColumn="0" w:oddVBand="0" w:evenVBand="0" w:oddHBand="0" w:evenHBand="0" w:firstRowFirstColumn="0" w:firstRowLastColumn="0" w:lastRowFirstColumn="0" w:lastRowLastColumn="0"/>
              <w:rPr>
                <w:b w:val="0"/>
              </w:rPr>
            </w:pPr>
            <w:r w:rsidRPr="00A41BFB">
              <w:t>Resource</w:t>
            </w:r>
          </w:p>
        </w:tc>
        <w:tc>
          <w:tcPr>
            <w:tcW w:w="0" w:type="dxa"/>
            <w:tcPrChange w:id="1465" w:author="Pande, Amitkumar" w:date="2020-10-20T17:40:00Z">
              <w:tcPr>
                <w:tcW w:w="2026" w:type="dxa"/>
                <w:shd w:val="clear" w:color="auto" w:fill="D9D9D9" w:themeFill="background1" w:themeFillShade="D9"/>
              </w:tcPr>
            </w:tcPrChange>
          </w:tcPr>
          <w:p w14:paraId="4D812A16" w14:textId="77777777" w:rsidR="00A41BFB" w:rsidRPr="00A41BFB" w:rsidRDefault="00A41BFB" w:rsidP="006F63FA">
            <w:pPr>
              <w:cnfStyle w:val="100000000000" w:firstRow="1" w:lastRow="0" w:firstColumn="0" w:lastColumn="0" w:oddVBand="0" w:evenVBand="0" w:oddHBand="0" w:evenHBand="0" w:firstRowFirstColumn="0" w:firstRowLastColumn="0" w:lastRowFirstColumn="0" w:lastRowLastColumn="0"/>
              <w:rPr>
                <w:b w:val="0"/>
              </w:rPr>
            </w:pPr>
            <w:r w:rsidRPr="00A41BFB">
              <w:t>Rate (USD)</w:t>
            </w:r>
            <w:r w:rsidR="000B50BC">
              <w:t xml:space="preserve"> / Hour</w:t>
            </w:r>
          </w:p>
        </w:tc>
      </w:tr>
      <w:tr w:rsidR="00A41BFB" w14:paraId="60209EDA" w14:textId="77777777" w:rsidTr="003D7A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Change w:id="1466" w:author="Pande, Amitkumar" w:date="2020-10-20T17:40:00Z">
              <w:tcPr>
                <w:tcW w:w="2245" w:type="dxa"/>
              </w:tcPr>
            </w:tcPrChange>
          </w:tcPr>
          <w:p w14:paraId="606A59C4" w14:textId="77777777" w:rsidR="00A41BFB" w:rsidRDefault="00A41BFB" w:rsidP="00A41BFB">
            <w:pPr>
              <w:cnfStyle w:val="001000100000" w:firstRow="0" w:lastRow="0" w:firstColumn="1" w:lastColumn="0" w:oddVBand="0" w:evenVBand="0" w:oddHBand="1" w:evenHBand="0" w:firstRowFirstColumn="0" w:firstRowLastColumn="0" w:lastRowFirstColumn="0" w:lastRowLastColumn="0"/>
            </w:pPr>
            <w:r>
              <w:t>Solution Architects</w:t>
            </w:r>
          </w:p>
        </w:tc>
        <w:tc>
          <w:tcPr>
            <w:tcW w:w="0" w:type="dxa"/>
            <w:tcPrChange w:id="1467" w:author="Pande, Amitkumar" w:date="2020-10-20T17:40:00Z">
              <w:tcPr>
                <w:tcW w:w="2026" w:type="dxa"/>
              </w:tcPr>
            </w:tcPrChange>
          </w:tcPr>
          <w:p w14:paraId="6B02A92A" w14:textId="77777777" w:rsidR="00A41BFB" w:rsidRDefault="00A41BFB" w:rsidP="00A41BFB">
            <w:pPr>
              <w:cnfStyle w:val="000000100000" w:firstRow="0" w:lastRow="0" w:firstColumn="0" w:lastColumn="0" w:oddVBand="0" w:evenVBand="0" w:oddHBand="1" w:evenHBand="0" w:firstRowFirstColumn="0" w:firstRowLastColumn="0" w:lastRowFirstColumn="0" w:lastRowLastColumn="0"/>
            </w:pPr>
          </w:p>
        </w:tc>
      </w:tr>
      <w:tr w:rsidR="00A41BFB" w14:paraId="32E13E41" w14:textId="77777777" w:rsidTr="003D7A6C">
        <w:tc>
          <w:tcPr>
            <w:cnfStyle w:val="001000000000" w:firstRow="0" w:lastRow="0" w:firstColumn="1" w:lastColumn="0" w:oddVBand="0" w:evenVBand="0" w:oddHBand="0" w:evenHBand="0" w:firstRowFirstColumn="0" w:firstRowLastColumn="0" w:lastRowFirstColumn="0" w:lastRowLastColumn="0"/>
            <w:tcW w:w="0" w:type="dxa"/>
            <w:tcPrChange w:id="1468" w:author="Pande, Amitkumar" w:date="2020-10-20T17:40:00Z">
              <w:tcPr>
                <w:tcW w:w="2245" w:type="dxa"/>
              </w:tcPr>
            </w:tcPrChange>
          </w:tcPr>
          <w:p w14:paraId="5E7AEEEE" w14:textId="77777777" w:rsidR="00A41BFB" w:rsidRDefault="00A41BFB" w:rsidP="00A41BFB">
            <w:r>
              <w:t>Engineers</w:t>
            </w:r>
          </w:p>
        </w:tc>
        <w:tc>
          <w:tcPr>
            <w:tcW w:w="0" w:type="dxa"/>
            <w:tcPrChange w:id="1469" w:author="Pande, Amitkumar" w:date="2020-10-20T17:40:00Z">
              <w:tcPr>
                <w:tcW w:w="2026" w:type="dxa"/>
              </w:tcPr>
            </w:tcPrChange>
          </w:tcPr>
          <w:p w14:paraId="2D2D0338" w14:textId="77777777" w:rsidR="00A41BFB" w:rsidRDefault="00A41BFB" w:rsidP="00A41BFB">
            <w:pPr>
              <w:cnfStyle w:val="000000000000" w:firstRow="0" w:lastRow="0" w:firstColumn="0" w:lastColumn="0" w:oddVBand="0" w:evenVBand="0" w:oddHBand="0" w:evenHBand="0" w:firstRowFirstColumn="0" w:firstRowLastColumn="0" w:lastRowFirstColumn="0" w:lastRowLastColumn="0"/>
            </w:pPr>
          </w:p>
        </w:tc>
      </w:tr>
      <w:tr w:rsidR="00A41BFB" w14:paraId="57A5BF78" w14:textId="77777777" w:rsidTr="003D7A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Change w:id="1470" w:author="Pande, Amitkumar" w:date="2020-10-20T17:40:00Z">
              <w:tcPr>
                <w:tcW w:w="2245" w:type="dxa"/>
              </w:tcPr>
            </w:tcPrChange>
          </w:tcPr>
          <w:p w14:paraId="061E2553" w14:textId="77777777" w:rsidR="00A41BFB" w:rsidRDefault="00A41BFB" w:rsidP="00A41BFB">
            <w:pPr>
              <w:cnfStyle w:val="001000100000" w:firstRow="0" w:lastRow="0" w:firstColumn="1" w:lastColumn="0" w:oddVBand="0" w:evenVBand="0" w:oddHBand="1" w:evenHBand="0" w:firstRowFirstColumn="0" w:firstRowLastColumn="0" w:lastRowFirstColumn="0" w:lastRowLastColumn="0"/>
            </w:pPr>
            <w:r>
              <w:t xml:space="preserve">Other </w:t>
            </w:r>
            <w:r w:rsidRPr="00B25899">
              <w:rPr>
                <w:sz w:val="18"/>
              </w:rPr>
              <w:t>(Please specif</w:t>
            </w:r>
            <w:r w:rsidR="004B592E" w:rsidRPr="00B25899">
              <w:rPr>
                <w:sz w:val="18"/>
              </w:rPr>
              <w:t>y)</w:t>
            </w:r>
          </w:p>
        </w:tc>
        <w:tc>
          <w:tcPr>
            <w:tcW w:w="0" w:type="dxa"/>
            <w:tcPrChange w:id="1471" w:author="Pande, Amitkumar" w:date="2020-10-20T17:40:00Z">
              <w:tcPr>
                <w:tcW w:w="2026" w:type="dxa"/>
              </w:tcPr>
            </w:tcPrChange>
          </w:tcPr>
          <w:p w14:paraId="4D8A8F3C" w14:textId="77777777" w:rsidR="00A41BFB" w:rsidRDefault="00A41BFB" w:rsidP="00A41BFB">
            <w:pPr>
              <w:cnfStyle w:val="000000100000" w:firstRow="0" w:lastRow="0" w:firstColumn="0" w:lastColumn="0" w:oddVBand="0" w:evenVBand="0" w:oddHBand="1" w:evenHBand="0" w:firstRowFirstColumn="0" w:firstRowLastColumn="0" w:lastRowFirstColumn="0" w:lastRowLastColumn="0"/>
            </w:pPr>
          </w:p>
        </w:tc>
      </w:tr>
    </w:tbl>
    <w:p w14:paraId="0CAF5429" w14:textId="0E6F528D" w:rsidR="00DD7D2A" w:rsidRDefault="00DD7D2A" w:rsidP="006F63FA">
      <w:pPr>
        <w:rPr>
          <w:ins w:id="1472" w:author="Pande, Amitkumar" w:date="2020-10-02T18:29:00Z"/>
        </w:rPr>
      </w:pPr>
    </w:p>
    <w:p w14:paraId="5FBE963B" w14:textId="7C5E33B5" w:rsidR="00004F00" w:rsidRDefault="00004F00" w:rsidP="006F63FA">
      <w:pPr>
        <w:rPr>
          <w:ins w:id="1473" w:author="Pande, Amitkumar" w:date="2020-10-09T09:50:00Z"/>
        </w:rPr>
      </w:pPr>
    </w:p>
    <w:tbl>
      <w:tblPr>
        <w:tblStyle w:val="ListTable4-Accent3"/>
        <w:tblW w:w="5000" w:type="pct"/>
        <w:tblLook w:val="04A0" w:firstRow="1" w:lastRow="0" w:firstColumn="1" w:lastColumn="0" w:noHBand="0" w:noVBand="1"/>
        <w:tblPrChange w:id="1474" w:author="Pande, Amitkumar" w:date="2020-10-20T17:39:00Z">
          <w:tblPr>
            <w:tblW w:w="5000" w:type="pct"/>
            <w:tblLook w:val="04A0" w:firstRow="1" w:lastRow="0" w:firstColumn="1" w:lastColumn="0" w:noHBand="0" w:noVBand="1"/>
          </w:tblPr>
        </w:tblPrChange>
      </w:tblPr>
      <w:tblGrid>
        <w:gridCol w:w="3252"/>
        <w:gridCol w:w="6191"/>
        <w:gridCol w:w="1347"/>
        <w:tblGridChange w:id="1475">
          <w:tblGrid>
            <w:gridCol w:w="5"/>
            <w:gridCol w:w="3247"/>
            <w:gridCol w:w="5"/>
            <w:gridCol w:w="6186"/>
            <w:gridCol w:w="5"/>
            <w:gridCol w:w="1342"/>
            <w:gridCol w:w="5"/>
          </w:tblGrid>
        </w:tblGridChange>
      </w:tblGrid>
      <w:tr w:rsidR="00FE3B20" w:rsidRPr="00FE3B20" w14:paraId="2C6D8A5E" w14:textId="77777777" w:rsidTr="003D7A6C">
        <w:trPr>
          <w:cnfStyle w:val="100000000000" w:firstRow="1" w:lastRow="0" w:firstColumn="0" w:lastColumn="0" w:oddVBand="0" w:evenVBand="0" w:oddHBand="0" w:evenHBand="0" w:firstRowFirstColumn="0" w:firstRowLastColumn="0" w:lastRowFirstColumn="0" w:lastRowLastColumn="0"/>
          <w:trHeight w:val="300"/>
          <w:ins w:id="1476" w:author="Pande, Amitkumar" w:date="2020-10-09T09:50:00Z"/>
          <w:trPrChange w:id="1477" w:author="Pande, Amitkumar" w:date="2020-10-20T17:39:00Z">
            <w:trPr>
              <w:gridBefore w:val="1"/>
              <w:trHeight w:val="300"/>
            </w:trPr>
          </w:trPrChange>
        </w:trPr>
        <w:tc>
          <w:tcPr>
            <w:cnfStyle w:val="001000000000" w:firstRow="0" w:lastRow="0" w:firstColumn="1" w:lastColumn="0" w:oddVBand="0" w:evenVBand="0" w:oddHBand="0" w:evenHBand="0" w:firstRowFirstColumn="0" w:firstRowLastColumn="0" w:lastRowFirstColumn="0" w:lastRowLastColumn="0"/>
            <w:tcW w:w="0" w:type="pct"/>
            <w:gridSpan w:val="3"/>
            <w:hideMark/>
            <w:tcPrChange w:id="1478" w:author="Pande, Amitkumar" w:date="2020-10-20T17:39:00Z">
              <w:tcPr>
                <w:tcW w:w="5000" w:type="pct"/>
                <w:gridSpan w:val="6"/>
                <w:tcBorders>
                  <w:top w:val="single" w:sz="4" w:space="0" w:color="auto"/>
                  <w:left w:val="single" w:sz="4" w:space="0" w:color="auto"/>
                  <w:bottom w:val="single" w:sz="4" w:space="0" w:color="auto"/>
                  <w:right w:val="single" w:sz="4" w:space="0" w:color="auto"/>
                </w:tcBorders>
                <w:shd w:val="clear" w:color="000000" w:fill="16365C"/>
                <w:vAlign w:val="center"/>
                <w:hideMark/>
              </w:tcPr>
            </w:tcPrChange>
          </w:tcPr>
          <w:p w14:paraId="684B50F4" w14:textId="77777777" w:rsidR="00FE3B20" w:rsidRPr="00FE3B20" w:rsidRDefault="00FE3B20" w:rsidP="00FE3B20">
            <w:pPr>
              <w:jc w:val="center"/>
              <w:cnfStyle w:val="101000000000" w:firstRow="1" w:lastRow="0" w:firstColumn="1" w:lastColumn="0" w:oddVBand="0" w:evenVBand="0" w:oddHBand="0" w:evenHBand="0" w:firstRowFirstColumn="0" w:firstRowLastColumn="0" w:lastRowFirstColumn="0" w:lastRowLastColumn="0"/>
              <w:rPr>
                <w:ins w:id="1479" w:author="Pande, Amitkumar" w:date="2020-10-09T09:50:00Z"/>
                <w:rFonts w:ascii="Calibri" w:eastAsia="Times New Roman" w:hAnsi="Calibri" w:cs="Calibri"/>
                <w:b w:val="0"/>
                <w:bCs w:val="0"/>
                <w:color w:val="FFFFFF"/>
                <w:lang w:val="en-IN" w:eastAsia="en-IN"/>
              </w:rPr>
            </w:pPr>
            <w:ins w:id="1480" w:author="Pande, Amitkumar" w:date="2020-10-09T09:50:00Z">
              <w:r w:rsidRPr="00FE3B20">
                <w:rPr>
                  <w:rFonts w:ascii="Calibri" w:eastAsia="Times New Roman" w:hAnsi="Calibri" w:cs="Calibri"/>
                  <w:color w:val="FFFFFF"/>
                  <w:lang w:val="en-IN" w:eastAsia="en-IN"/>
                </w:rPr>
                <w:t>Project Plan and Work Break Down List</w:t>
              </w:r>
            </w:ins>
          </w:p>
        </w:tc>
      </w:tr>
      <w:tr w:rsidR="00FE3B20" w:rsidRPr="00FE3B20" w14:paraId="264B3745" w14:textId="77777777" w:rsidTr="003D7A6C">
        <w:trPr>
          <w:cnfStyle w:val="000000100000" w:firstRow="0" w:lastRow="0" w:firstColumn="0" w:lastColumn="0" w:oddVBand="0" w:evenVBand="0" w:oddHBand="1" w:evenHBand="0" w:firstRowFirstColumn="0" w:firstRowLastColumn="0" w:lastRowFirstColumn="0" w:lastRowLastColumn="0"/>
          <w:trHeight w:val="300"/>
          <w:ins w:id="1481" w:author="Pande, Amitkumar" w:date="2020-10-09T09:50:00Z"/>
          <w:trPrChange w:id="1482" w:author="Pande, Amitkumar" w:date="2020-10-20T17:39:00Z">
            <w:trPr>
              <w:gridBefore w:val="1"/>
              <w:trHeight w:val="300"/>
            </w:trPr>
          </w:trPrChange>
        </w:trPr>
        <w:tc>
          <w:tcPr>
            <w:cnfStyle w:val="001000000000" w:firstRow="0" w:lastRow="0" w:firstColumn="1" w:lastColumn="0" w:oddVBand="0" w:evenVBand="0" w:oddHBand="0" w:evenHBand="0" w:firstRowFirstColumn="0" w:firstRowLastColumn="0" w:lastRowFirstColumn="0" w:lastRowLastColumn="0"/>
            <w:tcW w:w="0" w:type="pct"/>
            <w:gridSpan w:val="3"/>
            <w:hideMark/>
            <w:tcPrChange w:id="1483" w:author="Pande, Amitkumar" w:date="2020-10-20T17:39:00Z">
              <w:tcPr>
                <w:tcW w:w="5000" w:type="pct"/>
                <w:gridSpan w:val="6"/>
                <w:tcBorders>
                  <w:top w:val="single" w:sz="4" w:space="0" w:color="auto"/>
                  <w:left w:val="single" w:sz="4" w:space="0" w:color="auto"/>
                  <w:bottom w:val="single" w:sz="4" w:space="0" w:color="auto"/>
                  <w:right w:val="single" w:sz="4" w:space="0" w:color="auto"/>
                </w:tcBorders>
                <w:shd w:val="clear" w:color="000000" w:fill="8DB4E2"/>
                <w:vAlign w:val="center"/>
                <w:hideMark/>
              </w:tcPr>
            </w:tcPrChange>
          </w:tcPr>
          <w:p w14:paraId="0161F6F1" w14:textId="77777777" w:rsidR="00FE3B20" w:rsidRPr="00FE3B20" w:rsidRDefault="00FE3B20" w:rsidP="00FE3B20">
            <w:pPr>
              <w:jc w:val="center"/>
              <w:cnfStyle w:val="001000100000" w:firstRow="0" w:lastRow="0" w:firstColumn="1" w:lastColumn="0" w:oddVBand="0" w:evenVBand="0" w:oddHBand="1" w:evenHBand="0" w:firstRowFirstColumn="0" w:firstRowLastColumn="0" w:lastRowFirstColumn="0" w:lastRowLastColumn="0"/>
              <w:rPr>
                <w:ins w:id="1484" w:author="Pande, Amitkumar" w:date="2020-10-09T09:50:00Z"/>
                <w:rFonts w:ascii="Calibri" w:eastAsia="Times New Roman" w:hAnsi="Calibri" w:cs="Calibri"/>
                <w:b w:val="0"/>
                <w:bCs w:val="0"/>
                <w:color w:val="000000"/>
                <w:lang w:val="en-IN" w:eastAsia="en-IN"/>
              </w:rPr>
            </w:pPr>
            <w:ins w:id="1485" w:author="Pande, Amitkumar" w:date="2020-10-09T09:50:00Z">
              <w:r w:rsidRPr="00FE3B20">
                <w:rPr>
                  <w:rFonts w:ascii="Calibri" w:eastAsia="Times New Roman" w:hAnsi="Calibri" w:cs="Calibri"/>
                  <w:color w:val="000000"/>
                  <w:lang w:val="en-IN" w:eastAsia="en-IN"/>
                </w:rPr>
                <w:t>Infrastructure Creation and Implementation</w:t>
              </w:r>
            </w:ins>
          </w:p>
        </w:tc>
      </w:tr>
      <w:tr w:rsidR="00FE3B20" w:rsidRPr="00FE3B20" w14:paraId="040F2FD9" w14:textId="77777777" w:rsidTr="003D7A6C">
        <w:trPr>
          <w:trHeight w:val="300"/>
          <w:ins w:id="1486" w:author="Pande, Amitkumar" w:date="2020-10-09T09:50:00Z"/>
          <w:trPrChange w:id="1487" w:author="Pande, Amitkumar" w:date="2020-10-20T17:39:00Z">
            <w:trPr>
              <w:gridBefore w:val="1"/>
              <w:trHeight w:val="300"/>
            </w:trPr>
          </w:trPrChange>
        </w:trPr>
        <w:tc>
          <w:tcPr>
            <w:cnfStyle w:val="001000000000" w:firstRow="0" w:lastRow="0" w:firstColumn="1" w:lastColumn="0" w:oddVBand="0" w:evenVBand="0" w:oddHBand="0" w:evenHBand="0" w:firstRowFirstColumn="0" w:firstRowLastColumn="0" w:lastRowFirstColumn="0" w:lastRowLastColumn="0"/>
            <w:tcW w:w="0" w:type="pct"/>
            <w:gridSpan w:val="3"/>
            <w:hideMark/>
            <w:tcPrChange w:id="1488" w:author="Pande, Amitkumar" w:date="2020-10-20T17:39:00Z">
              <w:tcPr>
                <w:tcW w:w="5000" w:type="pct"/>
                <w:gridSpan w:val="6"/>
                <w:tcBorders>
                  <w:top w:val="single" w:sz="4" w:space="0" w:color="auto"/>
                  <w:left w:val="single" w:sz="4" w:space="0" w:color="auto"/>
                  <w:bottom w:val="single" w:sz="4" w:space="0" w:color="auto"/>
                  <w:right w:val="single" w:sz="4" w:space="0" w:color="auto"/>
                </w:tcBorders>
                <w:shd w:val="clear" w:color="000000" w:fill="8DB4E2"/>
                <w:vAlign w:val="center"/>
                <w:hideMark/>
              </w:tcPr>
            </w:tcPrChange>
          </w:tcPr>
          <w:p w14:paraId="2E9422FE" w14:textId="77777777" w:rsidR="00FE3B20" w:rsidRPr="00FE3B20" w:rsidRDefault="00FE3B20" w:rsidP="00FE3B20">
            <w:pPr>
              <w:jc w:val="center"/>
              <w:rPr>
                <w:ins w:id="1489" w:author="Pande, Amitkumar" w:date="2020-10-09T09:50:00Z"/>
                <w:rFonts w:ascii="Calibri" w:eastAsia="Times New Roman" w:hAnsi="Calibri" w:cs="Calibri"/>
                <w:b w:val="0"/>
                <w:bCs w:val="0"/>
                <w:color w:val="000000"/>
                <w:lang w:val="en-IN" w:eastAsia="en-IN"/>
              </w:rPr>
            </w:pPr>
            <w:ins w:id="1490" w:author="Pande, Amitkumar" w:date="2020-10-09T09:50:00Z">
              <w:r w:rsidRPr="00FE3B20">
                <w:rPr>
                  <w:rFonts w:ascii="Calibri" w:eastAsia="Times New Roman" w:hAnsi="Calibri" w:cs="Calibri"/>
                  <w:color w:val="000000"/>
                  <w:lang w:val="en-IN" w:eastAsia="en-IN"/>
                </w:rPr>
                <w:t>Common Infrastructure &amp; Activities</w:t>
              </w:r>
            </w:ins>
          </w:p>
        </w:tc>
      </w:tr>
      <w:tr w:rsidR="003D7A6C" w:rsidRPr="00FE3B20" w14:paraId="5E6073FE" w14:textId="77777777" w:rsidTr="003D7A6C">
        <w:trPr>
          <w:cnfStyle w:val="000000100000" w:firstRow="0" w:lastRow="0" w:firstColumn="0" w:lastColumn="0" w:oddVBand="0" w:evenVBand="0" w:oddHBand="1" w:evenHBand="0" w:firstRowFirstColumn="0" w:firstRowLastColumn="0" w:lastRowFirstColumn="0" w:lastRowLastColumn="0"/>
          <w:trHeight w:val="600"/>
          <w:ins w:id="1491" w:author="Pande, Amitkumar" w:date="2020-10-09T09:50:00Z"/>
        </w:trPr>
        <w:tc>
          <w:tcPr>
            <w:cnfStyle w:val="001000000000" w:firstRow="0" w:lastRow="0" w:firstColumn="1" w:lastColumn="0" w:oddVBand="0" w:evenVBand="0" w:oddHBand="0" w:evenHBand="0" w:firstRowFirstColumn="0" w:firstRowLastColumn="0" w:lastRowFirstColumn="0" w:lastRowLastColumn="0"/>
            <w:tcW w:w="1507" w:type="pct"/>
            <w:hideMark/>
          </w:tcPr>
          <w:p w14:paraId="55AB5130" w14:textId="77777777" w:rsidR="00FE3B20" w:rsidRPr="00FE3B20" w:rsidRDefault="00FE3B20" w:rsidP="00FE3B20">
            <w:pPr>
              <w:jc w:val="center"/>
              <w:rPr>
                <w:ins w:id="1492" w:author="Pande, Amitkumar" w:date="2020-10-09T09:50:00Z"/>
                <w:rFonts w:ascii="Calibri" w:eastAsia="Times New Roman" w:hAnsi="Calibri" w:cs="Calibri"/>
                <w:b w:val="0"/>
                <w:bCs w:val="0"/>
                <w:color w:val="000000"/>
                <w:lang w:val="en-IN" w:eastAsia="en-IN"/>
              </w:rPr>
            </w:pPr>
            <w:ins w:id="1493" w:author="Pande, Amitkumar" w:date="2020-10-09T09:50:00Z">
              <w:r w:rsidRPr="00FE3B20">
                <w:rPr>
                  <w:rFonts w:ascii="Calibri" w:eastAsia="Times New Roman" w:hAnsi="Calibri" w:cs="Calibri"/>
                  <w:color w:val="000000"/>
                  <w:lang w:val="en-IN" w:eastAsia="en-IN"/>
                </w:rPr>
                <w:t>Roles</w:t>
              </w:r>
            </w:ins>
          </w:p>
        </w:tc>
        <w:tc>
          <w:tcPr>
            <w:tcW w:w="2869" w:type="pct"/>
            <w:hideMark/>
          </w:tcPr>
          <w:p w14:paraId="28568D39" w14:textId="77777777" w:rsidR="00FE3B20" w:rsidRPr="00FE3B20" w:rsidRDefault="00FE3B20" w:rsidP="00FE3B20">
            <w:pPr>
              <w:jc w:val="center"/>
              <w:cnfStyle w:val="000000100000" w:firstRow="0" w:lastRow="0" w:firstColumn="0" w:lastColumn="0" w:oddVBand="0" w:evenVBand="0" w:oddHBand="1" w:evenHBand="0" w:firstRowFirstColumn="0" w:firstRowLastColumn="0" w:lastRowFirstColumn="0" w:lastRowLastColumn="0"/>
              <w:rPr>
                <w:ins w:id="1494" w:author="Pande, Amitkumar" w:date="2020-10-09T09:50:00Z"/>
                <w:rFonts w:ascii="Calibri" w:eastAsia="Times New Roman" w:hAnsi="Calibri" w:cs="Calibri"/>
                <w:b/>
                <w:bCs/>
                <w:color w:val="000000"/>
                <w:lang w:val="en-IN" w:eastAsia="en-IN"/>
              </w:rPr>
            </w:pPr>
            <w:ins w:id="1495" w:author="Pande, Amitkumar" w:date="2020-10-09T09:50:00Z">
              <w:r w:rsidRPr="00FE3B20">
                <w:rPr>
                  <w:rFonts w:ascii="Calibri" w:eastAsia="Times New Roman" w:hAnsi="Calibri" w:cs="Calibri"/>
                  <w:b/>
                  <w:bCs/>
                  <w:color w:val="000000"/>
                  <w:lang w:val="en-IN" w:eastAsia="en-IN"/>
                </w:rPr>
                <w:t>Sub task</w:t>
              </w:r>
            </w:ins>
          </w:p>
        </w:tc>
        <w:tc>
          <w:tcPr>
            <w:tcW w:w="624" w:type="pct"/>
            <w:hideMark/>
          </w:tcPr>
          <w:p w14:paraId="1B74795C" w14:textId="77777777" w:rsidR="00FE3B20" w:rsidRPr="00FE3B20" w:rsidRDefault="00FE3B20" w:rsidP="00FE3B20">
            <w:pPr>
              <w:jc w:val="center"/>
              <w:cnfStyle w:val="000000100000" w:firstRow="0" w:lastRow="0" w:firstColumn="0" w:lastColumn="0" w:oddVBand="0" w:evenVBand="0" w:oddHBand="1" w:evenHBand="0" w:firstRowFirstColumn="0" w:firstRowLastColumn="0" w:lastRowFirstColumn="0" w:lastRowLastColumn="0"/>
              <w:rPr>
                <w:ins w:id="1496" w:author="Pande, Amitkumar" w:date="2020-10-09T09:50:00Z"/>
                <w:rFonts w:ascii="Calibri" w:eastAsia="Times New Roman" w:hAnsi="Calibri" w:cs="Calibri"/>
                <w:b/>
                <w:bCs/>
                <w:color w:val="000000"/>
                <w:lang w:val="en-IN" w:eastAsia="en-IN"/>
              </w:rPr>
            </w:pPr>
            <w:ins w:id="1497" w:author="Pande, Amitkumar" w:date="2020-10-09T09:50:00Z">
              <w:r w:rsidRPr="00FE3B20">
                <w:rPr>
                  <w:rFonts w:ascii="Calibri" w:eastAsia="Times New Roman" w:hAnsi="Calibri" w:cs="Calibri"/>
                  <w:b/>
                  <w:bCs/>
                  <w:color w:val="000000"/>
                  <w:lang w:val="en-IN" w:eastAsia="en-IN"/>
                </w:rPr>
                <w:t>Effort required (person days)</w:t>
              </w:r>
            </w:ins>
          </w:p>
        </w:tc>
      </w:tr>
      <w:tr w:rsidR="00FE3B20" w:rsidRPr="00FE3B20" w14:paraId="743C63CD" w14:textId="77777777" w:rsidTr="003D7A6C">
        <w:trPr>
          <w:trHeight w:val="600"/>
          <w:ins w:id="1498" w:author="Pande, Amitkumar" w:date="2020-10-09T09:50:00Z"/>
          <w:trPrChange w:id="1499" w:author="Pande, Amitkumar" w:date="2020-10-20T17:39:00Z">
            <w:trPr>
              <w:gridAfter w:val="0"/>
              <w:trHeight w:val="600"/>
            </w:trPr>
          </w:trPrChange>
        </w:trPr>
        <w:tc>
          <w:tcPr>
            <w:cnfStyle w:val="001000000000" w:firstRow="0" w:lastRow="0" w:firstColumn="1" w:lastColumn="0" w:oddVBand="0" w:evenVBand="0" w:oddHBand="0" w:evenHBand="0" w:firstRowFirstColumn="0" w:firstRowLastColumn="0" w:lastRowFirstColumn="0" w:lastRowLastColumn="0"/>
            <w:tcW w:w="0" w:type="pct"/>
            <w:vMerge w:val="restart"/>
            <w:hideMark/>
            <w:tcPrChange w:id="1500" w:author="Pande, Amitkumar" w:date="2020-10-20T17:39:00Z">
              <w:tcPr>
                <w:tcW w:w="1507" w:type="pct"/>
                <w:gridSpan w:val="2"/>
                <w:vMerge w:val="restart"/>
                <w:tcBorders>
                  <w:top w:val="nil"/>
                  <w:left w:val="single" w:sz="4" w:space="0" w:color="auto"/>
                  <w:bottom w:val="single" w:sz="4" w:space="0" w:color="auto"/>
                  <w:right w:val="single" w:sz="4" w:space="0" w:color="auto"/>
                </w:tcBorders>
                <w:shd w:val="clear" w:color="auto" w:fill="auto"/>
                <w:vAlign w:val="center"/>
                <w:hideMark/>
              </w:tcPr>
            </w:tcPrChange>
          </w:tcPr>
          <w:p w14:paraId="354ED29B" w14:textId="77777777" w:rsidR="00FE3B20" w:rsidRPr="00FE3B20" w:rsidRDefault="00FE3B20" w:rsidP="00FE3B20">
            <w:pPr>
              <w:jc w:val="center"/>
              <w:rPr>
                <w:ins w:id="1501" w:author="Pande, Amitkumar" w:date="2020-10-09T09:50:00Z"/>
                <w:rFonts w:ascii="Calibri" w:eastAsia="Times New Roman" w:hAnsi="Calibri" w:cs="Calibri"/>
                <w:color w:val="000000"/>
                <w:lang w:val="en-IN" w:eastAsia="en-IN"/>
              </w:rPr>
            </w:pPr>
            <w:ins w:id="1502" w:author="Pande, Amitkumar" w:date="2020-10-09T09:50:00Z">
              <w:r w:rsidRPr="00FE3B20">
                <w:rPr>
                  <w:rFonts w:ascii="Calibri" w:eastAsia="Times New Roman" w:hAnsi="Calibri" w:cs="Calibri"/>
                  <w:color w:val="000000"/>
                  <w:lang w:val="en-IN" w:eastAsia="en-IN"/>
                </w:rPr>
                <w:t>Technical Architect</w:t>
              </w:r>
            </w:ins>
          </w:p>
        </w:tc>
        <w:tc>
          <w:tcPr>
            <w:tcW w:w="0" w:type="pct"/>
            <w:hideMark/>
            <w:tcPrChange w:id="1503" w:author="Pande, Amitkumar" w:date="2020-10-20T17:39:00Z">
              <w:tcPr>
                <w:tcW w:w="2869" w:type="pct"/>
                <w:gridSpan w:val="2"/>
                <w:tcBorders>
                  <w:top w:val="nil"/>
                  <w:left w:val="nil"/>
                  <w:bottom w:val="single" w:sz="4" w:space="0" w:color="auto"/>
                  <w:right w:val="single" w:sz="4" w:space="0" w:color="auto"/>
                </w:tcBorders>
                <w:shd w:val="clear" w:color="auto" w:fill="auto"/>
                <w:vAlign w:val="center"/>
                <w:hideMark/>
              </w:tcPr>
            </w:tcPrChange>
          </w:tcPr>
          <w:p w14:paraId="2BF25D66" w14:textId="77777777" w:rsidR="00FE3B20" w:rsidRPr="00FE3B20" w:rsidRDefault="00FE3B20" w:rsidP="00FE3B20">
            <w:pPr>
              <w:cnfStyle w:val="000000000000" w:firstRow="0" w:lastRow="0" w:firstColumn="0" w:lastColumn="0" w:oddVBand="0" w:evenVBand="0" w:oddHBand="0" w:evenHBand="0" w:firstRowFirstColumn="0" w:firstRowLastColumn="0" w:lastRowFirstColumn="0" w:lastRowLastColumn="0"/>
              <w:rPr>
                <w:ins w:id="1504" w:author="Pande, Amitkumar" w:date="2020-10-09T09:50:00Z"/>
                <w:rFonts w:ascii="Calibri" w:eastAsia="Times New Roman" w:hAnsi="Calibri" w:cs="Calibri"/>
                <w:color w:val="000000"/>
                <w:lang w:val="en-IN" w:eastAsia="en-IN"/>
              </w:rPr>
            </w:pPr>
            <w:ins w:id="1505" w:author="Pande, Amitkumar" w:date="2020-10-09T09:50:00Z">
              <w:r w:rsidRPr="00FE3B20">
                <w:rPr>
                  <w:rFonts w:ascii="Calibri" w:eastAsia="Times New Roman" w:hAnsi="Calibri" w:cs="Calibri"/>
                  <w:color w:val="000000"/>
                  <w:lang w:val="en-IN" w:eastAsia="en-IN"/>
                </w:rPr>
                <w:t>Discuss the Application and Infrastructure Architecture. Understand Dependencies and Integration points</w:t>
              </w:r>
            </w:ins>
          </w:p>
        </w:tc>
        <w:tc>
          <w:tcPr>
            <w:tcW w:w="0" w:type="pct"/>
            <w:vMerge w:val="restart"/>
            <w:tcPrChange w:id="1506" w:author="Pande, Amitkumar" w:date="2020-10-20T17:39:00Z">
              <w:tcPr>
                <w:tcW w:w="624" w:type="pct"/>
                <w:gridSpan w:val="2"/>
                <w:vMerge w:val="restart"/>
                <w:tcBorders>
                  <w:top w:val="nil"/>
                  <w:left w:val="single" w:sz="4" w:space="0" w:color="auto"/>
                  <w:bottom w:val="single" w:sz="4" w:space="0" w:color="000000"/>
                  <w:right w:val="single" w:sz="4" w:space="0" w:color="auto"/>
                </w:tcBorders>
                <w:shd w:val="clear" w:color="auto" w:fill="auto"/>
                <w:vAlign w:val="center"/>
              </w:tcPr>
            </w:tcPrChange>
          </w:tcPr>
          <w:p w14:paraId="0BF5EAC6" w14:textId="4F370DFA" w:rsidR="00FE3B20" w:rsidRPr="00FE3B20" w:rsidRDefault="00FE3B20" w:rsidP="00FE3B20">
            <w:pPr>
              <w:jc w:val="center"/>
              <w:cnfStyle w:val="000000000000" w:firstRow="0" w:lastRow="0" w:firstColumn="0" w:lastColumn="0" w:oddVBand="0" w:evenVBand="0" w:oddHBand="0" w:evenHBand="0" w:firstRowFirstColumn="0" w:firstRowLastColumn="0" w:lastRowFirstColumn="0" w:lastRowLastColumn="0"/>
              <w:rPr>
                <w:ins w:id="1507" w:author="Pande, Amitkumar" w:date="2020-10-09T09:50:00Z"/>
                <w:rFonts w:ascii="Calibri" w:eastAsia="Times New Roman" w:hAnsi="Calibri" w:cs="Calibri"/>
                <w:color w:val="000000"/>
                <w:lang w:val="en-IN" w:eastAsia="en-IN"/>
              </w:rPr>
            </w:pPr>
          </w:p>
        </w:tc>
      </w:tr>
      <w:tr w:rsidR="003D7A6C" w:rsidRPr="00FE3B20" w14:paraId="22786C32" w14:textId="77777777" w:rsidTr="003D7A6C">
        <w:tblPrEx>
          <w:tblPrExChange w:id="1508" w:author="Pande, Amitkumar" w:date="2020-10-20T17:39:00Z">
            <w:tblPrEx>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Ex>
          </w:tblPrExChange>
        </w:tblPrEx>
        <w:trPr>
          <w:cnfStyle w:val="000000100000" w:firstRow="0" w:lastRow="0" w:firstColumn="0" w:lastColumn="0" w:oddVBand="0" w:evenVBand="0" w:oddHBand="1" w:evenHBand="0" w:firstRowFirstColumn="0" w:firstRowLastColumn="0" w:lastRowFirstColumn="0" w:lastRowLastColumn="0"/>
          <w:trHeight w:val="600"/>
          <w:ins w:id="1509" w:author="Pande, Amitkumar" w:date="2020-10-09T09:50:00Z"/>
          <w:trPrChange w:id="1510" w:author="Pande, Amitkumar" w:date="2020-10-20T17:39:00Z">
            <w:trPr>
              <w:gridBefore w:val="1"/>
              <w:trHeight w:val="600"/>
            </w:trPr>
          </w:trPrChange>
        </w:trPr>
        <w:tc>
          <w:tcPr>
            <w:cnfStyle w:val="001000000000" w:firstRow="0" w:lastRow="0" w:firstColumn="1" w:lastColumn="0" w:oddVBand="0" w:evenVBand="0" w:oddHBand="0" w:evenHBand="0" w:firstRowFirstColumn="0" w:firstRowLastColumn="0" w:lastRowFirstColumn="0" w:lastRowLastColumn="0"/>
            <w:tcW w:w="0" w:type="pct"/>
            <w:vMerge/>
            <w:hideMark/>
            <w:tcPrChange w:id="1511" w:author="Pande, Amitkumar" w:date="2020-10-20T17:39:00Z">
              <w:tcPr>
                <w:tcW w:w="1507" w:type="pct"/>
                <w:gridSpan w:val="2"/>
                <w:vMerge/>
                <w:hideMark/>
              </w:tcPr>
            </w:tcPrChange>
          </w:tcPr>
          <w:p w14:paraId="4BCDA050" w14:textId="77777777" w:rsidR="00FE3B20" w:rsidRPr="00FE3B20" w:rsidRDefault="00FE3B20" w:rsidP="00FE3B20">
            <w:pPr>
              <w:cnfStyle w:val="001000100000" w:firstRow="0" w:lastRow="0" w:firstColumn="1" w:lastColumn="0" w:oddVBand="0" w:evenVBand="0" w:oddHBand="1" w:evenHBand="0" w:firstRowFirstColumn="0" w:firstRowLastColumn="0" w:lastRowFirstColumn="0" w:lastRowLastColumn="0"/>
              <w:rPr>
                <w:ins w:id="1512" w:author="Pande, Amitkumar" w:date="2020-10-09T09:50:00Z"/>
                <w:rFonts w:ascii="Calibri" w:eastAsia="Times New Roman" w:hAnsi="Calibri" w:cs="Calibri"/>
                <w:color w:val="000000"/>
                <w:lang w:val="en-IN" w:eastAsia="en-IN"/>
              </w:rPr>
            </w:pPr>
          </w:p>
        </w:tc>
        <w:tc>
          <w:tcPr>
            <w:tcW w:w="0" w:type="pct"/>
            <w:hideMark/>
            <w:tcPrChange w:id="1513" w:author="Pande, Amitkumar" w:date="2020-10-20T17:39:00Z">
              <w:tcPr>
                <w:tcW w:w="2869" w:type="pct"/>
                <w:gridSpan w:val="2"/>
                <w:hideMark/>
              </w:tcPr>
            </w:tcPrChange>
          </w:tcPr>
          <w:p w14:paraId="2A8C0C2F" w14:textId="77777777" w:rsidR="00FE3B20" w:rsidRPr="00FE3B20" w:rsidRDefault="00FE3B20" w:rsidP="00FE3B20">
            <w:pPr>
              <w:cnfStyle w:val="000000100000" w:firstRow="0" w:lastRow="0" w:firstColumn="0" w:lastColumn="0" w:oddVBand="0" w:evenVBand="0" w:oddHBand="1" w:evenHBand="0" w:firstRowFirstColumn="0" w:firstRowLastColumn="0" w:lastRowFirstColumn="0" w:lastRowLastColumn="0"/>
              <w:rPr>
                <w:ins w:id="1514" w:author="Pande, Amitkumar" w:date="2020-10-09T09:50:00Z"/>
                <w:rFonts w:ascii="Calibri" w:eastAsia="Times New Roman" w:hAnsi="Calibri" w:cs="Calibri"/>
                <w:color w:val="000000"/>
                <w:lang w:val="en-IN" w:eastAsia="en-IN"/>
              </w:rPr>
            </w:pPr>
            <w:ins w:id="1515" w:author="Pande, Amitkumar" w:date="2020-10-09T09:50:00Z">
              <w:r w:rsidRPr="00FE3B20">
                <w:rPr>
                  <w:rFonts w:ascii="Calibri" w:eastAsia="Times New Roman" w:hAnsi="Calibri" w:cs="Calibri"/>
                  <w:color w:val="000000"/>
                  <w:lang w:val="en-IN" w:eastAsia="en-IN"/>
                </w:rPr>
                <w:t>Create Document, Reviews from Customer, Corrections and Document sign off</w:t>
              </w:r>
            </w:ins>
          </w:p>
        </w:tc>
        <w:tc>
          <w:tcPr>
            <w:tcW w:w="0" w:type="pct"/>
            <w:vMerge/>
            <w:tcPrChange w:id="1516" w:author="Pande, Amitkumar" w:date="2020-10-20T17:39:00Z">
              <w:tcPr>
                <w:tcW w:w="624" w:type="pct"/>
                <w:gridSpan w:val="2"/>
                <w:vMerge/>
              </w:tcPr>
            </w:tcPrChange>
          </w:tcPr>
          <w:p w14:paraId="59BC28DC" w14:textId="77777777" w:rsidR="00FE3B20" w:rsidRPr="00FE3B20" w:rsidRDefault="00FE3B20" w:rsidP="00FE3B20">
            <w:pPr>
              <w:cnfStyle w:val="000000100000" w:firstRow="0" w:lastRow="0" w:firstColumn="0" w:lastColumn="0" w:oddVBand="0" w:evenVBand="0" w:oddHBand="1" w:evenHBand="0" w:firstRowFirstColumn="0" w:firstRowLastColumn="0" w:lastRowFirstColumn="0" w:lastRowLastColumn="0"/>
              <w:rPr>
                <w:ins w:id="1517" w:author="Pande, Amitkumar" w:date="2020-10-09T09:50:00Z"/>
                <w:rFonts w:ascii="Calibri" w:eastAsia="Times New Roman" w:hAnsi="Calibri" w:cs="Calibri"/>
                <w:color w:val="000000"/>
                <w:lang w:val="en-IN" w:eastAsia="en-IN"/>
              </w:rPr>
            </w:pPr>
          </w:p>
        </w:tc>
      </w:tr>
      <w:tr w:rsidR="00FE3B20" w:rsidRPr="00FE3B20" w14:paraId="71220C35" w14:textId="77777777" w:rsidTr="003D7A6C">
        <w:trPr>
          <w:trHeight w:val="600"/>
          <w:ins w:id="1518" w:author="Pande, Amitkumar" w:date="2020-10-09T09:50:00Z"/>
          <w:trPrChange w:id="1519" w:author="Pande, Amitkumar" w:date="2020-10-20T17:39:00Z">
            <w:trPr>
              <w:gridAfter w:val="0"/>
              <w:trHeight w:val="600"/>
            </w:trPr>
          </w:trPrChange>
        </w:trPr>
        <w:tc>
          <w:tcPr>
            <w:cnfStyle w:val="001000000000" w:firstRow="0" w:lastRow="0" w:firstColumn="1" w:lastColumn="0" w:oddVBand="0" w:evenVBand="0" w:oddHBand="0" w:evenHBand="0" w:firstRowFirstColumn="0" w:firstRowLastColumn="0" w:lastRowFirstColumn="0" w:lastRowLastColumn="0"/>
            <w:tcW w:w="0" w:type="pct"/>
            <w:vMerge w:val="restart"/>
            <w:hideMark/>
            <w:tcPrChange w:id="1520" w:author="Pande, Amitkumar" w:date="2020-10-20T17:39:00Z">
              <w:tcPr>
                <w:tcW w:w="1507" w:type="pct"/>
                <w:gridSpan w:val="2"/>
                <w:vMerge w:val="restart"/>
                <w:tcBorders>
                  <w:top w:val="nil"/>
                  <w:left w:val="single" w:sz="4" w:space="0" w:color="auto"/>
                  <w:bottom w:val="single" w:sz="4" w:space="0" w:color="auto"/>
                  <w:right w:val="single" w:sz="4" w:space="0" w:color="auto"/>
                </w:tcBorders>
                <w:shd w:val="clear" w:color="auto" w:fill="auto"/>
                <w:vAlign w:val="center"/>
                <w:hideMark/>
              </w:tcPr>
            </w:tcPrChange>
          </w:tcPr>
          <w:p w14:paraId="00DB7FB4" w14:textId="77777777" w:rsidR="00FE3B20" w:rsidRPr="00FE3B20" w:rsidRDefault="00FE3B20" w:rsidP="00FE3B20">
            <w:pPr>
              <w:jc w:val="center"/>
              <w:rPr>
                <w:ins w:id="1521" w:author="Pande, Amitkumar" w:date="2020-10-09T09:50:00Z"/>
                <w:rFonts w:ascii="Calibri" w:eastAsia="Times New Roman" w:hAnsi="Calibri" w:cs="Calibri"/>
                <w:color w:val="000000"/>
                <w:lang w:val="en-IN" w:eastAsia="en-IN"/>
              </w:rPr>
            </w:pPr>
            <w:ins w:id="1522" w:author="Pande, Amitkumar" w:date="2020-10-09T09:50:00Z">
              <w:r w:rsidRPr="00FE3B20">
                <w:rPr>
                  <w:rFonts w:ascii="Calibri" w:eastAsia="Times New Roman" w:hAnsi="Calibri" w:cs="Calibri"/>
                  <w:color w:val="000000"/>
                  <w:lang w:val="en-IN" w:eastAsia="en-IN"/>
                </w:rPr>
                <w:t>Sr. Cloud Engineer</w:t>
              </w:r>
            </w:ins>
          </w:p>
        </w:tc>
        <w:tc>
          <w:tcPr>
            <w:tcW w:w="0" w:type="pct"/>
            <w:hideMark/>
            <w:tcPrChange w:id="1523" w:author="Pande, Amitkumar" w:date="2020-10-20T17:39:00Z">
              <w:tcPr>
                <w:tcW w:w="2869" w:type="pct"/>
                <w:gridSpan w:val="2"/>
                <w:tcBorders>
                  <w:top w:val="nil"/>
                  <w:left w:val="nil"/>
                  <w:bottom w:val="single" w:sz="4" w:space="0" w:color="auto"/>
                  <w:right w:val="single" w:sz="4" w:space="0" w:color="auto"/>
                </w:tcBorders>
                <w:shd w:val="clear" w:color="auto" w:fill="auto"/>
                <w:vAlign w:val="center"/>
                <w:hideMark/>
              </w:tcPr>
            </w:tcPrChange>
          </w:tcPr>
          <w:p w14:paraId="7FBEBF14" w14:textId="77777777" w:rsidR="00FE3B20" w:rsidRPr="00FE3B20" w:rsidRDefault="00FE3B20" w:rsidP="00FE3B20">
            <w:pPr>
              <w:cnfStyle w:val="000000000000" w:firstRow="0" w:lastRow="0" w:firstColumn="0" w:lastColumn="0" w:oddVBand="0" w:evenVBand="0" w:oddHBand="0" w:evenHBand="0" w:firstRowFirstColumn="0" w:firstRowLastColumn="0" w:lastRowFirstColumn="0" w:lastRowLastColumn="0"/>
              <w:rPr>
                <w:ins w:id="1524" w:author="Pande, Amitkumar" w:date="2020-10-09T09:50:00Z"/>
                <w:rFonts w:ascii="Calibri" w:eastAsia="Times New Roman" w:hAnsi="Calibri" w:cs="Calibri"/>
                <w:color w:val="000000"/>
                <w:lang w:val="en-IN" w:eastAsia="en-IN"/>
              </w:rPr>
            </w:pPr>
            <w:ins w:id="1525" w:author="Pande, Amitkumar" w:date="2020-10-09T09:50:00Z">
              <w:r w:rsidRPr="00FE3B20">
                <w:rPr>
                  <w:rFonts w:ascii="Calibri" w:eastAsia="Times New Roman" w:hAnsi="Calibri" w:cs="Calibri"/>
                  <w:color w:val="000000"/>
                  <w:lang w:val="en-IN" w:eastAsia="en-IN"/>
                </w:rPr>
                <w:t>AWS Account Creation / Setup or Gain access if existing A/c and IAM (Roles, Policies, Groups and Users) Access Setup</w:t>
              </w:r>
            </w:ins>
          </w:p>
        </w:tc>
        <w:tc>
          <w:tcPr>
            <w:tcW w:w="0" w:type="pct"/>
            <w:vMerge w:val="restart"/>
            <w:tcPrChange w:id="1526" w:author="Pande, Amitkumar" w:date="2020-10-20T17:39:00Z">
              <w:tcPr>
                <w:tcW w:w="624" w:type="pct"/>
                <w:gridSpan w:val="2"/>
                <w:vMerge w:val="restart"/>
                <w:tcBorders>
                  <w:top w:val="nil"/>
                  <w:left w:val="single" w:sz="4" w:space="0" w:color="auto"/>
                  <w:bottom w:val="single" w:sz="4" w:space="0" w:color="000000"/>
                  <w:right w:val="single" w:sz="4" w:space="0" w:color="auto"/>
                </w:tcBorders>
                <w:shd w:val="clear" w:color="auto" w:fill="auto"/>
                <w:vAlign w:val="center"/>
              </w:tcPr>
            </w:tcPrChange>
          </w:tcPr>
          <w:p w14:paraId="53B5664A" w14:textId="0E2009F6" w:rsidR="00FE3B20" w:rsidRPr="00FE3B20" w:rsidRDefault="00FE3B20" w:rsidP="00FE3B20">
            <w:pPr>
              <w:jc w:val="center"/>
              <w:cnfStyle w:val="000000000000" w:firstRow="0" w:lastRow="0" w:firstColumn="0" w:lastColumn="0" w:oddVBand="0" w:evenVBand="0" w:oddHBand="0" w:evenHBand="0" w:firstRowFirstColumn="0" w:firstRowLastColumn="0" w:lastRowFirstColumn="0" w:lastRowLastColumn="0"/>
              <w:rPr>
                <w:ins w:id="1527" w:author="Pande, Amitkumar" w:date="2020-10-09T09:50:00Z"/>
                <w:rFonts w:ascii="Calibri" w:eastAsia="Times New Roman" w:hAnsi="Calibri" w:cs="Calibri"/>
                <w:color w:val="000000"/>
                <w:lang w:val="en-IN" w:eastAsia="en-IN"/>
              </w:rPr>
            </w:pPr>
          </w:p>
        </w:tc>
      </w:tr>
      <w:tr w:rsidR="003D7A6C" w:rsidRPr="00FE3B20" w14:paraId="3BD5F515" w14:textId="77777777" w:rsidTr="003D7A6C">
        <w:tblPrEx>
          <w:tblPrExChange w:id="1528" w:author="Pande, Amitkumar" w:date="2020-10-20T17:39:00Z">
            <w:tblPrEx>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Ex>
          </w:tblPrExChange>
        </w:tblPrEx>
        <w:trPr>
          <w:cnfStyle w:val="000000100000" w:firstRow="0" w:lastRow="0" w:firstColumn="0" w:lastColumn="0" w:oddVBand="0" w:evenVBand="0" w:oddHBand="1" w:evenHBand="0" w:firstRowFirstColumn="0" w:firstRowLastColumn="0" w:lastRowFirstColumn="0" w:lastRowLastColumn="0"/>
          <w:trHeight w:val="300"/>
          <w:ins w:id="1529" w:author="Pande, Amitkumar" w:date="2020-10-09T09:50:00Z"/>
          <w:trPrChange w:id="1530" w:author="Pande, Amitkumar" w:date="2020-10-20T17:39:00Z">
            <w:trPr>
              <w:gridBefore w:val="1"/>
              <w:trHeight w:val="300"/>
            </w:trPr>
          </w:trPrChange>
        </w:trPr>
        <w:tc>
          <w:tcPr>
            <w:cnfStyle w:val="001000000000" w:firstRow="0" w:lastRow="0" w:firstColumn="1" w:lastColumn="0" w:oddVBand="0" w:evenVBand="0" w:oddHBand="0" w:evenHBand="0" w:firstRowFirstColumn="0" w:firstRowLastColumn="0" w:lastRowFirstColumn="0" w:lastRowLastColumn="0"/>
            <w:tcW w:w="0" w:type="pct"/>
            <w:vMerge/>
            <w:hideMark/>
            <w:tcPrChange w:id="1531" w:author="Pande, Amitkumar" w:date="2020-10-20T17:39:00Z">
              <w:tcPr>
                <w:tcW w:w="1507" w:type="pct"/>
                <w:gridSpan w:val="2"/>
                <w:vMerge/>
                <w:hideMark/>
              </w:tcPr>
            </w:tcPrChange>
          </w:tcPr>
          <w:p w14:paraId="423B399A" w14:textId="77777777" w:rsidR="00FE3B20" w:rsidRPr="00FE3B20" w:rsidRDefault="00FE3B20" w:rsidP="00FE3B20">
            <w:pPr>
              <w:cnfStyle w:val="001000100000" w:firstRow="0" w:lastRow="0" w:firstColumn="1" w:lastColumn="0" w:oddVBand="0" w:evenVBand="0" w:oddHBand="1" w:evenHBand="0" w:firstRowFirstColumn="0" w:firstRowLastColumn="0" w:lastRowFirstColumn="0" w:lastRowLastColumn="0"/>
              <w:rPr>
                <w:ins w:id="1532" w:author="Pande, Amitkumar" w:date="2020-10-09T09:50:00Z"/>
                <w:rFonts w:ascii="Calibri" w:eastAsia="Times New Roman" w:hAnsi="Calibri" w:cs="Calibri"/>
                <w:color w:val="000000"/>
                <w:lang w:val="en-IN" w:eastAsia="en-IN"/>
              </w:rPr>
            </w:pPr>
          </w:p>
        </w:tc>
        <w:tc>
          <w:tcPr>
            <w:tcW w:w="0" w:type="pct"/>
            <w:hideMark/>
            <w:tcPrChange w:id="1533" w:author="Pande, Amitkumar" w:date="2020-10-20T17:39:00Z">
              <w:tcPr>
                <w:tcW w:w="2869" w:type="pct"/>
                <w:gridSpan w:val="2"/>
                <w:hideMark/>
              </w:tcPr>
            </w:tcPrChange>
          </w:tcPr>
          <w:p w14:paraId="751D9598" w14:textId="77777777" w:rsidR="00FE3B20" w:rsidRPr="00FE3B20" w:rsidRDefault="00FE3B20" w:rsidP="00FE3B20">
            <w:pPr>
              <w:cnfStyle w:val="000000100000" w:firstRow="0" w:lastRow="0" w:firstColumn="0" w:lastColumn="0" w:oddVBand="0" w:evenVBand="0" w:oddHBand="1" w:evenHBand="0" w:firstRowFirstColumn="0" w:firstRowLastColumn="0" w:lastRowFirstColumn="0" w:lastRowLastColumn="0"/>
              <w:rPr>
                <w:ins w:id="1534" w:author="Pande, Amitkumar" w:date="2020-10-09T09:50:00Z"/>
                <w:rFonts w:ascii="Calibri" w:eastAsia="Times New Roman" w:hAnsi="Calibri" w:cs="Calibri"/>
                <w:color w:val="000000"/>
                <w:lang w:val="en-IN" w:eastAsia="en-IN"/>
              </w:rPr>
            </w:pPr>
            <w:ins w:id="1535" w:author="Pande, Amitkumar" w:date="2020-10-09T09:50:00Z">
              <w:r w:rsidRPr="00FE3B20">
                <w:rPr>
                  <w:rFonts w:ascii="Calibri" w:eastAsia="Times New Roman" w:hAnsi="Calibri" w:cs="Calibri"/>
                  <w:color w:val="000000"/>
                  <w:lang w:val="en-IN" w:eastAsia="en-IN"/>
                </w:rPr>
                <w:t>Setup of Cloud Trail &amp; Billing with their S3 Buckets</w:t>
              </w:r>
            </w:ins>
          </w:p>
        </w:tc>
        <w:tc>
          <w:tcPr>
            <w:tcW w:w="0" w:type="pct"/>
            <w:vMerge/>
            <w:tcPrChange w:id="1536" w:author="Pande, Amitkumar" w:date="2020-10-20T17:39:00Z">
              <w:tcPr>
                <w:tcW w:w="624" w:type="pct"/>
                <w:gridSpan w:val="2"/>
                <w:vMerge/>
              </w:tcPr>
            </w:tcPrChange>
          </w:tcPr>
          <w:p w14:paraId="0B00E175" w14:textId="77777777" w:rsidR="00FE3B20" w:rsidRPr="00FE3B20" w:rsidRDefault="00FE3B20" w:rsidP="00FE3B20">
            <w:pPr>
              <w:cnfStyle w:val="000000100000" w:firstRow="0" w:lastRow="0" w:firstColumn="0" w:lastColumn="0" w:oddVBand="0" w:evenVBand="0" w:oddHBand="1" w:evenHBand="0" w:firstRowFirstColumn="0" w:firstRowLastColumn="0" w:lastRowFirstColumn="0" w:lastRowLastColumn="0"/>
              <w:rPr>
                <w:ins w:id="1537" w:author="Pande, Amitkumar" w:date="2020-10-09T09:50:00Z"/>
                <w:rFonts w:ascii="Calibri" w:eastAsia="Times New Roman" w:hAnsi="Calibri" w:cs="Calibri"/>
                <w:color w:val="000000"/>
                <w:lang w:val="en-IN" w:eastAsia="en-IN"/>
              </w:rPr>
            </w:pPr>
          </w:p>
        </w:tc>
      </w:tr>
      <w:tr w:rsidR="00FE3B20" w:rsidRPr="00FE3B20" w14:paraId="5D65D16D" w14:textId="77777777" w:rsidTr="003D7A6C">
        <w:trPr>
          <w:trHeight w:val="600"/>
          <w:ins w:id="1538" w:author="Pande, Amitkumar" w:date="2020-10-09T09:50:00Z"/>
          <w:trPrChange w:id="1539" w:author="Pande, Amitkumar" w:date="2020-10-20T17:39:00Z">
            <w:trPr>
              <w:gridAfter w:val="0"/>
              <w:trHeight w:val="600"/>
            </w:trPr>
          </w:trPrChange>
        </w:trPr>
        <w:tc>
          <w:tcPr>
            <w:cnfStyle w:val="001000000000" w:firstRow="0" w:lastRow="0" w:firstColumn="1" w:lastColumn="0" w:oddVBand="0" w:evenVBand="0" w:oddHBand="0" w:evenHBand="0" w:firstRowFirstColumn="0" w:firstRowLastColumn="0" w:lastRowFirstColumn="0" w:lastRowLastColumn="0"/>
            <w:tcW w:w="0" w:type="pct"/>
            <w:vMerge/>
            <w:hideMark/>
            <w:tcPrChange w:id="1540" w:author="Pande, Amitkumar" w:date="2020-10-20T17:39:00Z">
              <w:tcPr>
                <w:tcW w:w="1507" w:type="pct"/>
                <w:gridSpan w:val="2"/>
                <w:vMerge/>
                <w:tcBorders>
                  <w:top w:val="nil"/>
                  <w:left w:val="single" w:sz="4" w:space="0" w:color="auto"/>
                  <w:bottom w:val="single" w:sz="4" w:space="0" w:color="auto"/>
                  <w:right w:val="single" w:sz="4" w:space="0" w:color="auto"/>
                </w:tcBorders>
                <w:vAlign w:val="center"/>
                <w:hideMark/>
              </w:tcPr>
            </w:tcPrChange>
          </w:tcPr>
          <w:p w14:paraId="1A280D95" w14:textId="77777777" w:rsidR="00FE3B20" w:rsidRPr="00FE3B20" w:rsidRDefault="00FE3B20" w:rsidP="00FE3B20">
            <w:pPr>
              <w:rPr>
                <w:ins w:id="1541" w:author="Pande, Amitkumar" w:date="2020-10-09T09:50:00Z"/>
                <w:rFonts w:ascii="Calibri" w:eastAsia="Times New Roman" w:hAnsi="Calibri" w:cs="Calibri"/>
                <w:color w:val="000000"/>
                <w:lang w:val="en-IN" w:eastAsia="en-IN"/>
              </w:rPr>
            </w:pPr>
          </w:p>
        </w:tc>
        <w:tc>
          <w:tcPr>
            <w:tcW w:w="0" w:type="pct"/>
            <w:hideMark/>
            <w:tcPrChange w:id="1542" w:author="Pande, Amitkumar" w:date="2020-10-20T17:39:00Z">
              <w:tcPr>
                <w:tcW w:w="2869" w:type="pct"/>
                <w:gridSpan w:val="2"/>
                <w:tcBorders>
                  <w:top w:val="nil"/>
                  <w:left w:val="nil"/>
                  <w:bottom w:val="single" w:sz="4" w:space="0" w:color="auto"/>
                  <w:right w:val="single" w:sz="4" w:space="0" w:color="auto"/>
                </w:tcBorders>
                <w:shd w:val="clear" w:color="auto" w:fill="auto"/>
                <w:vAlign w:val="center"/>
                <w:hideMark/>
              </w:tcPr>
            </w:tcPrChange>
          </w:tcPr>
          <w:p w14:paraId="0D9DD6A3" w14:textId="77777777" w:rsidR="00FE3B20" w:rsidRPr="00FE3B20" w:rsidRDefault="00FE3B20" w:rsidP="00FE3B20">
            <w:pPr>
              <w:cnfStyle w:val="000000000000" w:firstRow="0" w:lastRow="0" w:firstColumn="0" w:lastColumn="0" w:oddVBand="0" w:evenVBand="0" w:oddHBand="0" w:evenHBand="0" w:firstRowFirstColumn="0" w:firstRowLastColumn="0" w:lastRowFirstColumn="0" w:lastRowLastColumn="0"/>
              <w:rPr>
                <w:ins w:id="1543" w:author="Pande, Amitkumar" w:date="2020-10-09T09:50:00Z"/>
                <w:rFonts w:ascii="Calibri" w:eastAsia="Times New Roman" w:hAnsi="Calibri" w:cs="Calibri"/>
                <w:color w:val="000000"/>
                <w:lang w:val="en-IN" w:eastAsia="en-IN"/>
              </w:rPr>
            </w:pPr>
            <w:ins w:id="1544" w:author="Pande, Amitkumar" w:date="2020-10-09T09:50:00Z">
              <w:r w:rsidRPr="00FE3B20">
                <w:rPr>
                  <w:rFonts w:ascii="Calibri" w:eastAsia="Times New Roman" w:hAnsi="Calibri" w:cs="Calibri"/>
                  <w:color w:val="000000"/>
                  <w:lang w:val="en-IN" w:eastAsia="en-IN"/>
                </w:rPr>
                <w:t>Setup Network components like VPC, OpenVPN, Subnets, Routing Tables, NAT, Bastion/RDP GW etc. as per the architecture</w:t>
              </w:r>
            </w:ins>
          </w:p>
        </w:tc>
        <w:tc>
          <w:tcPr>
            <w:tcW w:w="0" w:type="pct"/>
            <w:vMerge/>
            <w:tcPrChange w:id="1545" w:author="Pande, Amitkumar" w:date="2020-10-20T17:39:00Z">
              <w:tcPr>
                <w:tcW w:w="624" w:type="pct"/>
                <w:gridSpan w:val="2"/>
                <w:vMerge/>
                <w:tcBorders>
                  <w:top w:val="nil"/>
                  <w:left w:val="single" w:sz="4" w:space="0" w:color="auto"/>
                  <w:bottom w:val="single" w:sz="4" w:space="0" w:color="000000"/>
                  <w:right w:val="single" w:sz="4" w:space="0" w:color="auto"/>
                </w:tcBorders>
                <w:vAlign w:val="center"/>
              </w:tcPr>
            </w:tcPrChange>
          </w:tcPr>
          <w:p w14:paraId="7B3FE5F5" w14:textId="77777777" w:rsidR="00FE3B20" w:rsidRPr="00FE3B20" w:rsidRDefault="00FE3B20" w:rsidP="00FE3B20">
            <w:pPr>
              <w:cnfStyle w:val="000000000000" w:firstRow="0" w:lastRow="0" w:firstColumn="0" w:lastColumn="0" w:oddVBand="0" w:evenVBand="0" w:oddHBand="0" w:evenHBand="0" w:firstRowFirstColumn="0" w:firstRowLastColumn="0" w:lastRowFirstColumn="0" w:lastRowLastColumn="0"/>
              <w:rPr>
                <w:ins w:id="1546" w:author="Pande, Amitkumar" w:date="2020-10-09T09:50:00Z"/>
                <w:rFonts w:ascii="Calibri" w:eastAsia="Times New Roman" w:hAnsi="Calibri" w:cs="Calibri"/>
                <w:color w:val="000000"/>
                <w:lang w:val="en-IN" w:eastAsia="en-IN"/>
              </w:rPr>
            </w:pPr>
          </w:p>
        </w:tc>
      </w:tr>
      <w:tr w:rsidR="003D7A6C" w:rsidRPr="00FE3B20" w14:paraId="1E60C4FF" w14:textId="77777777" w:rsidTr="003D7A6C">
        <w:tblPrEx>
          <w:tblPrExChange w:id="1547" w:author="Pande, Amitkumar" w:date="2020-10-20T17:39:00Z">
            <w:tblPrEx>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Ex>
          </w:tblPrExChange>
        </w:tblPrEx>
        <w:trPr>
          <w:cnfStyle w:val="000000100000" w:firstRow="0" w:lastRow="0" w:firstColumn="0" w:lastColumn="0" w:oddVBand="0" w:evenVBand="0" w:oddHBand="1" w:evenHBand="0" w:firstRowFirstColumn="0" w:firstRowLastColumn="0" w:lastRowFirstColumn="0" w:lastRowLastColumn="0"/>
          <w:trHeight w:val="600"/>
          <w:ins w:id="1548" w:author="Pande, Amitkumar" w:date="2020-10-09T09:50:00Z"/>
          <w:trPrChange w:id="1549" w:author="Pande, Amitkumar" w:date="2020-10-20T17:39:00Z">
            <w:trPr>
              <w:gridBefore w:val="1"/>
              <w:trHeight w:val="600"/>
            </w:trPr>
          </w:trPrChange>
        </w:trPr>
        <w:tc>
          <w:tcPr>
            <w:cnfStyle w:val="001000000000" w:firstRow="0" w:lastRow="0" w:firstColumn="1" w:lastColumn="0" w:oddVBand="0" w:evenVBand="0" w:oddHBand="0" w:evenHBand="0" w:firstRowFirstColumn="0" w:firstRowLastColumn="0" w:lastRowFirstColumn="0" w:lastRowLastColumn="0"/>
            <w:tcW w:w="0" w:type="pct"/>
            <w:vMerge/>
            <w:hideMark/>
            <w:tcPrChange w:id="1550" w:author="Pande, Amitkumar" w:date="2020-10-20T17:39:00Z">
              <w:tcPr>
                <w:tcW w:w="1507" w:type="pct"/>
                <w:gridSpan w:val="2"/>
                <w:vMerge/>
                <w:hideMark/>
              </w:tcPr>
            </w:tcPrChange>
          </w:tcPr>
          <w:p w14:paraId="26203251" w14:textId="77777777" w:rsidR="00FE3B20" w:rsidRPr="00FE3B20" w:rsidRDefault="00FE3B20" w:rsidP="00FE3B20">
            <w:pPr>
              <w:cnfStyle w:val="001000100000" w:firstRow="0" w:lastRow="0" w:firstColumn="1" w:lastColumn="0" w:oddVBand="0" w:evenVBand="0" w:oddHBand="1" w:evenHBand="0" w:firstRowFirstColumn="0" w:firstRowLastColumn="0" w:lastRowFirstColumn="0" w:lastRowLastColumn="0"/>
              <w:rPr>
                <w:ins w:id="1551" w:author="Pande, Amitkumar" w:date="2020-10-09T09:50:00Z"/>
                <w:rFonts w:ascii="Calibri" w:eastAsia="Times New Roman" w:hAnsi="Calibri" w:cs="Calibri"/>
                <w:color w:val="000000"/>
                <w:lang w:val="en-IN" w:eastAsia="en-IN"/>
              </w:rPr>
            </w:pPr>
          </w:p>
        </w:tc>
        <w:tc>
          <w:tcPr>
            <w:tcW w:w="0" w:type="pct"/>
            <w:hideMark/>
            <w:tcPrChange w:id="1552" w:author="Pande, Amitkumar" w:date="2020-10-20T17:39:00Z">
              <w:tcPr>
                <w:tcW w:w="2869" w:type="pct"/>
                <w:gridSpan w:val="2"/>
                <w:hideMark/>
              </w:tcPr>
            </w:tcPrChange>
          </w:tcPr>
          <w:p w14:paraId="3C372099" w14:textId="77777777" w:rsidR="00FE3B20" w:rsidRPr="00FE3B20" w:rsidRDefault="00FE3B20" w:rsidP="00FE3B20">
            <w:pPr>
              <w:cnfStyle w:val="000000100000" w:firstRow="0" w:lastRow="0" w:firstColumn="0" w:lastColumn="0" w:oddVBand="0" w:evenVBand="0" w:oddHBand="1" w:evenHBand="0" w:firstRowFirstColumn="0" w:firstRowLastColumn="0" w:lastRowFirstColumn="0" w:lastRowLastColumn="0"/>
              <w:rPr>
                <w:ins w:id="1553" w:author="Pande, Amitkumar" w:date="2020-10-09T09:50:00Z"/>
                <w:rFonts w:ascii="Calibri" w:eastAsia="Times New Roman" w:hAnsi="Calibri" w:cs="Calibri"/>
                <w:color w:val="000000"/>
                <w:lang w:val="en-IN" w:eastAsia="en-IN"/>
              </w:rPr>
            </w:pPr>
            <w:ins w:id="1554" w:author="Pande, Amitkumar" w:date="2020-10-09T09:50:00Z">
              <w:r w:rsidRPr="00FE3B20">
                <w:rPr>
                  <w:rFonts w:ascii="Calibri" w:eastAsia="Times New Roman" w:hAnsi="Calibri" w:cs="Calibri"/>
                  <w:color w:val="000000"/>
                  <w:lang w:val="en-IN" w:eastAsia="en-IN"/>
                </w:rPr>
                <w:t>Setup of NACL's &amp; Security Groups and configuration of security rules as per the document.</w:t>
              </w:r>
            </w:ins>
          </w:p>
        </w:tc>
        <w:tc>
          <w:tcPr>
            <w:tcW w:w="0" w:type="pct"/>
            <w:vMerge/>
            <w:tcPrChange w:id="1555" w:author="Pande, Amitkumar" w:date="2020-10-20T17:39:00Z">
              <w:tcPr>
                <w:tcW w:w="624" w:type="pct"/>
                <w:gridSpan w:val="2"/>
                <w:vMerge/>
              </w:tcPr>
            </w:tcPrChange>
          </w:tcPr>
          <w:p w14:paraId="29EA58E3" w14:textId="77777777" w:rsidR="00FE3B20" w:rsidRPr="00FE3B20" w:rsidRDefault="00FE3B20" w:rsidP="00FE3B20">
            <w:pPr>
              <w:cnfStyle w:val="000000100000" w:firstRow="0" w:lastRow="0" w:firstColumn="0" w:lastColumn="0" w:oddVBand="0" w:evenVBand="0" w:oddHBand="1" w:evenHBand="0" w:firstRowFirstColumn="0" w:firstRowLastColumn="0" w:lastRowFirstColumn="0" w:lastRowLastColumn="0"/>
              <w:rPr>
                <w:ins w:id="1556" w:author="Pande, Amitkumar" w:date="2020-10-09T09:50:00Z"/>
                <w:rFonts w:ascii="Calibri" w:eastAsia="Times New Roman" w:hAnsi="Calibri" w:cs="Calibri"/>
                <w:color w:val="000000"/>
                <w:lang w:val="en-IN" w:eastAsia="en-IN"/>
              </w:rPr>
            </w:pPr>
          </w:p>
        </w:tc>
      </w:tr>
      <w:tr w:rsidR="00FE3B20" w:rsidRPr="00FE3B20" w14:paraId="293A5BA5" w14:textId="77777777" w:rsidTr="003D7A6C">
        <w:trPr>
          <w:trHeight w:val="300"/>
          <w:ins w:id="1557" w:author="Pande, Amitkumar" w:date="2020-10-09T09:50:00Z"/>
          <w:trPrChange w:id="1558" w:author="Pande, Amitkumar" w:date="2020-10-20T17:39:00Z">
            <w:trPr>
              <w:gridAfter w:val="0"/>
              <w:trHeight w:val="300"/>
            </w:trPr>
          </w:trPrChange>
        </w:trPr>
        <w:tc>
          <w:tcPr>
            <w:cnfStyle w:val="001000000000" w:firstRow="0" w:lastRow="0" w:firstColumn="1" w:lastColumn="0" w:oddVBand="0" w:evenVBand="0" w:oddHBand="0" w:evenHBand="0" w:firstRowFirstColumn="0" w:firstRowLastColumn="0" w:lastRowFirstColumn="0" w:lastRowLastColumn="0"/>
            <w:tcW w:w="0" w:type="pct"/>
            <w:vMerge/>
            <w:hideMark/>
            <w:tcPrChange w:id="1559" w:author="Pande, Amitkumar" w:date="2020-10-20T17:39:00Z">
              <w:tcPr>
                <w:tcW w:w="1507" w:type="pct"/>
                <w:gridSpan w:val="2"/>
                <w:vMerge/>
                <w:tcBorders>
                  <w:top w:val="nil"/>
                  <w:left w:val="single" w:sz="4" w:space="0" w:color="auto"/>
                  <w:bottom w:val="single" w:sz="4" w:space="0" w:color="auto"/>
                  <w:right w:val="single" w:sz="4" w:space="0" w:color="auto"/>
                </w:tcBorders>
                <w:vAlign w:val="center"/>
                <w:hideMark/>
              </w:tcPr>
            </w:tcPrChange>
          </w:tcPr>
          <w:p w14:paraId="01723DE3" w14:textId="77777777" w:rsidR="00FE3B20" w:rsidRPr="00FE3B20" w:rsidRDefault="00FE3B20" w:rsidP="00FE3B20">
            <w:pPr>
              <w:rPr>
                <w:ins w:id="1560" w:author="Pande, Amitkumar" w:date="2020-10-09T09:50:00Z"/>
                <w:rFonts w:ascii="Calibri" w:eastAsia="Times New Roman" w:hAnsi="Calibri" w:cs="Calibri"/>
                <w:color w:val="000000"/>
                <w:lang w:val="en-IN" w:eastAsia="en-IN"/>
              </w:rPr>
            </w:pPr>
          </w:p>
        </w:tc>
        <w:tc>
          <w:tcPr>
            <w:tcW w:w="0" w:type="pct"/>
            <w:hideMark/>
            <w:tcPrChange w:id="1561" w:author="Pande, Amitkumar" w:date="2020-10-20T17:39:00Z">
              <w:tcPr>
                <w:tcW w:w="2869" w:type="pct"/>
                <w:gridSpan w:val="2"/>
                <w:tcBorders>
                  <w:top w:val="nil"/>
                  <w:left w:val="nil"/>
                  <w:bottom w:val="single" w:sz="4" w:space="0" w:color="auto"/>
                  <w:right w:val="single" w:sz="4" w:space="0" w:color="auto"/>
                </w:tcBorders>
                <w:shd w:val="clear" w:color="auto" w:fill="auto"/>
                <w:vAlign w:val="center"/>
                <w:hideMark/>
              </w:tcPr>
            </w:tcPrChange>
          </w:tcPr>
          <w:p w14:paraId="16BCD960" w14:textId="77777777" w:rsidR="00FE3B20" w:rsidRPr="00FE3B20" w:rsidRDefault="00FE3B20" w:rsidP="00FE3B20">
            <w:pPr>
              <w:cnfStyle w:val="000000000000" w:firstRow="0" w:lastRow="0" w:firstColumn="0" w:lastColumn="0" w:oddVBand="0" w:evenVBand="0" w:oddHBand="0" w:evenHBand="0" w:firstRowFirstColumn="0" w:firstRowLastColumn="0" w:lastRowFirstColumn="0" w:lastRowLastColumn="0"/>
              <w:rPr>
                <w:ins w:id="1562" w:author="Pande, Amitkumar" w:date="2020-10-09T09:50:00Z"/>
                <w:rFonts w:ascii="Calibri" w:eastAsia="Times New Roman" w:hAnsi="Calibri" w:cs="Calibri"/>
                <w:color w:val="000000"/>
                <w:lang w:val="en-IN" w:eastAsia="en-IN"/>
              </w:rPr>
            </w:pPr>
            <w:ins w:id="1563" w:author="Pande, Amitkumar" w:date="2020-10-09T09:50:00Z">
              <w:r w:rsidRPr="00FE3B20">
                <w:rPr>
                  <w:rFonts w:ascii="Calibri" w:eastAsia="Times New Roman" w:hAnsi="Calibri" w:cs="Calibri"/>
                  <w:color w:val="000000"/>
                  <w:lang w:val="en-IN" w:eastAsia="en-IN"/>
                </w:rPr>
                <w:t>Setup of S3 Buckets</w:t>
              </w:r>
            </w:ins>
          </w:p>
        </w:tc>
        <w:tc>
          <w:tcPr>
            <w:tcW w:w="0" w:type="pct"/>
            <w:vMerge/>
            <w:tcPrChange w:id="1564" w:author="Pande, Amitkumar" w:date="2020-10-20T17:39:00Z">
              <w:tcPr>
                <w:tcW w:w="624" w:type="pct"/>
                <w:gridSpan w:val="2"/>
                <w:vMerge/>
                <w:tcBorders>
                  <w:top w:val="nil"/>
                  <w:left w:val="single" w:sz="4" w:space="0" w:color="auto"/>
                  <w:bottom w:val="single" w:sz="4" w:space="0" w:color="000000"/>
                  <w:right w:val="single" w:sz="4" w:space="0" w:color="auto"/>
                </w:tcBorders>
                <w:vAlign w:val="center"/>
              </w:tcPr>
            </w:tcPrChange>
          </w:tcPr>
          <w:p w14:paraId="65EBFC49" w14:textId="77777777" w:rsidR="00FE3B20" w:rsidRPr="00FE3B20" w:rsidRDefault="00FE3B20" w:rsidP="00FE3B20">
            <w:pPr>
              <w:cnfStyle w:val="000000000000" w:firstRow="0" w:lastRow="0" w:firstColumn="0" w:lastColumn="0" w:oddVBand="0" w:evenVBand="0" w:oddHBand="0" w:evenHBand="0" w:firstRowFirstColumn="0" w:firstRowLastColumn="0" w:lastRowFirstColumn="0" w:lastRowLastColumn="0"/>
              <w:rPr>
                <w:ins w:id="1565" w:author="Pande, Amitkumar" w:date="2020-10-09T09:50:00Z"/>
                <w:rFonts w:ascii="Calibri" w:eastAsia="Times New Roman" w:hAnsi="Calibri" w:cs="Calibri"/>
                <w:color w:val="000000"/>
                <w:lang w:val="en-IN" w:eastAsia="en-IN"/>
              </w:rPr>
            </w:pPr>
          </w:p>
        </w:tc>
      </w:tr>
      <w:tr w:rsidR="003D7A6C" w:rsidRPr="00FE3B20" w14:paraId="6CD8FB38" w14:textId="77777777" w:rsidTr="003D7A6C">
        <w:tblPrEx>
          <w:tblPrExChange w:id="1566" w:author="Pande, Amitkumar" w:date="2020-10-20T17:39:00Z">
            <w:tblPrEx>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Ex>
          </w:tblPrExChange>
        </w:tblPrEx>
        <w:trPr>
          <w:cnfStyle w:val="000000100000" w:firstRow="0" w:lastRow="0" w:firstColumn="0" w:lastColumn="0" w:oddVBand="0" w:evenVBand="0" w:oddHBand="1" w:evenHBand="0" w:firstRowFirstColumn="0" w:firstRowLastColumn="0" w:lastRowFirstColumn="0" w:lastRowLastColumn="0"/>
          <w:trHeight w:val="600"/>
          <w:ins w:id="1567" w:author="Pande, Amitkumar" w:date="2020-10-09T09:50:00Z"/>
          <w:trPrChange w:id="1568" w:author="Pande, Amitkumar" w:date="2020-10-20T17:39:00Z">
            <w:trPr>
              <w:gridBefore w:val="1"/>
              <w:trHeight w:val="600"/>
            </w:trPr>
          </w:trPrChange>
        </w:trPr>
        <w:tc>
          <w:tcPr>
            <w:cnfStyle w:val="001000000000" w:firstRow="0" w:lastRow="0" w:firstColumn="1" w:lastColumn="0" w:oddVBand="0" w:evenVBand="0" w:oddHBand="0" w:evenHBand="0" w:firstRowFirstColumn="0" w:firstRowLastColumn="0" w:lastRowFirstColumn="0" w:lastRowLastColumn="0"/>
            <w:tcW w:w="0" w:type="pct"/>
            <w:vMerge/>
            <w:hideMark/>
            <w:tcPrChange w:id="1569" w:author="Pande, Amitkumar" w:date="2020-10-20T17:39:00Z">
              <w:tcPr>
                <w:tcW w:w="1507" w:type="pct"/>
                <w:gridSpan w:val="2"/>
                <w:vMerge/>
                <w:hideMark/>
              </w:tcPr>
            </w:tcPrChange>
          </w:tcPr>
          <w:p w14:paraId="3EDA7FF0" w14:textId="77777777" w:rsidR="00FE3B20" w:rsidRPr="00FE3B20" w:rsidRDefault="00FE3B20" w:rsidP="00FE3B20">
            <w:pPr>
              <w:cnfStyle w:val="001000100000" w:firstRow="0" w:lastRow="0" w:firstColumn="1" w:lastColumn="0" w:oddVBand="0" w:evenVBand="0" w:oddHBand="1" w:evenHBand="0" w:firstRowFirstColumn="0" w:firstRowLastColumn="0" w:lastRowFirstColumn="0" w:lastRowLastColumn="0"/>
              <w:rPr>
                <w:ins w:id="1570" w:author="Pande, Amitkumar" w:date="2020-10-09T09:50:00Z"/>
                <w:rFonts w:ascii="Calibri" w:eastAsia="Times New Roman" w:hAnsi="Calibri" w:cs="Calibri"/>
                <w:color w:val="000000"/>
                <w:lang w:val="en-IN" w:eastAsia="en-IN"/>
              </w:rPr>
            </w:pPr>
          </w:p>
        </w:tc>
        <w:tc>
          <w:tcPr>
            <w:tcW w:w="0" w:type="pct"/>
            <w:hideMark/>
            <w:tcPrChange w:id="1571" w:author="Pande, Amitkumar" w:date="2020-10-20T17:39:00Z">
              <w:tcPr>
                <w:tcW w:w="2869" w:type="pct"/>
                <w:gridSpan w:val="2"/>
                <w:hideMark/>
              </w:tcPr>
            </w:tcPrChange>
          </w:tcPr>
          <w:p w14:paraId="5F6B0077" w14:textId="77777777" w:rsidR="00FE3B20" w:rsidRPr="00FE3B20" w:rsidRDefault="00FE3B20" w:rsidP="00FE3B20">
            <w:pPr>
              <w:cnfStyle w:val="000000100000" w:firstRow="0" w:lastRow="0" w:firstColumn="0" w:lastColumn="0" w:oddVBand="0" w:evenVBand="0" w:oddHBand="1" w:evenHBand="0" w:firstRowFirstColumn="0" w:firstRowLastColumn="0" w:lastRowFirstColumn="0" w:lastRowLastColumn="0"/>
              <w:rPr>
                <w:ins w:id="1572" w:author="Pande, Amitkumar" w:date="2020-10-09T09:50:00Z"/>
                <w:rFonts w:ascii="Calibri" w:eastAsia="Times New Roman" w:hAnsi="Calibri" w:cs="Calibri"/>
                <w:color w:val="000000"/>
                <w:lang w:val="en-IN" w:eastAsia="en-IN"/>
              </w:rPr>
            </w:pPr>
            <w:ins w:id="1573" w:author="Pande, Amitkumar" w:date="2020-10-09T09:50:00Z">
              <w:r w:rsidRPr="00FE3B20">
                <w:rPr>
                  <w:rFonts w:ascii="Calibri" w:eastAsia="Times New Roman" w:hAnsi="Calibri" w:cs="Calibri"/>
                  <w:color w:val="000000"/>
                  <w:lang w:val="en-IN" w:eastAsia="en-IN"/>
                </w:rPr>
                <w:t>Setup of Base AMI's (App / Layer wise) with latest OS patches &amp; software's required by the applications.</w:t>
              </w:r>
            </w:ins>
          </w:p>
        </w:tc>
        <w:tc>
          <w:tcPr>
            <w:tcW w:w="0" w:type="pct"/>
            <w:tcPrChange w:id="1574" w:author="Pande, Amitkumar" w:date="2020-10-20T17:39:00Z">
              <w:tcPr>
                <w:tcW w:w="624" w:type="pct"/>
                <w:gridSpan w:val="2"/>
              </w:tcPr>
            </w:tcPrChange>
          </w:tcPr>
          <w:p w14:paraId="26FDACC0" w14:textId="7E2AE98C" w:rsidR="00FE3B20" w:rsidRPr="00FE3B20" w:rsidRDefault="00FE3B20" w:rsidP="00FE3B20">
            <w:pPr>
              <w:jc w:val="center"/>
              <w:cnfStyle w:val="000000100000" w:firstRow="0" w:lastRow="0" w:firstColumn="0" w:lastColumn="0" w:oddVBand="0" w:evenVBand="0" w:oddHBand="1" w:evenHBand="0" w:firstRowFirstColumn="0" w:firstRowLastColumn="0" w:lastRowFirstColumn="0" w:lastRowLastColumn="0"/>
              <w:rPr>
                <w:ins w:id="1575" w:author="Pande, Amitkumar" w:date="2020-10-09T09:50:00Z"/>
                <w:rFonts w:ascii="Calibri" w:eastAsia="Times New Roman" w:hAnsi="Calibri" w:cs="Calibri"/>
                <w:color w:val="000000"/>
                <w:lang w:val="en-IN" w:eastAsia="en-IN"/>
              </w:rPr>
            </w:pPr>
          </w:p>
        </w:tc>
      </w:tr>
      <w:tr w:rsidR="00FE3B20" w:rsidRPr="00FE3B20" w14:paraId="6B2EFA59" w14:textId="77777777" w:rsidTr="003D7A6C">
        <w:trPr>
          <w:trHeight w:val="300"/>
          <w:ins w:id="1576" w:author="Pande, Amitkumar" w:date="2020-10-09T09:50:00Z"/>
          <w:trPrChange w:id="1577" w:author="Pande, Amitkumar" w:date="2020-10-20T17:39:00Z">
            <w:trPr>
              <w:gridAfter w:val="0"/>
              <w:trHeight w:val="3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1578" w:author="Pande, Amitkumar" w:date="2020-10-20T17:39:00Z">
              <w:tcPr>
                <w:tcW w:w="1507" w:type="pct"/>
                <w:gridSpan w:val="2"/>
                <w:tcBorders>
                  <w:top w:val="nil"/>
                  <w:left w:val="single" w:sz="4" w:space="0" w:color="auto"/>
                  <w:bottom w:val="single" w:sz="4" w:space="0" w:color="auto"/>
                  <w:right w:val="single" w:sz="4" w:space="0" w:color="auto"/>
                </w:tcBorders>
                <w:shd w:val="clear" w:color="auto" w:fill="auto"/>
                <w:vAlign w:val="center"/>
                <w:hideMark/>
              </w:tcPr>
            </w:tcPrChange>
          </w:tcPr>
          <w:p w14:paraId="5B2A7965" w14:textId="77777777" w:rsidR="00FE3B20" w:rsidRPr="00FE3B20" w:rsidRDefault="00FE3B20" w:rsidP="00FE3B20">
            <w:pPr>
              <w:rPr>
                <w:ins w:id="1579" w:author="Pande, Amitkumar" w:date="2020-10-09T09:50:00Z"/>
                <w:rFonts w:ascii="Calibri" w:eastAsia="Times New Roman" w:hAnsi="Calibri" w:cs="Calibri"/>
                <w:b w:val="0"/>
                <w:bCs w:val="0"/>
                <w:color w:val="000000"/>
                <w:lang w:val="en-IN" w:eastAsia="en-IN"/>
              </w:rPr>
            </w:pPr>
            <w:ins w:id="1580" w:author="Pande, Amitkumar" w:date="2020-10-09T09:50:00Z">
              <w:r w:rsidRPr="00FE3B20">
                <w:rPr>
                  <w:rFonts w:ascii="Calibri" w:eastAsia="Times New Roman" w:hAnsi="Calibri" w:cs="Calibri"/>
                  <w:color w:val="000000"/>
                  <w:lang w:val="en-IN" w:eastAsia="en-IN"/>
                </w:rPr>
                <w:t> </w:t>
              </w:r>
            </w:ins>
          </w:p>
        </w:tc>
        <w:tc>
          <w:tcPr>
            <w:tcW w:w="0" w:type="pct"/>
            <w:hideMark/>
            <w:tcPrChange w:id="1581" w:author="Pande, Amitkumar" w:date="2020-10-20T17:39:00Z">
              <w:tcPr>
                <w:tcW w:w="2869" w:type="pct"/>
                <w:gridSpan w:val="2"/>
                <w:tcBorders>
                  <w:top w:val="nil"/>
                  <w:left w:val="nil"/>
                  <w:bottom w:val="single" w:sz="4" w:space="0" w:color="auto"/>
                  <w:right w:val="single" w:sz="4" w:space="0" w:color="auto"/>
                </w:tcBorders>
                <w:shd w:val="clear" w:color="auto" w:fill="auto"/>
                <w:vAlign w:val="center"/>
                <w:hideMark/>
              </w:tcPr>
            </w:tcPrChange>
          </w:tcPr>
          <w:p w14:paraId="078000D2" w14:textId="77777777" w:rsidR="00FE3B20" w:rsidRPr="00FE3B20" w:rsidRDefault="00FE3B20" w:rsidP="00FE3B20">
            <w:pPr>
              <w:jc w:val="center"/>
              <w:cnfStyle w:val="000000000000" w:firstRow="0" w:lastRow="0" w:firstColumn="0" w:lastColumn="0" w:oddVBand="0" w:evenVBand="0" w:oddHBand="0" w:evenHBand="0" w:firstRowFirstColumn="0" w:firstRowLastColumn="0" w:lastRowFirstColumn="0" w:lastRowLastColumn="0"/>
              <w:rPr>
                <w:ins w:id="1582" w:author="Pande, Amitkumar" w:date="2020-10-09T09:50:00Z"/>
                <w:rFonts w:ascii="Calibri" w:eastAsia="Times New Roman" w:hAnsi="Calibri" w:cs="Calibri"/>
                <w:b/>
                <w:bCs/>
                <w:color w:val="000000"/>
                <w:lang w:val="en-IN" w:eastAsia="en-IN"/>
              </w:rPr>
            </w:pPr>
            <w:ins w:id="1583" w:author="Pande, Amitkumar" w:date="2020-10-09T09:50:00Z">
              <w:r w:rsidRPr="00FE3B20">
                <w:rPr>
                  <w:rFonts w:ascii="Calibri" w:eastAsia="Times New Roman" w:hAnsi="Calibri" w:cs="Calibri"/>
                  <w:b/>
                  <w:bCs/>
                  <w:color w:val="000000"/>
                  <w:lang w:val="en-IN" w:eastAsia="en-IN"/>
                </w:rPr>
                <w:t>Total</w:t>
              </w:r>
            </w:ins>
          </w:p>
        </w:tc>
        <w:tc>
          <w:tcPr>
            <w:tcW w:w="0" w:type="pct"/>
            <w:tcPrChange w:id="1584" w:author="Pande, Amitkumar" w:date="2020-10-20T17:39:00Z">
              <w:tcPr>
                <w:tcW w:w="624" w:type="pct"/>
                <w:gridSpan w:val="2"/>
                <w:tcBorders>
                  <w:top w:val="nil"/>
                  <w:left w:val="nil"/>
                  <w:bottom w:val="single" w:sz="4" w:space="0" w:color="auto"/>
                  <w:right w:val="single" w:sz="4" w:space="0" w:color="auto"/>
                </w:tcBorders>
                <w:shd w:val="clear" w:color="auto" w:fill="auto"/>
                <w:vAlign w:val="center"/>
              </w:tcPr>
            </w:tcPrChange>
          </w:tcPr>
          <w:p w14:paraId="54AC25B2" w14:textId="4F4E8F21" w:rsidR="00FE3B20" w:rsidRPr="00FE3B20" w:rsidRDefault="00FE3B20" w:rsidP="00FE3B20">
            <w:pPr>
              <w:jc w:val="center"/>
              <w:cnfStyle w:val="000000000000" w:firstRow="0" w:lastRow="0" w:firstColumn="0" w:lastColumn="0" w:oddVBand="0" w:evenVBand="0" w:oddHBand="0" w:evenHBand="0" w:firstRowFirstColumn="0" w:firstRowLastColumn="0" w:lastRowFirstColumn="0" w:lastRowLastColumn="0"/>
              <w:rPr>
                <w:ins w:id="1585" w:author="Pande, Amitkumar" w:date="2020-10-09T09:50:00Z"/>
                <w:rFonts w:ascii="Calibri" w:eastAsia="Times New Roman" w:hAnsi="Calibri" w:cs="Calibri"/>
                <w:b/>
                <w:bCs/>
                <w:color w:val="000000"/>
                <w:lang w:val="en-IN" w:eastAsia="en-IN"/>
              </w:rPr>
            </w:pPr>
          </w:p>
        </w:tc>
      </w:tr>
      <w:tr w:rsidR="00FE3B20" w:rsidRPr="00FE3B20" w14:paraId="3721D601" w14:textId="77777777" w:rsidTr="003D7A6C">
        <w:trPr>
          <w:cnfStyle w:val="000000100000" w:firstRow="0" w:lastRow="0" w:firstColumn="0" w:lastColumn="0" w:oddVBand="0" w:evenVBand="0" w:oddHBand="1" w:evenHBand="0" w:firstRowFirstColumn="0" w:firstRowLastColumn="0" w:lastRowFirstColumn="0" w:lastRowLastColumn="0"/>
          <w:trHeight w:val="300"/>
          <w:ins w:id="1586" w:author="Pande, Amitkumar" w:date="2020-10-09T09:50:00Z"/>
          <w:trPrChange w:id="1587" w:author="Pande, Amitkumar" w:date="2020-10-20T17:39:00Z">
            <w:trPr>
              <w:gridBefore w:val="1"/>
              <w:trHeight w:val="300"/>
            </w:trPr>
          </w:trPrChange>
        </w:trPr>
        <w:tc>
          <w:tcPr>
            <w:cnfStyle w:val="001000000000" w:firstRow="0" w:lastRow="0" w:firstColumn="1" w:lastColumn="0" w:oddVBand="0" w:evenVBand="0" w:oddHBand="0" w:evenHBand="0" w:firstRowFirstColumn="0" w:firstRowLastColumn="0" w:lastRowFirstColumn="0" w:lastRowLastColumn="0"/>
            <w:tcW w:w="0" w:type="pct"/>
            <w:gridSpan w:val="3"/>
            <w:hideMark/>
            <w:tcPrChange w:id="1588" w:author="Pande, Amitkumar" w:date="2020-10-20T17:39:00Z">
              <w:tcPr>
                <w:tcW w:w="5000" w:type="pct"/>
                <w:gridSpan w:val="6"/>
                <w:tcBorders>
                  <w:top w:val="single" w:sz="4" w:space="0" w:color="auto"/>
                  <w:left w:val="single" w:sz="4" w:space="0" w:color="auto"/>
                  <w:bottom w:val="single" w:sz="4" w:space="0" w:color="auto"/>
                  <w:right w:val="single" w:sz="4" w:space="0" w:color="auto"/>
                </w:tcBorders>
                <w:shd w:val="clear" w:color="000000" w:fill="8DB4E2"/>
                <w:vAlign w:val="center"/>
                <w:hideMark/>
              </w:tcPr>
            </w:tcPrChange>
          </w:tcPr>
          <w:p w14:paraId="04471CA0" w14:textId="20FBA23E" w:rsidR="00FE3B20" w:rsidRPr="00FE3B20" w:rsidRDefault="00FE3B20">
            <w:pPr>
              <w:jc w:val="center"/>
              <w:cnfStyle w:val="001000100000" w:firstRow="0" w:lastRow="0" w:firstColumn="1" w:lastColumn="0" w:oddVBand="0" w:evenVBand="0" w:oddHBand="1" w:evenHBand="0" w:firstRowFirstColumn="0" w:firstRowLastColumn="0" w:lastRowFirstColumn="0" w:lastRowLastColumn="0"/>
              <w:rPr>
                <w:ins w:id="1589" w:author="Pande, Amitkumar" w:date="2020-10-09T09:50:00Z"/>
                <w:rFonts w:ascii="Calibri" w:eastAsia="Times New Roman" w:hAnsi="Calibri" w:cs="Calibri"/>
                <w:b w:val="0"/>
                <w:bCs w:val="0"/>
                <w:color w:val="000000"/>
                <w:lang w:val="en-IN" w:eastAsia="en-IN"/>
              </w:rPr>
            </w:pPr>
            <w:ins w:id="1590" w:author="Pande, Amitkumar" w:date="2020-10-09T09:50:00Z">
              <w:r w:rsidRPr="00FE3B20">
                <w:rPr>
                  <w:rFonts w:ascii="Calibri" w:eastAsia="Times New Roman" w:hAnsi="Calibri" w:cs="Calibri"/>
                  <w:color w:val="000000"/>
                  <w:lang w:val="en-IN" w:eastAsia="en-IN"/>
                </w:rPr>
                <w:t xml:space="preserve"> Kubernetes Architecture </w:t>
              </w:r>
            </w:ins>
          </w:p>
        </w:tc>
      </w:tr>
      <w:tr w:rsidR="00FE3B20" w:rsidRPr="00FE3B20" w14:paraId="739B89B6" w14:textId="77777777" w:rsidTr="003D7A6C">
        <w:trPr>
          <w:trHeight w:val="600"/>
          <w:ins w:id="1591" w:author="Pande, Amitkumar" w:date="2020-10-09T09:50:00Z"/>
          <w:trPrChange w:id="1592" w:author="Pande, Amitkumar" w:date="2020-10-20T17:39:00Z">
            <w:trPr>
              <w:gridBefore w:val="1"/>
              <w:trHeight w:val="6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1593" w:author="Pande, Amitkumar" w:date="2020-10-20T17:39:00Z">
              <w:tcPr>
                <w:tcW w:w="1507" w:type="pct"/>
                <w:gridSpan w:val="2"/>
                <w:tcBorders>
                  <w:top w:val="nil"/>
                  <w:left w:val="single" w:sz="4" w:space="0" w:color="auto"/>
                  <w:bottom w:val="single" w:sz="4" w:space="0" w:color="auto"/>
                  <w:right w:val="single" w:sz="4" w:space="0" w:color="auto"/>
                </w:tcBorders>
                <w:shd w:val="clear" w:color="000000" w:fill="FFCC99"/>
                <w:vAlign w:val="center"/>
                <w:hideMark/>
              </w:tcPr>
            </w:tcPrChange>
          </w:tcPr>
          <w:p w14:paraId="281BC0D4" w14:textId="77777777" w:rsidR="00FE3B20" w:rsidRPr="00FE3B20" w:rsidRDefault="00FE3B20" w:rsidP="00FE3B20">
            <w:pPr>
              <w:jc w:val="center"/>
              <w:rPr>
                <w:ins w:id="1594" w:author="Pande, Amitkumar" w:date="2020-10-09T09:50:00Z"/>
                <w:rFonts w:ascii="Calibri" w:eastAsia="Times New Roman" w:hAnsi="Calibri" w:cs="Calibri"/>
                <w:b w:val="0"/>
                <w:bCs w:val="0"/>
                <w:color w:val="000000"/>
                <w:lang w:val="en-IN" w:eastAsia="en-IN"/>
              </w:rPr>
            </w:pPr>
            <w:ins w:id="1595" w:author="Pande, Amitkumar" w:date="2020-10-09T09:50:00Z">
              <w:r w:rsidRPr="00FE3B20">
                <w:rPr>
                  <w:rFonts w:ascii="Calibri" w:eastAsia="Times New Roman" w:hAnsi="Calibri" w:cs="Calibri"/>
                  <w:color w:val="000000"/>
                  <w:lang w:val="en-IN" w:eastAsia="en-IN"/>
                </w:rPr>
                <w:t>Roles</w:t>
              </w:r>
            </w:ins>
          </w:p>
        </w:tc>
        <w:tc>
          <w:tcPr>
            <w:tcW w:w="0" w:type="pct"/>
            <w:hideMark/>
            <w:tcPrChange w:id="1596" w:author="Pande, Amitkumar" w:date="2020-10-20T17:39:00Z">
              <w:tcPr>
                <w:tcW w:w="2869" w:type="pct"/>
                <w:gridSpan w:val="2"/>
                <w:tcBorders>
                  <w:top w:val="nil"/>
                  <w:left w:val="nil"/>
                  <w:bottom w:val="single" w:sz="4" w:space="0" w:color="auto"/>
                  <w:right w:val="single" w:sz="4" w:space="0" w:color="auto"/>
                </w:tcBorders>
                <w:shd w:val="clear" w:color="000000" w:fill="FFCC99"/>
                <w:vAlign w:val="center"/>
                <w:hideMark/>
              </w:tcPr>
            </w:tcPrChange>
          </w:tcPr>
          <w:p w14:paraId="4BC13E09" w14:textId="77777777" w:rsidR="00FE3B20" w:rsidRPr="00FE3B20" w:rsidRDefault="00FE3B20" w:rsidP="00FE3B20">
            <w:pPr>
              <w:jc w:val="center"/>
              <w:cnfStyle w:val="000000000000" w:firstRow="0" w:lastRow="0" w:firstColumn="0" w:lastColumn="0" w:oddVBand="0" w:evenVBand="0" w:oddHBand="0" w:evenHBand="0" w:firstRowFirstColumn="0" w:firstRowLastColumn="0" w:lastRowFirstColumn="0" w:lastRowLastColumn="0"/>
              <w:rPr>
                <w:ins w:id="1597" w:author="Pande, Amitkumar" w:date="2020-10-09T09:50:00Z"/>
                <w:rFonts w:ascii="Calibri" w:eastAsia="Times New Roman" w:hAnsi="Calibri" w:cs="Calibri"/>
                <w:b/>
                <w:bCs/>
                <w:color w:val="000000"/>
                <w:lang w:val="en-IN" w:eastAsia="en-IN"/>
              </w:rPr>
            </w:pPr>
            <w:ins w:id="1598" w:author="Pande, Amitkumar" w:date="2020-10-09T09:50:00Z">
              <w:r w:rsidRPr="00FE3B20">
                <w:rPr>
                  <w:rFonts w:ascii="Calibri" w:eastAsia="Times New Roman" w:hAnsi="Calibri" w:cs="Calibri"/>
                  <w:b/>
                  <w:bCs/>
                  <w:color w:val="000000"/>
                  <w:lang w:val="en-IN" w:eastAsia="en-IN"/>
                </w:rPr>
                <w:t>Sub task</w:t>
              </w:r>
            </w:ins>
          </w:p>
        </w:tc>
        <w:tc>
          <w:tcPr>
            <w:tcW w:w="0" w:type="pct"/>
            <w:hideMark/>
            <w:tcPrChange w:id="1599" w:author="Pande, Amitkumar" w:date="2020-10-20T17:39:00Z">
              <w:tcPr>
                <w:tcW w:w="624" w:type="pct"/>
                <w:gridSpan w:val="2"/>
                <w:tcBorders>
                  <w:top w:val="nil"/>
                  <w:left w:val="nil"/>
                  <w:bottom w:val="single" w:sz="4" w:space="0" w:color="auto"/>
                  <w:right w:val="single" w:sz="4" w:space="0" w:color="auto"/>
                </w:tcBorders>
                <w:shd w:val="clear" w:color="000000" w:fill="FFCC99"/>
                <w:vAlign w:val="center"/>
                <w:hideMark/>
              </w:tcPr>
            </w:tcPrChange>
          </w:tcPr>
          <w:p w14:paraId="4F75C1E0" w14:textId="77777777" w:rsidR="00FE3B20" w:rsidRPr="00FE3B20" w:rsidRDefault="00FE3B20" w:rsidP="00FE3B20">
            <w:pPr>
              <w:jc w:val="center"/>
              <w:cnfStyle w:val="000000000000" w:firstRow="0" w:lastRow="0" w:firstColumn="0" w:lastColumn="0" w:oddVBand="0" w:evenVBand="0" w:oddHBand="0" w:evenHBand="0" w:firstRowFirstColumn="0" w:firstRowLastColumn="0" w:lastRowFirstColumn="0" w:lastRowLastColumn="0"/>
              <w:rPr>
                <w:ins w:id="1600" w:author="Pande, Amitkumar" w:date="2020-10-09T09:50:00Z"/>
                <w:rFonts w:ascii="Calibri" w:eastAsia="Times New Roman" w:hAnsi="Calibri" w:cs="Calibri"/>
                <w:b/>
                <w:bCs/>
                <w:color w:val="000000"/>
                <w:lang w:val="en-IN" w:eastAsia="en-IN"/>
              </w:rPr>
            </w:pPr>
            <w:ins w:id="1601" w:author="Pande, Amitkumar" w:date="2020-10-09T09:50:00Z">
              <w:r w:rsidRPr="00FE3B20">
                <w:rPr>
                  <w:rFonts w:ascii="Calibri" w:eastAsia="Times New Roman" w:hAnsi="Calibri" w:cs="Calibri"/>
                  <w:b/>
                  <w:bCs/>
                  <w:color w:val="000000"/>
                  <w:lang w:val="en-IN" w:eastAsia="en-IN"/>
                </w:rPr>
                <w:t>Effort required (person days)</w:t>
              </w:r>
            </w:ins>
          </w:p>
        </w:tc>
      </w:tr>
      <w:tr w:rsidR="003D7A6C" w:rsidRPr="00FE3B20" w14:paraId="419A4BC3" w14:textId="77777777" w:rsidTr="003D7A6C">
        <w:tblPrEx>
          <w:tblPrExChange w:id="1602" w:author="Pande, Amitkumar" w:date="2020-10-20T17:39:00Z">
            <w:tblPrEx>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Ex>
          </w:tblPrExChange>
        </w:tblPrEx>
        <w:trPr>
          <w:cnfStyle w:val="000000100000" w:firstRow="0" w:lastRow="0" w:firstColumn="0" w:lastColumn="0" w:oddVBand="0" w:evenVBand="0" w:oddHBand="1" w:evenHBand="0" w:firstRowFirstColumn="0" w:firstRowLastColumn="0" w:lastRowFirstColumn="0" w:lastRowLastColumn="0"/>
          <w:trHeight w:val="300"/>
          <w:ins w:id="1603" w:author="Pande, Amitkumar" w:date="2020-10-09T09:50:00Z"/>
          <w:trPrChange w:id="1604" w:author="Pande, Amitkumar" w:date="2020-10-20T17:39:00Z">
            <w:trPr>
              <w:gridBefore w:val="1"/>
              <w:trHeight w:val="3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1605" w:author="Pande, Amitkumar" w:date="2020-10-20T17:39:00Z">
              <w:tcPr>
                <w:tcW w:w="1507" w:type="pct"/>
                <w:gridSpan w:val="2"/>
                <w:hideMark/>
              </w:tcPr>
            </w:tcPrChange>
          </w:tcPr>
          <w:p w14:paraId="30FEF511" w14:textId="77777777" w:rsidR="00FE3B20" w:rsidRPr="00FE3B20" w:rsidRDefault="00FE3B20" w:rsidP="00FE3B20">
            <w:pPr>
              <w:jc w:val="center"/>
              <w:cnfStyle w:val="001000100000" w:firstRow="0" w:lastRow="0" w:firstColumn="1" w:lastColumn="0" w:oddVBand="0" w:evenVBand="0" w:oddHBand="1" w:evenHBand="0" w:firstRowFirstColumn="0" w:firstRowLastColumn="0" w:lastRowFirstColumn="0" w:lastRowLastColumn="0"/>
              <w:rPr>
                <w:ins w:id="1606" w:author="Pande, Amitkumar" w:date="2020-10-09T09:50:00Z"/>
                <w:rFonts w:ascii="Calibri" w:eastAsia="Times New Roman" w:hAnsi="Calibri" w:cs="Calibri"/>
                <w:color w:val="000000"/>
                <w:lang w:val="en-IN" w:eastAsia="en-IN"/>
              </w:rPr>
            </w:pPr>
            <w:ins w:id="1607" w:author="Pande, Amitkumar" w:date="2020-10-09T09:50:00Z">
              <w:r w:rsidRPr="00FE3B20">
                <w:rPr>
                  <w:rFonts w:ascii="Calibri" w:eastAsia="Times New Roman" w:hAnsi="Calibri" w:cs="Calibri"/>
                  <w:color w:val="000000"/>
                  <w:lang w:val="en-IN" w:eastAsia="en-IN"/>
                </w:rPr>
                <w:t>Sr. Cloud Engineer</w:t>
              </w:r>
            </w:ins>
          </w:p>
        </w:tc>
        <w:tc>
          <w:tcPr>
            <w:tcW w:w="0" w:type="pct"/>
            <w:hideMark/>
            <w:tcPrChange w:id="1608" w:author="Pande, Amitkumar" w:date="2020-10-20T17:39:00Z">
              <w:tcPr>
                <w:tcW w:w="2869" w:type="pct"/>
                <w:gridSpan w:val="2"/>
                <w:hideMark/>
              </w:tcPr>
            </w:tcPrChange>
          </w:tcPr>
          <w:p w14:paraId="400C6105" w14:textId="77777777" w:rsidR="00FE3B20" w:rsidRPr="00FE3B20" w:rsidRDefault="00FE3B20" w:rsidP="00FE3B20">
            <w:pPr>
              <w:cnfStyle w:val="000000100000" w:firstRow="0" w:lastRow="0" w:firstColumn="0" w:lastColumn="0" w:oddVBand="0" w:evenVBand="0" w:oddHBand="1" w:evenHBand="0" w:firstRowFirstColumn="0" w:firstRowLastColumn="0" w:lastRowFirstColumn="0" w:lastRowLastColumn="0"/>
              <w:rPr>
                <w:ins w:id="1609" w:author="Pande, Amitkumar" w:date="2020-10-09T09:50:00Z"/>
                <w:rFonts w:ascii="Calibri" w:eastAsia="Times New Roman" w:hAnsi="Calibri" w:cs="Calibri"/>
                <w:color w:val="000000"/>
                <w:lang w:val="en-IN" w:eastAsia="en-IN"/>
              </w:rPr>
            </w:pPr>
            <w:ins w:id="1610" w:author="Pande, Amitkumar" w:date="2020-10-09T09:50:00Z">
              <w:r w:rsidRPr="00FE3B20">
                <w:rPr>
                  <w:rFonts w:ascii="Calibri" w:eastAsia="Times New Roman" w:hAnsi="Calibri" w:cs="Calibri"/>
                  <w:color w:val="000000"/>
                  <w:lang w:val="en-IN" w:eastAsia="en-IN"/>
                </w:rPr>
                <w:t>Setup and configuration of the Kubernetes cluster</w:t>
              </w:r>
            </w:ins>
          </w:p>
        </w:tc>
        <w:tc>
          <w:tcPr>
            <w:tcW w:w="0" w:type="pct"/>
            <w:tcPrChange w:id="1611" w:author="Pande, Amitkumar" w:date="2020-10-20T17:39:00Z">
              <w:tcPr>
                <w:tcW w:w="624" w:type="pct"/>
                <w:gridSpan w:val="2"/>
              </w:tcPr>
            </w:tcPrChange>
          </w:tcPr>
          <w:p w14:paraId="35F2E079" w14:textId="6B9FFED8" w:rsidR="00FE3B20" w:rsidRPr="00FE3B20" w:rsidRDefault="00FE3B20" w:rsidP="00FE3B20">
            <w:pPr>
              <w:jc w:val="center"/>
              <w:cnfStyle w:val="000000100000" w:firstRow="0" w:lastRow="0" w:firstColumn="0" w:lastColumn="0" w:oddVBand="0" w:evenVBand="0" w:oddHBand="1" w:evenHBand="0" w:firstRowFirstColumn="0" w:firstRowLastColumn="0" w:lastRowFirstColumn="0" w:lastRowLastColumn="0"/>
              <w:rPr>
                <w:ins w:id="1612" w:author="Pande, Amitkumar" w:date="2020-10-09T09:50:00Z"/>
                <w:rFonts w:ascii="Calibri" w:eastAsia="Times New Roman" w:hAnsi="Calibri" w:cs="Calibri"/>
                <w:color w:val="000000"/>
                <w:lang w:val="en-IN" w:eastAsia="en-IN"/>
              </w:rPr>
            </w:pPr>
          </w:p>
        </w:tc>
      </w:tr>
      <w:tr w:rsidR="00FE3B20" w:rsidRPr="00FE3B20" w14:paraId="3F544B48" w14:textId="77777777" w:rsidTr="003D7A6C">
        <w:trPr>
          <w:trHeight w:val="300"/>
          <w:ins w:id="1613" w:author="Pande, Amitkumar" w:date="2020-10-09T09:50:00Z"/>
          <w:trPrChange w:id="1614" w:author="Pande, Amitkumar" w:date="2020-10-20T17:39:00Z">
            <w:trPr>
              <w:gridAfter w:val="0"/>
              <w:trHeight w:val="3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1615" w:author="Pande, Amitkumar" w:date="2020-10-20T17:39:00Z">
              <w:tcPr>
                <w:tcW w:w="1507" w:type="pct"/>
                <w:gridSpan w:val="2"/>
                <w:tcBorders>
                  <w:top w:val="single" w:sz="4" w:space="0" w:color="auto"/>
                  <w:left w:val="single" w:sz="4" w:space="0" w:color="auto"/>
                  <w:bottom w:val="nil"/>
                  <w:right w:val="single" w:sz="4" w:space="0" w:color="auto"/>
                </w:tcBorders>
                <w:shd w:val="clear" w:color="auto" w:fill="auto"/>
                <w:hideMark/>
              </w:tcPr>
            </w:tcPrChange>
          </w:tcPr>
          <w:p w14:paraId="57594E75" w14:textId="77777777" w:rsidR="00FE3B20" w:rsidRPr="00FE3B20" w:rsidRDefault="00FE3B20" w:rsidP="00FE3B20">
            <w:pPr>
              <w:jc w:val="center"/>
              <w:rPr>
                <w:ins w:id="1616" w:author="Pande, Amitkumar" w:date="2020-10-09T09:50:00Z"/>
                <w:rFonts w:ascii="Calibri" w:eastAsia="Times New Roman" w:hAnsi="Calibri" w:cs="Calibri"/>
                <w:color w:val="000000"/>
                <w:lang w:val="en-IN" w:eastAsia="en-IN"/>
              </w:rPr>
            </w:pPr>
            <w:ins w:id="1617" w:author="Pande, Amitkumar" w:date="2020-10-09T09:50:00Z">
              <w:r w:rsidRPr="00FE3B20">
                <w:rPr>
                  <w:rFonts w:ascii="Calibri" w:eastAsia="Times New Roman" w:hAnsi="Calibri" w:cs="Calibri"/>
                  <w:color w:val="000000"/>
                  <w:lang w:val="en-IN" w:eastAsia="en-IN"/>
                </w:rPr>
                <w:lastRenderedPageBreak/>
                <w:t>Sr. Cloud Engineer</w:t>
              </w:r>
            </w:ins>
          </w:p>
        </w:tc>
        <w:tc>
          <w:tcPr>
            <w:tcW w:w="0" w:type="pct"/>
            <w:hideMark/>
            <w:tcPrChange w:id="1618" w:author="Pande, Amitkumar" w:date="2020-10-20T17:39:00Z">
              <w:tcPr>
                <w:tcW w:w="2869" w:type="pct"/>
                <w:gridSpan w:val="2"/>
                <w:tcBorders>
                  <w:top w:val="nil"/>
                  <w:left w:val="nil"/>
                  <w:bottom w:val="single" w:sz="4" w:space="0" w:color="auto"/>
                  <w:right w:val="single" w:sz="4" w:space="0" w:color="auto"/>
                </w:tcBorders>
                <w:shd w:val="clear" w:color="auto" w:fill="auto"/>
                <w:vAlign w:val="center"/>
                <w:hideMark/>
              </w:tcPr>
            </w:tcPrChange>
          </w:tcPr>
          <w:p w14:paraId="1823B772" w14:textId="77777777" w:rsidR="00FE3B20" w:rsidRPr="00FE3B20" w:rsidRDefault="00FE3B20" w:rsidP="00FE3B20">
            <w:pPr>
              <w:cnfStyle w:val="000000000000" w:firstRow="0" w:lastRow="0" w:firstColumn="0" w:lastColumn="0" w:oddVBand="0" w:evenVBand="0" w:oddHBand="0" w:evenHBand="0" w:firstRowFirstColumn="0" w:firstRowLastColumn="0" w:lastRowFirstColumn="0" w:lastRowLastColumn="0"/>
              <w:rPr>
                <w:ins w:id="1619" w:author="Pande, Amitkumar" w:date="2020-10-09T09:50:00Z"/>
                <w:rFonts w:ascii="Calibri" w:eastAsia="Times New Roman" w:hAnsi="Calibri" w:cs="Calibri"/>
                <w:color w:val="000000"/>
                <w:lang w:val="en-IN" w:eastAsia="en-IN"/>
              </w:rPr>
            </w:pPr>
            <w:ins w:id="1620" w:author="Pande, Amitkumar" w:date="2020-10-09T09:50:00Z">
              <w:r w:rsidRPr="00FE3B20">
                <w:rPr>
                  <w:rFonts w:ascii="Calibri" w:eastAsia="Times New Roman" w:hAnsi="Calibri" w:cs="Calibri"/>
                  <w:color w:val="000000"/>
                  <w:lang w:val="en-IN" w:eastAsia="en-IN"/>
                </w:rPr>
                <w:t>Setup and configuration of the Worker Nodes</w:t>
              </w:r>
            </w:ins>
          </w:p>
        </w:tc>
        <w:tc>
          <w:tcPr>
            <w:tcW w:w="0" w:type="pct"/>
            <w:tcPrChange w:id="1621" w:author="Pande, Amitkumar" w:date="2020-10-20T17:39:00Z">
              <w:tcPr>
                <w:tcW w:w="624" w:type="pct"/>
                <w:gridSpan w:val="2"/>
                <w:tcBorders>
                  <w:top w:val="nil"/>
                  <w:left w:val="nil"/>
                  <w:bottom w:val="single" w:sz="4" w:space="0" w:color="auto"/>
                  <w:right w:val="single" w:sz="4" w:space="0" w:color="auto"/>
                </w:tcBorders>
                <w:shd w:val="clear" w:color="auto" w:fill="auto"/>
                <w:vAlign w:val="center"/>
              </w:tcPr>
            </w:tcPrChange>
          </w:tcPr>
          <w:p w14:paraId="2D415B32" w14:textId="74009815" w:rsidR="00FE3B20" w:rsidRPr="00FE3B20" w:rsidRDefault="00FE3B20" w:rsidP="00FE3B20">
            <w:pPr>
              <w:jc w:val="center"/>
              <w:cnfStyle w:val="000000000000" w:firstRow="0" w:lastRow="0" w:firstColumn="0" w:lastColumn="0" w:oddVBand="0" w:evenVBand="0" w:oddHBand="0" w:evenHBand="0" w:firstRowFirstColumn="0" w:firstRowLastColumn="0" w:lastRowFirstColumn="0" w:lastRowLastColumn="0"/>
              <w:rPr>
                <w:ins w:id="1622" w:author="Pande, Amitkumar" w:date="2020-10-09T09:50:00Z"/>
                <w:rFonts w:ascii="Calibri" w:eastAsia="Times New Roman" w:hAnsi="Calibri" w:cs="Calibri"/>
                <w:color w:val="000000"/>
                <w:lang w:val="en-IN" w:eastAsia="en-IN"/>
              </w:rPr>
            </w:pPr>
          </w:p>
        </w:tc>
      </w:tr>
      <w:tr w:rsidR="003D7A6C" w:rsidRPr="00FE3B20" w14:paraId="2DD686FD" w14:textId="77777777" w:rsidTr="003D7A6C">
        <w:tblPrEx>
          <w:tblPrExChange w:id="1623" w:author="Pande, Amitkumar" w:date="2020-10-20T17:39:00Z">
            <w:tblPrEx>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Ex>
          </w:tblPrExChange>
        </w:tblPrEx>
        <w:trPr>
          <w:cnfStyle w:val="000000100000" w:firstRow="0" w:lastRow="0" w:firstColumn="0" w:lastColumn="0" w:oddVBand="0" w:evenVBand="0" w:oddHBand="1" w:evenHBand="0" w:firstRowFirstColumn="0" w:firstRowLastColumn="0" w:lastRowFirstColumn="0" w:lastRowLastColumn="0"/>
          <w:trHeight w:val="300"/>
          <w:ins w:id="1624" w:author="Pande, Amitkumar" w:date="2020-10-09T09:50:00Z"/>
          <w:trPrChange w:id="1625" w:author="Pande, Amitkumar" w:date="2020-10-20T17:39:00Z">
            <w:trPr>
              <w:gridBefore w:val="1"/>
              <w:trHeight w:val="3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1626" w:author="Pande, Amitkumar" w:date="2020-10-20T17:39:00Z">
              <w:tcPr>
                <w:tcW w:w="1507" w:type="pct"/>
                <w:gridSpan w:val="2"/>
                <w:hideMark/>
              </w:tcPr>
            </w:tcPrChange>
          </w:tcPr>
          <w:p w14:paraId="1FD8D2E3" w14:textId="77777777" w:rsidR="00FE3B20" w:rsidRPr="00FE3B20" w:rsidRDefault="00FE3B20" w:rsidP="00FE3B20">
            <w:pPr>
              <w:jc w:val="center"/>
              <w:cnfStyle w:val="001000100000" w:firstRow="0" w:lastRow="0" w:firstColumn="1" w:lastColumn="0" w:oddVBand="0" w:evenVBand="0" w:oddHBand="1" w:evenHBand="0" w:firstRowFirstColumn="0" w:firstRowLastColumn="0" w:lastRowFirstColumn="0" w:lastRowLastColumn="0"/>
              <w:rPr>
                <w:ins w:id="1627" w:author="Pande, Amitkumar" w:date="2020-10-09T09:50:00Z"/>
                <w:rFonts w:ascii="Calibri" w:eastAsia="Times New Roman" w:hAnsi="Calibri" w:cs="Calibri"/>
                <w:color w:val="000000"/>
                <w:lang w:val="en-IN" w:eastAsia="en-IN"/>
              </w:rPr>
            </w:pPr>
            <w:ins w:id="1628" w:author="Pande, Amitkumar" w:date="2020-10-09T09:50:00Z">
              <w:r w:rsidRPr="00FE3B20">
                <w:rPr>
                  <w:rFonts w:ascii="Calibri" w:eastAsia="Times New Roman" w:hAnsi="Calibri" w:cs="Calibri"/>
                  <w:color w:val="000000"/>
                  <w:lang w:val="en-IN" w:eastAsia="en-IN"/>
                </w:rPr>
                <w:t>Sr. Cloud Engineer</w:t>
              </w:r>
            </w:ins>
          </w:p>
        </w:tc>
        <w:tc>
          <w:tcPr>
            <w:tcW w:w="0" w:type="pct"/>
            <w:hideMark/>
            <w:tcPrChange w:id="1629" w:author="Pande, Amitkumar" w:date="2020-10-20T17:39:00Z">
              <w:tcPr>
                <w:tcW w:w="2869" w:type="pct"/>
                <w:gridSpan w:val="2"/>
                <w:hideMark/>
              </w:tcPr>
            </w:tcPrChange>
          </w:tcPr>
          <w:p w14:paraId="5C1F1E1D" w14:textId="77777777" w:rsidR="00FE3B20" w:rsidRPr="00FE3B20" w:rsidRDefault="00FE3B20" w:rsidP="00FE3B20">
            <w:pPr>
              <w:cnfStyle w:val="000000100000" w:firstRow="0" w:lastRow="0" w:firstColumn="0" w:lastColumn="0" w:oddVBand="0" w:evenVBand="0" w:oddHBand="1" w:evenHBand="0" w:firstRowFirstColumn="0" w:firstRowLastColumn="0" w:lastRowFirstColumn="0" w:lastRowLastColumn="0"/>
              <w:rPr>
                <w:ins w:id="1630" w:author="Pande, Amitkumar" w:date="2020-10-09T09:50:00Z"/>
                <w:rFonts w:ascii="Calibri" w:eastAsia="Times New Roman" w:hAnsi="Calibri" w:cs="Calibri"/>
                <w:color w:val="000000"/>
                <w:lang w:val="en-IN" w:eastAsia="en-IN"/>
              </w:rPr>
            </w:pPr>
            <w:ins w:id="1631" w:author="Pande, Amitkumar" w:date="2020-10-09T09:50:00Z">
              <w:r w:rsidRPr="00FE3B20">
                <w:rPr>
                  <w:rFonts w:ascii="Calibri" w:eastAsia="Times New Roman" w:hAnsi="Calibri" w:cs="Calibri"/>
                  <w:color w:val="000000"/>
                  <w:lang w:val="en-IN" w:eastAsia="en-IN"/>
                </w:rPr>
                <w:t>Configuration of AutoScaler on Kubernetes cluster</w:t>
              </w:r>
            </w:ins>
          </w:p>
        </w:tc>
        <w:tc>
          <w:tcPr>
            <w:tcW w:w="0" w:type="pct"/>
            <w:tcPrChange w:id="1632" w:author="Pande, Amitkumar" w:date="2020-10-20T17:39:00Z">
              <w:tcPr>
                <w:tcW w:w="624" w:type="pct"/>
                <w:gridSpan w:val="2"/>
              </w:tcPr>
            </w:tcPrChange>
          </w:tcPr>
          <w:p w14:paraId="30D31B99" w14:textId="55D741F5" w:rsidR="00FE3B20" w:rsidRPr="00FE3B20" w:rsidRDefault="00FE3B20" w:rsidP="00FE3B20">
            <w:pPr>
              <w:jc w:val="center"/>
              <w:cnfStyle w:val="000000100000" w:firstRow="0" w:lastRow="0" w:firstColumn="0" w:lastColumn="0" w:oddVBand="0" w:evenVBand="0" w:oddHBand="1" w:evenHBand="0" w:firstRowFirstColumn="0" w:firstRowLastColumn="0" w:lastRowFirstColumn="0" w:lastRowLastColumn="0"/>
              <w:rPr>
                <w:ins w:id="1633" w:author="Pande, Amitkumar" w:date="2020-10-09T09:50:00Z"/>
                <w:rFonts w:ascii="Calibri" w:eastAsia="Times New Roman" w:hAnsi="Calibri" w:cs="Calibri"/>
                <w:color w:val="000000"/>
                <w:lang w:val="en-IN" w:eastAsia="en-IN"/>
              </w:rPr>
            </w:pPr>
          </w:p>
        </w:tc>
      </w:tr>
      <w:tr w:rsidR="00FE3B20" w:rsidRPr="00FE3B20" w14:paraId="311D42DC" w14:textId="77777777" w:rsidTr="003D7A6C">
        <w:trPr>
          <w:trHeight w:val="300"/>
          <w:ins w:id="1634" w:author="Pande, Amitkumar" w:date="2020-10-09T09:50:00Z"/>
          <w:trPrChange w:id="1635" w:author="Pande, Amitkumar" w:date="2020-10-20T17:39:00Z">
            <w:trPr>
              <w:gridAfter w:val="0"/>
              <w:trHeight w:val="3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1636" w:author="Pande, Amitkumar" w:date="2020-10-20T17:39:00Z">
              <w:tcPr>
                <w:tcW w:w="1507" w:type="pct"/>
                <w:gridSpan w:val="2"/>
                <w:tcBorders>
                  <w:top w:val="single" w:sz="4" w:space="0" w:color="auto"/>
                  <w:left w:val="single" w:sz="4" w:space="0" w:color="auto"/>
                  <w:bottom w:val="nil"/>
                  <w:right w:val="single" w:sz="4" w:space="0" w:color="auto"/>
                </w:tcBorders>
                <w:shd w:val="clear" w:color="auto" w:fill="auto"/>
                <w:hideMark/>
              </w:tcPr>
            </w:tcPrChange>
          </w:tcPr>
          <w:p w14:paraId="1A05598D" w14:textId="77777777" w:rsidR="00FE3B20" w:rsidRPr="00FE3B20" w:rsidRDefault="00FE3B20" w:rsidP="00FE3B20">
            <w:pPr>
              <w:jc w:val="center"/>
              <w:rPr>
                <w:ins w:id="1637" w:author="Pande, Amitkumar" w:date="2020-10-09T09:50:00Z"/>
                <w:rFonts w:ascii="Calibri" w:eastAsia="Times New Roman" w:hAnsi="Calibri" w:cs="Calibri"/>
                <w:color w:val="000000"/>
                <w:lang w:val="en-IN" w:eastAsia="en-IN"/>
              </w:rPr>
            </w:pPr>
            <w:ins w:id="1638" w:author="Pande, Amitkumar" w:date="2020-10-09T09:50:00Z">
              <w:r w:rsidRPr="00FE3B20">
                <w:rPr>
                  <w:rFonts w:ascii="Calibri" w:eastAsia="Times New Roman" w:hAnsi="Calibri" w:cs="Calibri"/>
                  <w:color w:val="000000"/>
                  <w:lang w:val="en-IN" w:eastAsia="en-IN"/>
                </w:rPr>
                <w:t>Sr. Cloud Engineer</w:t>
              </w:r>
            </w:ins>
          </w:p>
        </w:tc>
        <w:tc>
          <w:tcPr>
            <w:tcW w:w="0" w:type="pct"/>
            <w:hideMark/>
            <w:tcPrChange w:id="1639" w:author="Pande, Amitkumar" w:date="2020-10-20T17:39:00Z">
              <w:tcPr>
                <w:tcW w:w="2869" w:type="pct"/>
                <w:gridSpan w:val="2"/>
                <w:tcBorders>
                  <w:top w:val="nil"/>
                  <w:left w:val="nil"/>
                  <w:bottom w:val="single" w:sz="4" w:space="0" w:color="auto"/>
                  <w:right w:val="single" w:sz="4" w:space="0" w:color="auto"/>
                </w:tcBorders>
                <w:shd w:val="clear" w:color="auto" w:fill="auto"/>
                <w:vAlign w:val="center"/>
                <w:hideMark/>
              </w:tcPr>
            </w:tcPrChange>
          </w:tcPr>
          <w:p w14:paraId="5A492E31" w14:textId="77777777" w:rsidR="00FE3B20" w:rsidRPr="00FE3B20" w:rsidRDefault="00FE3B20" w:rsidP="00FE3B20">
            <w:pPr>
              <w:cnfStyle w:val="000000000000" w:firstRow="0" w:lastRow="0" w:firstColumn="0" w:lastColumn="0" w:oddVBand="0" w:evenVBand="0" w:oddHBand="0" w:evenHBand="0" w:firstRowFirstColumn="0" w:firstRowLastColumn="0" w:lastRowFirstColumn="0" w:lastRowLastColumn="0"/>
              <w:rPr>
                <w:ins w:id="1640" w:author="Pande, Amitkumar" w:date="2020-10-09T09:50:00Z"/>
                <w:rFonts w:ascii="Calibri" w:eastAsia="Times New Roman" w:hAnsi="Calibri" w:cs="Calibri"/>
                <w:color w:val="000000"/>
                <w:lang w:val="en-IN" w:eastAsia="en-IN"/>
              </w:rPr>
            </w:pPr>
            <w:ins w:id="1641" w:author="Pande, Amitkumar" w:date="2020-10-09T09:50:00Z">
              <w:r w:rsidRPr="00FE3B20">
                <w:rPr>
                  <w:rFonts w:ascii="Calibri" w:eastAsia="Times New Roman" w:hAnsi="Calibri" w:cs="Calibri"/>
                  <w:color w:val="000000"/>
                  <w:lang w:val="en-IN" w:eastAsia="en-IN"/>
                </w:rPr>
                <w:t>Setup and configuration of Load Balancer Ingress Controller</w:t>
              </w:r>
            </w:ins>
          </w:p>
        </w:tc>
        <w:tc>
          <w:tcPr>
            <w:tcW w:w="0" w:type="pct"/>
            <w:tcPrChange w:id="1642" w:author="Pande, Amitkumar" w:date="2020-10-20T17:39:00Z">
              <w:tcPr>
                <w:tcW w:w="624" w:type="pct"/>
                <w:gridSpan w:val="2"/>
                <w:tcBorders>
                  <w:top w:val="nil"/>
                  <w:left w:val="nil"/>
                  <w:bottom w:val="single" w:sz="4" w:space="0" w:color="auto"/>
                  <w:right w:val="single" w:sz="4" w:space="0" w:color="auto"/>
                </w:tcBorders>
                <w:shd w:val="clear" w:color="auto" w:fill="auto"/>
                <w:vAlign w:val="center"/>
              </w:tcPr>
            </w:tcPrChange>
          </w:tcPr>
          <w:p w14:paraId="447E01F1" w14:textId="3E0A363C" w:rsidR="00FE3B20" w:rsidRPr="00FE3B20" w:rsidRDefault="00FE3B20" w:rsidP="00FE3B20">
            <w:pPr>
              <w:jc w:val="center"/>
              <w:cnfStyle w:val="000000000000" w:firstRow="0" w:lastRow="0" w:firstColumn="0" w:lastColumn="0" w:oddVBand="0" w:evenVBand="0" w:oddHBand="0" w:evenHBand="0" w:firstRowFirstColumn="0" w:firstRowLastColumn="0" w:lastRowFirstColumn="0" w:lastRowLastColumn="0"/>
              <w:rPr>
                <w:ins w:id="1643" w:author="Pande, Amitkumar" w:date="2020-10-09T09:50:00Z"/>
                <w:rFonts w:ascii="Calibri" w:eastAsia="Times New Roman" w:hAnsi="Calibri" w:cs="Calibri"/>
                <w:color w:val="000000"/>
                <w:lang w:val="en-IN" w:eastAsia="en-IN"/>
              </w:rPr>
            </w:pPr>
          </w:p>
        </w:tc>
      </w:tr>
      <w:tr w:rsidR="003D7A6C" w:rsidRPr="00FE3B20" w14:paraId="15B593FF" w14:textId="77777777" w:rsidTr="003D7A6C">
        <w:tblPrEx>
          <w:tblPrExChange w:id="1644" w:author="Pande, Amitkumar" w:date="2020-10-20T17:39:00Z">
            <w:tblPrEx>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Ex>
          </w:tblPrExChange>
        </w:tblPrEx>
        <w:trPr>
          <w:cnfStyle w:val="000000100000" w:firstRow="0" w:lastRow="0" w:firstColumn="0" w:lastColumn="0" w:oddVBand="0" w:evenVBand="0" w:oddHBand="1" w:evenHBand="0" w:firstRowFirstColumn="0" w:firstRowLastColumn="0" w:lastRowFirstColumn="0" w:lastRowLastColumn="0"/>
          <w:trHeight w:val="300"/>
          <w:ins w:id="1645" w:author="Pande, Amitkumar" w:date="2020-10-09T09:50:00Z"/>
          <w:trPrChange w:id="1646" w:author="Pande, Amitkumar" w:date="2020-10-20T17:39:00Z">
            <w:trPr>
              <w:gridBefore w:val="1"/>
              <w:trHeight w:val="3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1647" w:author="Pande, Amitkumar" w:date="2020-10-20T17:39:00Z">
              <w:tcPr>
                <w:tcW w:w="1507" w:type="pct"/>
                <w:gridSpan w:val="2"/>
                <w:hideMark/>
              </w:tcPr>
            </w:tcPrChange>
          </w:tcPr>
          <w:p w14:paraId="4A9AB043" w14:textId="77777777" w:rsidR="00FE3B20" w:rsidRPr="00FE3B20" w:rsidRDefault="00FE3B20" w:rsidP="00FE3B20">
            <w:pPr>
              <w:jc w:val="center"/>
              <w:cnfStyle w:val="001000100000" w:firstRow="0" w:lastRow="0" w:firstColumn="1" w:lastColumn="0" w:oddVBand="0" w:evenVBand="0" w:oddHBand="1" w:evenHBand="0" w:firstRowFirstColumn="0" w:firstRowLastColumn="0" w:lastRowFirstColumn="0" w:lastRowLastColumn="0"/>
              <w:rPr>
                <w:ins w:id="1648" w:author="Pande, Amitkumar" w:date="2020-10-09T09:50:00Z"/>
                <w:rFonts w:ascii="Calibri" w:eastAsia="Times New Roman" w:hAnsi="Calibri" w:cs="Calibri"/>
                <w:color w:val="000000"/>
                <w:lang w:val="en-IN" w:eastAsia="en-IN"/>
              </w:rPr>
            </w:pPr>
            <w:ins w:id="1649" w:author="Pande, Amitkumar" w:date="2020-10-09T09:50:00Z">
              <w:r w:rsidRPr="00FE3B20">
                <w:rPr>
                  <w:rFonts w:ascii="Calibri" w:eastAsia="Times New Roman" w:hAnsi="Calibri" w:cs="Calibri"/>
                  <w:color w:val="000000"/>
                  <w:lang w:val="en-IN" w:eastAsia="en-IN"/>
                </w:rPr>
                <w:t>Sr. Cloud Engineer</w:t>
              </w:r>
            </w:ins>
          </w:p>
        </w:tc>
        <w:tc>
          <w:tcPr>
            <w:tcW w:w="0" w:type="pct"/>
            <w:hideMark/>
            <w:tcPrChange w:id="1650" w:author="Pande, Amitkumar" w:date="2020-10-20T17:39:00Z">
              <w:tcPr>
                <w:tcW w:w="2869" w:type="pct"/>
                <w:gridSpan w:val="2"/>
                <w:hideMark/>
              </w:tcPr>
            </w:tcPrChange>
          </w:tcPr>
          <w:p w14:paraId="2B68D8FA" w14:textId="77777777" w:rsidR="00FE3B20" w:rsidRPr="00FE3B20" w:rsidRDefault="00FE3B20" w:rsidP="00FE3B20">
            <w:pPr>
              <w:cnfStyle w:val="000000100000" w:firstRow="0" w:lastRow="0" w:firstColumn="0" w:lastColumn="0" w:oddVBand="0" w:evenVBand="0" w:oddHBand="1" w:evenHBand="0" w:firstRowFirstColumn="0" w:firstRowLastColumn="0" w:lastRowFirstColumn="0" w:lastRowLastColumn="0"/>
              <w:rPr>
                <w:ins w:id="1651" w:author="Pande, Amitkumar" w:date="2020-10-09T09:50:00Z"/>
                <w:rFonts w:ascii="Calibri" w:eastAsia="Times New Roman" w:hAnsi="Calibri" w:cs="Calibri"/>
                <w:color w:val="000000"/>
                <w:lang w:val="en-IN" w:eastAsia="en-IN"/>
              </w:rPr>
            </w:pPr>
            <w:ins w:id="1652" w:author="Pande, Amitkumar" w:date="2020-10-09T09:50:00Z">
              <w:r w:rsidRPr="00FE3B20">
                <w:rPr>
                  <w:rFonts w:ascii="Calibri" w:eastAsia="Times New Roman" w:hAnsi="Calibri" w:cs="Calibri"/>
                  <w:color w:val="000000"/>
                  <w:lang w:val="en-IN" w:eastAsia="en-IN"/>
                </w:rPr>
                <w:t>Setup of Cluster Level monitoring using Open Source tools</w:t>
              </w:r>
            </w:ins>
          </w:p>
        </w:tc>
        <w:tc>
          <w:tcPr>
            <w:tcW w:w="0" w:type="pct"/>
            <w:tcPrChange w:id="1653" w:author="Pande, Amitkumar" w:date="2020-10-20T17:39:00Z">
              <w:tcPr>
                <w:tcW w:w="624" w:type="pct"/>
                <w:gridSpan w:val="2"/>
              </w:tcPr>
            </w:tcPrChange>
          </w:tcPr>
          <w:p w14:paraId="7058B21A" w14:textId="28CF7AA8" w:rsidR="00FE3B20" w:rsidRPr="00FE3B20" w:rsidRDefault="00FE3B20" w:rsidP="00FE3B20">
            <w:pPr>
              <w:jc w:val="center"/>
              <w:cnfStyle w:val="000000100000" w:firstRow="0" w:lastRow="0" w:firstColumn="0" w:lastColumn="0" w:oddVBand="0" w:evenVBand="0" w:oddHBand="1" w:evenHBand="0" w:firstRowFirstColumn="0" w:firstRowLastColumn="0" w:lastRowFirstColumn="0" w:lastRowLastColumn="0"/>
              <w:rPr>
                <w:ins w:id="1654" w:author="Pande, Amitkumar" w:date="2020-10-09T09:50:00Z"/>
                <w:rFonts w:ascii="Calibri" w:eastAsia="Times New Roman" w:hAnsi="Calibri" w:cs="Calibri"/>
                <w:color w:val="000000"/>
                <w:lang w:val="en-IN" w:eastAsia="en-IN"/>
              </w:rPr>
            </w:pPr>
          </w:p>
        </w:tc>
      </w:tr>
      <w:tr w:rsidR="00FE3B20" w:rsidRPr="00FE3B20" w14:paraId="41D77AD3" w14:textId="77777777" w:rsidTr="003D7A6C">
        <w:trPr>
          <w:trHeight w:val="300"/>
          <w:ins w:id="1655" w:author="Pande, Amitkumar" w:date="2020-10-09T09:50:00Z"/>
          <w:trPrChange w:id="1656" w:author="Pande, Amitkumar" w:date="2020-10-20T17:39:00Z">
            <w:trPr>
              <w:gridAfter w:val="0"/>
              <w:trHeight w:val="3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1657" w:author="Pande, Amitkumar" w:date="2020-10-20T17:39:00Z">
              <w:tcPr>
                <w:tcW w:w="1507" w:type="pct"/>
                <w:gridSpan w:val="2"/>
                <w:tcBorders>
                  <w:top w:val="single" w:sz="4" w:space="0" w:color="auto"/>
                  <w:left w:val="single" w:sz="4" w:space="0" w:color="auto"/>
                  <w:bottom w:val="nil"/>
                  <w:right w:val="single" w:sz="4" w:space="0" w:color="auto"/>
                </w:tcBorders>
                <w:shd w:val="clear" w:color="auto" w:fill="auto"/>
                <w:hideMark/>
              </w:tcPr>
            </w:tcPrChange>
          </w:tcPr>
          <w:p w14:paraId="71FB5D8C" w14:textId="77777777" w:rsidR="00FE3B20" w:rsidRPr="00FE3B20" w:rsidRDefault="00FE3B20" w:rsidP="00FE3B20">
            <w:pPr>
              <w:jc w:val="center"/>
              <w:rPr>
                <w:ins w:id="1658" w:author="Pande, Amitkumar" w:date="2020-10-09T09:50:00Z"/>
                <w:rFonts w:ascii="Calibri" w:eastAsia="Times New Roman" w:hAnsi="Calibri" w:cs="Calibri"/>
                <w:color w:val="000000"/>
                <w:lang w:val="en-IN" w:eastAsia="en-IN"/>
              </w:rPr>
            </w:pPr>
            <w:ins w:id="1659" w:author="Pande, Amitkumar" w:date="2020-10-09T09:50:00Z">
              <w:r w:rsidRPr="00FE3B20">
                <w:rPr>
                  <w:rFonts w:ascii="Calibri" w:eastAsia="Times New Roman" w:hAnsi="Calibri" w:cs="Calibri"/>
                  <w:color w:val="000000"/>
                  <w:lang w:val="en-IN" w:eastAsia="en-IN"/>
                </w:rPr>
                <w:t>Sr. Cloud Engineer</w:t>
              </w:r>
            </w:ins>
          </w:p>
        </w:tc>
        <w:tc>
          <w:tcPr>
            <w:tcW w:w="0" w:type="pct"/>
            <w:hideMark/>
            <w:tcPrChange w:id="1660" w:author="Pande, Amitkumar" w:date="2020-10-20T17:39:00Z">
              <w:tcPr>
                <w:tcW w:w="2869" w:type="pct"/>
                <w:gridSpan w:val="2"/>
                <w:tcBorders>
                  <w:top w:val="nil"/>
                  <w:left w:val="nil"/>
                  <w:bottom w:val="single" w:sz="4" w:space="0" w:color="auto"/>
                  <w:right w:val="single" w:sz="4" w:space="0" w:color="auto"/>
                </w:tcBorders>
                <w:shd w:val="clear" w:color="auto" w:fill="auto"/>
                <w:vAlign w:val="center"/>
                <w:hideMark/>
              </w:tcPr>
            </w:tcPrChange>
          </w:tcPr>
          <w:p w14:paraId="5340C1BD" w14:textId="77777777" w:rsidR="00FE3B20" w:rsidRPr="00FE3B20" w:rsidRDefault="00FE3B20" w:rsidP="00FE3B20">
            <w:pPr>
              <w:cnfStyle w:val="000000000000" w:firstRow="0" w:lastRow="0" w:firstColumn="0" w:lastColumn="0" w:oddVBand="0" w:evenVBand="0" w:oddHBand="0" w:evenHBand="0" w:firstRowFirstColumn="0" w:firstRowLastColumn="0" w:lastRowFirstColumn="0" w:lastRowLastColumn="0"/>
              <w:rPr>
                <w:ins w:id="1661" w:author="Pande, Amitkumar" w:date="2020-10-09T09:50:00Z"/>
                <w:rFonts w:ascii="Calibri" w:eastAsia="Times New Roman" w:hAnsi="Calibri" w:cs="Calibri"/>
                <w:color w:val="000000"/>
                <w:lang w:val="en-IN" w:eastAsia="en-IN"/>
              </w:rPr>
            </w:pPr>
            <w:ins w:id="1662" w:author="Pande, Amitkumar" w:date="2020-10-09T09:50:00Z">
              <w:r w:rsidRPr="00FE3B20">
                <w:rPr>
                  <w:rFonts w:ascii="Calibri" w:eastAsia="Times New Roman" w:hAnsi="Calibri" w:cs="Calibri"/>
                  <w:color w:val="000000"/>
                  <w:lang w:val="en-IN" w:eastAsia="en-IN"/>
                </w:rPr>
                <w:t xml:space="preserve">Setup of ElasticCache service </w:t>
              </w:r>
            </w:ins>
          </w:p>
        </w:tc>
        <w:tc>
          <w:tcPr>
            <w:tcW w:w="0" w:type="pct"/>
            <w:tcPrChange w:id="1663" w:author="Pande, Amitkumar" w:date="2020-10-20T17:39:00Z">
              <w:tcPr>
                <w:tcW w:w="624" w:type="pct"/>
                <w:gridSpan w:val="2"/>
                <w:tcBorders>
                  <w:top w:val="nil"/>
                  <w:left w:val="nil"/>
                  <w:bottom w:val="single" w:sz="4" w:space="0" w:color="auto"/>
                  <w:right w:val="single" w:sz="4" w:space="0" w:color="auto"/>
                </w:tcBorders>
                <w:shd w:val="clear" w:color="auto" w:fill="auto"/>
                <w:vAlign w:val="center"/>
              </w:tcPr>
            </w:tcPrChange>
          </w:tcPr>
          <w:p w14:paraId="76554F7E" w14:textId="3AA15739" w:rsidR="00FE3B20" w:rsidRPr="00FE3B20" w:rsidRDefault="00FE3B20" w:rsidP="00FE3B20">
            <w:pPr>
              <w:jc w:val="center"/>
              <w:cnfStyle w:val="000000000000" w:firstRow="0" w:lastRow="0" w:firstColumn="0" w:lastColumn="0" w:oddVBand="0" w:evenVBand="0" w:oddHBand="0" w:evenHBand="0" w:firstRowFirstColumn="0" w:firstRowLastColumn="0" w:lastRowFirstColumn="0" w:lastRowLastColumn="0"/>
              <w:rPr>
                <w:ins w:id="1664" w:author="Pande, Amitkumar" w:date="2020-10-09T09:50:00Z"/>
                <w:rFonts w:ascii="Calibri" w:eastAsia="Times New Roman" w:hAnsi="Calibri" w:cs="Calibri"/>
                <w:color w:val="000000"/>
                <w:lang w:val="en-IN" w:eastAsia="en-IN"/>
              </w:rPr>
            </w:pPr>
          </w:p>
        </w:tc>
      </w:tr>
      <w:tr w:rsidR="003D7A6C" w:rsidRPr="00FE3B20" w14:paraId="27D8A06E" w14:textId="77777777" w:rsidTr="003D7A6C">
        <w:tblPrEx>
          <w:tblPrExChange w:id="1665" w:author="Pande, Amitkumar" w:date="2020-10-20T17:39:00Z">
            <w:tblPrEx>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Ex>
          </w:tblPrExChange>
        </w:tblPrEx>
        <w:trPr>
          <w:cnfStyle w:val="000000100000" w:firstRow="0" w:lastRow="0" w:firstColumn="0" w:lastColumn="0" w:oddVBand="0" w:evenVBand="0" w:oddHBand="1" w:evenHBand="0" w:firstRowFirstColumn="0" w:firstRowLastColumn="0" w:lastRowFirstColumn="0" w:lastRowLastColumn="0"/>
          <w:trHeight w:val="300"/>
          <w:ins w:id="1666" w:author="Pande, Amitkumar" w:date="2020-10-09T09:50:00Z"/>
          <w:trPrChange w:id="1667" w:author="Pande, Amitkumar" w:date="2020-10-20T17:39:00Z">
            <w:trPr>
              <w:gridBefore w:val="1"/>
              <w:trHeight w:val="3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1668" w:author="Pande, Amitkumar" w:date="2020-10-20T17:39:00Z">
              <w:tcPr>
                <w:tcW w:w="1507" w:type="pct"/>
                <w:gridSpan w:val="2"/>
                <w:hideMark/>
              </w:tcPr>
            </w:tcPrChange>
          </w:tcPr>
          <w:p w14:paraId="028FD9C8" w14:textId="77777777" w:rsidR="00FE3B20" w:rsidRPr="00FE3B20" w:rsidRDefault="00FE3B20" w:rsidP="00FE3B20">
            <w:pPr>
              <w:jc w:val="center"/>
              <w:cnfStyle w:val="001000100000" w:firstRow="0" w:lastRow="0" w:firstColumn="1" w:lastColumn="0" w:oddVBand="0" w:evenVBand="0" w:oddHBand="1" w:evenHBand="0" w:firstRowFirstColumn="0" w:firstRowLastColumn="0" w:lastRowFirstColumn="0" w:lastRowLastColumn="0"/>
              <w:rPr>
                <w:ins w:id="1669" w:author="Pande, Amitkumar" w:date="2020-10-09T09:50:00Z"/>
                <w:rFonts w:ascii="Calibri" w:eastAsia="Times New Roman" w:hAnsi="Calibri" w:cs="Calibri"/>
                <w:color w:val="000000"/>
                <w:lang w:val="en-IN" w:eastAsia="en-IN"/>
              </w:rPr>
            </w:pPr>
            <w:ins w:id="1670" w:author="Pande, Amitkumar" w:date="2020-10-09T09:50:00Z">
              <w:r w:rsidRPr="00FE3B20">
                <w:rPr>
                  <w:rFonts w:ascii="Calibri" w:eastAsia="Times New Roman" w:hAnsi="Calibri" w:cs="Calibri"/>
                  <w:color w:val="000000"/>
                  <w:lang w:val="en-IN" w:eastAsia="en-IN"/>
                </w:rPr>
                <w:t>Sr. Cloud Engineer</w:t>
              </w:r>
            </w:ins>
          </w:p>
        </w:tc>
        <w:tc>
          <w:tcPr>
            <w:tcW w:w="0" w:type="pct"/>
            <w:hideMark/>
            <w:tcPrChange w:id="1671" w:author="Pande, Amitkumar" w:date="2020-10-20T17:39:00Z">
              <w:tcPr>
                <w:tcW w:w="2869" w:type="pct"/>
                <w:gridSpan w:val="2"/>
                <w:hideMark/>
              </w:tcPr>
            </w:tcPrChange>
          </w:tcPr>
          <w:p w14:paraId="63A27B10" w14:textId="77777777" w:rsidR="00FE3B20" w:rsidRPr="00FE3B20" w:rsidRDefault="00FE3B20" w:rsidP="00FE3B20">
            <w:pPr>
              <w:cnfStyle w:val="000000100000" w:firstRow="0" w:lastRow="0" w:firstColumn="0" w:lastColumn="0" w:oddVBand="0" w:evenVBand="0" w:oddHBand="1" w:evenHBand="0" w:firstRowFirstColumn="0" w:firstRowLastColumn="0" w:lastRowFirstColumn="0" w:lastRowLastColumn="0"/>
              <w:rPr>
                <w:ins w:id="1672" w:author="Pande, Amitkumar" w:date="2020-10-09T09:50:00Z"/>
                <w:rFonts w:ascii="Calibri" w:eastAsia="Times New Roman" w:hAnsi="Calibri" w:cs="Calibri"/>
                <w:color w:val="000000"/>
                <w:lang w:val="en-IN" w:eastAsia="en-IN"/>
              </w:rPr>
            </w:pPr>
            <w:ins w:id="1673" w:author="Pande, Amitkumar" w:date="2020-10-09T09:50:00Z">
              <w:r w:rsidRPr="00FE3B20">
                <w:rPr>
                  <w:rFonts w:ascii="Calibri" w:eastAsia="Times New Roman" w:hAnsi="Calibri" w:cs="Calibri"/>
                  <w:color w:val="000000"/>
                  <w:lang w:val="en-IN" w:eastAsia="en-IN"/>
                </w:rPr>
                <w:t>Setup Client Build Environment with Fileshare</w:t>
              </w:r>
            </w:ins>
          </w:p>
        </w:tc>
        <w:tc>
          <w:tcPr>
            <w:tcW w:w="0" w:type="pct"/>
            <w:tcPrChange w:id="1674" w:author="Pande, Amitkumar" w:date="2020-10-20T17:39:00Z">
              <w:tcPr>
                <w:tcW w:w="624" w:type="pct"/>
                <w:gridSpan w:val="2"/>
              </w:tcPr>
            </w:tcPrChange>
          </w:tcPr>
          <w:p w14:paraId="6B57F180" w14:textId="5A9BF787" w:rsidR="00FE3B20" w:rsidRPr="00FE3B20" w:rsidRDefault="00FE3B20" w:rsidP="00FE3B20">
            <w:pPr>
              <w:jc w:val="center"/>
              <w:cnfStyle w:val="000000100000" w:firstRow="0" w:lastRow="0" w:firstColumn="0" w:lastColumn="0" w:oddVBand="0" w:evenVBand="0" w:oddHBand="1" w:evenHBand="0" w:firstRowFirstColumn="0" w:firstRowLastColumn="0" w:lastRowFirstColumn="0" w:lastRowLastColumn="0"/>
              <w:rPr>
                <w:ins w:id="1675" w:author="Pande, Amitkumar" w:date="2020-10-09T09:50:00Z"/>
                <w:rFonts w:ascii="Calibri" w:eastAsia="Times New Roman" w:hAnsi="Calibri" w:cs="Calibri"/>
                <w:color w:val="000000"/>
                <w:lang w:val="en-IN" w:eastAsia="en-IN"/>
              </w:rPr>
            </w:pPr>
          </w:p>
        </w:tc>
      </w:tr>
      <w:tr w:rsidR="00FE3B20" w:rsidRPr="00FE3B20" w14:paraId="22E50E8B" w14:textId="77777777" w:rsidTr="003D7A6C">
        <w:trPr>
          <w:trHeight w:val="300"/>
          <w:ins w:id="1676" w:author="Pande, Amitkumar" w:date="2020-10-09T09:50:00Z"/>
          <w:trPrChange w:id="1677" w:author="Pande, Amitkumar" w:date="2020-10-20T17:39:00Z">
            <w:trPr>
              <w:gridAfter w:val="0"/>
              <w:trHeight w:val="3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1678" w:author="Pande, Amitkumar" w:date="2020-10-20T17:39:00Z">
              <w:tcPr>
                <w:tcW w:w="1507" w:type="pct"/>
                <w:gridSpan w:val="2"/>
                <w:tcBorders>
                  <w:top w:val="single" w:sz="4" w:space="0" w:color="auto"/>
                  <w:left w:val="single" w:sz="4" w:space="0" w:color="auto"/>
                  <w:bottom w:val="nil"/>
                  <w:right w:val="single" w:sz="4" w:space="0" w:color="auto"/>
                </w:tcBorders>
                <w:shd w:val="clear" w:color="auto" w:fill="auto"/>
                <w:hideMark/>
              </w:tcPr>
            </w:tcPrChange>
          </w:tcPr>
          <w:p w14:paraId="3C8F6936" w14:textId="77777777" w:rsidR="00FE3B20" w:rsidRPr="00FE3B20" w:rsidRDefault="00FE3B20" w:rsidP="00FE3B20">
            <w:pPr>
              <w:jc w:val="center"/>
              <w:rPr>
                <w:ins w:id="1679" w:author="Pande, Amitkumar" w:date="2020-10-09T09:50:00Z"/>
                <w:rFonts w:ascii="Calibri" w:eastAsia="Times New Roman" w:hAnsi="Calibri" w:cs="Calibri"/>
                <w:color w:val="000000"/>
                <w:lang w:val="en-IN" w:eastAsia="en-IN"/>
              </w:rPr>
            </w:pPr>
            <w:ins w:id="1680" w:author="Pande, Amitkumar" w:date="2020-10-09T09:50:00Z">
              <w:r w:rsidRPr="00FE3B20">
                <w:rPr>
                  <w:rFonts w:ascii="Calibri" w:eastAsia="Times New Roman" w:hAnsi="Calibri" w:cs="Calibri"/>
                  <w:color w:val="000000"/>
                  <w:lang w:val="en-IN" w:eastAsia="en-IN"/>
                </w:rPr>
                <w:t>Sr. Cloud Engineer</w:t>
              </w:r>
            </w:ins>
          </w:p>
        </w:tc>
        <w:tc>
          <w:tcPr>
            <w:tcW w:w="0" w:type="pct"/>
            <w:hideMark/>
            <w:tcPrChange w:id="1681" w:author="Pande, Amitkumar" w:date="2020-10-20T17:39:00Z">
              <w:tcPr>
                <w:tcW w:w="2869" w:type="pct"/>
                <w:gridSpan w:val="2"/>
                <w:tcBorders>
                  <w:top w:val="nil"/>
                  <w:left w:val="nil"/>
                  <w:bottom w:val="single" w:sz="4" w:space="0" w:color="auto"/>
                  <w:right w:val="single" w:sz="4" w:space="0" w:color="auto"/>
                </w:tcBorders>
                <w:shd w:val="clear" w:color="auto" w:fill="auto"/>
                <w:vAlign w:val="center"/>
                <w:hideMark/>
              </w:tcPr>
            </w:tcPrChange>
          </w:tcPr>
          <w:p w14:paraId="64C420DF" w14:textId="77777777" w:rsidR="00FE3B20" w:rsidRPr="00FE3B20" w:rsidRDefault="00FE3B20" w:rsidP="00FE3B20">
            <w:pPr>
              <w:cnfStyle w:val="000000000000" w:firstRow="0" w:lastRow="0" w:firstColumn="0" w:lastColumn="0" w:oddVBand="0" w:evenVBand="0" w:oddHBand="0" w:evenHBand="0" w:firstRowFirstColumn="0" w:firstRowLastColumn="0" w:lastRowFirstColumn="0" w:lastRowLastColumn="0"/>
              <w:rPr>
                <w:ins w:id="1682" w:author="Pande, Amitkumar" w:date="2020-10-09T09:50:00Z"/>
                <w:rFonts w:ascii="Calibri" w:eastAsia="Times New Roman" w:hAnsi="Calibri" w:cs="Calibri"/>
                <w:color w:val="000000"/>
                <w:lang w:val="en-IN" w:eastAsia="en-IN"/>
              </w:rPr>
            </w:pPr>
            <w:ins w:id="1683" w:author="Pande, Amitkumar" w:date="2020-10-09T09:50:00Z">
              <w:r w:rsidRPr="00FE3B20">
                <w:rPr>
                  <w:rFonts w:ascii="Calibri" w:eastAsia="Times New Roman" w:hAnsi="Calibri" w:cs="Calibri"/>
                  <w:color w:val="000000"/>
                  <w:lang w:val="en-IN" w:eastAsia="en-IN"/>
                </w:rPr>
                <w:t>Setup HashiCorp Vault and configure KMS</w:t>
              </w:r>
            </w:ins>
          </w:p>
        </w:tc>
        <w:tc>
          <w:tcPr>
            <w:tcW w:w="0" w:type="pct"/>
            <w:tcPrChange w:id="1684" w:author="Pande, Amitkumar" w:date="2020-10-20T17:39:00Z">
              <w:tcPr>
                <w:tcW w:w="624" w:type="pct"/>
                <w:gridSpan w:val="2"/>
                <w:tcBorders>
                  <w:top w:val="nil"/>
                  <w:left w:val="nil"/>
                  <w:bottom w:val="single" w:sz="4" w:space="0" w:color="auto"/>
                  <w:right w:val="single" w:sz="4" w:space="0" w:color="auto"/>
                </w:tcBorders>
                <w:shd w:val="clear" w:color="auto" w:fill="auto"/>
                <w:vAlign w:val="center"/>
              </w:tcPr>
            </w:tcPrChange>
          </w:tcPr>
          <w:p w14:paraId="532DE633" w14:textId="2C73DD5F" w:rsidR="00FE3B20" w:rsidRPr="00FE3B20" w:rsidRDefault="00FE3B20" w:rsidP="00FE3B20">
            <w:pPr>
              <w:jc w:val="center"/>
              <w:cnfStyle w:val="000000000000" w:firstRow="0" w:lastRow="0" w:firstColumn="0" w:lastColumn="0" w:oddVBand="0" w:evenVBand="0" w:oddHBand="0" w:evenHBand="0" w:firstRowFirstColumn="0" w:firstRowLastColumn="0" w:lastRowFirstColumn="0" w:lastRowLastColumn="0"/>
              <w:rPr>
                <w:ins w:id="1685" w:author="Pande, Amitkumar" w:date="2020-10-09T09:50:00Z"/>
                <w:rFonts w:ascii="Calibri" w:eastAsia="Times New Roman" w:hAnsi="Calibri" w:cs="Calibri"/>
                <w:color w:val="000000"/>
                <w:lang w:val="en-IN" w:eastAsia="en-IN"/>
              </w:rPr>
            </w:pPr>
          </w:p>
        </w:tc>
      </w:tr>
      <w:tr w:rsidR="003D7A6C" w:rsidRPr="00FE3B20" w14:paraId="10459F25" w14:textId="77777777" w:rsidTr="003D7A6C">
        <w:tblPrEx>
          <w:tblPrExChange w:id="1686" w:author="Pande, Amitkumar" w:date="2020-10-20T17:39:00Z">
            <w:tblPrEx>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Ex>
          </w:tblPrExChange>
        </w:tblPrEx>
        <w:trPr>
          <w:cnfStyle w:val="000000100000" w:firstRow="0" w:lastRow="0" w:firstColumn="0" w:lastColumn="0" w:oddVBand="0" w:evenVBand="0" w:oddHBand="1" w:evenHBand="0" w:firstRowFirstColumn="0" w:firstRowLastColumn="0" w:lastRowFirstColumn="0" w:lastRowLastColumn="0"/>
          <w:trHeight w:val="300"/>
          <w:ins w:id="1687" w:author="Pande, Amitkumar" w:date="2020-10-09T09:50:00Z"/>
          <w:trPrChange w:id="1688" w:author="Pande, Amitkumar" w:date="2020-10-20T17:39:00Z">
            <w:trPr>
              <w:gridBefore w:val="1"/>
              <w:trHeight w:val="3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1689" w:author="Pande, Amitkumar" w:date="2020-10-20T17:39:00Z">
              <w:tcPr>
                <w:tcW w:w="1507" w:type="pct"/>
                <w:gridSpan w:val="2"/>
                <w:hideMark/>
              </w:tcPr>
            </w:tcPrChange>
          </w:tcPr>
          <w:p w14:paraId="486BA012" w14:textId="77777777" w:rsidR="00FE3B20" w:rsidRPr="00FE3B20" w:rsidRDefault="00FE3B20" w:rsidP="00FE3B20">
            <w:pPr>
              <w:jc w:val="center"/>
              <w:cnfStyle w:val="001000100000" w:firstRow="0" w:lastRow="0" w:firstColumn="1" w:lastColumn="0" w:oddVBand="0" w:evenVBand="0" w:oddHBand="1" w:evenHBand="0" w:firstRowFirstColumn="0" w:firstRowLastColumn="0" w:lastRowFirstColumn="0" w:lastRowLastColumn="0"/>
              <w:rPr>
                <w:ins w:id="1690" w:author="Pande, Amitkumar" w:date="2020-10-09T09:50:00Z"/>
                <w:rFonts w:ascii="Calibri" w:eastAsia="Times New Roman" w:hAnsi="Calibri" w:cs="Calibri"/>
                <w:color w:val="000000"/>
                <w:lang w:val="en-IN" w:eastAsia="en-IN"/>
              </w:rPr>
            </w:pPr>
            <w:ins w:id="1691" w:author="Pande, Amitkumar" w:date="2020-10-09T09:50:00Z">
              <w:r w:rsidRPr="00FE3B20">
                <w:rPr>
                  <w:rFonts w:ascii="Calibri" w:eastAsia="Times New Roman" w:hAnsi="Calibri" w:cs="Calibri"/>
                  <w:color w:val="000000"/>
                  <w:lang w:val="en-IN" w:eastAsia="en-IN"/>
                </w:rPr>
                <w:t>Sr. Cloud Engineer</w:t>
              </w:r>
            </w:ins>
          </w:p>
        </w:tc>
        <w:tc>
          <w:tcPr>
            <w:tcW w:w="0" w:type="pct"/>
            <w:hideMark/>
            <w:tcPrChange w:id="1692" w:author="Pande, Amitkumar" w:date="2020-10-20T17:39:00Z">
              <w:tcPr>
                <w:tcW w:w="2869" w:type="pct"/>
                <w:gridSpan w:val="2"/>
                <w:hideMark/>
              </w:tcPr>
            </w:tcPrChange>
          </w:tcPr>
          <w:p w14:paraId="63E8A782" w14:textId="77777777" w:rsidR="00FE3B20" w:rsidRPr="00FE3B20" w:rsidRDefault="00FE3B20" w:rsidP="00FE3B20">
            <w:pPr>
              <w:cnfStyle w:val="000000100000" w:firstRow="0" w:lastRow="0" w:firstColumn="0" w:lastColumn="0" w:oddVBand="0" w:evenVBand="0" w:oddHBand="1" w:evenHBand="0" w:firstRowFirstColumn="0" w:firstRowLastColumn="0" w:lastRowFirstColumn="0" w:lastRowLastColumn="0"/>
              <w:rPr>
                <w:ins w:id="1693" w:author="Pande, Amitkumar" w:date="2020-10-09T09:50:00Z"/>
                <w:rFonts w:ascii="Calibri" w:eastAsia="Times New Roman" w:hAnsi="Calibri" w:cs="Calibri"/>
                <w:color w:val="000000"/>
                <w:lang w:val="en-IN" w:eastAsia="en-IN"/>
              </w:rPr>
            </w:pPr>
            <w:ins w:id="1694" w:author="Pande, Amitkumar" w:date="2020-10-09T09:50:00Z">
              <w:r w:rsidRPr="00FE3B20">
                <w:rPr>
                  <w:rFonts w:ascii="Calibri" w:eastAsia="Times New Roman" w:hAnsi="Calibri" w:cs="Calibri"/>
                  <w:color w:val="000000"/>
                  <w:lang w:val="en-IN" w:eastAsia="en-IN"/>
                </w:rPr>
                <w:t>Setup ALB and WAF then configure it to route requests to servers</w:t>
              </w:r>
            </w:ins>
          </w:p>
        </w:tc>
        <w:tc>
          <w:tcPr>
            <w:tcW w:w="0" w:type="pct"/>
            <w:tcPrChange w:id="1695" w:author="Pande, Amitkumar" w:date="2020-10-20T17:39:00Z">
              <w:tcPr>
                <w:tcW w:w="624" w:type="pct"/>
                <w:gridSpan w:val="2"/>
              </w:tcPr>
            </w:tcPrChange>
          </w:tcPr>
          <w:p w14:paraId="6F6EFF50" w14:textId="74004B7E" w:rsidR="00FE3B20" w:rsidRPr="00FE3B20" w:rsidRDefault="00FE3B20" w:rsidP="00FE3B20">
            <w:pPr>
              <w:jc w:val="center"/>
              <w:cnfStyle w:val="000000100000" w:firstRow="0" w:lastRow="0" w:firstColumn="0" w:lastColumn="0" w:oddVBand="0" w:evenVBand="0" w:oddHBand="1" w:evenHBand="0" w:firstRowFirstColumn="0" w:firstRowLastColumn="0" w:lastRowFirstColumn="0" w:lastRowLastColumn="0"/>
              <w:rPr>
                <w:ins w:id="1696" w:author="Pande, Amitkumar" w:date="2020-10-09T09:50:00Z"/>
                <w:rFonts w:ascii="Calibri" w:eastAsia="Times New Roman" w:hAnsi="Calibri" w:cs="Calibri"/>
                <w:color w:val="000000"/>
                <w:lang w:val="en-IN" w:eastAsia="en-IN"/>
              </w:rPr>
            </w:pPr>
          </w:p>
        </w:tc>
      </w:tr>
      <w:tr w:rsidR="00FE3B20" w:rsidRPr="00FE3B20" w14:paraId="13BAE3C2" w14:textId="77777777" w:rsidTr="003D7A6C">
        <w:trPr>
          <w:trHeight w:val="300"/>
          <w:ins w:id="1697" w:author="Pande, Amitkumar" w:date="2020-10-09T09:50:00Z"/>
          <w:trPrChange w:id="1698" w:author="Pande, Amitkumar" w:date="2020-10-20T17:39:00Z">
            <w:trPr>
              <w:gridAfter w:val="0"/>
              <w:trHeight w:val="3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1699" w:author="Pande, Amitkumar" w:date="2020-10-20T17:39:00Z">
              <w:tcPr>
                <w:tcW w:w="1507" w:type="pct"/>
                <w:gridSpan w:val="2"/>
                <w:tcBorders>
                  <w:top w:val="single" w:sz="4" w:space="0" w:color="auto"/>
                  <w:left w:val="single" w:sz="4" w:space="0" w:color="auto"/>
                  <w:bottom w:val="nil"/>
                  <w:right w:val="single" w:sz="4" w:space="0" w:color="auto"/>
                </w:tcBorders>
                <w:shd w:val="clear" w:color="auto" w:fill="auto"/>
                <w:hideMark/>
              </w:tcPr>
            </w:tcPrChange>
          </w:tcPr>
          <w:p w14:paraId="59F70450" w14:textId="77777777" w:rsidR="00FE3B20" w:rsidRPr="00FE3B20" w:rsidRDefault="00FE3B20" w:rsidP="00FE3B20">
            <w:pPr>
              <w:jc w:val="center"/>
              <w:rPr>
                <w:ins w:id="1700" w:author="Pande, Amitkumar" w:date="2020-10-09T09:50:00Z"/>
                <w:rFonts w:ascii="Calibri" w:eastAsia="Times New Roman" w:hAnsi="Calibri" w:cs="Calibri"/>
                <w:color w:val="000000"/>
                <w:lang w:val="en-IN" w:eastAsia="en-IN"/>
              </w:rPr>
            </w:pPr>
            <w:ins w:id="1701" w:author="Pande, Amitkumar" w:date="2020-10-09T09:50:00Z">
              <w:r w:rsidRPr="00FE3B20">
                <w:rPr>
                  <w:rFonts w:ascii="Calibri" w:eastAsia="Times New Roman" w:hAnsi="Calibri" w:cs="Calibri"/>
                  <w:color w:val="000000"/>
                  <w:lang w:val="en-IN" w:eastAsia="en-IN"/>
                </w:rPr>
                <w:t>Sr. Cloud Engineer</w:t>
              </w:r>
            </w:ins>
          </w:p>
        </w:tc>
        <w:tc>
          <w:tcPr>
            <w:tcW w:w="0" w:type="pct"/>
            <w:hideMark/>
            <w:tcPrChange w:id="1702" w:author="Pande, Amitkumar" w:date="2020-10-20T17:39:00Z">
              <w:tcPr>
                <w:tcW w:w="2869" w:type="pct"/>
                <w:gridSpan w:val="2"/>
                <w:tcBorders>
                  <w:top w:val="nil"/>
                  <w:left w:val="nil"/>
                  <w:bottom w:val="single" w:sz="4" w:space="0" w:color="auto"/>
                  <w:right w:val="single" w:sz="4" w:space="0" w:color="auto"/>
                </w:tcBorders>
                <w:shd w:val="clear" w:color="auto" w:fill="auto"/>
                <w:vAlign w:val="center"/>
                <w:hideMark/>
              </w:tcPr>
            </w:tcPrChange>
          </w:tcPr>
          <w:p w14:paraId="746D61E7" w14:textId="77777777" w:rsidR="00FE3B20" w:rsidRPr="00FE3B20" w:rsidRDefault="00FE3B20" w:rsidP="00FE3B20">
            <w:pPr>
              <w:cnfStyle w:val="000000000000" w:firstRow="0" w:lastRow="0" w:firstColumn="0" w:lastColumn="0" w:oddVBand="0" w:evenVBand="0" w:oddHBand="0" w:evenHBand="0" w:firstRowFirstColumn="0" w:firstRowLastColumn="0" w:lastRowFirstColumn="0" w:lastRowLastColumn="0"/>
              <w:rPr>
                <w:ins w:id="1703" w:author="Pande, Amitkumar" w:date="2020-10-09T09:50:00Z"/>
                <w:rFonts w:ascii="Calibri" w:eastAsia="Times New Roman" w:hAnsi="Calibri" w:cs="Calibri"/>
                <w:color w:val="000000"/>
                <w:lang w:val="en-IN" w:eastAsia="en-IN"/>
              </w:rPr>
            </w:pPr>
            <w:ins w:id="1704" w:author="Pande, Amitkumar" w:date="2020-10-09T09:50:00Z">
              <w:r w:rsidRPr="00FE3B20">
                <w:rPr>
                  <w:rFonts w:ascii="Calibri" w:eastAsia="Times New Roman" w:hAnsi="Calibri" w:cs="Calibri"/>
                  <w:color w:val="000000"/>
                  <w:lang w:val="en-IN" w:eastAsia="en-IN"/>
                </w:rPr>
                <w:t>Setup RDS with MySQL</w:t>
              </w:r>
            </w:ins>
          </w:p>
        </w:tc>
        <w:tc>
          <w:tcPr>
            <w:tcW w:w="0" w:type="pct"/>
            <w:tcPrChange w:id="1705" w:author="Pande, Amitkumar" w:date="2020-10-20T17:39:00Z">
              <w:tcPr>
                <w:tcW w:w="624" w:type="pct"/>
                <w:gridSpan w:val="2"/>
                <w:tcBorders>
                  <w:top w:val="nil"/>
                  <w:left w:val="nil"/>
                  <w:bottom w:val="single" w:sz="4" w:space="0" w:color="auto"/>
                  <w:right w:val="single" w:sz="4" w:space="0" w:color="auto"/>
                </w:tcBorders>
                <w:shd w:val="clear" w:color="auto" w:fill="auto"/>
                <w:vAlign w:val="center"/>
              </w:tcPr>
            </w:tcPrChange>
          </w:tcPr>
          <w:p w14:paraId="2351C9E4" w14:textId="4A5D13A3" w:rsidR="00FE3B20" w:rsidRPr="00FE3B20" w:rsidRDefault="00FE3B20" w:rsidP="00FE3B20">
            <w:pPr>
              <w:jc w:val="center"/>
              <w:cnfStyle w:val="000000000000" w:firstRow="0" w:lastRow="0" w:firstColumn="0" w:lastColumn="0" w:oddVBand="0" w:evenVBand="0" w:oddHBand="0" w:evenHBand="0" w:firstRowFirstColumn="0" w:firstRowLastColumn="0" w:lastRowFirstColumn="0" w:lastRowLastColumn="0"/>
              <w:rPr>
                <w:ins w:id="1706" w:author="Pande, Amitkumar" w:date="2020-10-09T09:50:00Z"/>
                <w:rFonts w:ascii="Calibri" w:eastAsia="Times New Roman" w:hAnsi="Calibri" w:cs="Calibri"/>
                <w:color w:val="000000"/>
                <w:lang w:val="en-IN" w:eastAsia="en-IN"/>
              </w:rPr>
            </w:pPr>
          </w:p>
        </w:tc>
      </w:tr>
    </w:tbl>
    <w:p w14:paraId="44F2AF80" w14:textId="29A8E128" w:rsidR="00FE3B20" w:rsidRDefault="00FE3B20" w:rsidP="006F63FA">
      <w:pPr>
        <w:rPr>
          <w:ins w:id="1707" w:author="Pande, Amitkumar" w:date="2020-10-09T09:51:00Z"/>
        </w:rPr>
      </w:pPr>
    </w:p>
    <w:p w14:paraId="4ED28243" w14:textId="703A2BD2" w:rsidR="00FE3B20" w:rsidRDefault="00FE3B20" w:rsidP="006F63FA">
      <w:pPr>
        <w:rPr>
          <w:ins w:id="1708" w:author="Pande, Amitkumar" w:date="2020-10-09T09:51:00Z"/>
        </w:rPr>
      </w:pPr>
    </w:p>
    <w:tbl>
      <w:tblPr>
        <w:tblStyle w:val="GridTable5Dark-Accent3"/>
        <w:tblW w:w="5000" w:type="pct"/>
        <w:tblLook w:val="04A0" w:firstRow="1" w:lastRow="0" w:firstColumn="1" w:lastColumn="0" w:noHBand="0" w:noVBand="1"/>
        <w:tblPrChange w:id="1709" w:author="Pande, Amitkumar" w:date="2020-10-20T17:39:00Z">
          <w:tblPr>
            <w:tblW w:w="5000" w:type="pct"/>
            <w:tblLook w:val="04A0" w:firstRow="1" w:lastRow="0" w:firstColumn="1" w:lastColumn="0" w:noHBand="0" w:noVBand="1"/>
          </w:tblPr>
        </w:tblPrChange>
      </w:tblPr>
      <w:tblGrid>
        <w:gridCol w:w="3385"/>
        <w:gridCol w:w="4035"/>
        <w:gridCol w:w="3370"/>
        <w:tblGridChange w:id="1710">
          <w:tblGrid>
            <w:gridCol w:w="3252"/>
            <w:gridCol w:w="6191"/>
            <w:gridCol w:w="1347"/>
          </w:tblGrid>
        </w:tblGridChange>
      </w:tblGrid>
      <w:tr w:rsidR="00FE3B20" w:rsidRPr="003D7A6C" w14:paraId="48402BDB" w14:textId="77777777" w:rsidTr="003D7A6C">
        <w:trPr>
          <w:cnfStyle w:val="100000000000" w:firstRow="1" w:lastRow="0" w:firstColumn="0" w:lastColumn="0" w:oddVBand="0" w:evenVBand="0" w:oddHBand="0" w:evenHBand="0" w:firstRowFirstColumn="0" w:firstRowLastColumn="0" w:lastRowFirstColumn="0" w:lastRowLastColumn="0"/>
          <w:trHeight w:val="615"/>
          <w:ins w:id="1711" w:author="Pande, Amitkumar" w:date="2020-10-09T09:51:00Z"/>
          <w:trPrChange w:id="1712" w:author="Pande, Amitkumar" w:date="2020-10-20T17:39:00Z">
            <w:trPr>
              <w:trHeight w:val="615"/>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1713" w:author="Pande, Amitkumar" w:date="2020-10-20T17:39:00Z">
              <w:tcPr>
                <w:tcW w:w="1507" w:type="pct"/>
                <w:tcBorders>
                  <w:top w:val="single" w:sz="4" w:space="0" w:color="auto"/>
                  <w:left w:val="single" w:sz="4" w:space="0" w:color="auto"/>
                  <w:bottom w:val="nil"/>
                  <w:right w:val="single" w:sz="4" w:space="0" w:color="auto"/>
                </w:tcBorders>
                <w:shd w:val="clear" w:color="auto" w:fill="auto"/>
                <w:hideMark/>
              </w:tcPr>
            </w:tcPrChange>
          </w:tcPr>
          <w:p w14:paraId="43722F86" w14:textId="77777777" w:rsidR="00FE3B20" w:rsidRPr="003D7A6C" w:rsidRDefault="00FE3B20" w:rsidP="00FE3B20">
            <w:pPr>
              <w:jc w:val="center"/>
              <w:cnfStyle w:val="101000000000" w:firstRow="1" w:lastRow="0" w:firstColumn="1" w:lastColumn="0" w:oddVBand="0" w:evenVBand="0" w:oddHBand="0" w:evenHBand="0" w:firstRowFirstColumn="0" w:firstRowLastColumn="0" w:lastRowFirstColumn="0" w:lastRowLastColumn="0"/>
              <w:rPr>
                <w:ins w:id="1714" w:author="Pande, Amitkumar" w:date="2020-10-09T09:51:00Z"/>
                <w:rFonts w:ascii="Calibri" w:eastAsia="Times New Roman" w:hAnsi="Calibri" w:cs="Calibri"/>
                <w:color w:val="FFFFFF"/>
                <w:lang w:val="en-IN" w:eastAsia="en-IN"/>
                <w:rPrChange w:id="1715" w:author="Pande, Amitkumar" w:date="2020-10-20T17:38:00Z">
                  <w:rPr>
                    <w:ins w:id="1716" w:author="Pande, Amitkumar" w:date="2020-10-09T09:51:00Z"/>
                    <w:rFonts w:ascii="Calibri" w:eastAsia="Times New Roman" w:hAnsi="Calibri" w:cs="Calibri"/>
                    <w:color w:val="000000"/>
                    <w:lang w:val="en-IN" w:eastAsia="en-IN"/>
                  </w:rPr>
                </w:rPrChange>
              </w:rPr>
            </w:pPr>
            <w:ins w:id="1717" w:author="Pande, Amitkumar" w:date="2020-10-09T09:51:00Z">
              <w:r w:rsidRPr="003D7A6C">
                <w:rPr>
                  <w:rFonts w:ascii="Calibri" w:eastAsia="Times New Roman" w:hAnsi="Calibri" w:cs="Calibri"/>
                  <w:color w:val="FFFFFF"/>
                  <w:lang w:val="en-IN" w:eastAsia="en-IN"/>
                  <w:rPrChange w:id="1718" w:author="Pande, Amitkumar" w:date="2020-10-20T17:38:00Z">
                    <w:rPr>
                      <w:rFonts w:ascii="Calibri" w:eastAsia="Times New Roman" w:hAnsi="Calibri" w:cs="Calibri"/>
                      <w:color w:val="000000"/>
                      <w:lang w:val="en-IN" w:eastAsia="en-IN"/>
                    </w:rPr>
                  </w:rPrChange>
                </w:rPr>
                <w:t>Sr. Cloud Engineer</w:t>
              </w:r>
            </w:ins>
          </w:p>
        </w:tc>
        <w:tc>
          <w:tcPr>
            <w:tcW w:w="0" w:type="pct"/>
            <w:hideMark/>
            <w:tcPrChange w:id="1719" w:author="Pande, Amitkumar" w:date="2020-10-20T17:39:00Z">
              <w:tcPr>
                <w:tcW w:w="2869" w:type="pct"/>
                <w:tcBorders>
                  <w:top w:val="nil"/>
                  <w:bottom w:val="single" w:sz="4" w:space="0" w:color="auto"/>
                  <w:right w:val="single" w:sz="4" w:space="0" w:color="auto"/>
                </w:tcBorders>
                <w:shd w:val="clear" w:color="auto" w:fill="auto"/>
                <w:vAlign w:val="center"/>
                <w:hideMark/>
              </w:tcPr>
            </w:tcPrChange>
          </w:tcPr>
          <w:p w14:paraId="36C35490" w14:textId="77777777" w:rsidR="003D7A6C" w:rsidRDefault="00FE3B20">
            <w:pPr>
              <w:jc w:val="center"/>
              <w:cnfStyle w:val="100000000000" w:firstRow="1" w:lastRow="0" w:firstColumn="0" w:lastColumn="0" w:oddVBand="0" w:evenVBand="0" w:oddHBand="0" w:evenHBand="0" w:firstRowFirstColumn="0" w:firstRowLastColumn="0" w:lastRowFirstColumn="0" w:lastRowLastColumn="0"/>
              <w:rPr>
                <w:ins w:id="1720" w:author="Pande, Amitkumar" w:date="2020-10-20T17:38:00Z"/>
                <w:rFonts w:ascii="Calibri" w:eastAsia="Times New Roman" w:hAnsi="Calibri" w:cs="Calibri"/>
                <w:color w:val="FFFFFF"/>
                <w:lang w:val="en-IN" w:eastAsia="en-IN"/>
              </w:rPr>
              <w:pPrChange w:id="1721" w:author="Unknown" w:date="2020-10-20T17:38:00Z">
                <w:pPr>
                  <w:cnfStyle w:val="100000000000" w:firstRow="1" w:lastRow="0" w:firstColumn="0" w:lastColumn="0" w:oddVBand="0" w:evenVBand="0" w:oddHBand="0" w:evenHBand="0" w:firstRowFirstColumn="0" w:firstRowLastColumn="0" w:lastRowFirstColumn="0" w:lastRowLastColumn="0"/>
                </w:pPr>
              </w:pPrChange>
            </w:pPr>
            <w:ins w:id="1722" w:author="Pande, Amitkumar" w:date="2020-10-09T09:51:00Z">
              <w:r w:rsidRPr="003D7A6C">
                <w:rPr>
                  <w:rFonts w:ascii="Calibri" w:eastAsia="Times New Roman" w:hAnsi="Calibri" w:cs="Calibri"/>
                  <w:color w:val="FFFFFF"/>
                  <w:lang w:val="en-IN" w:eastAsia="en-IN"/>
                  <w:rPrChange w:id="1723" w:author="Pande, Amitkumar" w:date="2020-10-20T17:38:00Z">
                    <w:rPr>
                      <w:rFonts w:ascii="Calibri" w:eastAsia="Times New Roman" w:hAnsi="Calibri" w:cs="Calibri"/>
                      <w:color w:val="000000"/>
                      <w:lang w:val="en-IN" w:eastAsia="en-IN"/>
                    </w:rPr>
                  </w:rPrChange>
                </w:rPr>
                <w:t xml:space="preserve">Support to customer on application setup. </w:t>
              </w:r>
            </w:ins>
          </w:p>
          <w:p w14:paraId="0E95F36F" w14:textId="4A3D8FD2" w:rsidR="00FE3B20" w:rsidRPr="003D7A6C" w:rsidRDefault="00FE3B20">
            <w:pPr>
              <w:jc w:val="center"/>
              <w:cnfStyle w:val="100000000000" w:firstRow="1" w:lastRow="0" w:firstColumn="0" w:lastColumn="0" w:oddVBand="0" w:evenVBand="0" w:oddHBand="0" w:evenHBand="0" w:firstRowFirstColumn="0" w:firstRowLastColumn="0" w:lastRowFirstColumn="0" w:lastRowLastColumn="0"/>
              <w:rPr>
                <w:ins w:id="1724" w:author="Pande, Amitkumar" w:date="2020-10-09T09:51:00Z"/>
                <w:rFonts w:ascii="Calibri" w:eastAsia="Times New Roman" w:hAnsi="Calibri" w:cs="Calibri"/>
                <w:color w:val="FFFFFF"/>
                <w:lang w:val="en-IN" w:eastAsia="en-IN"/>
                <w:rPrChange w:id="1725" w:author="Pande, Amitkumar" w:date="2020-10-20T17:38:00Z">
                  <w:rPr>
                    <w:ins w:id="1726" w:author="Pande, Amitkumar" w:date="2020-10-09T09:51:00Z"/>
                    <w:rFonts w:ascii="Calibri" w:eastAsia="Times New Roman" w:hAnsi="Calibri" w:cs="Calibri"/>
                    <w:color w:val="000000"/>
                    <w:lang w:val="en-IN" w:eastAsia="en-IN"/>
                  </w:rPr>
                </w:rPrChange>
              </w:rPr>
              <w:pPrChange w:id="1727" w:author="Unknown" w:date="2020-10-20T17:38:00Z">
                <w:pPr>
                  <w:cnfStyle w:val="100000000000" w:firstRow="1" w:lastRow="0" w:firstColumn="0" w:lastColumn="0" w:oddVBand="0" w:evenVBand="0" w:oddHBand="0" w:evenHBand="0" w:firstRowFirstColumn="0" w:firstRowLastColumn="0" w:lastRowFirstColumn="0" w:lastRowLastColumn="0"/>
                </w:pPr>
              </w:pPrChange>
            </w:pPr>
            <w:ins w:id="1728" w:author="Pande, Amitkumar" w:date="2020-10-09T09:51:00Z">
              <w:r w:rsidRPr="003D7A6C">
                <w:rPr>
                  <w:rFonts w:ascii="Calibri" w:eastAsia="Times New Roman" w:hAnsi="Calibri" w:cs="Calibri"/>
                  <w:color w:val="FFFFFF"/>
                  <w:lang w:val="en-IN" w:eastAsia="en-IN"/>
                  <w:rPrChange w:id="1729" w:author="Pande, Amitkumar" w:date="2020-10-20T17:38:00Z">
                    <w:rPr>
                      <w:rFonts w:ascii="Calibri" w:eastAsia="Times New Roman" w:hAnsi="Calibri" w:cs="Calibri"/>
                      <w:color w:val="000000"/>
                      <w:lang w:val="en-IN" w:eastAsia="en-IN"/>
                    </w:rPr>
                  </w:rPrChange>
                </w:rPr>
                <w:t>(Deployment server in case of Web/App/Api)</w:t>
              </w:r>
            </w:ins>
          </w:p>
        </w:tc>
        <w:tc>
          <w:tcPr>
            <w:tcW w:w="0" w:type="pct"/>
            <w:tcPrChange w:id="1730" w:author="Pande, Amitkumar" w:date="2020-10-20T17:39:00Z">
              <w:tcPr>
                <w:tcW w:w="624" w:type="pct"/>
                <w:tcBorders>
                  <w:top w:val="nil"/>
                  <w:bottom w:val="single" w:sz="4" w:space="0" w:color="auto"/>
                  <w:right w:val="single" w:sz="4" w:space="0" w:color="auto"/>
                </w:tcBorders>
                <w:shd w:val="clear" w:color="auto" w:fill="auto"/>
                <w:vAlign w:val="center"/>
              </w:tcPr>
            </w:tcPrChange>
          </w:tcPr>
          <w:p w14:paraId="29A8B54E" w14:textId="1F18AC01" w:rsidR="00FE3B20" w:rsidRPr="003D7A6C" w:rsidRDefault="00FE3B20" w:rsidP="00FE3B20">
            <w:pPr>
              <w:jc w:val="center"/>
              <w:cnfStyle w:val="100000000000" w:firstRow="1" w:lastRow="0" w:firstColumn="0" w:lastColumn="0" w:oddVBand="0" w:evenVBand="0" w:oddHBand="0" w:evenHBand="0" w:firstRowFirstColumn="0" w:firstRowLastColumn="0" w:lastRowFirstColumn="0" w:lastRowLastColumn="0"/>
              <w:rPr>
                <w:ins w:id="1731" w:author="Pande, Amitkumar" w:date="2020-10-09T09:51:00Z"/>
                <w:rFonts w:ascii="Calibri" w:eastAsia="Times New Roman" w:hAnsi="Calibri" w:cs="Calibri"/>
                <w:color w:val="FFFFFF"/>
                <w:lang w:val="en-IN" w:eastAsia="en-IN"/>
                <w:rPrChange w:id="1732" w:author="Pande, Amitkumar" w:date="2020-10-20T17:38:00Z">
                  <w:rPr>
                    <w:ins w:id="1733" w:author="Pande, Amitkumar" w:date="2020-10-09T09:51:00Z"/>
                    <w:rFonts w:ascii="Calibri" w:eastAsia="Times New Roman" w:hAnsi="Calibri" w:cs="Calibri"/>
                    <w:color w:val="000000"/>
                    <w:lang w:val="en-IN" w:eastAsia="en-IN"/>
                  </w:rPr>
                </w:rPrChange>
              </w:rPr>
            </w:pPr>
          </w:p>
        </w:tc>
      </w:tr>
      <w:tr w:rsidR="00FE3B20" w:rsidRPr="00FE3B20" w14:paraId="5C912158" w14:textId="77777777" w:rsidTr="003D7A6C">
        <w:trPr>
          <w:cnfStyle w:val="000000100000" w:firstRow="0" w:lastRow="0" w:firstColumn="0" w:lastColumn="0" w:oddVBand="0" w:evenVBand="0" w:oddHBand="1" w:evenHBand="0" w:firstRowFirstColumn="0" w:firstRowLastColumn="0" w:lastRowFirstColumn="0" w:lastRowLastColumn="0"/>
          <w:trHeight w:val="300"/>
          <w:ins w:id="1734" w:author="Pande, Amitkumar" w:date="2020-10-09T09:51:00Z"/>
          <w:trPrChange w:id="1735" w:author="Pande, Amitkumar" w:date="2020-10-20T17:39:00Z">
            <w:trPr>
              <w:trHeight w:val="3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1736" w:author="Pande, Amitkumar" w:date="2020-10-20T17:39:00Z">
              <w:tcPr>
                <w:tcW w:w="1507" w:type="pct"/>
                <w:tcBorders>
                  <w:top w:val="single" w:sz="4" w:space="0" w:color="auto"/>
                  <w:left w:val="single" w:sz="4" w:space="0" w:color="auto"/>
                  <w:bottom w:val="nil"/>
                  <w:right w:val="single" w:sz="4" w:space="0" w:color="auto"/>
                </w:tcBorders>
                <w:shd w:val="clear" w:color="auto" w:fill="auto"/>
                <w:hideMark/>
              </w:tcPr>
            </w:tcPrChange>
          </w:tcPr>
          <w:p w14:paraId="60DF4513" w14:textId="77777777" w:rsidR="00FE3B20" w:rsidRPr="00FE3B20" w:rsidRDefault="00FE3B20" w:rsidP="00FE3B20">
            <w:pPr>
              <w:jc w:val="center"/>
              <w:cnfStyle w:val="001000100000" w:firstRow="0" w:lastRow="0" w:firstColumn="1" w:lastColumn="0" w:oddVBand="0" w:evenVBand="0" w:oddHBand="1" w:evenHBand="0" w:firstRowFirstColumn="0" w:firstRowLastColumn="0" w:lastRowFirstColumn="0" w:lastRowLastColumn="0"/>
              <w:rPr>
                <w:ins w:id="1737" w:author="Pande, Amitkumar" w:date="2020-10-09T09:51:00Z"/>
                <w:rFonts w:ascii="Calibri" w:eastAsia="Times New Roman" w:hAnsi="Calibri" w:cs="Calibri"/>
                <w:color w:val="000000"/>
                <w:lang w:val="en-IN" w:eastAsia="en-IN"/>
              </w:rPr>
            </w:pPr>
            <w:ins w:id="1738" w:author="Pande, Amitkumar" w:date="2020-10-09T09:51:00Z">
              <w:r w:rsidRPr="00FE3B20">
                <w:rPr>
                  <w:rFonts w:ascii="Calibri" w:eastAsia="Times New Roman" w:hAnsi="Calibri" w:cs="Calibri"/>
                  <w:color w:val="000000"/>
                  <w:lang w:val="en-IN" w:eastAsia="en-IN"/>
                </w:rPr>
                <w:t> </w:t>
              </w:r>
            </w:ins>
          </w:p>
        </w:tc>
        <w:tc>
          <w:tcPr>
            <w:tcW w:w="0" w:type="pct"/>
            <w:hideMark/>
            <w:tcPrChange w:id="1739" w:author="Pande, Amitkumar" w:date="2020-10-20T17:39:00Z">
              <w:tcPr>
                <w:tcW w:w="2869" w:type="pct"/>
                <w:tcBorders>
                  <w:top w:val="nil"/>
                  <w:left w:val="nil"/>
                  <w:bottom w:val="single" w:sz="4" w:space="0" w:color="auto"/>
                  <w:right w:val="single" w:sz="4" w:space="0" w:color="auto"/>
                </w:tcBorders>
                <w:shd w:val="clear" w:color="auto" w:fill="auto"/>
                <w:vAlign w:val="center"/>
                <w:hideMark/>
              </w:tcPr>
            </w:tcPrChange>
          </w:tcPr>
          <w:p w14:paraId="7069E5E8" w14:textId="77777777" w:rsidR="00FE3B20" w:rsidRPr="00FE3B20" w:rsidRDefault="00FE3B20" w:rsidP="00FE3B20">
            <w:pPr>
              <w:jc w:val="center"/>
              <w:cnfStyle w:val="000000100000" w:firstRow="0" w:lastRow="0" w:firstColumn="0" w:lastColumn="0" w:oddVBand="0" w:evenVBand="0" w:oddHBand="1" w:evenHBand="0" w:firstRowFirstColumn="0" w:firstRowLastColumn="0" w:lastRowFirstColumn="0" w:lastRowLastColumn="0"/>
              <w:rPr>
                <w:ins w:id="1740" w:author="Pande, Amitkumar" w:date="2020-10-09T09:51:00Z"/>
                <w:rFonts w:ascii="Calibri" w:eastAsia="Times New Roman" w:hAnsi="Calibri" w:cs="Calibri"/>
                <w:b/>
                <w:bCs/>
                <w:color w:val="000000"/>
                <w:lang w:val="en-IN" w:eastAsia="en-IN"/>
              </w:rPr>
            </w:pPr>
            <w:ins w:id="1741" w:author="Pande, Amitkumar" w:date="2020-10-09T09:51:00Z">
              <w:r w:rsidRPr="00FE3B20">
                <w:rPr>
                  <w:rFonts w:ascii="Calibri" w:eastAsia="Times New Roman" w:hAnsi="Calibri" w:cs="Calibri"/>
                  <w:b/>
                  <w:bCs/>
                  <w:color w:val="000000"/>
                  <w:lang w:val="en-IN" w:eastAsia="en-IN"/>
                </w:rPr>
                <w:t>Total</w:t>
              </w:r>
            </w:ins>
          </w:p>
        </w:tc>
        <w:tc>
          <w:tcPr>
            <w:tcW w:w="0" w:type="pct"/>
            <w:tcPrChange w:id="1742" w:author="Pande, Amitkumar" w:date="2020-10-20T17:39:00Z">
              <w:tcPr>
                <w:tcW w:w="624" w:type="pct"/>
                <w:tcBorders>
                  <w:top w:val="nil"/>
                  <w:left w:val="nil"/>
                  <w:bottom w:val="single" w:sz="4" w:space="0" w:color="auto"/>
                  <w:right w:val="single" w:sz="4" w:space="0" w:color="auto"/>
                </w:tcBorders>
                <w:shd w:val="clear" w:color="auto" w:fill="auto"/>
                <w:vAlign w:val="center"/>
              </w:tcPr>
            </w:tcPrChange>
          </w:tcPr>
          <w:p w14:paraId="29A5E6B9" w14:textId="108B747D" w:rsidR="00FE3B20" w:rsidRPr="00FE3B20" w:rsidRDefault="00FE3B20" w:rsidP="00FE3B20">
            <w:pPr>
              <w:jc w:val="center"/>
              <w:cnfStyle w:val="000000100000" w:firstRow="0" w:lastRow="0" w:firstColumn="0" w:lastColumn="0" w:oddVBand="0" w:evenVBand="0" w:oddHBand="1" w:evenHBand="0" w:firstRowFirstColumn="0" w:firstRowLastColumn="0" w:lastRowFirstColumn="0" w:lastRowLastColumn="0"/>
              <w:rPr>
                <w:ins w:id="1743" w:author="Pande, Amitkumar" w:date="2020-10-09T09:51:00Z"/>
                <w:rFonts w:ascii="Calibri" w:eastAsia="Times New Roman" w:hAnsi="Calibri" w:cs="Calibri"/>
                <w:b/>
                <w:bCs/>
                <w:color w:val="000000"/>
                <w:lang w:val="en-IN" w:eastAsia="en-IN"/>
              </w:rPr>
            </w:pPr>
          </w:p>
        </w:tc>
      </w:tr>
      <w:tr w:rsidR="00FE3B20" w:rsidRPr="00FE3B20" w14:paraId="791F7AF8" w14:textId="77777777" w:rsidTr="003D7A6C">
        <w:trPr>
          <w:trHeight w:val="300"/>
          <w:ins w:id="1744" w:author="Pande, Amitkumar" w:date="2020-10-09T09:51:00Z"/>
          <w:trPrChange w:id="1745" w:author="Pande, Amitkumar" w:date="2020-10-20T17:39:00Z">
            <w:trPr>
              <w:trHeight w:val="3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1746" w:author="Pande, Amitkumar" w:date="2020-10-20T17:39:00Z">
              <w:tcPr>
                <w:tcW w:w="1507" w:type="pct"/>
                <w:tcBorders>
                  <w:top w:val="single" w:sz="4" w:space="0" w:color="auto"/>
                  <w:left w:val="single" w:sz="4" w:space="0" w:color="auto"/>
                  <w:bottom w:val="single" w:sz="4" w:space="0" w:color="auto"/>
                  <w:right w:val="single" w:sz="4" w:space="0" w:color="auto"/>
                </w:tcBorders>
                <w:shd w:val="clear" w:color="000000" w:fill="8DB4E2"/>
                <w:vAlign w:val="center"/>
                <w:hideMark/>
              </w:tcPr>
            </w:tcPrChange>
          </w:tcPr>
          <w:p w14:paraId="46B91A84" w14:textId="77777777" w:rsidR="00FE3B20" w:rsidRPr="00FE3B20" w:rsidRDefault="00FE3B20" w:rsidP="00FE3B20">
            <w:pPr>
              <w:rPr>
                <w:ins w:id="1747" w:author="Pande, Amitkumar" w:date="2020-10-09T09:51:00Z"/>
                <w:rFonts w:ascii="Calibri" w:eastAsia="Times New Roman" w:hAnsi="Calibri" w:cs="Calibri"/>
                <w:b w:val="0"/>
                <w:bCs w:val="0"/>
                <w:color w:val="000000"/>
                <w:lang w:val="en-IN" w:eastAsia="en-IN"/>
              </w:rPr>
            </w:pPr>
            <w:ins w:id="1748" w:author="Pande, Amitkumar" w:date="2020-10-09T09:51:00Z">
              <w:r w:rsidRPr="00FE3B20">
                <w:rPr>
                  <w:rFonts w:ascii="Calibri" w:eastAsia="Times New Roman" w:hAnsi="Calibri" w:cs="Calibri"/>
                  <w:color w:val="000000"/>
                  <w:lang w:val="en-IN" w:eastAsia="en-IN"/>
                </w:rPr>
                <w:t> </w:t>
              </w:r>
            </w:ins>
          </w:p>
        </w:tc>
        <w:tc>
          <w:tcPr>
            <w:tcW w:w="0" w:type="pct"/>
            <w:hideMark/>
            <w:tcPrChange w:id="1749" w:author="Pande, Amitkumar" w:date="2020-10-20T17:39:00Z">
              <w:tcPr>
                <w:tcW w:w="2869" w:type="pct"/>
                <w:tcBorders>
                  <w:top w:val="nil"/>
                  <w:left w:val="nil"/>
                  <w:bottom w:val="single" w:sz="4" w:space="0" w:color="auto"/>
                  <w:right w:val="single" w:sz="4" w:space="0" w:color="auto"/>
                </w:tcBorders>
                <w:shd w:val="clear" w:color="000000" w:fill="8DB4E2"/>
                <w:vAlign w:val="center"/>
                <w:hideMark/>
              </w:tcPr>
            </w:tcPrChange>
          </w:tcPr>
          <w:p w14:paraId="463B02DC" w14:textId="77777777" w:rsidR="00FE3B20" w:rsidRPr="00FE3B20" w:rsidRDefault="00FE3B20" w:rsidP="00FE3B20">
            <w:pPr>
              <w:jc w:val="center"/>
              <w:cnfStyle w:val="000000000000" w:firstRow="0" w:lastRow="0" w:firstColumn="0" w:lastColumn="0" w:oddVBand="0" w:evenVBand="0" w:oddHBand="0" w:evenHBand="0" w:firstRowFirstColumn="0" w:firstRowLastColumn="0" w:lastRowFirstColumn="0" w:lastRowLastColumn="0"/>
              <w:rPr>
                <w:ins w:id="1750" w:author="Pande, Amitkumar" w:date="2020-10-09T09:51:00Z"/>
                <w:rFonts w:ascii="Calibri" w:eastAsia="Times New Roman" w:hAnsi="Calibri" w:cs="Calibri"/>
                <w:b/>
                <w:bCs/>
                <w:color w:val="000000"/>
                <w:lang w:val="en-IN" w:eastAsia="en-IN"/>
              </w:rPr>
            </w:pPr>
            <w:ins w:id="1751" w:author="Pande, Amitkumar" w:date="2020-10-09T09:51:00Z">
              <w:r w:rsidRPr="00FE3B20">
                <w:rPr>
                  <w:rFonts w:ascii="Calibri" w:eastAsia="Times New Roman" w:hAnsi="Calibri" w:cs="Calibri"/>
                  <w:b/>
                  <w:bCs/>
                  <w:color w:val="000000"/>
                  <w:lang w:val="en-IN" w:eastAsia="en-IN"/>
                </w:rPr>
                <w:t>Data Migration (for all 7 customers)</w:t>
              </w:r>
            </w:ins>
          </w:p>
        </w:tc>
        <w:tc>
          <w:tcPr>
            <w:tcW w:w="0" w:type="pct"/>
            <w:hideMark/>
            <w:tcPrChange w:id="1752" w:author="Pande, Amitkumar" w:date="2020-10-20T17:39:00Z">
              <w:tcPr>
                <w:tcW w:w="624" w:type="pct"/>
                <w:tcBorders>
                  <w:top w:val="nil"/>
                  <w:left w:val="nil"/>
                  <w:bottom w:val="single" w:sz="4" w:space="0" w:color="auto"/>
                  <w:right w:val="single" w:sz="4" w:space="0" w:color="auto"/>
                </w:tcBorders>
                <w:shd w:val="clear" w:color="000000" w:fill="8DB4E2"/>
                <w:vAlign w:val="center"/>
                <w:hideMark/>
              </w:tcPr>
            </w:tcPrChange>
          </w:tcPr>
          <w:p w14:paraId="60E981A5" w14:textId="77777777" w:rsidR="00FE3B20" w:rsidRPr="00FE3B20" w:rsidRDefault="00FE3B20" w:rsidP="00FE3B20">
            <w:pPr>
              <w:cnfStyle w:val="000000000000" w:firstRow="0" w:lastRow="0" w:firstColumn="0" w:lastColumn="0" w:oddVBand="0" w:evenVBand="0" w:oddHBand="0" w:evenHBand="0" w:firstRowFirstColumn="0" w:firstRowLastColumn="0" w:lastRowFirstColumn="0" w:lastRowLastColumn="0"/>
              <w:rPr>
                <w:ins w:id="1753" w:author="Pande, Amitkumar" w:date="2020-10-09T09:51:00Z"/>
                <w:rFonts w:ascii="Calibri" w:eastAsia="Times New Roman" w:hAnsi="Calibri" w:cs="Calibri"/>
                <w:b/>
                <w:bCs/>
                <w:color w:val="000000"/>
                <w:lang w:val="en-IN" w:eastAsia="en-IN"/>
              </w:rPr>
            </w:pPr>
            <w:ins w:id="1754" w:author="Pande, Amitkumar" w:date="2020-10-09T09:51:00Z">
              <w:r w:rsidRPr="00FE3B20">
                <w:rPr>
                  <w:rFonts w:ascii="Calibri" w:eastAsia="Times New Roman" w:hAnsi="Calibri" w:cs="Calibri"/>
                  <w:b/>
                  <w:bCs/>
                  <w:color w:val="000000"/>
                  <w:lang w:val="en-IN" w:eastAsia="en-IN"/>
                </w:rPr>
                <w:t> </w:t>
              </w:r>
            </w:ins>
          </w:p>
        </w:tc>
      </w:tr>
      <w:tr w:rsidR="00FE3B20" w:rsidRPr="00FE3B20" w14:paraId="485F17F2" w14:textId="77777777" w:rsidTr="003D7A6C">
        <w:trPr>
          <w:cnfStyle w:val="000000100000" w:firstRow="0" w:lastRow="0" w:firstColumn="0" w:lastColumn="0" w:oddVBand="0" w:evenVBand="0" w:oddHBand="1" w:evenHBand="0" w:firstRowFirstColumn="0" w:firstRowLastColumn="0" w:lastRowFirstColumn="0" w:lastRowLastColumn="0"/>
          <w:trHeight w:val="600"/>
          <w:ins w:id="1755" w:author="Pande, Amitkumar" w:date="2020-10-09T09:51:00Z"/>
          <w:trPrChange w:id="1756" w:author="Pande, Amitkumar" w:date="2020-10-20T17:39:00Z">
            <w:trPr>
              <w:trHeight w:val="6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1757" w:author="Pande, Amitkumar" w:date="2020-10-20T17:39:00Z">
              <w:tcPr>
                <w:tcW w:w="1507" w:type="pct"/>
                <w:tcBorders>
                  <w:top w:val="nil"/>
                  <w:left w:val="single" w:sz="4" w:space="0" w:color="auto"/>
                  <w:bottom w:val="single" w:sz="4" w:space="0" w:color="auto"/>
                  <w:right w:val="single" w:sz="4" w:space="0" w:color="auto"/>
                </w:tcBorders>
                <w:shd w:val="clear" w:color="000000" w:fill="FFCC99"/>
                <w:vAlign w:val="center"/>
                <w:hideMark/>
              </w:tcPr>
            </w:tcPrChange>
          </w:tcPr>
          <w:p w14:paraId="47BD68BD" w14:textId="77777777" w:rsidR="00FE3B20" w:rsidRPr="00FE3B20" w:rsidRDefault="00FE3B20" w:rsidP="00FE3B20">
            <w:pPr>
              <w:jc w:val="center"/>
              <w:cnfStyle w:val="001000100000" w:firstRow="0" w:lastRow="0" w:firstColumn="1" w:lastColumn="0" w:oddVBand="0" w:evenVBand="0" w:oddHBand="1" w:evenHBand="0" w:firstRowFirstColumn="0" w:firstRowLastColumn="0" w:lastRowFirstColumn="0" w:lastRowLastColumn="0"/>
              <w:rPr>
                <w:ins w:id="1758" w:author="Pande, Amitkumar" w:date="2020-10-09T09:51:00Z"/>
                <w:rFonts w:ascii="Calibri" w:eastAsia="Times New Roman" w:hAnsi="Calibri" w:cs="Calibri"/>
                <w:b w:val="0"/>
                <w:bCs w:val="0"/>
                <w:color w:val="000000"/>
                <w:lang w:val="en-IN" w:eastAsia="en-IN"/>
              </w:rPr>
            </w:pPr>
            <w:ins w:id="1759" w:author="Pande, Amitkumar" w:date="2020-10-09T09:51:00Z">
              <w:r w:rsidRPr="00FE3B20">
                <w:rPr>
                  <w:rFonts w:ascii="Calibri" w:eastAsia="Times New Roman" w:hAnsi="Calibri" w:cs="Calibri"/>
                  <w:color w:val="000000"/>
                  <w:lang w:val="en-IN" w:eastAsia="en-IN"/>
                </w:rPr>
                <w:t>Roles</w:t>
              </w:r>
            </w:ins>
          </w:p>
        </w:tc>
        <w:tc>
          <w:tcPr>
            <w:tcW w:w="0" w:type="pct"/>
            <w:hideMark/>
            <w:tcPrChange w:id="1760" w:author="Pande, Amitkumar" w:date="2020-10-20T17:39:00Z">
              <w:tcPr>
                <w:tcW w:w="2869" w:type="pct"/>
                <w:tcBorders>
                  <w:top w:val="nil"/>
                  <w:left w:val="nil"/>
                  <w:bottom w:val="single" w:sz="4" w:space="0" w:color="auto"/>
                  <w:right w:val="single" w:sz="4" w:space="0" w:color="auto"/>
                </w:tcBorders>
                <w:shd w:val="clear" w:color="000000" w:fill="FFCC99"/>
                <w:vAlign w:val="center"/>
                <w:hideMark/>
              </w:tcPr>
            </w:tcPrChange>
          </w:tcPr>
          <w:p w14:paraId="4868032F" w14:textId="77777777" w:rsidR="00FE3B20" w:rsidRPr="00FE3B20" w:rsidRDefault="00FE3B20" w:rsidP="00FE3B20">
            <w:pPr>
              <w:jc w:val="center"/>
              <w:cnfStyle w:val="000000100000" w:firstRow="0" w:lastRow="0" w:firstColumn="0" w:lastColumn="0" w:oddVBand="0" w:evenVBand="0" w:oddHBand="1" w:evenHBand="0" w:firstRowFirstColumn="0" w:firstRowLastColumn="0" w:lastRowFirstColumn="0" w:lastRowLastColumn="0"/>
              <w:rPr>
                <w:ins w:id="1761" w:author="Pande, Amitkumar" w:date="2020-10-09T09:51:00Z"/>
                <w:rFonts w:ascii="Calibri" w:eastAsia="Times New Roman" w:hAnsi="Calibri" w:cs="Calibri"/>
                <w:b/>
                <w:bCs/>
                <w:color w:val="000000"/>
                <w:lang w:val="en-IN" w:eastAsia="en-IN"/>
              </w:rPr>
            </w:pPr>
            <w:ins w:id="1762" w:author="Pande, Amitkumar" w:date="2020-10-09T09:51:00Z">
              <w:r w:rsidRPr="00FE3B20">
                <w:rPr>
                  <w:rFonts w:ascii="Calibri" w:eastAsia="Times New Roman" w:hAnsi="Calibri" w:cs="Calibri"/>
                  <w:b/>
                  <w:bCs/>
                  <w:color w:val="000000"/>
                  <w:lang w:val="en-IN" w:eastAsia="en-IN"/>
                </w:rPr>
                <w:t>Sub task</w:t>
              </w:r>
            </w:ins>
          </w:p>
        </w:tc>
        <w:tc>
          <w:tcPr>
            <w:tcW w:w="0" w:type="pct"/>
            <w:hideMark/>
            <w:tcPrChange w:id="1763" w:author="Pande, Amitkumar" w:date="2020-10-20T17:39:00Z">
              <w:tcPr>
                <w:tcW w:w="624" w:type="pct"/>
                <w:tcBorders>
                  <w:top w:val="nil"/>
                  <w:left w:val="nil"/>
                  <w:bottom w:val="single" w:sz="4" w:space="0" w:color="auto"/>
                  <w:right w:val="single" w:sz="4" w:space="0" w:color="auto"/>
                </w:tcBorders>
                <w:shd w:val="clear" w:color="000000" w:fill="FFCC99"/>
                <w:vAlign w:val="center"/>
                <w:hideMark/>
              </w:tcPr>
            </w:tcPrChange>
          </w:tcPr>
          <w:p w14:paraId="594F0AD3" w14:textId="77777777" w:rsidR="00FE3B20" w:rsidRPr="00FE3B20" w:rsidRDefault="00FE3B20" w:rsidP="00FE3B20">
            <w:pPr>
              <w:jc w:val="center"/>
              <w:cnfStyle w:val="000000100000" w:firstRow="0" w:lastRow="0" w:firstColumn="0" w:lastColumn="0" w:oddVBand="0" w:evenVBand="0" w:oddHBand="1" w:evenHBand="0" w:firstRowFirstColumn="0" w:firstRowLastColumn="0" w:lastRowFirstColumn="0" w:lastRowLastColumn="0"/>
              <w:rPr>
                <w:ins w:id="1764" w:author="Pande, Amitkumar" w:date="2020-10-09T09:51:00Z"/>
                <w:rFonts w:ascii="Calibri" w:eastAsia="Times New Roman" w:hAnsi="Calibri" w:cs="Calibri"/>
                <w:b/>
                <w:bCs/>
                <w:color w:val="000000"/>
                <w:lang w:val="en-IN" w:eastAsia="en-IN"/>
              </w:rPr>
            </w:pPr>
            <w:ins w:id="1765" w:author="Pande, Amitkumar" w:date="2020-10-09T09:51:00Z">
              <w:r w:rsidRPr="00FE3B20">
                <w:rPr>
                  <w:rFonts w:ascii="Calibri" w:eastAsia="Times New Roman" w:hAnsi="Calibri" w:cs="Calibri"/>
                  <w:b/>
                  <w:bCs/>
                  <w:color w:val="000000"/>
                  <w:lang w:val="en-IN" w:eastAsia="en-IN"/>
                </w:rPr>
                <w:t>Effort required (person days)</w:t>
              </w:r>
            </w:ins>
          </w:p>
        </w:tc>
      </w:tr>
      <w:tr w:rsidR="00FE3B20" w:rsidRPr="00FE3B20" w14:paraId="77051E18" w14:textId="77777777" w:rsidTr="003D7A6C">
        <w:trPr>
          <w:trHeight w:val="300"/>
          <w:ins w:id="1766" w:author="Pande, Amitkumar" w:date="2020-10-09T09:51:00Z"/>
          <w:trPrChange w:id="1767" w:author="Pande, Amitkumar" w:date="2020-10-20T17:39:00Z">
            <w:trPr>
              <w:trHeight w:val="3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1768" w:author="Pande, Amitkumar" w:date="2020-10-20T17:39:00Z">
              <w:tcPr>
                <w:tcW w:w="1507" w:type="pct"/>
                <w:tcBorders>
                  <w:top w:val="nil"/>
                  <w:left w:val="single" w:sz="4" w:space="0" w:color="auto"/>
                  <w:bottom w:val="nil"/>
                  <w:right w:val="single" w:sz="4" w:space="0" w:color="auto"/>
                </w:tcBorders>
                <w:shd w:val="clear" w:color="auto" w:fill="auto"/>
                <w:hideMark/>
              </w:tcPr>
            </w:tcPrChange>
          </w:tcPr>
          <w:p w14:paraId="032669D9" w14:textId="77777777" w:rsidR="00FE3B20" w:rsidRPr="00FE3B20" w:rsidRDefault="00FE3B20" w:rsidP="00FE3B20">
            <w:pPr>
              <w:jc w:val="center"/>
              <w:rPr>
                <w:ins w:id="1769" w:author="Pande, Amitkumar" w:date="2020-10-09T09:51:00Z"/>
                <w:rFonts w:ascii="Calibri" w:eastAsia="Times New Roman" w:hAnsi="Calibri" w:cs="Calibri"/>
                <w:color w:val="000000"/>
                <w:lang w:val="en-IN" w:eastAsia="en-IN"/>
              </w:rPr>
            </w:pPr>
            <w:ins w:id="1770" w:author="Pande, Amitkumar" w:date="2020-10-09T09:51:00Z">
              <w:r w:rsidRPr="00FE3B20">
                <w:rPr>
                  <w:rFonts w:ascii="Calibri" w:eastAsia="Times New Roman" w:hAnsi="Calibri" w:cs="Calibri"/>
                  <w:color w:val="000000"/>
                  <w:lang w:val="en-IN" w:eastAsia="en-IN"/>
                </w:rPr>
                <w:t>Sr. Cloud Engineer</w:t>
              </w:r>
            </w:ins>
          </w:p>
        </w:tc>
        <w:tc>
          <w:tcPr>
            <w:tcW w:w="0" w:type="pct"/>
            <w:hideMark/>
            <w:tcPrChange w:id="1771" w:author="Pande, Amitkumar" w:date="2020-10-20T17:39:00Z">
              <w:tcPr>
                <w:tcW w:w="2869" w:type="pct"/>
                <w:tcBorders>
                  <w:top w:val="nil"/>
                  <w:left w:val="nil"/>
                  <w:bottom w:val="single" w:sz="4" w:space="0" w:color="auto"/>
                  <w:right w:val="single" w:sz="4" w:space="0" w:color="auto"/>
                </w:tcBorders>
                <w:shd w:val="clear" w:color="auto" w:fill="auto"/>
                <w:vAlign w:val="center"/>
                <w:hideMark/>
              </w:tcPr>
            </w:tcPrChange>
          </w:tcPr>
          <w:p w14:paraId="73B74F85" w14:textId="77777777" w:rsidR="00FE3B20" w:rsidRPr="00FE3B20" w:rsidRDefault="00FE3B20" w:rsidP="00FE3B20">
            <w:pPr>
              <w:cnfStyle w:val="000000000000" w:firstRow="0" w:lastRow="0" w:firstColumn="0" w:lastColumn="0" w:oddVBand="0" w:evenVBand="0" w:oddHBand="0" w:evenHBand="0" w:firstRowFirstColumn="0" w:firstRowLastColumn="0" w:lastRowFirstColumn="0" w:lastRowLastColumn="0"/>
              <w:rPr>
                <w:ins w:id="1772" w:author="Pande, Amitkumar" w:date="2020-10-09T09:51:00Z"/>
                <w:rFonts w:ascii="Calibri" w:eastAsia="Times New Roman" w:hAnsi="Calibri" w:cs="Calibri"/>
                <w:color w:val="000000"/>
                <w:lang w:val="en-IN" w:eastAsia="en-IN"/>
              </w:rPr>
            </w:pPr>
            <w:ins w:id="1773" w:author="Pande, Amitkumar" w:date="2020-10-09T09:51:00Z">
              <w:r w:rsidRPr="00FE3B20">
                <w:rPr>
                  <w:rFonts w:ascii="Calibri" w:eastAsia="Times New Roman" w:hAnsi="Calibri" w:cs="Calibri"/>
                  <w:color w:val="000000"/>
                  <w:lang w:val="en-IN" w:eastAsia="en-IN"/>
                </w:rPr>
                <w:t>Migrate Data from Cloud SQL to RDS</w:t>
              </w:r>
            </w:ins>
          </w:p>
        </w:tc>
        <w:tc>
          <w:tcPr>
            <w:tcW w:w="0" w:type="pct"/>
            <w:tcPrChange w:id="1774" w:author="Pande, Amitkumar" w:date="2020-10-20T17:39:00Z">
              <w:tcPr>
                <w:tcW w:w="624" w:type="pct"/>
                <w:tcBorders>
                  <w:top w:val="nil"/>
                  <w:left w:val="nil"/>
                  <w:bottom w:val="single" w:sz="4" w:space="0" w:color="auto"/>
                  <w:right w:val="single" w:sz="4" w:space="0" w:color="auto"/>
                </w:tcBorders>
                <w:shd w:val="clear" w:color="auto" w:fill="auto"/>
                <w:vAlign w:val="center"/>
              </w:tcPr>
            </w:tcPrChange>
          </w:tcPr>
          <w:p w14:paraId="5A72892B" w14:textId="19305087" w:rsidR="00FE3B20" w:rsidRPr="00FE3B20" w:rsidRDefault="00FE3B20" w:rsidP="00FE3B20">
            <w:pPr>
              <w:jc w:val="center"/>
              <w:cnfStyle w:val="000000000000" w:firstRow="0" w:lastRow="0" w:firstColumn="0" w:lastColumn="0" w:oddVBand="0" w:evenVBand="0" w:oddHBand="0" w:evenHBand="0" w:firstRowFirstColumn="0" w:firstRowLastColumn="0" w:lastRowFirstColumn="0" w:lastRowLastColumn="0"/>
              <w:rPr>
                <w:ins w:id="1775" w:author="Pande, Amitkumar" w:date="2020-10-09T09:51:00Z"/>
                <w:rFonts w:ascii="Calibri" w:eastAsia="Times New Roman" w:hAnsi="Calibri" w:cs="Calibri"/>
                <w:color w:val="000000"/>
                <w:lang w:val="en-IN" w:eastAsia="en-IN"/>
              </w:rPr>
            </w:pPr>
          </w:p>
        </w:tc>
      </w:tr>
      <w:tr w:rsidR="00FE3B20" w:rsidRPr="00FE3B20" w14:paraId="652F5631" w14:textId="77777777" w:rsidTr="003D7A6C">
        <w:trPr>
          <w:cnfStyle w:val="000000100000" w:firstRow="0" w:lastRow="0" w:firstColumn="0" w:lastColumn="0" w:oddVBand="0" w:evenVBand="0" w:oddHBand="1" w:evenHBand="0" w:firstRowFirstColumn="0" w:firstRowLastColumn="0" w:lastRowFirstColumn="0" w:lastRowLastColumn="0"/>
          <w:trHeight w:val="300"/>
          <w:ins w:id="1776" w:author="Pande, Amitkumar" w:date="2020-10-09T09:51:00Z"/>
          <w:trPrChange w:id="1777" w:author="Pande, Amitkumar" w:date="2020-10-20T17:39:00Z">
            <w:trPr>
              <w:trHeight w:val="3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1778" w:author="Pande, Amitkumar" w:date="2020-10-20T17:39:00Z">
              <w:tcPr>
                <w:tcW w:w="1507" w:type="pct"/>
                <w:tcBorders>
                  <w:top w:val="single" w:sz="4" w:space="0" w:color="auto"/>
                  <w:left w:val="single" w:sz="4" w:space="0" w:color="auto"/>
                  <w:bottom w:val="nil"/>
                  <w:right w:val="single" w:sz="4" w:space="0" w:color="auto"/>
                </w:tcBorders>
                <w:shd w:val="clear" w:color="auto" w:fill="auto"/>
                <w:hideMark/>
              </w:tcPr>
            </w:tcPrChange>
          </w:tcPr>
          <w:p w14:paraId="1A607901" w14:textId="77777777" w:rsidR="00FE3B20" w:rsidRPr="00FE3B20" w:rsidRDefault="00FE3B20" w:rsidP="00FE3B20">
            <w:pPr>
              <w:jc w:val="center"/>
              <w:cnfStyle w:val="001000100000" w:firstRow="0" w:lastRow="0" w:firstColumn="1" w:lastColumn="0" w:oddVBand="0" w:evenVBand="0" w:oddHBand="1" w:evenHBand="0" w:firstRowFirstColumn="0" w:firstRowLastColumn="0" w:lastRowFirstColumn="0" w:lastRowLastColumn="0"/>
              <w:rPr>
                <w:ins w:id="1779" w:author="Pande, Amitkumar" w:date="2020-10-09T09:51:00Z"/>
                <w:rFonts w:ascii="Calibri" w:eastAsia="Times New Roman" w:hAnsi="Calibri" w:cs="Calibri"/>
                <w:color w:val="000000"/>
                <w:lang w:val="en-IN" w:eastAsia="en-IN"/>
              </w:rPr>
            </w:pPr>
            <w:ins w:id="1780" w:author="Pande, Amitkumar" w:date="2020-10-09T09:51:00Z">
              <w:r w:rsidRPr="00FE3B20">
                <w:rPr>
                  <w:rFonts w:ascii="Calibri" w:eastAsia="Times New Roman" w:hAnsi="Calibri" w:cs="Calibri"/>
                  <w:color w:val="000000"/>
                  <w:lang w:val="en-IN" w:eastAsia="en-IN"/>
                </w:rPr>
                <w:t>Sr. Cloud Engineer</w:t>
              </w:r>
            </w:ins>
          </w:p>
        </w:tc>
        <w:tc>
          <w:tcPr>
            <w:tcW w:w="0" w:type="pct"/>
            <w:hideMark/>
            <w:tcPrChange w:id="1781" w:author="Pande, Amitkumar" w:date="2020-10-20T17:39:00Z">
              <w:tcPr>
                <w:tcW w:w="2869" w:type="pct"/>
                <w:tcBorders>
                  <w:top w:val="nil"/>
                  <w:left w:val="nil"/>
                  <w:bottom w:val="single" w:sz="4" w:space="0" w:color="auto"/>
                  <w:right w:val="single" w:sz="4" w:space="0" w:color="auto"/>
                </w:tcBorders>
                <w:shd w:val="clear" w:color="auto" w:fill="auto"/>
                <w:vAlign w:val="center"/>
                <w:hideMark/>
              </w:tcPr>
            </w:tcPrChange>
          </w:tcPr>
          <w:p w14:paraId="020EDFA1" w14:textId="77777777" w:rsidR="00FE3B20" w:rsidRPr="00FE3B20" w:rsidRDefault="00FE3B20" w:rsidP="00FE3B20">
            <w:pPr>
              <w:cnfStyle w:val="000000100000" w:firstRow="0" w:lastRow="0" w:firstColumn="0" w:lastColumn="0" w:oddVBand="0" w:evenVBand="0" w:oddHBand="1" w:evenHBand="0" w:firstRowFirstColumn="0" w:firstRowLastColumn="0" w:lastRowFirstColumn="0" w:lastRowLastColumn="0"/>
              <w:rPr>
                <w:ins w:id="1782" w:author="Pande, Amitkumar" w:date="2020-10-09T09:51:00Z"/>
                <w:rFonts w:ascii="Calibri" w:eastAsia="Times New Roman" w:hAnsi="Calibri" w:cs="Calibri"/>
                <w:color w:val="000000"/>
                <w:lang w:val="en-IN" w:eastAsia="en-IN"/>
              </w:rPr>
            </w:pPr>
            <w:ins w:id="1783" w:author="Pande, Amitkumar" w:date="2020-10-09T09:51:00Z">
              <w:r w:rsidRPr="00FE3B20">
                <w:rPr>
                  <w:rFonts w:ascii="Calibri" w:eastAsia="Times New Roman" w:hAnsi="Calibri" w:cs="Calibri"/>
                  <w:color w:val="000000"/>
                  <w:lang w:val="en-IN" w:eastAsia="en-IN"/>
                </w:rPr>
                <w:t>Migrate Data from Cloud storage to S3</w:t>
              </w:r>
            </w:ins>
          </w:p>
        </w:tc>
        <w:tc>
          <w:tcPr>
            <w:tcW w:w="0" w:type="pct"/>
            <w:tcPrChange w:id="1784" w:author="Pande, Amitkumar" w:date="2020-10-20T17:39:00Z">
              <w:tcPr>
                <w:tcW w:w="624" w:type="pct"/>
                <w:tcBorders>
                  <w:top w:val="nil"/>
                  <w:left w:val="nil"/>
                  <w:bottom w:val="single" w:sz="4" w:space="0" w:color="auto"/>
                  <w:right w:val="single" w:sz="4" w:space="0" w:color="auto"/>
                </w:tcBorders>
                <w:shd w:val="clear" w:color="auto" w:fill="auto"/>
                <w:vAlign w:val="center"/>
              </w:tcPr>
            </w:tcPrChange>
          </w:tcPr>
          <w:p w14:paraId="0FA5C2D0" w14:textId="6D8E0CE7" w:rsidR="00FE3B20" w:rsidRPr="00FE3B20" w:rsidRDefault="00FE3B20" w:rsidP="00FE3B20">
            <w:pPr>
              <w:jc w:val="center"/>
              <w:cnfStyle w:val="000000100000" w:firstRow="0" w:lastRow="0" w:firstColumn="0" w:lastColumn="0" w:oddVBand="0" w:evenVBand="0" w:oddHBand="1" w:evenHBand="0" w:firstRowFirstColumn="0" w:firstRowLastColumn="0" w:lastRowFirstColumn="0" w:lastRowLastColumn="0"/>
              <w:rPr>
                <w:ins w:id="1785" w:author="Pande, Amitkumar" w:date="2020-10-09T09:51:00Z"/>
                <w:rFonts w:ascii="Calibri" w:eastAsia="Times New Roman" w:hAnsi="Calibri" w:cs="Calibri"/>
                <w:color w:val="000000"/>
                <w:lang w:val="en-IN" w:eastAsia="en-IN"/>
              </w:rPr>
            </w:pPr>
          </w:p>
        </w:tc>
      </w:tr>
      <w:tr w:rsidR="00FE3B20" w:rsidRPr="00FE3B20" w14:paraId="57B33C17" w14:textId="77777777" w:rsidTr="003D7A6C">
        <w:trPr>
          <w:trHeight w:val="300"/>
          <w:ins w:id="1786" w:author="Pande, Amitkumar" w:date="2020-10-09T09:51:00Z"/>
          <w:trPrChange w:id="1787" w:author="Pande, Amitkumar" w:date="2020-10-20T17:39:00Z">
            <w:trPr>
              <w:trHeight w:val="3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1788" w:author="Pande, Amitkumar" w:date="2020-10-20T17:39:00Z">
              <w:tcPr>
                <w:tcW w:w="1507" w:type="pct"/>
                <w:tcBorders>
                  <w:top w:val="single" w:sz="4" w:space="0" w:color="auto"/>
                  <w:left w:val="single" w:sz="4" w:space="0" w:color="auto"/>
                  <w:bottom w:val="nil"/>
                  <w:right w:val="single" w:sz="4" w:space="0" w:color="auto"/>
                </w:tcBorders>
                <w:shd w:val="clear" w:color="auto" w:fill="auto"/>
                <w:hideMark/>
              </w:tcPr>
            </w:tcPrChange>
          </w:tcPr>
          <w:p w14:paraId="640A8238" w14:textId="77777777" w:rsidR="00FE3B20" w:rsidRPr="00FE3B20" w:rsidRDefault="00FE3B20" w:rsidP="00FE3B20">
            <w:pPr>
              <w:jc w:val="center"/>
              <w:rPr>
                <w:ins w:id="1789" w:author="Pande, Amitkumar" w:date="2020-10-09T09:51:00Z"/>
                <w:rFonts w:ascii="Calibri" w:eastAsia="Times New Roman" w:hAnsi="Calibri" w:cs="Calibri"/>
                <w:color w:val="000000"/>
                <w:lang w:val="en-IN" w:eastAsia="en-IN"/>
              </w:rPr>
            </w:pPr>
            <w:ins w:id="1790" w:author="Pande, Amitkumar" w:date="2020-10-09T09:51:00Z">
              <w:r w:rsidRPr="00FE3B20">
                <w:rPr>
                  <w:rFonts w:ascii="Calibri" w:eastAsia="Times New Roman" w:hAnsi="Calibri" w:cs="Calibri"/>
                  <w:color w:val="000000"/>
                  <w:lang w:val="en-IN" w:eastAsia="en-IN"/>
                </w:rPr>
                <w:t> </w:t>
              </w:r>
            </w:ins>
          </w:p>
        </w:tc>
        <w:tc>
          <w:tcPr>
            <w:tcW w:w="0" w:type="pct"/>
            <w:hideMark/>
            <w:tcPrChange w:id="1791" w:author="Pande, Amitkumar" w:date="2020-10-20T17:39:00Z">
              <w:tcPr>
                <w:tcW w:w="2869" w:type="pct"/>
                <w:tcBorders>
                  <w:top w:val="nil"/>
                  <w:left w:val="nil"/>
                  <w:bottom w:val="single" w:sz="4" w:space="0" w:color="auto"/>
                  <w:right w:val="single" w:sz="4" w:space="0" w:color="auto"/>
                </w:tcBorders>
                <w:shd w:val="clear" w:color="auto" w:fill="auto"/>
                <w:vAlign w:val="center"/>
                <w:hideMark/>
              </w:tcPr>
            </w:tcPrChange>
          </w:tcPr>
          <w:p w14:paraId="0232982E" w14:textId="77777777" w:rsidR="00FE3B20" w:rsidRPr="00FE3B20" w:rsidRDefault="00FE3B20" w:rsidP="00FE3B20">
            <w:pPr>
              <w:jc w:val="center"/>
              <w:cnfStyle w:val="000000000000" w:firstRow="0" w:lastRow="0" w:firstColumn="0" w:lastColumn="0" w:oddVBand="0" w:evenVBand="0" w:oddHBand="0" w:evenHBand="0" w:firstRowFirstColumn="0" w:firstRowLastColumn="0" w:lastRowFirstColumn="0" w:lastRowLastColumn="0"/>
              <w:rPr>
                <w:ins w:id="1792" w:author="Pande, Amitkumar" w:date="2020-10-09T09:51:00Z"/>
                <w:rFonts w:ascii="Calibri" w:eastAsia="Times New Roman" w:hAnsi="Calibri" w:cs="Calibri"/>
                <w:b/>
                <w:bCs/>
                <w:color w:val="000000"/>
                <w:lang w:val="en-IN" w:eastAsia="en-IN"/>
              </w:rPr>
            </w:pPr>
            <w:ins w:id="1793" w:author="Pande, Amitkumar" w:date="2020-10-09T09:51:00Z">
              <w:r w:rsidRPr="00FE3B20">
                <w:rPr>
                  <w:rFonts w:ascii="Calibri" w:eastAsia="Times New Roman" w:hAnsi="Calibri" w:cs="Calibri"/>
                  <w:b/>
                  <w:bCs/>
                  <w:color w:val="000000"/>
                  <w:lang w:val="en-IN" w:eastAsia="en-IN"/>
                </w:rPr>
                <w:t>Total</w:t>
              </w:r>
            </w:ins>
          </w:p>
        </w:tc>
        <w:tc>
          <w:tcPr>
            <w:tcW w:w="0" w:type="pct"/>
            <w:hideMark/>
            <w:tcPrChange w:id="1794" w:author="Pande, Amitkumar" w:date="2020-10-20T17:39:00Z">
              <w:tcPr>
                <w:tcW w:w="624" w:type="pct"/>
                <w:tcBorders>
                  <w:top w:val="nil"/>
                  <w:left w:val="nil"/>
                  <w:bottom w:val="single" w:sz="4" w:space="0" w:color="auto"/>
                  <w:right w:val="single" w:sz="4" w:space="0" w:color="auto"/>
                </w:tcBorders>
                <w:shd w:val="clear" w:color="auto" w:fill="auto"/>
                <w:vAlign w:val="center"/>
                <w:hideMark/>
              </w:tcPr>
            </w:tcPrChange>
          </w:tcPr>
          <w:p w14:paraId="6A04DD86" w14:textId="731E4073" w:rsidR="00FE3B20" w:rsidRPr="00FE3B20" w:rsidRDefault="00FE3B20" w:rsidP="00FE3B20">
            <w:pPr>
              <w:jc w:val="center"/>
              <w:cnfStyle w:val="000000000000" w:firstRow="0" w:lastRow="0" w:firstColumn="0" w:lastColumn="0" w:oddVBand="0" w:evenVBand="0" w:oddHBand="0" w:evenHBand="0" w:firstRowFirstColumn="0" w:firstRowLastColumn="0" w:lastRowFirstColumn="0" w:lastRowLastColumn="0"/>
              <w:rPr>
                <w:ins w:id="1795" w:author="Pande, Amitkumar" w:date="2020-10-09T09:51:00Z"/>
                <w:rFonts w:ascii="Calibri" w:eastAsia="Times New Roman" w:hAnsi="Calibri" w:cs="Calibri"/>
                <w:b/>
                <w:bCs/>
                <w:color w:val="000000"/>
                <w:lang w:val="en-IN" w:eastAsia="en-IN"/>
              </w:rPr>
            </w:pPr>
          </w:p>
        </w:tc>
      </w:tr>
      <w:tr w:rsidR="00FE3B20" w:rsidRPr="00FE3B20" w14:paraId="08F2A50B" w14:textId="77777777" w:rsidTr="003D7A6C">
        <w:trPr>
          <w:cnfStyle w:val="000000100000" w:firstRow="0" w:lastRow="0" w:firstColumn="0" w:lastColumn="0" w:oddVBand="0" w:evenVBand="0" w:oddHBand="1" w:evenHBand="0" w:firstRowFirstColumn="0" w:firstRowLastColumn="0" w:lastRowFirstColumn="0" w:lastRowLastColumn="0"/>
          <w:trHeight w:val="300"/>
          <w:ins w:id="1796" w:author="Pande, Amitkumar" w:date="2020-10-09T09:51:00Z"/>
          <w:trPrChange w:id="1797" w:author="Pande, Amitkumar" w:date="2020-10-20T17:39:00Z">
            <w:trPr>
              <w:trHeight w:val="3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1798" w:author="Pande, Amitkumar" w:date="2020-10-20T17:39:00Z">
              <w:tcPr>
                <w:tcW w:w="1507" w:type="pct"/>
                <w:tcBorders>
                  <w:top w:val="single" w:sz="4" w:space="0" w:color="auto"/>
                  <w:left w:val="single" w:sz="4" w:space="0" w:color="auto"/>
                  <w:bottom w:val="single" w:sz="4" w:space="0" w:color="auto"/>
                  <w:right w:val="single" w:sz="4" w:space="0" w:color="auto"/>
                </w:tcBorders>
                <w:shd w:val="clear" w:color="000000" w:fill="8DB4E2"/>
                <w:vAlign w:val="center"/>
                <w:hideMark/>
              </w:tcPr>
            </w:tcPrChange>
          </w:tcPr>
          <w:p w14:paraId="12152A1B" w14:textId="77777777" w:rsidR="00FE3B20" w:rsidRPr="00FE3B20" w:rsidRDefault="00FE3B20" w:rsidP="00FE3B20">
            <w:pPr>
              <w:cnfStyle w:val="001000100000" w:firstRow="0" w:lastRow="0" w:firstColumn="1" w:lastColumn="0" w:oddVBand="0" w:evenVBand="0" w:oddHBand="1" w:evenHBand="0" w:firstRowFirstColumn="0" w:firstRowLastColumn="0" w:lastRowFirstColumn="0" w:lastRowLastColumn="0"/>
              <w:rPr>
                <w:ins w:id="1799" w:author="Pande, Amitkumar" w:date="2020-10-09T09:51:00Z"/>
                <w:rFonts w:ascii="Calibri" w:eastAsia="Times New Roman" w:hAnsi="Calibri" w:cs="Calibri"/>
                <w:b w:val="0"/>
                <w:bCs w:val="0"/>
                <w:color w:val="000000"/>
                <w:lang w:val="en-IN" w:eastAsia="en-IN"/>
              </w:rPr>
            </w:pPr>
            <w:ins w:id="1800" w:author="Pande, Amitkumar" w:date="2020-10-09T09:51:00Z">
              <w:r w:rsidRPr="00FE3B20">
                <w:rPr>
                  <w:rFonts w:ascii="Calibri" w:eastAsia="Times New Roman" w:hAnsi="Calibri" w:cs="Calibri"/>
                  <w:color w:val="000000"/>
                  <w:lang w:val="en-IN" w:eastAsia="en-IN"/>
                </w:rPr>
                <w:t> </w:t>
              </w:r>
            </w:ins>
          </w:p>
        </w:tc>
        <w:tc>
          <w:tcPr>
            <w:tcW w:w="0" w:type="pct"/>
            <w:hideMark/>
            <w:tcPrChange w:id="1801" w:author="Pande, Amitkumar" w:date="2020-10-20T17:39:00Z">
              <w:tcPr>
                <w:tcW w:w="2869" w:type="pct"/>
                <w:tcBorders>
                  <w:top w:val="nil"/>
                  <w:left w:val="nil"/>
                  <w:bottom w:val="single" w:sz="4" w:space="0" w:color="auto"/>
                  <w:right w:val="single" w:sz="4" w:space="0" w:color="auto"/>
                </w:tcBorders>
                <w:shd w:val="clear" w:color="000000" w:fill="8DB4E2"/>
                <w:vAlign w:val="center"/>
                <w:hideMark/>
              </w:tcPr>
            </w:tcPrChange>
          </w:tcPr>
          <w:p w14:paraId="50FD08ED" w14:textId="77777777" w:rsidR="00FE3B20" w:rsidRPr="00FE3B20" w:rsidRDefault="00FE3B20" w:rsidP="00FE3B20">
            <w:pPr>
              <w:jc w:val="center"/>
              <w:cnfStyle w:val="000000100000" w:firstRow="0" w:lastRow="0" w:firstColumn="0" w:lastColumn="0" w:oddVBand="0" w:evenVBand="0" w:oddHBand="1" w:evenHBand="0" w:firstRowFirstColumn="0" w:firstRowLastColumn="0" w:lastRowFirstColumn="0" w:lastRowLastColumn="0"/>
              <w:rPr>
                <w:ins w:id="1802" w:author="Pande, Amitkumar" w:date="2020-10-09T09:51:00Z"/>
                <w:rFonts w:ascii="Calibri" w:eastAsia="Times New Roman" w:hAnsi="Calibri" w:cs="Calibri"/>
                <w:b/>
                <w:bCs/>
                <w:color w:val="000000"/>
                <w:lang w:val="en-IN" w:eastAsia="en-IN"/>
              </w:rPr>
            </w:pPr>
            <w:ins w:id="1803" w:author="Pande, Amitkumar" w:date="2020-10-09T09:51:00Z">
              <w:r w:rsidRPr="00FE3B20">
                <w:rPr>
                  <w:rFonts w:ascii="Calibri" w:eastAsia="Times New Roman" w:hAnsi="Calibri" w:cs="Calibri"/>
                  <w:b/>
                  <w:bCs/>
                  <w:color w:val="000000"/>
                  <w:lang w:val="en-IN" w:eastAsia="en-IN"/>
                </w:rPr>
                <w:t>CI/ CD</w:t>
              </w:r>
            </w:ins>
          </w:p>
        </w:tc>
        <w:tc>
          <w:tcPr>
            <w:tcW w:w="0" w:type="pct"/>
            <w:hideMark/>
            <w:tcPrChange w:id="1804" w:author="Pande, Amitkumar" w:date="2020-10-20T17:39:00Z">
              <w:tcPr>
                <w:tcW w:w="624" w:type="pct"/>
                <w:tcBorders>
                  <w:top w:val="nil"/>
                  <w:left w:val="nil"/>
                  <w:bottom w:val="single" w:sz="4" w:space="0" w:color="auto"/>
                  <w:right w:val="single" w:sz="4" w:space="0" w:color="auto"/>
                </w:tcBorders>
                <w:shd w:val="clear" w:color="000000" w:fill="8DB4E2"/>
                <w:vAlign w:val="center"/>
                <w:hideMark/>
              </w:tcPr>
            </w:tcPrChange>
          </w:tcPr>
          <w:p w14:paraId="164C5201" w14:textId="77777777" w:rsidR="00FE3B20" w:rsidRPr="00FE3B20" w:rsidRDefault="00FE3B20" w:rsidP="00FE3B20">
            <w:pPr>
              <w:cnfStyle w:val="000000100000" w:firstRow="0" w:lastRow="0" w:firstColumn="0" w:lastColumn="0" w:oddVBand="0" w:evenVBand="0" w:oddHBand="1" w:evenHBand="0" w:firstRowFirstColumn="0" w:firstRowLastColumn="0" w:lastRowFirstColumn="0" w:lastRowLastColumn="0"/>
              <w:rPr>
                <w:ins w:id="1805" w:author="Pande, Amitkumar" w:date="2020-10-09T09:51:00Z"/>
                <w:rFonts w:ascii="Calibri" w:eastAsia="Times New Roman" w:hAnsi="Calibri" w:cs="Calibri"/>
                <w:b/>
                <w:bCs/>
                <w:color w:val="000000"/>
                <w:lang w:val="en-IN" w:eastAsia="en-IN"/>
              </w:rPr>
            </w:pPr>
            <w:ins w:id="1806" w:author="Pande, Amitkumar" w:date="2020-10-09T09:51:00Z">
              <w:r w:rsidRPr="00FE3B20">
                <w:rPr>
                  <w:rFonts w:ascii="Calibri" w:eastAsia="Times New Roman" w:hAnsi="Calibri" w:cs="Calibri"/>
                  <w:b/>
                  <w:bCs/>
                  <w:color w:val="000000"/>
                  <w:lang w:val="en-IN" w:eastAsia="en-IN"/>
                </w:rPr>
                <w:t> </w:t>
              </w:r>
            </w:ins>
          </w:p>
        </w:tc>
      </w:tr>
      <w:tr w:rsidR="00FE3B20" w:rsidRPr="00FE3B20" w14:paraId="06C50822" w14:textId="77777777" w:rsidTr="003D7A6C">
        <w:trPr>
          <w:trHeight w:val="600"/>
          <w:ins w:id="1807" w:author="Pande, Amitkumar" w:date="2020-10-09T09:51:00Z"/>
          <w:trPrChange w:id="1808" w:author="Pande, Amitkumar" w:date="2020-10-20T17:39:00Z">
            <w:trPr>
              <w:trHeight w:val="6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1809" w:author="Pande, Amitkumar" w:date="2020-10-20T17:39:00Z">
              <w:tcPr>
                <w:tcW w:w="1507" w:type="pct"/>
                <w:tcBorders>
                  <w:top w:val="nil"/>
                  <w:left w:val="single" w:sz="4" w:space="0" w:color="auto"/>
                  <w:bottom w:val="single" w:sz="4" w:space="0" w:color="auto"/>
                  <w:right w:val="single" w:sz="4" w:space="0" w:color="auto"/>
                </w:tcBorders>
                <w:shd w:val="clear" w:color="000000" w:fill="FFCC99"/>
                <w:vAlign w:val="center"/>
                <w:hideMark/>
              </w:tcPr>
            </w:tcPrChange>
          </w:tcPr>
          <w:p w14:paraId="5FB23EB5" w14:textId="77777777" w:rsidR="00FE3B20" w:rsidRPr="00FE3B20" w:rsidRDefault="00FE3B20" w:rsidP="00FE3B20">
            <w:pPr>
              <w:jc w:val="center"/>
              <w:rPr>
                <w:ins w:id="1810" w:author="Pande, Amitkumar" w:date="2020-10-09T09:51:00Z"/>
                <w:rFonts w:ascii="Calibri" w:eastAsia="Times New Roman" w:hAnsi="Calibri" w:cs="Calibri"/>
                <w:b w:val="0"/>
                <w:bCs w:val="0"/>
                <w:color w:val="000000"/>
                <w:lang w:val="en-IN" w:eastAsia="en-IN"/>
              </w:rPr>
            </w:pPr>
            <w:ins w:id="1811" w:author="Pande, Amitkumar" w:date="2020-10-09T09:51:00Z">
              <w:r w:rsidRPr="00FE3B20">
                <w:rPr>
                  <w:rFonts w:ascii="Calibri" w:eastAsia="Times New Roman" w:hAnsi="Calibri" w:cs="Calibri"/>
                  <w:color w:val="000000"/>
                  <w:lang w:val="en-IN" w:eastAsia="en-IN"/>
                </w:rPr>
                <w:t>Roles</w:t>
              </w:r>
            </w:ins>
          </w:p>
        </w:tc>
        <w:tc>
          <w:tcPr>
            <w:tcW w:w="0" w:type="pct"/>
            <w:hideMark/>
            <w:tcPrChange w:id="1812" w:author="Pande, Amitkumar" w:date="2020-10-20T17:39:00Z">
              <w:tcPr>
                <w:tcW w:w="2869" w:type="pct"/>
                <w:tcBorders>
                  <w:top w:val="nil"/>
                  <w:left w:val="nil"/>
                  <w:bottom w:val="single" w:sz="4" w:space="0" w:color="auto"/>
                  <w:right w:val="single" w:sz="4" w:space="0" w:color="auto"/>
                </w:tcBorders>
                <w:shd w:val="clear" w:color="000000" w:fill="FFCC99"/>
                <w:vAlign w:val="center"/>
                <w:hideMark/>
              </w:tcPr>
            </w:tcPrChange>
          </w:tcPr>
          <w:p w14:paraId="541C89EF" w14:textId="77777777" w:rsidR="00FE3B20" w:rsidRPr="00FE3B20" w:rsidRDefault="00FE3B20" w:rsidP="00FE3B20">
            <w:pPr>
              <w:jc w:val="center"/>
              <w:cnfStyle w:val="000000000000" w:firstRow="0" w:lastRow="0" w:firstColumn="0" w:lastColumn="0" w:oddVBand="0" w:evenVBand="0" w:oddHBand="0" w:evenHBand="0" w:firstRowFirstColumn="0" w:firstRowLastColumn="0" w:lastRowFirstColumn="0" w:lastRowLastColumn="0"/>
              <w:rPr>
                <w:ins w:id="1813" w:author="Pande, Amitkumar" w:date="2020-10-09T09:51:00Z"/>
                <w:rFonts w:ascii="Calibri" w:eastAsia="Times New Roman" w:hAnsi="Calibri" w:cs="Calibri"/>
                <w:b/>
                <w:bCs/>
                <w:color w:val="000000"/>
                <w:lang w:val="en-IN" w:eastAsia="en-IN"/>
              </w:rPr>
            </w:pPr>
            <w:ins w:id="1814" w:author="Pande, Amitkumar" w:date="2020-10-09T09:51:00Z">
              <w:r w:rsidRPr="00FE3B20">
                <w:rPr>
                  <w:rFonts w:ascii="Calibri" w:eastAsia="Times New Roman" w:hAnsi="Calibri" w:cs="Calibri"/>
                  <w:b/>
                  <w:bCs/>
                  <w:color w:val="000000"/>
                  <w:lang w:val="en-IN" w:eastAsia="en-IN"/>
                </w:rPr>
                <w:t>Sub task</w:t>
              </w:r>
            </w:ins>
          </w:p>
        </w:tc>
        <w:tc>
          <w:tcPr>
            <w:tcW w:w="0" w:type="pct"/>
            <w:hideMark/>
            <w:tcPrChange w:id="1815" w:author="Pande, Amitkumar" w:date="2020-10-20T17:39:00Z">
              <w:tcPr>
                <w:tcW w:w="624" w:type="pct"/>
                <w:tcBorders>
                  <w:top w:val="nil"/>
                  <w:left w:val="nil"/>
                  <w:bottom w:val="single" w:sz="4" w:space="0" w:color="auto"/>
                  <w:right w:val="single" w:sz="4" w:space="0" w:color="auto"/>
                </w:tcBorders>
                <w:shd w:val="clear" w:color="000000" w:fill="FFCC99"/>
                <w:vAlign w:val="center"/>
                <w:hideMark/>
              </w:tcPr>
            </w:tcPrChange>
          </w:tcPr>
          <w:p w14:paraId="65E46A0B" w14:textId="77777777" w:rsidR="00FE3B20" w:rsidRPr="00FE3B20" w:rsidRDefault="00FE3B20" w:rsidP="00FE3B20">
            <w:pPr>
              <w:jc w:val="center"/>
              <w:cnfStyle w:val="000000000000" w:firstRow="0" w:lastRow="0" w:firstColumn="0" w:lastColumn="0" w:oddVBand="0" w:evenVBand="0" w:oddHBand="0" w:evenHBand="0" w:firstRowFirstColumn="0" w:firstRowLastColumn="0" w:lastRowFirstColumn="0" w:lastRowLastColumn="0"/>
              <w:rPr>
                <w:ins w:id="1816" w:author="Pande, Amitkumar" w:date="2020-10-09T09:51:00Z"/>
                <w:rFonts w:ascii="Calibri" w:eastAsia="Times New Roman" w:hAnsi="Calibri" w:cs="Calibri"/>
                <w:b/>
                <w:bCs/>
                <w:color w:val="000000"/>
                <w:lang w:val="en-IN" w:eastAsia="en-IN"/>
              </w:rPr>
            </w:pPr>
            <w:ins w:id="1817" w:author="Pande, Amitkumar" w:date="2020-10-09T09:51:00Z">
              <w:r w:rsidRPr="00FE3B20">
                <w:rPr>
                  <w:rFonts w:ascii="Calibri" w:eastAsia="Times New Roman" w:hAnsi="Calibri" w:cs="Calibri"/>
                  <w:b/>
                  <w:bCs/>
                  <w:color w:val="000000"/>
                  <w:lang w:val="en-IN" w:eastAsia="en-IN"/>
                </w:rPr>
                <w:t>Effort required (person days)</w:t>
              </w:r>
            </w:ins>
          </w:p>
        </w:tc>
      </w:tr>
      <w:tr w:rsidR="00FE3B20" w:rsidRPr="00FE3B20" w14:paraId="4D6E9367" w14:textId="77777777" w:rsidTr="003D7A6C">
        <w:trPr>
          <w:cnfStyle w:val="000000100000" w:firstRow="0" w:lastRow="0" w:firstColumn="0" w:lastColumn="0" w:oddVBand="0" w:evenVBand="0" w:oddHBand="1" w:evenHBand="0" w:firstRowFirstColumn="0" w:firstRowLastColumn="0" w:lastRowFirstColumn="0" w:lastRowLastColumn="0"/>
          <w:trHeight w:val="300"/>
          <w:ins w:id="1818" w:author="Pande, Amitkumar" w:date="2020-10-09T09:51:00Z"/>
          <w:trPrChange w:id="1819" w:author="Pande, Amitkumar" w:date="2020-10-20T17:39:00Z">
            <w:trPr>
              <w:trHeight w:val="3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1820" w:author="Pande, Amitkumar" w:date="2020-10-20T17:39:00Z">
              <w:tcPr>
                <w:tcW w:w="1507" w:type="pct"/>
                <w:tcBorders>
                  <w:top w:val="nil"/>
                  <w:left w:val="single" w:sz="4" w:space="0" w:color="auto"/>
                  <w:bottom w:val="nil"/>
                  <w:right w:val="single" w:sz="4" w:space="0" w:color="auto"/>
                </w:tcBorders>
                <w:shd w:val="clear" w:color="auto" w:fill="auto"/>
                <w:hideMark/>
              </w:tcPr>
            </w:tcPrChange>
          </w:tcPr>
          <w:p w14:paraId="4FD5B58D" w14:textId="77777777" w:rsidR="00FE3B20" w:rsidRPr="00FE3B20" w:rsidRDefault="00FE3B20" w:rsidP="00FE3B20">
            <w:pPr>
              <w:jc w:val="center"/>
              <w:cnfStyle w:val="001000100000" w:firstRow="0" w:lastRow="0" w:firstColumn="1" w:lastColumn="0" w:oddVBand="0" w:evenVBand="0" w:oddHBand="1" w:evenHBand="0" w:firstRowFirstColumn="0" w:firstRowLastColumn="0" w:lastRowFirstColumn="0" w:lastRowLastColumn="0"/>
              <w:rPr>
                <w:ins w:id="1821" w:author="Pande, Amitkumar" w:date="2020-10-09T09:51:00Z"/>
                <w:rFonts w:ascii="Calibri" w:eastAsia="Times New Roman" w:hAnsi="Calibri" w:cs="Calibri"/>
                <w:color w:val="000000"/>
                <w:lang w:val="en-IN" w:eastAsia="en-IN"/>
              </w:rPr>
            </w:pPr>
            <w:ins w:id="1822" w:author="Pande, Amitkumar" w:date="2020-10-09T09:51:00Z">
              <w:r w:rsidRPr="00FE3B20">
                <w:rPr>
                  <w:rFonts w:ascii="Calibri" w:eastAsia="Times New Roman" w:hAnsi="Calibri" w:cs="Calibri"/>
                  <w:color w:val="000000"/>
                  <w:lang w:val="en-IN" w:eastAsia="en-IN"/>
                </w:rPr>
                <w:t>Sr. Cloud Engineer</w:t>
              </w:r>
            </w:ins>
          </w:p>
        </w:tc>
        <w:tc>
          <w:tcPr>
            <w:tcW w:w="0" w:type="pct"/>
            <w:hideMark/>
            <w:tcPrChange w:id="1823" w:author="Pande, Amitkumar" w:date="2020-10-20T17:39:00Z">
              <w:tcPr>
                <w:tcW w:w="2869" w:type="pct"/>
                <w:tcBorders>
                  <w:top w:val="nil"/>
                  <w:left w:val="nil"/>
                  <w:bottom w:val="single" w:sz="4" w:space="0" w:color="auto"/>
                  <w:right w:val="single" w:sz="4" w:space="0" w:color="auto"/>
                </w:tcBorders>
                <w:shd w:val="clear" w:color="auto" w:fill="auto"/>
                <w:vAlign w:val="center"/>
                <w:hideMark/>
              </w:tcPr>
            </w:tcPrChange>
          </w:tcPr>
          <w:p w14:paraId="54A2BAB6" w14:textId="77777777" w:rsidR="00FE3B20" w:rsidRPr="00FE3B20" w:rsidRDefault="00FE3B20" w:rsidP="00FE3B20">
            <w:pPr>
              <w:cnfStyle w:val="000000100000" w:firstRow="0" w:lastRow="0" w:firstColumn="0" w:lastColumn="0" w:oddVBand="0" w:evenVBand="0" w:oddHBand="1" w:evenHBand="0" w:firstRowFirstColumn="0" w:firstRowLastColumn="0" w:lastRowFirstColumn="0" w:lastRowLastColumn="0"/>
              <w:rPr>
                <w:ins w:id="1824" w:author="Pande, Amitkumar" w:date="2020-10-09T09:51:00Z"/>
                <w:rFonts w:ascii="Calibri" w:eastAsia="Times New Roman" w:hAnsi="Calibri" w:cs="Calibri"/>
                <w:color w:val="000000"/>
                <w:lang w:val="en-IN" w:eastAsia="en-IN"/>
              </w:rPr>
            </w:pPr>
            <w:ins w:id="1825" w:author="Pande, Amitkumar" w:date="2020-10-09T09:51:00Z">
              <w:r w:rsidRPr="00FE3B20">
                <w:rPr>
                  <w:rFonts w:ascii="Calibri" w:eastAsia="Times New Roman" w:hAnsi="Calibri" w:cs="Calibri"/>
                  <w:color w:val="000000"/>
                  <w:lang w:val="en-IN" w:eastAsia="en-IN"/>
                </w:rPr>
                <w:t>Setup and configure Jenkins server for the application deployment</w:t>
              </w:r>
            </w:ins>
          </w:p>
        </w:tc>
        <w:tc>
          <w:tcPr>
            <w:tcW w:w="0" w:type="pct"/>
            <w:tcPrChange w:id="1826" w:author="Pande, Amitkumar" w:date="2020-10-20T17:39:00Z">
              <w:tcPr>
                <w:tcW w:w="624" w:type="pct"/>
                <w:tcBorders>
                  <w:top w:val="nil"/>
                  <w:left w:val="nil"/>
                  <w:bottom w:val="single" w:sz="4" w:space="0" w:color="auto"/>
                  <w:right w:val="single" w:sz="4" w:space="0" w:color="auto"/>
                </w:tcBorders>
                <w:shd w:val="clear" w:color="auto" w:fill="auto"/>
                <w:vAlign w:val="center"/>
              </w:tcPr>
            </w:tcPrChange>
          </w:tcPr>
          <w:p w14:paraId="01E1C5D1" w14:textId="331B874A" w:rsidR="00FE3B20" w:rsidRPr="00FE3B20" w:rsidRDefault="00FE3B20" w:rsidP="00FE3B20">
            <w:pPr>
              <w:jc w:val="center"/>
              <w:cnfStyle w:val="000000100000" w:firstRow="0" w:lastRow="0" w:firstColumn="0" w:lastColumn="0" w:oddVBand="0" w:evenVBand="0" w:oddHBand="1" w:evenHBand="0" w:firstRowFirstColumn="0" w:firstRowLastColumn="0" w:lastRowFirstColumn="0" w:lastRowLastColumn="0"/>
              <w:rPr>
                <w:ins w:id="1827" w:author="Pande, Amitkumar" w:date="2020-10-09T09:51:00Z"/>
                <w:rFonts w:ascii="Calibri" w:eastAsia="Times New Roman" w:hAnsi="Calibri" w:cs="Calibri"/>
                <w:color w:val="000000"/>
                <w:lang w:val="en-IN" w:eastAsia="en-IN"/>
              </w:rPr>
            </w:pPr>
          </w:p>
        </w:tc>
      </w:tr>
      <w:tr w:rsidR="00FE3B20" w:rsidRPr="00FE3B20" w14:paraId="33CFDF76" w14:textId="77777777" w:rsidTr="003D7A6C">
        <w:trPr>
          <w:trHeight w:val="300"/>
          <w:ins w:id="1828" w:author="Pande, Amitkumar" w:date="2020-10-09T09:51:00Z"/>
          <w:trPrChange w:id="1829" w:author="Pande, Amitkumar" w:date="2020-10-20T17:39:00Z">
            <w:trPr>
              <w:trHeight w:val="3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1830" w:author="Pande, Amitkumar" w:date="2020-10-20T17:39:00Z">
              <w:tcPr>
                <w:tcW w:w="1507" w:type="pct"/>
                <w:tcBorders>
                  <w:top w:val="single" w:sz="4" w:space="0" w:color="auto"/>
                  <w:left w:val="single" w:sz="4" w:space="0" w:color="auto"/>
                  <w:bottom w:val="nil"/>
                  <w:right w:val="single" w:sz="4" w:space="0" w:color="auto"/>
                </w:tcBorders>
                <w:shd w:val="clear" w:color="auto" w:fill="auto"/>
                <w:hideMark/>
              </w:tcPr>
            </w:tcPrChange>
          </w:tcPr>
          <w:p w14:paraId="2619C444" w14:textId="77777777" w:rsidR="00FE3B20" w:rsidRPr="00FE3B20" w:rsidRDefault="00FE3B20" w:rsidP="00FE3B20">
            <w:pPr>
              <w:jc w:val="center"/>
              <w:rPr>
                <w:ins w:id="1831" w:author="Pande, Amitkumar" w:date="2020-10-09T09:51:00Z"/>
                <w:rFonts w:ascii="Calibri" w:eastAsia="Times New Roman" w:hAnsi="Calibri" w:cs="Calibri"/>
                <w:color w:val="000000"/>
                <w:lang w:val="en-IN" w:eastAsia="en-IN"/>
              </w:rPr>
            </w:pPr>
            <w:ins w:id="1832" w:author="Pande, Amitkumar" w:date="2020-10-09T09:51:00Z">
              <w:r w:rsidRPr="00FE3B20">
                <w:rPr>
                  <w:rFonts w:ascii="Calibri" w:eastAsia="Times New Roman" w:hAnsi="Calibri" w:cs="Calibri"/>
                  <w:color w:val="000000"/>
                  <w:lang w:val="en-IN" w:eastAsia="en-IN"/>
                </w:rPr>
                <w:t>Sr. Cloud Engineer</w:t>
              </w:r>
            </w:ins>
          </w:p>
        </w:tc>
        <w:tc>
          <w:tcPr>
            <w:tcW w:w="0" w:type="pct"/>
            <w:hideMark/>
            <w:tcPrChange w:id="1833" w:author="Pande, Amitkumar" w:date="2020-10-20T17:39:00Z">
              <w:tcPr>
                <w:tcW w:w="2869" w:type="pct"/>
                <w:tcBorders>
                  <w:top w:val="nil"/>
                  <w:left w:val="nil"/>
                  <w:bottom w:val="single" w:sz="4" w:space="0" w:color="auto"/>
                  <w:right w:val="single" w:sz="4" w:space="0" w:color="auto"/>
                </w:tcBorders>
                <w:shd w:val="clear" w:color="auto" w:fill="auto"/>
                <w:vAlign w:val="center"/>
                <w:hideMark/>
              </w:tcPr>
            </w:tcPrChange>
          </w:tcPr>
          <w:p w14:paraId="458B3A1F" w14:textId="77777777" w:rsidR="00FE3B20" w:rsidRPr="00FE3B20" w:rsidRDefault="00FE3B20" w:rsidP="00FE3B20">
            <w:pPr>
              <w:cnfStyle w:val="000000000000" w:firstRow="0" w:lastRow="0" w:firstColumn="0" w:lastColumn="0" w:oddVBand="0" w:evenVBand="0" w:oddHBand="0" w:evenHBand="0" w:firstRowFirstColumn="0" w:firstRowLastColumn="0" w:lastRowFirstColumn="0" w:lastRowLastColumn="0"/>
              <w:rPr>
                <w:ins w:id="1834" w:author="Pande, Amitkumar" w:date="2020-10-09T09:51:00Z"/>
                <w:rFonts w:ascii="Calibri" w:eastAsia="Times New Roman" w:hAnsi="Calibri" w:cs="Calibri"/>
                <w:color w:val="000000"/>
                <w:lang w:val="en-IN" w:eastAsia="en-IN"/>
              </w:rPr>
            </w:pPr>
            <w:ins w:id="1835" w:author="Pande, Amitkumar" w:date="2020-10-09T09:51:00Z">
              <w:r w:rsidRPr="00FE3B20">
                <w:rPr>
                  <w:rFonts w:ascii="Calibri" w:eastAsia="Times New Roman" w:hAnsi="Calibri" w:cs="Calibri"/>
                  <w:color w:val="000000"/>
                  <w:lang w:val="en-IN" w:eastAsia="en-IN"/>
                </w:rPr>
                <w:t>Setup Jobs for various services</w:t>
              </w:r>
            </w:ins>
          </w:p>
        </w:tc>
        <w:tc>
          <w:tcPr>
            <w:tcW w:w="0" w:type="pct"/>
            <w:tcPrChange w:id="1836" w:author="Pande, Amitkumar" w:date="2020-10-20T17:39:00Z">
              <w:tcPr>
                <w:tcW w:w="624" w:type="pct"/>
                <w:tcBorders>
                  <w:top w:val="nil"/>
                  <w:left w:val="nil"/>
                  <w:bottom w:val="single" w:sz="4" w:space="0" w:color="auto"/>
                  <w:right w:val="single" w:sz="4" w:space="0" w:color="auto"/>
                </w:tcBorders>
                <w:shd w:val="clear" w:color="auto" w:fill="auto"/>
                <w:vAlign w:val="center"/>
              </w:tcPr>
            </w:tcPrChange>
          </w:tcPr>
          <w:p w14:paraId="094193CD" w14:textId="4221FB6C" w:rsidR="00FE3B20" w:rsidRPr="00FE3B20" w:rsidRDefault="00FE3B20" w:rsidP="00FE3B20">
            <w:pPr>
              <w:jc w:val="center"/>
              <w:cnfStyle w:val="000000000000" w:firstRow="0" w:lastRow="0" w:firstColumn="0" w:lastColumn="0" w:oddVBand="0" w:evenVBand="0" w:oddHBand="0" w:evenHBand="0" w:firstRowFirstColumn="0" w:firstRowLastColumn="0" w:lastRowFirstColumn="0" w:lastRowLastColumn="0"/>
              <w:rPr>
                <w:ins w:id="1837" w:author="Pande, Amitkumar" w:date="2020-10-09T09:51:00Z"/>
                <w:rFonts w:ascii="Calibri" w:eastAsia="Times New Roman" w:hAnsi="Calibri" w:cs="Calibri"/>
                <w:color w:val="000000"/>
                <w:lang w:val="en-IN" w:eastAsia="en-IN"/>
              </w:rPr>
            </w:pPr>
          </w:p>
        </w:tc>
      </w:tr>
      <w:tr w:rsidR="00FE3B20" w:rsidRPr="00FE3B20" w14:paraId="7DABCAB4" w14:textId="77777777" w:rsidTr="003D7A6C">
        <w:trPr>
          <w:cnfStyle w:val="000000100000" w:firstRow="0" w:lastRow="0" w:firstColumn="0" w:lastColumn="0" w:oddVBand="0" w:evenVBand="0" w:oddHBand="1" w:evenHBand="0" w:firstRowFirstColumn="0" w:firstRowLastColumn="0" w:lastRowFirstColumn="0" w:lastRowLastColumn="0"/>
          <w:trHeight w:val="300"/>
          <w:ins w:id="1838" w:author="Pande, Amitkumar" w:date="2020-10-09T09:51:00Z"/>
          <w:trPrChange w:id="1839" w:author="Pande, Amitkumar" w:date="2020-10-20T17:39:00Z">
            <w:trPr>
              <w:trHeight w:val="3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1840" w:author="Pande, Amitkumar" w:date="2020-10-20T17:39:00Z">
              <w:tcPr>
                <w:tcW w:w="1507" w:type="pct"/>
                <w:tcBorders>
                  <w:top w:val="single" w:sz="4" w:space="0" w:color="auto"/>
                  <w:left w:val="single" w:sz="4" w:space="0" w:color="auto"/>
                  <w:bottom w:val="nil"/>
                  <w:right w:val="single" w:sz="4" w:space="0" w:color="auto"/>
                </w:tcBorders>
                <w:shd w:val="clear" w:color="auto" w:fill="auto"/>
                <w:hideMark/>
              </w:tcPr>
            </w:tcPrChange>
          </w:tcPr>
          <w:p w14:paraId="48BC905A" w14:textId="77777777" w:rsidR="00FE3B20" w:rsidRPr="00FE3B20" w:rsidRDefault="00FE3B20" w:rsidP="00FE3B20">
            <w:pPr>
              <w:jc w:val="center"/>
              <w:cnfStyle w:val="001000100000" w:firstRow="0" w:lastRow="0" w:firstColumn="1" w:lastColumn="0" w:oddVBand="0" w:evenVBand="0" w:oddHBand="1" w:evenHBand="0" w:firstRowFirstColumn="0" w:firstRowLastColumn="0" w:lastRowFirstColumn="0" w:lastRowLastColumn="0"/>
              <w:rPr>
                <w:ins w:id="1841" w:author="Pande, Amitkumar" w:date="2020-10-09T09:51:00Z"/>
                <w:rFonts w:ascii="Calibri" w:eastAsia="Times New Roman" w:hAnsi="Calibri" w:cs="Calibri"/>
                <w:color w:val="000000"/>
                <w:lang w:val="en-IN" w:eastAsia="en-IN"/>
              </w:rPr>
            </w:pPr>
            <w:ins w:id="1842" w:author="Pande, Amitkumar" w:date="2020-10-09T09:51:00Z">
              <w:r w:rsidRPr="00FE3B20">
                <w:rPr>
                  <w:rFonts w:ascii="Calibri" w:eastAsia="Times New Roman" w:hAnsi="Calibri" w:cs="Calibri"/>
                  <w:color w:val="000000"/>
                  <w:lang w:val="en-IN" w:eastAsia="en-IN"/>
                </w:rPr>
                <w:t>Sr. Cloud Engineer</w:t>
              </w:r>
            </w:ins>
          </w:p>
        </w:tc>
        <w:tc>
          <w:tcPr>
            <w:tcW w:w="0" w:type="pct"/>
            <w:hideMark/>
            <w:tcPrChange w:id="1843" w:author="Pande, Amitkumar" w:date="2020-10-20T17:39:00Z">
              <w:tcPr>
                <w:tcW w:w="2869" w:type="pct"/>
                <w:tcBorders>
                  <w:top w:val="nil"/>
                  <w:left w:val="nil"/>
                  <w:bottom w:val="single" w:sz="4" w:space="0" w:color="auto"/>
                  <w:right w:val="single" w:sz="4" w:space="0" w:color="auto"/>
                </w:tcBorders>
                <w:shd w:val="clear" w:color="auto" w:fill="auto"/>
                <w:vAlign w:val="center"/>
                <w:hideMark/>
              </w:tcPr>
            </w:tcPrChange>
          </w:tcPr>
          <w:p w14:paraId="04FAA869" w14:textId="77777777" w:rsidR="00FE3B20" w:rsidRPr="00FE3B20" w:rsidRDefault="00FE3B20" w:rsidP="00FE3B20">
            <w:pPr>
              <w:cnfStyle w:val="000000100000" w:firstRow="0" w:lastRow="0" w:firstColumn="0" w:lastColumn="0" w:oddVBand="0" w:evenVBand="0" w:oddHBand="1" w:evenHBand="0" w:firstRowFirstColumn="0" w:firstRowLastColumn="0" w:lastRowFirstColumn="0" w:lastRowLastColumn="0"/>
              <w:rPr>
                <w:ins w:id="1844" w:author="Pande, Amitkumar" w:date="2020-10-09T09:51:00Z"/>
                <w:rFonts w:ascii="Calibri" w:eastAsia="Times New Roman" w:hAnsi="Calibri" w:cs="Calibri"/>
                <w:color w:val="000000"/>
                <w:lang w:val="en-IN" w:eastAsia="en-IN"/>
              </w:rPr>
            </w:pPr>
            <w:ins w:id="1845" w:author="Pande, Amitkumar" w:date="2020-10-09T09:51:00Z">
              <w:r w:rsidRPr="00FE3B20">
                <w:rPr>
                  <w:rFonts w:ascii="Calibri" w:eastAsia="Times New Roman" w:hAnsi="Calibri" w:cs="Calibri"/>
                  <w:color w:val="000000"/>
                  <w:lang w:val="en-IN" w:eastAsia="en-IN"/>
                </w:rPr>
                <w:t xml:space="preserve">Take care of roll back in case of failures </w:t>
              </w:r>
            </w:ins>
          </w:p>
        </w:tc>
        <w:tc>
          <w:tcPr>
            <w:tcW w:w="0" w:type="pct"/>
            <w:tcPrChange w:id="1846" w:author="Pande, Amitkumar" w:date="2020-10-20T17:39:00Z">
              <w:tcPr>
                <w:tcW w:w="624" w:type="pct"/>
                <w:tcBorders>
                  <w:top w:val="nil"/>
                  <w:left w:val="nil"/>
                  <w:bottom w:val="single" w:sz="4" w:space="0" w:color="auto"/>
                  <w:right w:val="single" w:sz="4" w:space="0" w:color="auto"/>
                </w:tcBorders>
                <w:shd w:val="clear" w:color="auto" w:fill="auto"/>
                <w:vAlign w:val="center"/>
              </w:tcPr>
            </w:tcPrChange>
          </w:tcPr>
          <w:p w14:paraId="1F1B8436" w14:textId="2CB73A66" w:rsidR="00FE3B20" w:rsidRPr="00FE3B20" w:rsidRDefault="00FE3B20" w:rsidP="00FE3B20">
            <w:pPr>
              <w:jc w:val="center"/>
              <w:cnfStyle w:val="000000100000" w:firstRow="0" w:lastRow="0" w:firstColumn="0" w:lastColumn="0" w:oddVBand="0" w:evenVBand="0" w:oddHBand="1" w:evenHBand="0" w:firstRowFirstColumn="0" w:firstRowLastColumn="0" w:lastRowFirstColumn="0" w:lastRowLastColumn="0"/>
              <w:rPr>
                <w:ins w:id="1847" w:author="Pande, Amitkumar" w:date="2020-10-09T09:51:00Z"/>
                <w:rFonts w:ascii="Calibri" w:eastAsia="Times New Roman" w:hAnsi="Calibri" w:cs="Calibri"/>
                <w:color w:val="000000"/>
                <w:lang w:val="en-IN" w:eastAsia="en-IN"/>
              </w:rPr>
            </w:pPr>
          </w:p>
        </w:tc>
      </w:tr>
      <w:tr w:rsidR="00FE3B20" w:rsidRPr="00FE3B20" w14:paraId="7416C960" w14:textId="77777777" w:rsidTr="003D7A6C">
        <w:trPr>
          <w:trHeight w:val="300"/>
          <w:ins w:id="1848" w:author="Pande, Amitkumar" w:date="2020-10-09T09:51:00Z"/>
          <w:trPrChange w:id="1849" w:author="Pande, Amitkumar" w:date="2020-10-20T17:39:00Z">
            <w:trPr>
              <w:trHeight w:val="3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1850" w:author="Pande, Amitkumar" w:date="2020-10-20T17:39:00Z">
              <w:tcPr>
                <w:tcW w:w="1507" w:type="pct"/>
                <w:tcBorders>
                  <w:top w:val="single" w:sz="4" w:space="0" w:color="auto"/>
                  <w:left w:val="single" w:sz="4" w:space="0" w:color="auto"/>
                  <w:bottom w:val="nil"/>
                  <w:right w:val="single" w:sz="4" w:space="0" w:color="auto"/>
                </w:tcBorders>
                <w:shd w:val="clear" w:color="auto" w:fill="auto"/>
                <w:hideMark/>
              </w:tcPr>
            </w:tcPrChange>
          </w:tcPr>
          <w:p w14:paraId="428C5958" w14:textId="77777777" w:rsidR="00FE3B20" w:rsidRPr="00FE3B20" w:rsidRDefault="00FE3B20" w:rsidP="00FE3B20">
            <w:pPr>
              <w:jc w:val="center"/>
              <w:rPr>
                <w:ins w:id="1851" w:author="Pande, Amitkumar" w:date="2020-10-09T09:51:00Z"/>
                <w:rFonts w:ascii="Calibri" w:eastAsia="Times New Roman" w:hAnsi="Calibri" w:cs="Calibri"/>
                <w:color w:val="000000"/>
                <w:lang w:val="en-IN" w:eastAsia="en-IN"/>
              </w:rPr>
            </w:pPr>
            <w:ins w:id="1852" w:author="Pande, Amitkumar" w:date="2020-10-09T09:51:00Z">
              <w:r w:rsidRPr="00FE3B20">
                <w:rPr>
                  <w:rFonts w:ascii="Calibri" w:eastAsia="Times New Roman" w:hAnsi="Calibri" w:cs="Calibri"/>
                  <w:color w:val="000000"/>
                  <w:lang w:val="en-IN" w:eastAsia="en-IN"/>
                </w:rPr>
                <w:t>Sr. Cloud Engineer</w:t>
              </w:r>
            </w:ins>
          </w:p>
        </w:tc>
        <w:tc>
          <w:tcPr>
            <w:tcW w:w="0" w:type="pct"/>
            <w:hideMark/>
            <w:tcPrChange w:id="1853" w:author="Pande, Amitkumar" w:date="2020-10-20T17:39:00Z">
              <w:tcPr>
                <w:tcW w:w="2869" w:type="pct"/>
                <w:tcBorders>
                  <w:top w:val="nil"/>
                  <w:left w:val="nil"/>
                  <w:bottom w:val="single" w:sz="4" w:space="0" w:color="auto"/>
                  <w:right w:val="single" w:sz="4" w:space="0" w:color="auto"/>
                </w:tcBorders>
                <w:shd w:val="clear" w:color="auto" w:fill="auto"/>
                <w:vAlign w:val="center"/>
                <w:hideMark/>
              </w:tcPr>
            </w:tcPrChange>
          </w:tcPr>
          <w:p w14:paraId="1D4C6BD9" w14:textId="77777777" w:rsidR="00FE3B20" w:rsidRPr="00FE3B20" w:rsidRDefault="00FE3B20" w:rsidP="00FE3B20">
            <w:pPr>
              <w:cnfStyle w:val="000000000000" w:firstRow="0" w:lastRow="0" w:firstColumn="0" w:lastColumn="0" w:oddVBand="0" w:evenVBand="0" w:oddHBand="0" w:evenHBand="0" w:firstRowFirstColumn="0" w:firstRowLastColumn="0" w:lastRowFirstColumn="0" w:lastRowLastColumn="0"/>
              <w:rPr>
                <w:ins w:id="1854" w:author="Pande, Amitkumar" w:date="2020-10-09T09:51:00Z"/>
                <w:rFonts w:ascii="Calibri" w:eastAsia="Times New Roman" w:hAnsi="Calibri" w:cs="Calibri"/>
                <w:color w:val="000000"/>
                <w:lang w:val="en-IN" w:eastAsia="en-IN"/>
              </w:rPr>
            </w:pPr>
            <w:ins w:id="1855" w:author="Pande, Amitkumar" w:date="2020-10-09T09:51:00Z">
              <w:r w:rsidRPr="00FE3B20">
                <w:rPr>
                  <w:rFonts w:ascii="Calibri" w:eastAsia="Times New Roman" w:hAnsi="Calibri" w:cs="Calibri"/>
                  <w:color w:val="000000"/>
                  <w:lang w:val="en-IN" w:eastAsia="en-IN"/>
                </w:rPr>
                <w:t xml:space="preserve">Test the entire solution end to end </w:t>
              </w:r>
            </w:ins>
          </w:p>
        </w:tc>
        <w:tc>
          <w:tcPr>
            <w:tcW w:w="0" w:type="pct"/>
            <w:tcPrChange w:id="1856" w:author="Pande, Amitkumar" w:date="2020-10-20T17:39:00Z">
              <w:tcPr>
                <w:tcW w:w="624" w:type="pct"/>
                <w:tcBorders>
                  <w:top w:val="nil"/>
                  <w:left w:val="nil"/>
                  <w:bottom w:val="single" w:sz="4" w:space="0" w:color="auto"/>
                  <w:right w:val="single" w:sz="4" w:space="0" w:color="auto"/>
                </w:tcBorders>
                <w:shd w:val="clear" w:color="auto" w:fill="auto"/>
                <w:vAlign w:val="center"/>
              </w:tcPr>
            </w:tcPrChange>
          </w:tcPr>
          <w:p w14:paraId="17D2265F" w14:textId="0C481E92" w:rsidR="00FE3B20" w:rsidRPr="00FE3B20" w:rsidRDefault="00FE3B20" w:rsidP="00FE3B20">
            <w:pPr>
              <w:jc w:val="center"/>
              <w:cnfStyle w:val="000000000000" w:firstRow="0" w:lastRow="0" w:firstColumn="0" w:lastColumn="0" w:oddVBand="0" w:evenVBand="0" w:oddHBand="0" w:evenHBand="0" w:firstRowFirstColumn="0" w:firstRowLastColumn="0" w:lastRowFirstColumn="0" w:lastRowLastColumn="0"/>
              <w:rPr>
                <w:ins w:id="1857" w:author="Pande, Amitkumar" w:date="2020-10-09T09:51:00Z"/>
                <w:rFonts w:ascii="Calibri" w:eastAsia="Times New Roman" w:hAnsi="Calibri" w:cs="Calibri"/>
                <w:color w:val="000000"/>
                <w:lang w:val="en-IN" w:eastAsia="en-IN"/>
              </w:rPr>
            </w:pPr>
          </w:p>
        </w:tc>
      </w:tr>
      <w:tr w:rsidR="00FE3B20" w:rsidRPr="00FE3B20" w14:paraId="4F82E944" w14:textId="77777777" w:rsidTr="003D7A6C">
        <w:trPr>
          <w:cnfStyle w:val="000000100000" w:firstRow="0" w:lastRow="0" w:firstColumn="0" w:lastColumn="0" w:oddVBand="0" w:evenVBand="0" w:oddHBand="1" w:evenHBand="0" w:firstRowFirstColumn="0" w:firstRowLastColumn="0" w:lastRowFirstColumn="0" w:lastRowLastColumn="0"/>
          <w:trHeight w:val="300"/>
          <w:ins w:id="1858" w:author="Pande, Amitkumar" w:date="2020-10-09T09:51:00Z"/>
          <w:trPrChange w:id="1859" w:author="Pande, Amitkumar" w:date="2020-10-20T17:39:00Z">
            <w:trPr>
              <w:trHeight w:val="3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1860" w:author="Pande, Amitkumar" w:date="2020-10-20T17:39:00Z">
              <w:tcPr>
                <w:tcW w:w="1507" w:type="pct"/>
                <w:tcBorders>
                  <w:top w:val="single" w:sz="4" w:space="0" w:color="auto"/>
                  <w:left w:val="single" w:sz="4" w:space="0" w:color="auto"/>
                  <w:bottom w:val="nil"/>
                  <w:right w:val="single" w:sz="4" w:space="0" w:color="auto"/>
                </w:tcBorders>
                <w:shd w:val="clear" w:color="auto" w:fill="auto"/>
                <w:hideMark/>
              </w:tcPr>
            </w:tcPrChange>
          </w:tcPr>
          <w:p w14:paraId="293850ED" w14:textId="77777777" w:rsidR="00FE3B20" w:rsidRPr="00FE3B20" w:rsidRDefault="00FE3B20" w:rsidP="00FE3B20">
            <w:pPr>
              <w:jc w:val="center"/>
              <w:cnfStyle w:val="001000100000" w:firstRow="0" w:lastRow="0" w:firstColumn="1" w:lastColumn="0" w:oddVBand="0" w:evenVBand="0" w:oddHBand="1" w:evenHBand="0" w:firstRowFirstColumn="0" w:firstRowLastColumn="0" w:lastRowFirstColumn="0" w:lastRowLastColumn="0"/>
              <w:rPr>
                <w:ins w:id="1861" w:author="Pande, Amitkumar" w:date="2020-10-09T09:51:00Z"/>
                <w:rFonts w:ascii="Calibri" w:eastAsia="Times New Roman" w:hAnsi="Calibri" w:cs="Calibri"/>
                <w:color w:val="000000"/>
                <w:lang w:val="en-IN" w:eastAsia="en-IN"/>
              </w:rPr>
            </w:pPr>
            <w:ins w:id="1862" w:author="Pande, Amitkumar" w:date="2020-10-09T09:51:00Z">
              <w:r w:rsidRPr="00FE3B20">
                <w:rPr>
                  <w:rFonts w:ascii="Calibri" w:eastAsia="Times New Roman" w:hAnsi="Calibri" w:cs="Calibri"/>
                  <w:color w:val="000000"/>
                  <w:lang w:val="en-IN" w:eastAsia="en-IN"/>
                </w:rPr>
                <w:t>Sr. Cloud Engineer</w:t>
              </w:r>
            </w:ins>
          </w:p>
        </w:tc>
        <w:tc>
          <w:tcPr>
            <w:tcW w:w="0" w:type="pct"/>
            <w:hideMark/>
            <w:tcPrChange w:id="1863" w:author="Pande, Amitkumar" w:date="2020-10-20T17:39:00Z">
              <w:tcPr>
                <w:tcW w:w="2869" w:type="pct"/>
                <w:tcBorders>
                  <w:top w:val="nil"/>
                  <w:left w:val="nil"/>
                  <w:bottom w:val="single" w:sz="4" w:space="0" w:color="auto"/>
                  <w:right w:val="single" w:sz="4" w:space="0" w:color="auto"/>
                </w:tcBorders>
                <w:shd w:val="clear" w:color="auto" w:fill="auto"/>
                <w:vAlign w:val="center"/>
                <w:hideMark/>
              </w:tcPr>
            </w:tcPrChange>
          </w:tcPr>
          <w:p w14:paraId="7085610C" w14:textId="77777777" w:rsidR="00FE3B20" w:rsidRPr="00FE3B20" w:rsidRDefault="00FE3B20" w:rsidP="00FE3B20">
            <w:pPr>
              <w:cnfStyle w:val="000000100000" w:firstRow="0" w:lastRow="0" w:firstColumn="0" w:lastColumn="0" w:oddVBand="0" w:evenVBand="0" w:oddHBand="1" w:evenHBand="0" w:firstRowFirstColumn="0" w:firstRowLastColumn="0" w:lastRowFirstColumn="0" w:lastRowLastColumn="0"/>
              <w:rPr>
                <w:ins w:id="1864" w:author="Pande, Amitkumar" w:date="2020-10-09T09:51:00Z"/>
                <w:rFonts w:ascii="Calibri" w:eastAsia="Times New Roman" w:hAnsi="Calibri" w:cs="Calibri"/>
                <w:color w:val="000000"/>
                <w:lang w:val="en-IN" w:eastAsia="en-IN"/>
              </w:rPr>
            </w:pPr>
            <w:ins w:id="1865" w:author="Pande, Amitkumar" w:date="2020-10-09T09:51:00Z">
              <w:r w:rsidRPr="00FE3B20">
                <w:rPr>
                  <w:rFonts w:ascii="Calibri" w:eastAsia="Times New Roman" w:hAnsi="Calibri" w:cs="Calibri"/>
                  <w:color w:val="000000"/>
                  <w:lang w:val="en-IN" w:eastAsia="en-IN"/>
                </w:rPr>
                <w:t>Walk through of the entire branching and workflow of DevOps setup</w:t>
              </w:r>
            </w:ins>
          </w:p>
        </w:tc>
        <w:tc>
          <w:tcPr>
            <w:tcW w:w="0" w:type="pct"/>
            <w:tcPrChange w:id="1866" w:author="Pande, Amitkumar" w:date="2020-10-20T17:39:00Z">
              <w:tcPr>
                <w:tcW w:w="624" w:type="pct"/>
                <w:tcBorders>
                  <w:top w:val="nil"/>
                  <w:left w:val="nil"/>
                  <w:bottom w:val="single" w:sz="4" w:space="0" w:color="auto"/>
                  <w:right w:val="single" w:sz="4" w:space="0" w:color="auto"/>
                </w:tcBorders>
                <w:shd w:val="clear" w:color="auto" w:fill="auto"/>
                <w:vAlign w:val="center"/>
              </w:tcPr>
            </w:tcPrChange>
          </w:tcPr>
          <w:p w14:paraId="47E8F81A" w14:textId="45C96D67" w:rsidR="00FE3B20" w:rsidRPr="00FE3B20" w:rsidRDefault="00FE3B20" w:rsidP="00FE3B20">
            <w:pPr>
              <w:jc w:val="center"/>
              <w:cnfStyle w:val="000000100000" w:firstRow="0" w:lastRow="0" w:firstColumn="0" w:lastColumn="0" w:oddVBand="0" w:evenVBand="0" w:oddHBand="1" w:evenHBand="0" w:firstRowFirstColumn="0" w:firstRowLastColumn="0" w:lastRowFirstColumn="0" w:lastRowLastColumn="0"/>
              <w:rPr>
                <w:ins w:id="1867" w:author="Pande, Amitkumar" w:date="2020-10-09T09:51:00Z"/>
                <w:rFonts w:ascii="Calibri" w:eastAsia="Times New Roman" w:hAnsi="Calibri" w:cs="Calibri"/>
                <w:color w:val="000000"/>
                <w:lang w:val="en-IN" w:eastAsia="en-IN"/>
              </w:rPr>
            </w:pPr>
          </w:p>
        </w:tc>
      </w:tr>
      <w:tr w:rsidR="00FE3B20" w:rsidRPr="00FE3B20" w14:paraId="4B3138BA" w14:textId="77777777" w:rsidTr="003D7A6C">
        <w:trPr>
          <w:trHeight w:val="300"/>
          <w:ins w:id="1868" w:author="Pande, Amitkumar" w:date="2020-10-09T09:51:00Z"/>
          <w:trPrChange w:id="1869" w:author="Pande, Amitkumar" w:date="2020-10-20T17:39:00Z">
            <w:trPr>
              <w:trHeight w:val="3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1870" w:author="Pande, Amitkumar" w:date="2020-10-20T17:39:00Z">
              <w:tcPr>
                <w:tcW w:w="1507" w:type="pct"/>
                <w:tcBorders>
                  <w:top w:val="single" w:sz="4" w:space="0" w:color="auto"/>
                  <w:left w:val="single" w:sz="4" w:space="0" w:color="auto"/>
                  <w:bottom w:val="nil"/>
                  <w:right w:val="single" w:sz="4" w:space="0" w:color="auto"/>
                </w:tcBorders>
                <w:shd w:val="clear" w:color="auto" w:fill="auto"/>
                <w:hideMark/>
              </w:tcPr>
            </w:tcPrChange>
          </w:tcPr>
          <w:p w14:paraId="6C3BBE27" w14:textId="77777777" w:rsidR="00FE3B20" w:rsidRPr="00FE3B20" w:rsidRDefault="00FE3B20" w:rsidP="00FE3B20">
            <w:pPr>
              <w:jc w:val="center"/>
              <w:rPr>
                <w:ins w:id="1871" w:author="Pande, Amitkumar" w:date="2020-10-09T09:51:00Z"/>
                <w:rFonts w:ascii="Calibri" w:eastAsia="Times New Roman" w:hAnsi="Calibri" w:cs="Calibri"/>
                <w:color w:val="000000"/>
                <w:lang w:val="en-IN" w:eastAsia="en-IN"/>
              </w:rPr>
            </w:pPr>
            <w:ins w:id="1872" w:author="Pande, Amitkumar" w:date="2020-10-09T09:51:00Z">
              <w:r w:rsidRPr="00FE3B20">
                <w:rPr>
                  <w:rFonts w:ascii="Calibri" w:eastAsia="Times New Roman" w:hAnsi="Calibri" w:cs="Calibri"/>
                  <w:color w:val="000000"/>
                  <w:lang w:val="en-IN" w:eastAsia="en-IN"/>
                </w:rPr>
                <w:t>Sr. Cloud Engineer</w:t>
              </w:r>
            </w:ins>
          </w:p>
        </w:tc>
        <w:tc>
          <w:tcPr>
            <w:tcW w:w="0" w:type="pct"/>
            <w:hideMark/>
            <w:tcPrChange w:id="1873" w:author="Pande, Amitkumar" w:date="2020-10-20T17:39:00Z">
              <w:tcPr>
                <w:tcW w:w="2869" w:type="pct"/>
                <w:tcBorders>
                  <w:top w:val="nil"/>
                  <w:left w:val="nil"/>
                  <w:bottom w:val="single" w:sz="4" w:space="0" w:color="auto"/>
                  <w:right w:val="single" w:sz="4" w:space="0" w:color="auto"/>
                </w:tcBorders>
                <w:shd w:val="clear" w:color="auto" w:fill="auto"/>
                <w:vAlign w:val="center"/>
                <w:hideMark/>
              </w:tcPr>
            </w:tcPrChange>
          </w:tcPr>
          <w:p w14:paraId="4AFABFF3" w14:textId="77777777" w:rsidR="00FE3B20" w:rsidRPr="00FE3B20" w:rsidRDefault="00FE3B20" w:rsidP="00FE3B20">
            <w:pPr>
              <w:cnfStyle w:val="000000000000" w:firstRow="0" w:lastRow="0" w:firstColumn="0" w:lastColumn="0" w:oddVBand="0" w:evenVBand="0" w:oddHBand="0" w:evenHBand="0" w:firstRowFirstColumn="0" w:firstRowLastColumn="0" w:lastRowFirstColumn="0" w:lastRowLastColumn="0"/>
              <w:rPr>
                <w:ins w:id="1874" w:author="Pande, Amitkumar" w:date="2020-10-09T09:51:00Z"/>
                <w:rFonts w:ascii="Calibri" w:eastAsia="Times New Roman" w:hAnsi="Calibri" w:cs="Calibri"/>
                <w:color w:val="000000"/>
                <w:lang w:val="en-IN" w:eastAsia="en-IN"/>
              </w:rPr>
            </w:pPr>
            <w:ins w:id="1875" w:author="Pande, Amitkumar" w:date="2020-10-09T09:51:00Z">
              <w:r w:rsidRPr="00FE3B20">
                <w:rPr>
                  <w:rFonts w:ascii="Calibri" w:eastAsia="Times New Roman" w:hAnsi="Calibri" w:cs="Calibri"/>
                  <w:color w:val="000000"/>
                  <w:lang w:val="en-IN" w:eastAsia="en-IN"/>
                </w:rPr>
                <w:t>Corrections on feedback</w:t>
              </w:r>
            </w:ins>
          </w:p>
        </w:tc>
        <w:tc>
          <w:tcPr>
            <w:tcW w:w="0" w:type="pct"/>
            <w:tcPrChange w:id="1876" w:author="Pande, Amitkumar" w:date="2020-10-20T17:39:00Z">
              <w:tcPr>
                <w:tcW w:w="624" w:type="pct"/>
                <w:tcBorders>
                  <w:top w:val="nil"/>
                  <w:left w:val="nil"/>
                  <w:bottom w:val="single" w:sz="4" w:space="0" w:color="auto"/>
                  <w:right w:val="single" w:sz="4" w:space="0" w:color="auto"/>
                </w:tcBorders>
                <w:shd w:val="clear" w:color="auto" w:fill="auto"/>
                <w:vAlign w:val="center"/>
              </w:tcPr>
            </w:tcPrChange>
          </w:tcPr>
          <w:p w14:paraId="10A2A8C5" w14:textId="5B76E241" w:rsidR="00FE3B20" w:rsidRPr="00FE3B20" w:rsidRDefault="00FE3B20" w:rsidP="00FE3B20">
            <w:pPr>
              <w:jc w:val="center"/>
              <w:cnfStyle w:val="000000000000" w:firstRow="0" w:lastRow="0" w:firstColumn="0" w:lastColumn="0" w:oddVBand="0" w:evenVBand="0" w:oddHBand="0" w:evenHBand="0" w:firstRowFirstColumn="0" w:firstRowLastColumn="0" w:lastRowFirstColumn="0" w:lastRowLastColumn="0"/>
              <w:rPr>
                <w:ins w:id="1877" w:author="Pande, Amitkumar" w:date="2020-10-09T09:51:00Z"/>
                <w:rFonts w:ascii="Calibri" w:eastAsia="Times New Roman" w:hAnsi="Calibri" w:cs="Calibri"/>
                <w:color w:val="000000"/>
                <w:lang w:val="en-IN" w:eastAsia="en-IN"/>
              </w:rPr>
            </w:pPr>
          </w:p>
        </w:tc>
      </w:tr>
      <w:tr w:rsidR="00FE3B20" w:rsidRPr="00FE3B20" w14:paraId="23D873B9" w14:textId="77777777" w:rsidTr="003D7A6C">
        <w:trPr>
          <w:cnfStyle w:val="000000100000" w:firstRow="0" w:lastRow="0" w:firstColumn="0" w:lastColumn="0" w:oddVBand="0" w:evenVBand="0" w:oddHBand="1" w:evenHBand="0" w:firstRowFirstColumn="0" w:firstRowLastColumn="0" w:lastRowFirstColumn="0" w:lastRowLastColumn="0"/>
          <w:trHeight w:val="300"/>
          <w:ins w:id="1878" w:author="Pande, Amitkumar" w:date="2020-10-09T09:51:00Z"/>
          <w:trPrChange w:id="1879" w:author="Pande, Amitkumar" w:date="2020-10-20T17:39:00Z">
            <w:trPr>
              <w:trHeight w:val="3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1880" w:author="Pande, Amitkumar" w:date="2020-10-20T17:39:00Z">
              <w:tcPr>
                <w:tcW w:w="1507" w:type="pct"/>
                <w:tcBorders>
                  <w:top w:val="single" w:sz="4" w:space="0" w:color="auto"/>
                  <w:left w:val="single" w:sz="4" w:space="0" w:color="auto"/>
                  <w:bottom w:val="nil"/>
                  <w:right w:val="single" w:sz="4" w:space="0" w:color="auto"/>
                </w:tcBorders>
                <w:shd w:val="clear" w:color="auto" w:fill="auto"/>
                <w:hideMark/>
              </w:tcPr>
            </w:tcPrChange>
          </w:tcPr>
          <w:p w14:paraId="3A5A0306" w14:textId="77777777" w:rsidR="00FE3B20" w:rsidRPr="00FE3B20" w:rsidRDefault="00FE3B20" w:rsidP="00FE3B20">
            <w:pPr>
              <w:jc w:val="center"/>
              <w:cnfStyle w:val="001000100000" w:firstRow="0" w:lastRow="0" w:firstColumn="1" w:lastColumn="0" w:oddVBand="0" w:evenVBand="0" w:oddHBand="1" w:evenHBand="0" w:firstRowFirstColumn="0" w:firstRowLastColumn="0" w:lastRowFirstColumn="0" w:lastRowLastColumn="0"/>
              <w:rPr>
                <w:ins w:id="1881" w:author="Pande, Amitkumar" w:date="2020-10-09T09:51:00Z"/>
                <w:rFonts w:ascii="Calibri" w:eastAsia="Times New Roman" w:hAnsi="Calibri" w:cs="Calibri"/>
                <w:color w:val="000000"/>
                <w:lang w:val="en-IN" w:eastAsia="en-IN"/>
              </w:rPr>
            </w:pPr>
            <w:ins w:id="1882" w:author="Pande, Amitkumar" w:date="2020-10-09T09:51:00Z">
              <w:r w:rsidRPr="00FE3B20">
                <w:rPr>
                  <w:rFonts w:ascii="Calibri" w:eastAsia="Times New Roman" w:hAnsi="Calibri" w:cs="Calibri"/>
                  <w:color w:val="000000"/>
                  <w:lang w:val="en-IN" w:eastAsia="en-IN"/>
                </w:rPr>
                <w:t> </w:t>
              </w:r>
            </w:ins>
          </w:p>
        </w:tc>
        <w:tc>
          <w:tcPr>
            <w:tcW w:w="0" w:type="pct"/>
            <w:hideMark/>
            <w:tcPrChange w:id="1883" w:author="Pande, Amitkumar" w:date="2020-10-20T17:39:00Z">
              <w:tcPr>
                <w:tcW w:w="2869" w:type="pct"/>
                <w:tcBorders>
                  <w:top w:val="nil"/>
                  <w:left w:val="nil"/>
                  <w:bottom w:val="single" w:sz="4" w:space="0" w:color="auto"/>
                  <w:right w:val="single" w:sz="4" w:space="0" w:color="auto"/>
                </w:tcBorders>
                <w:shd w:val="clear" w:color="auto" w:fill="auto"/>
                <w:vAlign w:val="center"/>
                <w:hideMark/>
              </w:tcPr>
            </w:tcPrChange>
          </w:tcPr>
          <w:p w14:paraId="2A32D3A6" w14:textId="77777777" w:rsidR="00FE3B20" w:rsidRPr="00FE3B20" w:rsidRDefault="00FE3B20" w:rsidP="00FE3B20">
            <w:pPr>
              <w:jc w:val="center"/>
              <w:cnfStyle w:val="000000100000" w:firstRow="0" w:lastRow="0" w:firstColumn="0" w:lastColumn="0" w:oddVBand="0" w:evenVBand="0" w:oddHBand="1" w:evenHBand="0" w:firstRowFirstColumn="0" w:firstRowLastColumn="0" w:lastRowFirstColumn="0" w:lastRowLastColumn="0"/>
              <w:rPr>
                <w:ins w:id="1884" w:author="Pande, Amitkumar" w:date="2020-10-09T09:51:00Z"/>
                <w:rFonts w:ascii="Calibri" w:eastAsia="Times New Roman" w:hAnsi="Calibri" w:cs="Calibri"/>
                <w:b/>
                <w:bCs/>
                <w:color w:val="000000"/>
                <w:lang w:val="en-IN" w:eastAsia="en-IN"/>
              </w:rPr>
            </w:pPr>
            <w:ins w:id="1885" w:author="Pande, Amitkumar" w:date="2020-10-09T09:51:00Z">
              <w:r w:rsidRPr="00FE3B20">
                <w:rPr>
                  <w:rFonts w:ascii="Calibri" w:eastAsia="Times New Roman" w:hAnsi="Calibri" w:cs="Calibri"/>
                  <w:b/>
                  <w:bCs/>
                  <w:color w:val="000000"/>
                  <w:lang w:val="en-IN" w:eastAsia="en-IN"/>
                </w:rPr>
                <w:t>Total</w:t>
              </w:r>
            </w:ins>
          </w:p>
        </w:tc>
        <w:tc>
          <w:tcPr>
            <w:tcW w:w="0" w:type="pct"/>
            <w:tcPrChange w:id="1886" w:author="Pande, Amitkumar" w:date="2020-10-20T17:39:00Z">
              <w:tcPr>
                <w:tcW w:w="624" w:type="pct"/>
                <w:tcBorders>
                  <w:top w:val="nil"/>
                  <w:left w:val="nil"/>
                  <w:bottom w:val="single" w:sz="4" w:space="0" w:color="auto"/>
                  <w:right w:val="single" w:sz="4" w:space="0" w:color="auto"/>
                </w:tcBorders>
                <w:shd w:val="clear" w:color="auto" w:fill="auto"/>
                <w:vAlign w:val="center"/>
              </w:tcPr>
            </w:tcPrChange>
          </w:tcPr>
          <w:p w14:paraId="7AEE524E" w14:textId="7AD2CFA5" w:rsidR="00FE3B20" w:rsidRPr="00FE3B20" w:rsidRDefault="00FE3B20" w:rsidP="00FE3B20">
            <w:pPr>
              <w:jc w:val="center"/>
              <w:cnfStyle w:val="000000100000" w:firstRow="0" w:lastRow="0" w:firstColumn="0" w:lastColumn="0" w:oddVBand="0" w:evenVBand="0" w:oddHBand="1" w:evenHBand="0" w:firstRowFirstColumn="0" w:firstRowLastColumn="0" w:lastRowFirstColumn="0" w:lastRowLastColumn="0"/>
              <w:rPr>
                <w:ins w:id="1887" w:author="Pande, Amitkumar" w:date="2020-10-09T09:51:00Z"/>
                <w:rFonts w:ascii="Calibri" w:eastAsia="Times New Roman" w:hAnsi="Calibri" w:cs="Calibri"/>
                <w:b/>
                <w:bCs/>
                <w:color w:val="000000"/>
                <w:lang w:val="en-IN" w:eastAsia="en-IN"/>
              </w:rPr>
            </w:pPr>
          </w:p>
        </w:tc>
      </w:tr>
      <w:tr w:rsidR="00FE3B20" w:rsidRPr="00FE3B20" w14:paraId="287150C9" w14:textId="77777777" w:rsidTr="003D7A6C">
        <w:trPr>
          <w:trHeight w:val="300"/>
          <w:ins w:id="1888" w:author="Pande, Amitkumar" w:date="2020-10-09T09:51:00Z"/>
          <w:trPrChange w:id="1889" w:author="Pande, Amitkumar" w:date="2020-10-20T17:39:00Z">
            <w:trPr>
              <w:trHeight w:val="3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1890" w:author="Pande, Amitkumar" w:date="2020-10-20T17:39:00Z">
              <w:tcPr>
                <w:tcW w:w="1507" w:type="pct"/>
                <w:tcBorders>
                  <w:top w:val="single" w:sz="4" w:space="0" w:color="auto"/>
                  <w:left w:val="single" w:sz="4" w:space="0" w:color="auto"/>
                  <w:bottom w:val="nil"/>
                  <w:right w:val="single" w:sz="4" w:space="0" w:color="auto"/>
                </w:tcBorders>
                <w:shd w:val="clear" w:color="auto" w:fill="auto"/>
                <w:hideMark/>
              </w:tcPr>
            </w:tcPrChange>
          </w:tcPr>
          <w:p w14:paraId="41DC3D93" w14:textId="77777777" w:rsidR="00FE3B20" w:rsidRPr="00FE3B20" w:rsidRDefault="00FE3B20" w:rsidP="00FE3B20">
            <w:pPr>
              <w:jc w:val="center"/>
              <w:rPr>
                <w:ins w:id="1891" w:author="Pande, Amitkumar" w:date="2020-10-09T09:51:00Z"/>
                <w:rFonts w:ascii="Calibri" w:eastAsia="Times New Roman" w:hAnsi="Calibri" w:cs="Calibri"/>
                <w:color w:val="000000"/>
                <w:lang w:val="en-IN" w:eastAsia="en-IN"/>
              </w:rPr>
            </w:pPr>
            <w:ins w:id="1892" w:author="Pande, Amitkumar" w:date="2020-10-09T09:51:00Z">
              <w:r w:rsidRPr="00FE3B20">
                <w:rPr>
                  <w:rFonts w:ascii="Calibri" w:eastAsia="Times New Roman" w:hAnsi="Calibri" w:cs="Calibri"/>
                  <w:color w:val="000000"/>
                  <w:lang w:val="en-IN" w:eastAsia="en-IN"/>
                </w:rPr>
                <w:t> </w:t>
              </w:r>
            </w:ins>
          </w:p>
        </w:tc>
        <w:tc>
          <w:tcPr>
            <w:tcW w:w="0" w:type="pct"/>
            <w:hideMark/>
            <w:tcPrChange w:id="1893" w:author="Pande, Amitkumar" w:date="2020-10-20T17:39:00Z">
              <w:tcPr>
                <w:tcW w:w="2869" w:type="pct"/>
                <w:tcBorders>
                  <w:top w:val="nil"/>
                  <w:left w:val="nil"/>
                  <w:bottom w:val="single" w:sz="4" w:space="0" w:color="auto"/>
                  <w:right w:val="single" w:sz="4" w:space="0" w:color="auto"/>
                </w:tcBorders>
                <w:shd w:val="clear" w:color="auto" w:fill="auto"/>
                <w:vAlign w:val="center"/>
                <w:hideMark/>
              </w:tcPr>
            </w:tcPrChange>
          </w:tcPr>
          <w:p w14:paraId="3933012D" w14:textId="77777777" w:rsidR="00FE3B20" w:rsidRPr="00FE3B20" w:rsidRDefault="00FE3B20" w:rsidP="00FE3B20">
            <w:pPr>
              <w:cnfStyle w:val="000000000000" w:firstRow="0" w:lastRow="0" w:firstColumn="0" w:lastColumn="0" w:oddVBand="0" w:evenVBand="0" w:oddHBand="0" w:evenHBand="0" w:firstRowFirstColumn="0" w:firstRowLastColumn="0" w:lastRowFirstColumn="0" w:lastRowLastColumn="0"/>
              <w:rPr>
                <w:ins w:id="1894" w:author="Pande, Amitkumar" w:date="2020-10-09T09:51:00Z"/>
                <w:rFonts w:ascii="Calibri" w:eastAsia="Times New Roman" w:hAnsi="Calibri" w:cs="Calibri"/>
                <w:color w:val="000000"/>
                <w:lang w:val="en-IN" w:eastAsia="en-IN"/>
              </w:rPr>
            </w:pPr>
            <w:ins w:id="1895" w:author="Pande, Amitkumar" w:date="2020-10-09T09:51:00Z">
              <w:r w:rsidRPr="00FE3B20">
                <w:rPr>
                  <w:rFonts w:ascii="Calibri" w:eastAsia="Times New Roman" w:hAnsi="Calibri" w:cs="Calibri"/>
                  <w:color w:val="000000"/>
                  <w:lang w:val="en-IN" w:eastAsia="en-IN"/>
                </w:rPr>
                <w:t> </w:t>
              </w:r>
            </w:ins>
          </w:p>
        </w:tc>
        <w:tc>
          <w:tcPr>
            <w:tcW w:w="0" w:type="pct"/>
            <w:hideMark/>
            <w:tcPrChange w:id="1896" w:author="Pande, Amitkumar" w:date="2020-10-20T17:39:00Z">
              <w:tcPr>
                <w:tcW w:w="624" w:type="pct"/>
                <w:tcBorders>
                  <w:top w:val="nil"/>
                  <w:left w:val="nil"/>
                  <w:bottom w:val="single" w:sz="4" w:space="0" w:color="auto"/>
                  <w:right w:val="single" w:sz="4" w:space="0" w:color="auto"/>
                </w:tcBorders>
                <w:shd w:val="clear" w:color="auto" w:fill="auto"/>
                <w:vAlign w:val="center"/>
                <w:hideMark/>
              </w:tcPr>
            </w:tcPrChange>
          </w:tcPr>
          <w:p w14:paraId="74C0EDD7" w14:textId="77777777" w:rsidR="00FE3B20" w:rsidRPr="00FE3B20" w:rsidRDefault="00FE3B20" w:rsidP="00FE3B20">
            <w:pPr>
              <w:jc w:val="center"/>
              <w:cnfStyle w:val="000000000000" w:firstRow="0" w:lastRow="0" w:firstColumn="0" w:lastColumn="0" w:oddVBand="0" w:evenVBand="0" w:oddHBand="0" w:evenHBand="0" w:firstRowFirstColumn="0" w:firstRowLastColumn="0" w:lastRowFirstColumn="0" w:lastRowLastColumn="0"/>
              <w:rPr>
                <w:ins w:id="1897" w:author="Pande, Amitkumar" w:date="2020-10-09T09:51:00Z"/>
                <w:rFonts w:ascii="Calibri" w:eastAsia="Times New Roman" w:hAnsi="Calibri" w:cs="Calibri"/>
                <w:color w:val="000000"/>
                <w:lang w:val="en-IN" w:eastAsia="en-IN"/>
              </w:rPr>
            </w:pPr>
            <w:ins w:id="1898" w:author="Pande, Amitkumar" w:date="2020-10-09T09:51:00Z">
              <w:r w:rsidRPr="00FE3B20">
                <w:rPr>
                  <w:rFonts w:ascii="Calibri" w:eastAsia="Times New Roman" w:hAnsi="Calibri" w:cs="Calibri"/>
                  <w:color w:val="000000"/>
                  <w:lang w:val="en-IN" w:eastAsia="en-IN"/>
                </w:rPr>
                <w:t> </w:t>
              </w:r>
            </w:ins>
          </w:p>
        </w:tc>
      </w:tr>
      <w:tr w:rsidR="00FE3B20" w:rsidRPr="00FE3B20" w14:paraId="478895B0" w14:textId="77777777" w:rsidTr="003D7A6C">
        <w:trPr>
          <w:cnfStyle w:val="000000100000" w:firstRow="0" w:lastRow="0" w:firstColumn="0" w:lastColumn="0" w:oddVBand="0" w:evenVBand="0" w:oddHBand="1" w:evenHBand="0" w:firstRowFirstColumn="0" w:firstRowLastColumn="0" w:lastRowFirstColumn="0" w:lastRowLastColumn="0"/>
          <w:trHeight w:val="300"/>
          <w:ins w:id="1899" w:author="Pande, Amitkumar" w:date="2020-10-09T09:51:00Z"/>
          <w:trPrChange w:id="1900" w:author="Pande, Amitkumar" w:date="2020-10-20T17:39:00Z">
            <w:trPr>
              <w:trHeight w:val="3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1901" w:author="Pande, Amitkumar" w:date="2020-10-20T17:39:00Z">
              <w:tcPr>
                <w:tcW w:w="1507" w:type="pct"/>
                <w:tcBorders>
                  <w:top w:val="single" w:sz="4" w:space="0" w:color="auto"/>
                  <w:left w:val="single" w:sz="4" w:space="0" w:color="auto"/>
                  <w:bottom w:val="single" w:sz="4" w:space="0" w:color="auto"/>
                  <w:right w:val="single" w:sz="4" w:space="0" w:color="auto"/>
                </w:tcBorders>
                <w:shd w:val="clear" w:color="000000" w:fill="8DB4E2"/>
                <w:vAlign w:val="center"/>
                <w:hideMark/>
              </w:tcPr>
            </w:tcPrChange>
          </w:tcPr>
          <w:p w14:paraId="1E34F647" w14:textId="77777777" w:rsidR="00FE3B20" w:rsidRPr="00FE3B20" w:rsidRDefault="00FE3B20" w:rsidP="00FE3B20">
            <w:pPr>
              <w:cnfStyle w:val="001000100000" w:firstRow="0" w:lastRow="0" w:firstColumn="1" w:lastColumn="0" w:oddVBand="0" w:evenVBand="0" w:oddHBand="1" w:evenHBand="0" w:firstRowFirstColumn="0" w:firstRowLastColumn="0" w:lastRowFirstColumn="0" w:lastRowLastColumn="0"/>
              <w:rPr>
                <w:ins w:id="1902" w:author="Pande, Amitkumar" w:date="2020-10-09T09:51:00Z"/>
                <w:rFonts w:ascii="Calibri" w:eastAsia="Times New Roman" w:hAnsi="Calibri" w:cs="Calibri"/>
                <w:b w:val="0"/>
                <w:bCs w:val="0"/>
                <w:color w:val="000000"/>
                <w:lang w:val="en-IN" w:eastAsia="en-IN"/>
              </w:rPr>
            </w:pPr>
            <w:ins w:id="1903" w:author="Pande, Amitkumar" w:date="2020-10-09T09:51:00Z">
              <w:r w:rsidRPr="00FE3B20">
                <w:rPr>
                  <w:rFonts w:ascii="Calibri" w:eastAsia="Times New Roman" w:hAnsi="Calibri" w:cs="Calibri"/>
                  <w:color w:val="000000"/>
                  <w:lang w:val="en-IN" w:eastAsia="en-IN"/>
                </w:rPr>
                <w:t> </w:t>
              </w:r>
            </w:ins>
          </w:p>
        </w:tc>
        <w:tc>
          <w:tcPr>
            <w:tcW w:w="0" w:type="pct"/>
            <w:hideMark/>
            <w:tcPrChange w:id="1904" w:author="Pande, Amitkumar" w:date="2020-10-20T17:39:00Z">
              <w:tcPr>
                <w:tcW w:w="2869" w:type="pct"/>
                <w:tcBorders>
                  <w:top w:val="nil"/>
                  <w:left w:val="nil"/>
                  <w:bottom w:val="single" w:sz="4" w:space="0" w:color="auto"/>
                  <w:right w:val="single" w:sz="4" w:space="0" w:color="auto"/>
                </w:tcBorders>
                <w:shd w:val="clear" w:color="000000" w:fill="8DB4E2"/>
                <w:vAlign w:val="center"/>
                <w:hideMark/>
              </w:tcPr>
            </w:tcPrChange>
          </w:tcPr>
          <w:p w14:paraId="70D8D1AA" w14:textId="77777777" w:rsidR="00FE3B20" w:rsidRPr="00FE3B20" w:rsidRDefault="00FE3B20" w:rsidP="00FE3B20">
            <w:pPr>
              <w:jc w:val="center"/>
              <w:cnfStyle w:val="000000100000" w:firstRow="0" w:lastRow="0" w:firstColumn="0" w:lastColumn="0" w:oddVBand="0" w:evenVBand="0" w:oddHBand="1" w:evenHBand="0" w:firstRowFirstColumn="0" w:firstRowLastColumn="0" w:lastRowFirstColumn="0" w:lastRowLastColumn="0"/>
              <w:rPr>
                <w:ins w:id="1905" w:author="Pande, Amitkumar" w:date="2020-10-09T09:51:00Z"/>
                <w:rFonts w:ascii="Calibri" w:eastAsia="Times New Roman" w:hAnsi="Calibri" w:cs="Calibri"/>
                <w:b/>
                <w:bCs/>
                <w:color w:val="000000"/>
                <w:lang w:val="en-IN" w:eastAsia="en-IN"/>
              </w:rPr>
            </w:pPr>
            <w:ins w:id="1906" w:author="Pande, Amitkumar" w:date="2020-10-09T09:51:00Z">
              <w:r w:rsidRPr="00FE3B20">
                <w:rPr>
                  <w:rFonts w:ascii="Calibri" w:eastAsia="Times New Roman" w:hAnsi="Calibri" w:cs="Calibri"/>
                  <w:b/>
                  <w:bCs/>
                  <w:color w:val="000000"/>
                  <w:lang w:val="en-IN" w:eastAsia="en-IN"/>
                </w:rPr>
                <w:t>For v5/6 Architecture (For all 7 customers)</w:t>
              </w:r>
            </w:ins>
          </w:p>
        </w:tc>
        <w:tc>
          <w:tcPr>
            <w:tcW w:w="0" w:type="pct"/>
            <w:hideMark/>
            <w:tcPrChange w:id="1907" w:author="Pande, Amitkumar" w:date="2020-10-20T17:39:00Z">
              <w:tcPr>
                <w:tcW w:w="624" w:type="pct"/>
                <w:tcBorders>
                  <w:top w:val="nil"/>
                  <w:left w:val="nil"/>
                  <w:bottom w:val="single" w:sz="4" w:space="0" w:color="auto"/>
                  <w:right w:val="single" w:sz="4" w:space="0" w:color="auto"/>
                </w:tcBorders>
                <w:shd w:val="clear" w:color="000000" w:fill="8DB4E2"/>
                <w:vAlign w:val="center"/>
                <w:hideMark/>
              </w:tcPr>
            </w:tcPrChange>
          </w:tcPr>
          <w:p w14:paraId="48F058B9" w14:textId="77777777" w:rsidR="00FE3B20" w:rsidRPr="00FE3B20" w:rsidRDefault="00FE3B20" w:rsidP="00FE3B20">
            <w:pPr>
              <w:cnfStyle w:val="000000100000" w:firstRow="0" w:lastRow="0" w:firstColumn="0" w:lastColumn="0" w:oddVBand="0" w:evenVBand="0" w:oddHBand="1" w:evenHBand="0" w:firstRowFirstColumn="0" w:firstRowLastColumn="0" w:lastRowFirstColumn="0" w:lastRowLastColumn="0"/>
              <w:rPr>
                <w:ins w:id="1908" w:author="Pande, Amitkumar" w:date="2020-10-09T09:51:00Z"/>
                <w:rFonts w:ascii="Calibri" w:eastAsia="Times New Roman" w:hAnsi="Calibri" w:cs="Calibri"/>
                <w:b/>
                <w:bCs/>
                <w:color w:val="000000"/>
                <w:lang w:val="en-IN" w:eastAsia="en-IN"/>
              </w:rPr>
            </w:pPr>
            <w:ins w:id="1909" w:author="Pande, Amitkumar" w:date="2020-10-09T09:51:00Z">
              <w:r w:rsidRPr="00FE3B20">
                <w:rPr>
                  <w:rFonts w:ascii="Calibri" w:eastAsia="Times New Roman" w:hAnsi="Calibri" w:cs="Calibri"/>
                  <w:b/>
                  <w:bCs/>
                  <w:color w:val="000000"/>
                  <w:lang w:val="en-IN" w:eastAsia="en-IN"/>
                </w:rPr>
                <w:t> </w:t>
              </w:r>
            </w:ins>
          </w:p>
        </w:tc>
      </w:tr>
      <w:tr w:rsidR="00FE3B20" w:rsidRPr="00FE3B20" w14:paraId="2B771E0B" w14:textId="77777777" w:rsidTr="003D7A6C">
        <w:trPr>
          <w:trHeight w:val="600"/>
          <w:ins w:id="1910" w:author="Pande, Amitkumar" w:date="2020-10-09T09:51:00Z"/>
          <w:trPrChange w:id="1911" w:author="Pande, Amitkumar" w:date="2020-10-20T17:39:00Z">
            <w:trPr>
              <w:trHeight w:val="6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1912" w:author="Pande, Amitkumar" w:date="2020-10-20T17:39:00Z">
              <w:tcPr>
                <w:tcW w:w="1507" w:type="pct"/>
                <w:tcBorders>
                  <w:top w:val="nil"/>
                  <w:left w:val="single" w:sz="4" w:space="0" w:color="auto"/>
                  <w:bottom w:val="single" w:sz="4" w:space="0" w:color="auto"/>
                  <w:right w:val="single" w:sz="4" w:space="0" w:color="auto"/>
                </w:tcBorders>
                <w:shd w:val="clear" w:color="000000" w:fill="FFCC99"/>
                <w:vAlign w:val="center"/>
                <w:hideMark/>
              </w:tcPr>
            </w:tcPrChange>
          </w:tcPr>
          <w:p w14:paraId="5DE34AAA" w14:textId="77777777" w:rsidR="00FE3B20" w:rsidRPr="00FE3B20" w:rsidRDefault="00FE3B20" w:rsidP="00FE3B20">
            <w:pPr>
              <w:jc w:val="center"/>
              <w:rPr>
                <w:ins w:id="1913" w:author="Pande, Amitkumar" w:date="2020-10-09T09:51:00Z"/>
                <w:rFonts w:ascii="Calibri" w:eastAsia="Times New Roman" w:hAnsi="Calibri" w:cs="Calibri"/>
                <w:b w:val="0"/>
                <w:bCs w:val="0"/>
                <w:color w:val="000000"/>
                <w:lang w:val="en-IN" w:eastAsia="en-IN"/>
              </w:rPr>
            </w:pPr>
            <w:ins w:id="1914" w:author="Pande, Amitkumar" w:date="2020-10-09T09:51:00Z">
              <w:r w:rsidRPr="00FE3B20">
                <w:rPr>
                  <w:rFonts w:ascii="Calibri" w:eastAsia="Times New Roman" w:hAnsi="Calibri" w:cs="Calibri"/>
                  <w:color w:val="000000"/>
                  <w:lang w:val="en-IN" w:eastAsia="en-IN"/>
                </w:rPr>
                <w:t>Roles</w:t>
              </w:r>
            </w:ins>
          </w:p>
        </w:tc>
        <w:tc>
          <w:tcPr>
            <w:tcW w:w="0" w:type="pct"/>
            <w:hideMark/>
            <w:tcPrChange w:id="1915" w:author="Pande, Amitkumar" w:date="2020-10-20T17:39:00Z">
              <w:tcPr>
                <w:tcW w:w="2869" w:type="pct"/>
                <w:tcBorders>
                  <w:top w:val="nil"/>
                  <w:left w:val="nil"/>
                  <w:bottom w:val="single" w:sz="4" w:space="0" w:color="auto"/>
                  <w:right w:val="single" w:sz="4" w:space="0" w:color="auto"/>
                </w:tcBorders>
                <w:shd w:val="clear" w:color="000000" w:fill="FFCC99"/>
                <w:vAlign w:val="center"/>
                <w:hideMark/>
              </w:tcPr>
            </w:tcPrChange>
          </w:tcPr>
          <w:p w14:paraId="73B451C4" w14:textId="77777777" w:rsidR="00FE3B20" w:rsidRPr="00FE3B20" w:rsidRDefault="00FE3B20" w:rsidP="00FE3B20">
            <w:pPr>
              <w:jc w:val="center"/>
              <w:cnfStyle w:val="000000000000" w:firstRow="0" w:lastRow="0" w:firstColumn="0" w:lastColumn="0" w:oddVBand="0" w:evenVBand="0" w:oddHBand="0" w:evenHBand="0" w:firstRowFirstColumn="0" w:firstRowLastColumn="0" w:lastRowFirstColumn="0" w:lastRowLastColumn="0"/>
              <w:rPr>
                <w:ins w:id="1916" w:author="Pande, Amitkumar" w:date="2020-10-09T09:51:00Z"/>
                <w:rFonts w:ascii="Calibri" w:eastAsia="Times New Roman" w:hAnsi="Calibri" w:cs="Calibri"/>
                <w:b/>
                <w:bCs/>
                <w:color w:val="000000"/>
                <w:lang w:val="en-IN" w:eastAsia="en-IN"/>
              </w:rPr>
            </w:pPr>
            <w:ins w:id="1917" w:author="Pande, Amitkumar" w:date="2020-10-09T09:51:00Z">
              <w:r w:rsidRPr="00FE3B20">
                <w:rPr>
                  <w:rFonts w:ascii="Calibri" w:eastAsia="Times New Roman" w:hAnsi="Calibri" w:cs="Calibri"/>
                  <w:b/>
                  <w:bCs/>
                  <w:color w:val="000000"/>
                  <w:lang w:val="en-IN" w:eastAsia="en-IN"/>
                </w:rPr>
                <w:t>Sub task</w:t>
              </w:r>
            </w:ins>
          </w:p>
        </w:tc>
        <w:tc>
          <w:tcPr>
            <w:tcW w:w="0" w:type="pct"/>
            <w:hideMark/>
            <w:tcPrChange w:id="1918" w:author="Pande, Amitkumar" w:date="2020-10-20T17:39:00Z">
              <w:tcPr>
                <w:tcW w:w="624" w:type="pct"/>
                <w:tcBorders>
                  <w:top w:val="nil"/>
                  <w:left w:val="nil"/>
                  <w:bottom w:val="single" w:sz="4" w:space="0" w:color="auto"/>
                  <w:right w:val="single" w:sz="4" w:space="0" w:color="auto"/>
                </w:tcBorders>
                <w:shd w:val="clear" w:color="000000" w:fill="FFCC99"/>
                <w:vAlign w:val="center"/>
                <w:hideMark/>
              </w:tcPr>
            </w:tcPrChange>
          </w:tcPr>
          <w:p w14:paraId="67B1CFA0" w14:textId="77777777" w:rsidR="00FE3B20" w:rsidRPr="00FE3B20" w:rsidRDefault="00FE3B20" w:rsidP="00FE3B20">
            <w:pPr>
              <w:jc w:val="center"/>
              <w:cnfStyle w:val="000000000000" w:firstRow="0" w:lastRow="0" w:firstColumn="0" w:lastColumn="0" w:oddVBand="0" w:evenVBand="0" w:oddHBand="0" w:evenHBand="0" w:firstRowFirstColumn="0" w:firstRowLastColumn="0" w:lastRowFirstColumn="0" w:lastRowLastColumn="0"/>
              <w:rPr>
                <w:ins w:id="1919" w:author="Pande, Amitkumar" w:date="2020-10-09T09:51:00Z"/>
                <w:rFonts w:ascii="Calibri" w:eastAsia="Times New Roman" w:hAnsi="Calibri" w:cs="Calibri"/>
                <w:b/>
                <w:bCs/>
                <w:color w:val="000000"/>
                <w:lang w:val="en-IN" w:eastAsia="en-IN"/>
              </w:rPr>
            </w:pPr>
            <w:ins w:id="1920" w:author="Pande, Amitkumar" w:date="2020-10-09T09:51:00Z">
              <w:r w:rsidRPr="00FE3B20">
                <w:rPr>
                  <w:rFonts w:ascii="Calibri" w:eastAsia="Times New Roman" w:hAnsi="Calibri" w:cs="Calibri"/>
                  <w:b/>
                  <w:bCs/>
                  <w:color w:val="000000"/>
                  <w:lang w:val="en-IN" w:eastAsia="en-IN"/>
                </w:rPr>
                <w:t>Effort required (person days)</w:t>
              </w:r>
            </w:ins>
          </w:p>
        </w:tc>
      </w:tr>
      <w:tr w:rsidR="00FE3B20" w:rsidRPr="00FE3B20" w14:paraId="7C317CFF" w14:textId="77777777" w:rsidTr="003D7A6C">
        <w:trPr>
          <w:cnfStyle w:val="000000100000" w:firstRow="0" w:lastRow="0" w:firstColumn="0" w:lastColumn="0" w:oddVBand="0" w:evenVBand="0" w:oddHBand="1" w:evenHBand="0" w:firstRowFirstColumn="0" w:firstRowLastColumn="0" w:lastRowFirstColumn="0" w:lastRowLastColumn="0"/>
          <w:trHeight w:val="300"/>
          <w:ins w:id="1921" w:author="Pande, Amitkumar" w:date="2020-10-09T09:51:00Z"/>
          <w:trPrChange w:id="1922" w:author="Pande, Amitkumar" w:date="2020-10-20T17:39:00Z">
            <w:trPr>
              <w:trHeight w:val="3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1923" w:author="Pande, Amitkumar" w:date="2020-10-20T17:39:00Z">
              <w:tcPr>
                <w:tcW w:w="1507" w:type="pct"/>
                <w:tcBorders>
                  <w:top w:val="nil"/>
                  <w:left w:val="single" w:sz="4" w:space="0" w:color="auto"/>
                  <w:bottom w:val="nil"/>
                  <w:right w:val="single" w:sz="4" w:space="0" w:color="auto"/>
                </w:tcBorders>
                <w:shd w:val="clear" w:color="auto" w:fill="auto"/>
                <w:hideMark/>
              </w:tcPr>
            </w:tcPrChange>
          </w:tcPr>
          <w:p w14:paraId="13C85B93" w14:textId="77777777" w:rsidR="00FE3B20" w:rsidRPr="00FE3B20" w:rsidRDefault="00FE3B20" w:rsidP="00FE3B20">
            <w:pPr>
              <w:jc w:val="center"/>
              <w:cnfStyle w:val="001000100000" w:firstRow="0" w:lastRow="0" w:firstColumn="1" w:lastColumn="0" w:oddVBand="0" w:evenVBand="0" w:oddHBand="1" w:evenHBand="0" w:firstRowFirstColumn="0" w:firstRowLastColumn="0" w:lastRowFirstColumn="0" w:lastRowLastColumn="0"/>
              <w:rPr>
                <w:ins w:id="1924" w:author="Pande, Amitkumar" w:date="2020-10-09T09:51:00Z"/>
                <w:rFonts w:ascii="Calibri" w:eastAsia="Times New Roman" w:hAnsi="Calibri" w:cs="Calibri"/>
                <w:color w:val="000000"/>
                <w:lang w:val="en-IN" w:eastAsia="en-IN"/>
              </w:rPr>
            </w:pPr>
            <w:ins w:id="1925" w:author="Pande, Amitkumar" w:date="2020-10-09T09:51:00Z">
              <w:r w:rsidRPr="00FE3B20">
                <w:rPr>
                  <w:rFonts w:ascii="Calibri" w:eastAsia="Times New Roman" w:hAnsi="Calibri" w:cs="Calibri"/>
                  <w:color w:val="000000"/>
                  <w:lang w:val="en-IN" w:eastAsia="en-IN"/>
                </w:rPr>
                <w:t>Sr. Cloud Engineer</w:t>
              </w:r>
            </w:ins>
          </w:p>
        </w:tc>
        <w:tc>
          <w:tcPr>
            <w:tcW w:w="0" w:type="pct"/>
            <w:hideMark/>
            <w:tcPrChange w:id="1926" w:author="Pande, Amitkumar" w:date="2020-10-20T17:39:00Z">
              <w:tcPr>
                <w:tcW w:w="2869" w:type="pct"/>
                <w:tcBorders>
                  <w:top w:val="nil"/>
                  <w:left w:val="nil"/>
                  <w:bottom w:val="single" w:sz="4" w:space="0" w:color="auto"/>
                  <w:right w:val="single" w:sz="4" w:space="0" w:color="auto"/>
                </w:tcBorders>
                <w:shd w:val="clear" w:color="auto" w:fill="auto"/>
                <w:vAlign w:val="center"/>
                <w:hideMark/>
              </w:tcPr>
            </w:tcPrChange>
          </w:tcPr>
          <w:p w14:paraId="086DC623" w14:textId="77777777" w:rsidR="00FE3B20" w:rsidRPr="00FE3B20" w:rsidRDefault="00FE3B20" w:rsidP="00FE3B20">
            <w:pPr>
              <w:cnfStyle w:val="000000100000" w:firstRow="0" w:lastRow="0" w:firstColumn="0" w:lastColumn="0" w:oddVBand="0" w:evenVBand="0" w:oddHBand="1" w:evenHBand="0" w:firstRowFirstColumn="0" w:firstRowLastColumn="0" w:lastRowFirstColumn="0" w:lastRowLastColumn="0"/>
              <w:rPr>
                <w:ins w:id="1927" w:author="Pande, Amitkumar" w:date="2020-10-09T09:51:00Z"/>
                <w:rFonts w:ascii="Calibri" w:eastAsia="Times New Roman" w:hAnsi="Calibri" w:cs="Calibri"/>
                <w:color w:val="000000"/>
                <w:lang w:val="en-IN" w:eastAsia="en-IN"/>
              </w:rPr>
            </w:pPr>
            <w:ins w:id="1928" w:author="Pande, Amitkumar" w:date="2020-10-09T09:51:00Z">
              <w:r w:rsidRPr="00FE3B20">
                <w:rPr>
                  <w:rFonts w:ascii="Calibri" w:eastAsia="Times New Roman" w:hAnsi="Calibri" w:cs="Calibri"/>
                  <w:color w:val="000000"/>
                  <w:lang w:val="en-IN" w:eastAsia="en-IN"/>
                </w:rPr>
                <w:t>Setup of EC2 instances according to architecture</w:t>
              </w:r>
            </w:ins>
          </w:p>
        </w:tc>
        <w:tc>
          <w:tcPr>
            <w:tcW w:w="0" w:type="pct"/>
            <w:tcPrChange w:id="1929" w:author="Pande, Amitkumar" w:date="2020-10-20T17:39:00Z">
              <w:tcPr>
                <w:tcW w:w="624" w:type="pct"/>
                <w:tcBorders>
                  <w:top w:val="nil"/>
                  <w:left w:val="nil"/>
                  <w:bottom w:val="single" w:sz="4" w:space="0" w:color="auto"/>
                  <w:right w:val="single" w:sz="4" w:space="0" w:color="auto"/>
                </w:tcBorders>
                <w:shd w:val="clear" w:color="auto" w:fill="auto"/>
                <w:vAlign w:val="center"/>
              </w:tcPr>
            </w:tcPrChange>
          </w:tcPr>
          <w:p w14:paraId="7656D4E0" w14:textId="49AF1E8D" w:rsidR="00FE3B20" w:rsidRPr="00FE3B20" w:rsidRDefault="00FE3B20" w:rsidP="00FE3B20">
            <w:pPr>
              <w:jc w:val="center"/>
              <w:cnfStyle w:val="000000100000" w:firstRow="0" w:lastRow="0" w:firstColumn="0" w:lastColumn="0" w:oddVBand="0" w:evenVBand="0" w:oddHBand="1" w:evenHBand="0" w:firstRowFirstColumn="0" w:firstRowLastColumn="0" w:lastRowFirstColumn="0" w:lastRowLastColumn="0"/>
              <w:rPr>
                <w:ins w:id="1930" w:author="Pande, Amitkumar" w:date="2020-10-09T09:51:00Z"/>
                <w:rFonts w:ascii="Calibri" w:eastAsia="Times New Roman" w:hAnsi="Calibri" w:cs="Calibri"/>
                <w:color w:val="000000"/>
                <w:lang w:val="en-IN" w:eastAsia="en-IN"/>
              </w:rPr>
            </w:pPr>
          </w:p>
        </w:tc>
      </w:tr>
      <w:tr w:rsidR="00FE3B20" w:rsidRPr="00FE3B20" w14:paraId="47FCC197" w14:textId="77777777" w:rsidTr="003D7A6C">
        <w:trPr>
          <w:trHeight w:val="300"/>
          <w:ins w:id="1931" w:author="Pande, Amitkumar" w:date="2020-10-09T09:51:00Z"/>
          <w:trPrChange w:id="1932" w:author="Pande, Amitkumar" w:date="2020-10-20T17:39:00Z">
            <w:trPr>
              <w:trHeight w:val="3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1933" w:author="Pande, Amitkumar" w:date="2020-10-20T17:39:00Z">
              <w:tcPr>
                <w:tcW w:w="1507" w:type="pct"/>
                <w:tcBorders>
                  <w:top w:val="single" w:sz="4" w:space="0" w:color="auto"/>
                  <w:left w:val="single" w:sz="4" w:space="0" w:color="auto"/>
                  <w:bottom w:val="nil"/>
                  <w:right w:val="single" w:sz="4" w:space="0" w:color="auto"/>
                </w:tcBorders>
                <w:shd w:val="clear" w:color="auto" w:fill="auto"/>
                <w:hideMark/>
              </w:tcPr>
            </w:tcPrChange>
          </w:tcPr>
          <w:p w14:paraId="11954AEF" w14:textId="77777777" w:rsidR="00FE3B20" w:rsidRPr="00FE3B20" w:rsidRDefault="00FE3B20" w:rsidP="00FE3B20">
            <w:pPr>
              <w:jc w:val="center"/>
              <w:rPr>
                <w:ins w:id="1934" w:author="Pande, Amitkumar" w:date="2020-10-09T09:51:00Z"/>
                <w:rFonts w:ascii="Calibri" w:eastAsia="Times New Roman" w:hAnsi="Calibri" w:cs="Calibri"/>
                <w:color w:val="000000"/>
                <w:lang w:val="en-IN" w:eastAsia="en-IN"/>
              </w:rPr>
            </w:pPr>
            <w:ins w:id="1935" w:author="Pande, Amitkumar" w:date="2020-10-09T09:51:00Z">
              <w:r w:rsidRPr="00FE3B20">
                <w:rPr>
                  <w:rFonts w:ascii="Calibri" w:eastAsia="Times New Roman" w:hAnsi="Calibri" w:cs="Calibri"/>
                  <w:color w:val="000000"/>
                  <w:lang w:val="en-IN" w:eastAsia="en-IN"/>
                </w:rPr>
                <w:t>Sr. Cloud Engineer</w:t>
              </w:r>
            </w:ins>
          </w:p>
        </w:tc>
        <w:tc>
          <w:tcPr>
            <w:tcW w:w="0" w:type="pct"/>
            <w:hideMark/>
            <w:tcPrChange w:id="1936" w:author="Pande, Amitkumar" w:date="2020-10-20T17:39:00Z">
              <w:tcPr>
                <w:tcW w:w="2869" w:type="pct"/>
                <w:tcBorders>
                  <w:top w:val="nil"/>
                  <w:left w:val="nil"/>
                  <w:bottom w:val="single" w:sz="4" w:space="0" w:color="auto"/>
                  <w:right w:val="single" w:sz="4" w:space="0" w:color="auto"/>
                </w:tcBorders>
                <w:shd w:val="clear" w:color="auto" w:fill="auto"/>
                <w:vAlign w:val="center"/>
                <w:hideMark/>
              </w:tcPr>
            </w:tcPrChange>
          </w:tcPr>
          <w:p w14:paraId="276875E3" w14:textId="77777777" w:rsidR="00FE3B20" w:rsidRPr="00FE3B20" w:rsidRDefault="00FE3B20" w:rsidP="00FE3B20">
            <w:pPr>
              <w:cnfStyle w:val="000000000000" w:firstRow="0" w:lastRow="0" w:firstColumn="0" w:lastColumn="0" w:oddVBand="0" w:evenVBand="0" w:oddHBand="0" w:evenHBand="0" w:firstRowFirstColumn="0" w:firstRowLastColumn="0" w:lastRowFirstColumn="0" w:lastRowLastColumn="0"/>
              <w:rPr>
                <w:ins w:id="1937" w:author="Pande, Amitkumar" w:date="2020-10-09T09:51:00Z"/>
                <w:rFonts w:ascii="Calibri" w:eastAsia="Times New Roman" w:hAnsi="Calibri" w:cs="Calibri"/>
                <w:color w:val="000000"/>
                <w:lang w:val="en-IN" w:eastAsia="en-IN"/>
              </w:rPr>
            </w:pPr>
            <w:ins w:id="1938" w:author="Pande, Amitkumar" w:date="2020-10-09T09:51:00Z">
              <w:r w:rsidRPr="00FE3B20">
                <w:rPr>
                  <w:rFonts w:ascii="Calibri" w:eastAsia="Times New Roman" w:hAnsi="Calibri" w:cs="Calibri"/>
                  <w:color w:val="000000"/>
                  <w:lang w:val="en-IN" w:eastAsia="en-IN"/>
                </w:rPr>
                <w:t>Setup ALB and configure it to route requests to servers</w:t>
              </w:r>
            </w:ins>
          </w:p>
        </w:tc>
        <w:tc>
          <w:tcPr>
            <w:tcW w:w="0" w:type="pct"/>
            <w:tcPrChange w:id="1939" w:author="Pande, Amitkumar" w:date="2020-10-20T17:39:00Z">
              <w:tcPr>
                <w:tcW w:w="624" w:type="pct"/>
                <w:tcBorders>
                  <w:top w:val="nil"/>
                  <w:left w:val="nil"/>
                  <w:bottom w:val="single" w:sz="4" w:space="0" w:color="auto"/>
                  <w:right w:val="single" w:sz="4" w:space="0" w:color="auto"/>
                </w:tcBorders>
                <w:shd w:val="clear" w:color="auto" w:fill="auto"/>
                <w:vAlign w:val="center"/>
              </w:tcPr>
            </w:tcPrChange>
          </w:tcPr>
          <w:p w14:paraId="6D7F4EBE" w14:textId="5E33D4C6" w:rsidR="00FE3B20" w:rsidRPr="00FE3B20" w:rsidRDefault="00FE3B20" w:rsidP="00FE3B20">
            <w:pPr>
              <w:jc w:val="center"/>
              <w:cnfStyle w:val="000000000000" w:firstRow="0" w:lastRow="0" w:firstColumn="0" w:lastColumn="0" w:oddVBand="0" w:evenVBand="0" w:oddHBand="0" w:evenHBand="0" w:firstRowFirstColumn="0" w:firstRowLastColumn="0" w:lastRowFirstColumn="0" w:lastRowLastColumn="0"/>
              <w:rPr>
                <w:ins w:id="1940" w:author="Pande, Amitkumar" w:date="2020-10-09T09:51:00Z"/>
                <w:rFonts w:ascii="Calibri" w:eastAsia="Times New Roman" w:hAnsi="Calibri" w:cs="Calibri"/>
                <w:color w:val="000000"/>
                <w:lang w:val="en-IN" w:eastAsia="en-IN"/>
              </w:rPr>
            </w:pPr>
          </w:p>
        </w:tc>
      </w:tr>
      <w:tr w:rsidR="00FE3B20" w:rsidRPr="00FE3B20" w14:paraId="5E4D0618" w14:textId="77777777" w:rsidTr="003D7A6C">
        <w:trPr>
          <w:cnfStyle w:val="000000100000" w:firstRow="0" w:lastRow="0" w:firstColumn="0" w:lastColumn="0" w:oddVBand="0" w:evenVBand="0" w:oddHBand="1" w:evenHBand="0" w:firstRowFirstColumn="0" w:firstRowLastColumn="0" w:lastRowFirstColumn="0" w:lastRowLastColumn="0"/>
          <w:trHeight w:val="300"/>
          <w:ins w:id="1941" w:author="Pande, Amitkumar" w:date="2020-10-09T09:51:00Z"/>
          <w:trPrChange w:id="1942" w:author="Pande, Amitkumar" w:date="2020-10-20T17:39:00Z">
            <w:trPr>
              <w:trHeight w:val="3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1943" w:author="Pande, Amitkumar" w:date="2020-10-20T17:39:00Z">
              <w:tcPr>
                <w:tcW w:w="1507" w:type="pct"/>
                <w:tcBorders>
                  <w:top w:val="single" w:sz="4" w:space="0" w:color="auto"/>
                  <w:left w:val="single" w:sz="4" w:space="0" w:color="auto"/>
                  <w:bottom w:val="nil"/>
                  <w:right w:val="single" w:sz="4" w:space="0" w:color="auto"/>
                </w:tcBorders>
                <w:shd w:val="clear" w:color="auto" w:fill="auto"/>
                <w:hideMark/>
              </w:tcPr>
            </w:tcPrChange>
          </w:tcPr>
          <w:p w14:paraId="469B8D5B" w14:textId="77777777" w:rsidR="00FE3B20" w:rsidRPr="00FE3B20" w:rsidRDefault="00FE3B20" w:rsidP="00FE3B20">
            <w:pPr>
              <w:jc w:val="center"/>
              <w:cnfStyle w:val="001000100000" w:firstRow="0" w:lastRow="0" w:firstColumn="1" w:lastColumn="0" w:oddVBand="0" w:evenVBand="0" w:oddHBand="1" w:evenHBand="0" w:firstRowFirstColumn="0" w:firstRowLastColumn="0" w:lastRowFirstColumn="0" w:lastRowLastColumn="0"/>
              <w:rPr>
                <w:ins w:id="1944" w:author="Pande, Amitkumar" w:date="2020-10-09T09:51:00Z"/>
                <w:rFonts w:ascii="Calibri" w:eastAsia="Times New Roman" w:hAnsi="Calibri" w:cs="Calibri"/>
                <w:color w:val="000000"/>
                <w:lang w:val="en-IN" w:eastAsia="en-IN"/>
              </w:rPr>
            </w:pPr>
            <w:ins w:id="1945" w:author="Pande, Amitkumar" w:date="2020-10-09T09:51:00Z">
              <w:r w:rsidRPr="00FE3B20">
                <w:rPr>
                  <w:rFonts w:ascii="Calibri" w:eastAsia="Times New Roman" w:hAnsi="Calibri" w:cs="Calibri"/>
                  <w:color w:val="000000"/>
                  <w:lang w:val="en-IN" w:eastAsia="en-IN"/>
                </w:rPr>
                <w:t>Sr. Cloud Engineer</w:t>
              </w:r>
            </w:ins>
          </w:p>
        </w:tc>
        <w:tc>
          <w:tcPr>
            <w:tcW w:w="0" w:type="pct"/>
            <w:hideMark/>
            <w:tcPrChange w:id="1946" w:author="Pande, Amitkumar" w:date="2020-10-20T17:39:00Z">
              <w:tcPr>
                <w:tcW w:w="2869" w:type="pct"/>
                <w:tcBorders>
                  <w:top w:val="nil"/>
                  <w:left w:val="nil"/>
                  <w:bottom w:val="single" w:sz="4" w:space="0" w:color="auto"/>
                  <w:right w:val="single" w:sz="4" w:space="0" w:color="auto"/>
                </w:tcBorders>
                <w:shd w:val="clear" w:color="auto" w:fill="auto"/>
                <w:vAlign w:val="center"/>
                <w:hideMark/>
              </w:tcPr>
            </w:tcPrChange>
          </w:tcPr>
          <w:p w14:paraId="588AAB2F" w14:textId="77777777" w:rsidR="00FE3B20" w:rsidRPr="00FE3B20" w:rsidRDefault="00FE3B20" w:rsidP="00FE3B20">
            <w:pPr>
              <w:cnfStyle w:val="000000100000" w:firstRow="0" w:lastRow="0" w:firstColumn="0" w:lastColumn="0" w:oddVBand="0" w:evenVBand="0" w:oddHBand="1" w:evenHBand="0" w:firstRowFirstColumn="0" w:firstRowLastColumn="0" w:lastRowFirstColumn="0" w:lastRowLastColumn="0"/>
              <w:rPr>
                <w:ins w:id="1947" w:author="Pande, Amitkumar" w:date="2020-10-09T09:51:00Z"/>
                <w:rFonts w:ascii="Calibri" w:eastAsia="Times New Roman" w:hAnsi="Calibri" w:cs="Calibri"/>
                <w:color w:val="000000"/>
                <w:lang w:val="en-IN" w:eastAsia="en-IN"/>
              </w:rPr>
            </w:pPr>
            <w:ins w:id="1948" w:author="Pande, Amitkumar" w:date="2020-10-09T09:51:00Z">
              <w:r w:rsidRPr="00FE3B20">
                <w:rPr>
                  <w:rFonts w:ascii="Calibri" w:eastAsia="Times New Roman" w:hAnsi="Calibri" w:cs="Calibri"/>
                  <w:color w:val="000000"/>
                  <w:lang w:val="en-IN" w:eastAsia="en-IN"/>
                </w:rPr>
                <w:t>Setup RDS with MySQL</w:t>
              </w:r>
            </w:ins>
          </w:p>
        </w:tc>
        <w:tc>
          <w:tcPr>
            <w:tcW w:w="0" w:type="pct"/>
            <w:tcPrChange w:id="1949" w:author="Pande, Amitkumar" w:date="2020-10-20T17:39:00Z">
              <w:tcPr>
                <w:tcW w:w="624" w:type="pct"/>
                <w:tcBorders>
                  <w:top w:val="nil"/>
                  <w:left w:val="nil"/>
                  <w:bottom w:val="single" w:sz="4" w:space="0" w:color="auto"/>
                  <w:right w:val="single" w:sz="4" w:space="0" w:color="auto"/>
                </w:tcBorders>
                <w:shd w:val="clear" w:color="auto" w:fill="auto"/>
                <w:vAlign w:val="center"/>
              </w:tcPr>
            </w:tcPrChange>
          </w:tcPr>
          <w:p w14:paraId="5AD5FCB8" w14:textId="057689B3" w:rsidR="00FE3B20" w:rsidRPr="00FE3B20" w:rsidRDefault="00FE3B20" w:rsidP="00FE3B20">
            <w:pPr>
              <w:jc w:val="center"/>
              <w:cnfStyle w:val="000000100000" w:firstRow="0" w:lastRow="0" w:firstColumn="0" w:lastColumn="0" w:oddVBand="0" w:evenVBand="0" w:oddHBand="1" w:evenHBand="0" w:firstRowFirstColumn="0" w:firstRowLastColumn="0" w:lastRowFirstColumn="0" w:lastRowLastColumn="0"/>
              <w:rPr>
                <w:ins w:id="1950" w:author="Pande, Amitkumar" w:date="2020-10-09T09:51:00Z"/>
                <w:rFonts w:ascii="Calibri" w:eastAsia="Times New Roman" w:hAnsi="Calibri" w:cs="Calibri"/>
                <w:color w:val="000000"/>
                <w:lang w:val="en-IN" w:eastAsia="en-IN"/>
              </w:rPr>
            </w:pPr>
          </w:p>
        </w:tc>
      </w:tr>
      <w:tr w:rsidR="00FE3B20" w:rsidRPr="00FE3B20" w14:paraId="0D10559F" w14:textId="77777777" w:rsidTr="003D7A6C">
        <w:trPr>
          <w:trHeight w:val="600"/>
          <w:ins w:id="1951" w:author="Pande, Amitkumar" w:date="2020-10-09T09:51:00Z"/>
          <w:trPrChange w:id="1952" w:author="Pande, Amitkumar" w:date="2020-10-20T17:39:00Z">
            <w:trPr>
              <w:trHeight w:val="6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1953" w:author="Pande, Amitkumar" w:date="2020-10-20T17:39:00Z">
              <w:tcPr>
                <w:tcW w:w="1507" w:type="pct"/>
                <w:tcBorders>
                  <w:top w:val="single" w:sz="4" w:space="0" w:color="auto"/>
                  <w:left w:val="single" w:sz="4" w:space="0" w:color="auto"/>
                  <w:bottom w:val="nil"/>
                  <w:right w:val="single" w:sz="4" w:space="0" w:color="auto"/>
                </w:tcBorders>
                <w:shd w:val="clear" w:color="auto" w:fill="auto"/>
                <w:hideMark/>
              </w:tcPr>
            </w:tcPrChange>
          </w:tcPr>
          <w:p w14:paraId="4BEFAC19" w14:textId="77777777" w:rsidR="00FE3B20" w:rsidRPr="00FE3B20" w:rsidRDefault="00FE3B20" w:rsidP="00FE3B20">
            <w:pPr>
              <w:jc w:val="center"/>
              <w:rPr>
                <w:ins w:id="1954" w:author="Pande, Amitkumar" w:date="2020-10-09T09:51:00Z"/>
                <w:rFonts w:ascii="Calibri" w:eastAsia="Times New Roman" w:hAnsi="Calibri" w:cs="Calibri"/>
                <w:color w:val="000000"/>
                <w:lang w:val="en-IN" w:eastAsia="en-IN"/>
              </w:rPr>
            </w:pPr>
            <w:ins w:id="1955" w:author="Pande, Amitkumar" w:date="2020-10-09T09:51:00Z">
              <w:r w:rsidRPr="00FE3B20">
                <w:rPr>
                  <w:rFonts w:ascii="Calibri" w:eastAsia="Times New Roman" w:hAnsi="Calibri" w:cs="Calibri"/>
                  <w:color w:val="000000"/>
                  <w:lang w:val="en-IN" w:eastAsia="en-IN"/>
                </w:rPr>
                <w:lastRenderedPageBreak/>
                <w:t>Sr. Cloud Engineer</w:t>
              </w:r>
            </w:ins>
          </w:p>
        </w:tc>
        <w:tc>
          <w:tcPr>
            <w:tcW w:w="0" w:type="pct"/>
            <w:hideMark/>
            <w:tcPrChange w:id="1956" w:author="Pande, Amitkumar" w:date="2020-10-20T17:39:00Z">
              <w:tcPr>
                <w:tcW w:w="2869" w:type="pct"/>
                <w:tcBorders>
                  <w:top w:val="nil"/>
                  <w:left w:val="nil"/>
                  <w:bottom w:val="single" w:sz="4" w:space="0" w:color="auto"/>
                  <w:right w:val="single" w:sz="4" w:space="0" w:color="auto"/>
                </w:tcBorders>
                <w:shd w:val="clear" w:color="auto" w:fill="auto"/>
                <w:vAlign w:val="center"/>
                <w:hideMark/>
              </w:tcPr>
            </w:tcPrChange>
          </w:tcPr>
          <w:p w14:paraId="44AA0BB4" w14:textId="77777777" w:rsidR="00FE3B20" w:rsidRPr="00FE3B20" w:rsidRDefault="00FE3B20" w:rsidP="00FE3B20">
            <w:pPr>
              <w:cnfStyle w:val="000000000000" w:firstRow="0" w:lastRow="0" w:firstColumn="0" w:lastColumn="0" w:oddVBand="0" w:evenVBand="0" w:oddHBand="0" w:evenHBand="0" w:firstRowFirstColumn="0" w:firstRowLastColumn="0" w:lastRowFirstColumn="0" w:lastRowLastColumn="0"/>
              <w:rPr>
                <w:ins w:id="1957" w:author="Pande, Amitkumar" w:date="2020-10-09T09:51:00Z"/>
                <w:rFonts w:ascii="Calibri" w:eastAsia="Times New Roman" w:hAnsi="Calibri" w:cs="Calibri"/>
                <w:color w:val="000000"/>
                <w:lang w:val="en-IN" w:eastAsia="en-IN"/>
              </w:rPr>
            </w:pPr>
            <w:ins w:id="1958" w:author="Pande, Amitkumar" w:date="2020-10-09T09:51:00Z">
              <w:r w:rsidRPr="00FE3B20">
                <w:rPr>
                  <w:rFonts w:ascii="Calibri" w:eastAsia="Times New Roman" w:hAnsi="Calibri" w:cs="Calibri"/>
                  <w:color w:val="000000"/>
                  <w:lang w:val="en-IN" w:eastAsia="en-IN"/>
                </w:rPr>
                <w:t>Support to customer on application setup. (Deployment server in case of Web/App/Api)</w:t>
              </w:r>
            </w:ins>
          </w:p>
        </w:tc>
        <w:tc>
          <w:tcPr>
            <w:tcW w:w="0" w:type="pct"/>
            <w:tcPrChange w:id="1959" w:author="Pande, Amitkumar" w:date="2020-10-20T17:39:00Z">
              <w:tcPr>
                <w:tcW w:w="624" w:type="pct"/>
                <w:tcBorders>
                  <w:top w:val="nil"/>
                  <w:left w:val="nil"/>
                  <w:bottom w:val="single" w:sz="4" w:space="0" w:color="auto"/>
                  <w:right w:val="single" w:sz="4" w:space="0" w:color="auto"/>
                </w:tcBorders>
                <w:shd w:val="clear" w:color="auto" w:fill="auto"/>
                <w:vAlign w:val="center"/>
              </w:tcPr>
            </w:tcPrChange>
          </w:tcPr>
          <w:p w14:paraId="4A8FE350" w14:textId="2F8D3C5E" w:rsidR="00FE3B20" w:rsidRPr="00FE3B20" w:rsidRDefault="00FE3B20" w:rsidP="00FE3B20">
            <w:pPr>
              <w:jc w:val="center"/>
              <w:cnfStyle w:val="000000000000" w:firstRow="0" w:lastRow="0" w:firstColumn="0" w:lastColumn="0" w:oddVBand="0" w:evenVBand="0" w:oddHBand="0" w:evenHBand="0" w:firstRowFirstColumn="0" w:firstRowLastColumn="0" w:lastRowFirstColumn="0" w:lastRowLastColumn="0"/>
              <w:rPr>
                <w:ins w:id="1960" w:author="Pande, Amitkumar" w:date="2020-10-09T09:51:00Z"/>
                <w:rFonts w:ascii="Calibri" w:eastAsia="Times New Roman" w:hAnsi="Calibri" w:cs="Calibri"/>
                <w:color w:val="000000"/>
                <w:lang w:val="en-IN" w:eastAsia="en-IN"/>
              </w:rPr>
            </w:pPr>
          </w:p>
        </w:tc>
      </w:tr>
      <w:tr w:rsidR="00FE3B20" w:rsidRPr="00FE3B20" w14:paraId="5D12804B" w14:textId="77777777" w:rsidTr="003D7A6C">
        <w:trPr>
          <w:cnfStyle w:val="000000100000" w:firstRow="0" w:lastRow="0" w:firstColumn="0" w:lastColumn="0" w:oddVBand="0" w:evenVBand="0" w:oddHBand="1" w:evenHBand="0" w:firstRowFirstColumn="0" w:firstRowLastColumn="0" w:lastRowFirstColumn="0" w:lastRowLastColumn="0"/>
          <w:trHeight w:val="300"/>
          <w:ins w:id="1961" w:author="Pande, Amitkumar" w:date="2020-10-09T09:51:00Z"/>
          <w:trPrChange w:id="1962" w:author="Pande, Amitkumar" w:date="2020-10-20T17:39:00Z">
            <w:trPr>
              <w:trHeight w:val="300"/>
            </w:trPr>
          </w:trPrChange>
        </w:trPr>
        <w:tc>
          <w:tcPr>
            <w:cnfStyle w:val="001000000000" w:firstRow="0" w:lastRow="0" w:firstColumn="1" w:lastColumn="0" w:oddVBand="0" w:evenVBand="0" w:oddHBand="0" w:evenHBand="0" w:firstRowFirstColumn="0" w:firstRowLastColumn="0" w:lastRowFirstColumn="0" w:lastRowLastColumn="0"/>
            <w:tcW w:w="0" w:type="pct"/>
            <w:vMerge w:val="restart"/>
            <w:hideMark/>
            <w:tcPrChange w:id="1963" w:author="Pande, Amitkumar" w:date="2020-10-20T17:39:00Z">
              <w:tcPr>
                <w:tcW w:w="1507" w:type="pct"/>
                <w:vMerge w:val="restart"/>
                <w:tcBorders>
                  <w:top w:val="single" w:sz="4" w:space="0" w:color="auto"/>
                  <w:left w:val="single" w:sz="4" w:space="0" w:color="auto"/>
                  <w:bottom w:val="single" w:sz="4" w:space="0" w:color="auto"/>
                  <w:right w:val="single" w:sz="4" w:space="0" w:color="auto"/>
                </w:tcBorders>
                <w:shd w:val="clear" w:color="auto" w:fill="auto"/>
                <w:hideMark/>
              </w:tcPr>
            </w:tcPrChange>
          </w:tcPr>
          <w:p w14:paraId="46B17B45" w14:textId="77777777" w:rsidR="00FE3B20" w:rsidRPr="00FE3B20" w:rsidRDefault="00FE3B20" w:rsidP="00FE3B20">
            <w:pPr>
              <w:jc w:val="center"/>
              <w:cnfStyle w:val="001000100000" w:firstRow="0" w:lastRow="0" w:firstColumn="1" w:lastColumn="0" w:oddVBand="0" w:evenVBand="0" w:oddHBand="1" w:evenHBand="0" w:firstRowFirstColumn="0" w:firstRowLastColumn="0" w:lastRowFirstColumn="0" w:lastRowLastColumn="0"/>
              <w:rPr>
                <w:ins w:id="1964" w:author="Pande, Amitkumar" w:date="2020-10-09T09:51:00Z"/>
                <w:rFonts w:ascii="Calibri" w:eastAsia="Times New Roman" w:hAnsi="Calibri" w:cs="Calibri"/>
                <w:color w:val="000000"/>
                <w:lang w:val="en-IN" w:eastAsia="en-IN"/>
              </w:rPr>
            </w:pPr>
            <w:ins w:id="1965" w:author="Pande, Amitkumar" w:date="2020-10-09T09:51:00Z">
              <w:r w:rsidRPr="00FE3B20">
                <w:rPr>
                  <w:rFonts w:ascii="Calibri" w:eastAsia="Times New Roman" w:hAnsi="Calibri" w:cs="Calibri"/>
                  <w:color w:val="000000"/>
                  <w:lang w:val="en-IN" w:eastAsia="en-IN"/>
                </w:rPr>
                <w:t>Sr. Cloud Engineer</w:t>
              </w:r>
            </w:ins>
          </w:p>
        </w:tc>
        <w:tc>
          <w:tcPr>
            <w:tcW w:w="0" w:type="pct"/>
            <w:hideMark/>
            <w:tcPrChange w:id="1966" w:author="Pande, Amitkumar" w:date="2020-10-20T17:39:00Z">
              <w:tcPr>
                <w:tcW w:w="2869" w:type="pct"/>
                <w:tcBorders>
                  <w:top w:val="nil"/>
                  <w:left w:val="nil"/>
                  <w:bottom w:val="single" w:sz="4" w:space="0" w:color="auto"/>
                  <w:right w:val="single" w:sz="4" w:space="0" w:color="auto"/>
                </w:tcBorders>
                <w:shd w:val="clear" w:color="auto" w:fill="auto"/>
                <w:vAlign w:val="center"/>
                <w:hideMark/>
              </w:tcPr>
            </w:tcPrChange>
          </w:tcPr>
          <w:p w14:paraId="21D2DCFC" w14:textId="77777777" w:rsidR="00FE3B20" w:rsidRPr="00FE3B20" w:rsidRDefault="00FE3B20" w:rsidP="00FE3B20">
            <w:pPr>
              <w:cnfStyle w:val="000000100000" w:firstRow="0" w:lastRow="0" w:firstColumn="0" w:lastColumn="0" w:oddVBand="0" w:evenVBand="0" w:oddHBand="1" w:evenHBand="0" w:firstRowFirstColumn="0" w:firstRowLastColumn="0" w:lastRowFirstColumn="0" w:lastRowLastColumn="0"/>
              <w:rPr>
                <w:ins w:id="1967" w:author="Pande, Amitkumar" w:date="2020-10-09T09:51:00Z"/>
                <w:rFonts w:ascii="Calibri" w:eastAsia="Times New Roman" w:hAnsi="Calibri" w:cs="Calibri"/>
                <w:color w:val="000000"/>
                <w:lang w:val="en-IN" w:eastAsia="en-IN"/>
              </w:rPr>
            </w:pPr>
            <w:ins w:id="1968" w:author="Pande, Amitkumar" w:date="2020-10-09T09:51:00Z">
              <w:r w:rsidRPr="00FE3B20">
                <w:rPr>
                  <w:rFonts w:ascii="Calibri" w:eastAsia="Times New Roman" w:hAnsi="Calibri" w:cs="Calibri"/>
                  <w:color w:val="000000"/>
                  <w:lang w:val="en-IN" w:eastAsia="en-IN"/>
                </w:rPr>
                <w:t>Cloud Watch Alerts and Setup of Standard / Custom Metrics - ASG Metrics</w:t>
              </w:r>
            </w:ins>
          </w:p>
        </w:tc>
        <w:tc>
          <w:tcPr>
            <w:tcW w:w="0" w:type="pct"/>
            <w:vMerge w:val="restart"/>
            <w:tcPrChange w:id="1969" w:author="Pande, Amitkumar" w:date="2020-10-20T17:39:00Z">
              <w:tcPr>
                <w:tcW w:w="624" w:type="pct"/>
                <w:vMerge w:val="restart"/>
                <w:tcBorders>
                  <w:top w:val="nil"/>
                  <w:left w:val="single" w:sz="4" w:space="0" w:color="auto"/>
                  <w:bottom w:val="single" w:sz="4" w:space="0" w:color="auto"/>
                  <w:right w:val="single" w:sz="4" w:space="0" w:color="auto"/>
                </w:tcBorders>
                <w:shd w:val="clear" w:color="auto" w:fill="auto"/>
                <w:vAlign w:val="center"/>
              </w:tcPr>
            </w:tcPrChange>
          </w:tcPr>
          <w:p w14:paraId="31747DFF" w14:textId="7E8E61FC" w:rsidR="00FE3B20" w:rsidRPr="00FE3B20" w:rsidRDefault="00FE3B20" w:rsidP="00FE3B20">
            <w:pPr>
              <w:jc w:val="center"/>
              <w:cnfStyle w:val="000000100000" w:firstRow="0" w:lastRow="0" w:firstColumn="0" w:lastColumn="0" w:oddVBand="0" w:evenVBand="0" w:oddHBand="1" w:evenHBand="0" w:firstRowFirstColumn="0" w:firstRowLastColumn="0" w:lastRowFirstColumn="0" w:lastRowLastColumn="0"/>
              <w:rPr>
                <w:ins w:id="1970" w:author="Pande, Amitkumar" w:date="2020-10-09T09:51:00Z"/>
                <w:rFonts w:ascii="Calibri" w:eastAsia="Times New Roman" w:hAnsi="Calibri" w:cs="Calibri"/>
                <w:color w:val="000000"/>
                <w:lang w:val="en-IN" w:eastAsia="en-IN"/>
              </w:rPr>
            </w:pPr>
          </w:p>
        </w:tc>
      </w:tr>
      <w:tr w:rsidR="00FE3B20" w:rsidRPr="00FE3B20" w14:paraId="42B61FE1" w14:textId="77777777" w:rsidTr="003D7A6C">
        <w:trPr>
          <w:trHeight w:val="300"/>
          <w:ins w:id="1971" w:author="Pande, Amitkumar" w:date="2020-10-09T09:51:00Z"/>
          <w:trPrChange w:id="1972" w:author="Pande, Amitkumar" w:date="2020-10-20T17:39:00Z">
            <w:trPr>
              <w:trHeight w:val="300"/>
            </w:trPr>
          </w:trPrChange>
        </w:trPr>
        <w:tc>
          <w:tcPr>
            <w:cnfStyle w:val="001000000000" w:firstRow="0" w:lastRow="0" w:firstColumn="1" w:lastColumn="0" w:oddVBand="0" w:evenVBand="0" w:oddHBand="0" w:evenHBand="0" w:firstRowFirstColumn="0" w:firstRowLastColumn="0" w:lastRowFirstColumn="0" w:lastRowLastColumn="0"/>
            <w:tcW w:w="0" w:type="pct"/>
            <w:vMerge/>
            <w:hideMark/>
            <w:tcPrChange w:id="1973" w:author="Pande, Amitkumar" w:date="2020-10-20T17:39:00Z">
              <w:tcPr>
                <w:tcW w:w="1507" w:type="pct"/>
                <w:vMerge/>
                <w:tcBorders>
                  <w:top w:val="single" w:sz="4" w:space="0" w:color="auto"/>
                  <w:left w:val="single" w:sz="4" w:space="0" w:color="auto"/>
                  <w:bottom w:val="single" w:sz="4" w:space="0" w:color="auto"/>
                  <w:right w:val="single" w:sz="4" w:space="0" w:color="auto"/>
                </w:tcBorders>
                <w:vAlign w:val="center"/>
                <w:hideMark/>
              </w:tcPr>
            </w:tcPrChange>
          </w:tcPr>
          <w:p w14:paraId="29D0A33A" w14:textId="77777777" w:rsidR="00FE3B20" w:rsidRPr="00FE3B20" w:rsidRDefault="00FE3B20" w:rsidP="00FE3B20">
            <w:pPr>
              <w:rPr>
                <w:ins w:id="1974" w:author="Pande, Amitkumar" w:date="2020-10-09T09:51:00Z"/>
                <w:rFonts w:ascii="Calibri" w:eastAsia="Times New Roman" w:hAnsi="Calibri" w:cs="Calibri"/>
                <w:color w:val="000000"/>
                <w:lang w:val="en-IN" w:eastAsia="en-IN"/>
              </w:rPr>
            </w:pPr>
          </w:p>
        </w:tc>
        <w:tc>
          <w:tcPr>
            <w:tcW w:w="0" w:type="pct"/>
            <w:hideMark/>
            <w:tcPrChange w:id="1975" w:author="Pande, Amitkumar" w:date="2020-10-20T17:39:00Z">
              <w:tcPr>
                <w:tcW w:w="2869" w:type="pct"/>
                <w:tcBorders>
                  <w:top w:val="nil"/>
                  <w:left w:val="nil"/>
                  <w:bottom w:val="single" w:sz="4" w:space="0" w:color="auto"/>
                  <w:right w:val="single" w:sz="4" w:space="0" w:color="auto"/>
                </w:tcBorders>
                <w:shd w:val="clear" w:color="auto" w:fill="auto"/>
                <w:vAlign w:val="center"/>
                <w:hideMark/>
              </w:tcPr>
            </w:tcPrChange>
          </w:tcPr>
          <w:p w14:paraId="4412A3B7" w14:textId="77777777" w:rsidR="00FE3B20" w:rsidRPr="00FE3B20" w:rsidRDefault="00FE3B20" w:rsidP="00FE3B20">
            <w:pPr>
              <w:cnfStyle w:val="000000000000" w:firstRow="0" w:lastRow="0" w:firstColumn="0" w:lastColumn="0" w:oddVBand="0" w:evenVBand="0" w:oddHBand="0" w:evenHBand="0" w:firstRowFirstColumn="0" w:firstRowLastColumn="0" w:lastRowFirstColumn="0" w:lastRowLastColumn="0"/>
              <w:rPr>
                <w:ins w:id="1976" w:author="Pande, Amitkumar" w:date="2020-10-09T09:51:00Z"/>
                <w:rFonts w:ascii="Calibri" w:eastAsia="Times New Roman" w:hAnsi="Calibri" w:cs="Calibri"/>
                <w:color w:val="000000"/>
                <w:lang w:val="en-IN" w:eastAsia="en-IN"/>
              </w:rPr>
            </w:pPr>
            <w:ins w:id="1977" w:author="Pande, Amitkumar" w:date="2020-10-09T09:51:00Z">
              <w:r w:rsidRPr="00FE3B20">
                <w:rPr>
                  <w:rFonts w:ascii="Calibri" w:eastAsia="Times New Roman" w:hAnsi="Calibri" w:cs="Calibri"/>
                  <w:color w:val="000000"/>
                  <w:lang w:val="en-IN" w:eastAsia="en-IN"/>
                </w:rPr>
                <w:t>Cloud Watch Dashboards Setup</w:t>
              </w:r>
            </w:ins>
          </w:p>
        </w:tc>
        <w:tc>
          <w:tcPr>
            <w:tcW w:w="0" w:type="pct"/>
            <w:vMerge/>
            <w:tcPrChange w:id="1978" w:author="Pande, Amitkumar" w:date="2020-10-20T17:39:00Z">
              <w:tcPr>
                <w:tcW w:w="624" w:type="pct"/>
                <w:vMerge/>
                <w:tcBorders>
                  <w:top w:val="nil"/>
                  <w:left w:val="single" w:sz="4" w:space="0" w:color="auto"/>
                  <w:bottom w:val="single" w:sz="4" w:space="0" w:color="auto"/>
                  <w:right w:val="single" w:sz="4" w:space="0" w:color="auto"/>
                </w:tcBorders>
                <w:vAlign w:val="center"/>
              </w:tcPr>
            </w:tcPrChange>
          </w:tcPr>
          <w:p w14:paraId="1A1F6D70" w14:textId="77777777" w:rsidR="00FE3B20" w:rsidRPr="00FE3B20" w:rsidRDefault="00FE3B20" w:rsidP="00FE3B20">
            <w:pPr>
              <w:cnfStyle w:val="000000000000" w:firstRow="0" w:lastRow="0" w:firstColumn="0" w:lastColumn="0" w:oddVBand="0" w:evenVBand="0" w:oddHBand="0" w:evenHBand="0" w:firstRowFirstColumn="0" w:firstRowLastColumn="0" w:lastRowFirstColumn="0" w:lastRowLastColumn="0"/>
              <w:rPr>
                <w:ins w:id="1979" w:author="Pande, Amitkumar" w:date="2020-10-09T09:51:00Z"/>
                <w:rFonts w:ascii="Calibri" w:eastAsia="Times New Roman" w:hAnsi="Calibri" w:cs="Calibri"/>
                <w:color w:val="000000"/>
                <w:lang w:val="en-IN" w:eastAsia="en-IN"/>
              </w:rPr>
            </w:pPr>
          </w:p>
        </w:tc>
      </w:tr>
      <w:tr w:rsidR="00FE3B20" w:rsidRPr="00FE3B20" w14:paraId="3797C9C1" w14:textId="77777777" w:rsidTr="003D7A6C">
        <w:trPr>
          <w:cnfStyle w:val="000000100000" w:firstRow="0" w:lastRow="0" w:firstColumn="0" w:lastColumn="0" w:oddVBand="0" w:evenVBand="0" w:oddHBand="1" w:evenHBand="0" w:firstRowFirstColumn="0" w:firstRowLastColumn="0" w:lastRowFirstColumn="0" w:lastRowLastColumn="0"/>
          <w:trHeight w:val="300"/>
          <w:ins w:id="1980" w:author="Pande, Amitkumar" w:date="2020-10-09T09:51:00Z"/>
          <w:trPrChange w:id="1981" w:author="Pande, Amitkumar" w:date="2020-10-20T17:39:00Z">
            <w:trPr>
              <w:trHeight w:val="3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1982" w:author="Pande, Amitkumar" w:date="2020-10-20T17:39:00Z">
              <w:tcPr>
                <w:tcW w:w="1507" w:type="pct"/>
                <w:tcBorders>
                  <w:top w:val="nil"/>
                  <w:left w:val="single" w:sz="4" w:space="0" w:color="auto"/>
                  <w:bottom w:val="single" w:sz="4" w:space="0" w:color="auto"/>
                  <w:right w:val="single" w:sz="4" w:space="0" w:color="auto"/>
                </w:tcBorders>
                <w:shd w:val="clear" w:color="auto" w:fill="auto"/>
                <w:vAlign w:val="center"/>
                <w:hideMark/>
              </w:tcPr>
            </w:tcPrChange>
          </w:tcPr>
          <w:p w14:paraId="5FF1CB6F" w14:textId="77777777" w:rsidR="00FE3B20" w:rsidRPr="00FE3B20" w:rsidRDefault="00FE3B20" w:rsidP="00FE3B20">
            <w:pPr>
              <w:jc w:val="center"/>
              <w:cnfStyle w:val="001000100000" w:firstRow="0" w:lastRow="0" w:firstColumn="1" w:lastColumn="0" w:oddVBand="0" w:evenVBand="0" w:oddHBand="1" w:evenHBand="0" w:firstRowFirstColumn="0" w:firstRowLastColumn="0" w:lastRowFirstColumn="0" w:lastRowLastColumn="0"/>
              <w:rPr>
                <w:ins w:id="1983" w:author="Pande, Amitkumar" w:date="2020-10-09T09:51:00Z"/>
                <w:rFonts w:ascii="Calibri" w:eastAsia="Times New Roman" w:hAnsi="Calibri" w:cs="Calibri"/>
                <w:color w:val="000000"/>
                <w:lang w:val="en-IN" w:eastAsia="en-IN"/>
              </w:rPr>
            </w:pPr>
            <w:ins w:id="1984" w:author="Pande, Amitkumar" w:date="2020-10-09T09:51:00Z">
              <w:r w:rsidRPr="00FE3B20">
                <w:rPr>
                  <w:rFonts w:ascii="Calibri" w:eastAsia="Times New Roman" w:hAnsi="Calibri" w:cs="Calibri"/>
                  <w:color w:val="000000"/>
                  <w:lang w:val="en-IN" w:eastAsia="en-IN"/>
                </w:rPr>
                <w:t>Sr. Cloud Engineer</w:t>
              </w:r>
            </w:ins>
          </w:p>
        </w:tc>
        <w:tc>
          <w:tcPr>
            <w:tcW w:w="0" w:type="pct"/>
            <w:hideMark/>
            <w:tcPrChange w:id="1985" w:author="Pande, Amitkumar" w:date="2020-10-20T17:39:00Z">
              <w:tcPr>
                <w:tcW w:w="2869" w:type="pct"/>
                <w:tcBorders>
                  <w:top w:val="nil"/>
                  <w:left w:val="nil"/>
                  <w:bottom w:val="single" w:sz="4" w:space="0" w:color="auto"/>
                  <w:right w:val="single" w:sz="4" w:space="0" w:color="auto"/>
                </w:tcBorders>
                <w:shd w:val="clear" w:color="auto" w:fill="auto"/>
                <w:vAlign w:val="center"/>
                <w:hideMark/>
              </w:tcPr>
            </w:tcPrChange>
          </w:tcPr>
          <w:p w14:paraId="5A165337" w14:textId="77777777" w:rsidR="00FE3B20" w:rsidRPr="00FE3B20" w:rsidRDefault="00FE3B20" w:rsidP="00FE3B20">
            <w:pPr>
              <w:cnfStyle w:val="000000100000" w:firstRow="0" w:lastRow="0" w:firstColumn="0" w:lastColumn="0" w:oddVBand="0" w:evenVBand="0" w:oddHBand="1" w:evenHBand="0" w:firstRowFirstColumn="0" w:firstRowLastColumn="0" w:lastRowFirstColumn="0" w:lastRowLastColumn="0"/>
              <w:rPr>
                <w:ins w:id="1986" w:author="Pande, Amitkumar" w:date="2020-10-09T09:51:00Z"/>
                <w:rFonts w:ascii="Calibri" w:eastAsia="Times New Roman" w:hAnsi="Calibri" w:cs="Calibri"/>
                <w:color w:val="000000"/>
                <w:lang w:val="en-IN" w:eastAsia="en-IN"/>
              </w:rPr>
            </w:pPr>
            <w:ins w:id="1987" w:author="Pande, Amitkumar" w:date="2020-10-09T09:51:00Z">
              <w:r w:rsidRPr="00FE3B20">
                <w:rPr>
                  <w:rFonts w:ascii="Calibri" w:eastAsia="Times New Roman" w:hAnsi="Calibri" w:cs="Calibri"/>
                  <w:color w:val="000000"/>
                  <w:lang w:val="en-IN" w:eastAsia="en-IN"/>
                </w:rPr>
                <w:t>Configure GuardDuty and AWS Config</w:t>
              </w:r>
            </w:ins>
          </w:p>
        </w:tc>
        <w:tc>
          <w:tcPr>
            <w:tcW w:w="0" w:type="pct"/>
            <w:tcPrChange w:id="1988" w:author="Pande, Amitkumar" w:date="2020-10-20T17:39:00Z">
              <w:tcPr>
                <w:tcW w:w="624" w:type="pct"/>
                <w:tcBorders>
                  <w:top w:val="nil"/>
                  <w:left w:val="nil"/>
                  <w:bottom w:val="single" w:sz="4" w:space="0" w:color="auto"/>
                  <w:right w:val="single" w:sz="4" w:space="0" w:color="auto"/>
                </w:tcBorders>
                <w:shd w:val="clear" w:color="auto" w:fill="auto"/>
                <w:vAlign w:val="center"/>
              </w:tcPr>
            </w:tcPrChange>
          </w:tcPr>
          <w:p w14:paraId="2583426B" w14:textId="375204F2" w:rsidR="00FE3B20" w:rsidRPr="00FE3B20" w:rsidRDefault="00FE3B20" w:rsidP="00FE3B20">
            <w:pPr>
              <w:jc w:val="center"/>
              <w:cnfStyle w:val="000000100000" w:firstRow="0" w:lastRow="0" w:firstColumn="0" w:lastColumn="0" w:oddVBand="0" w:evenVBand="0" w:oddHBand="1" w:evenHBand="0" w:firstRowFirstColumn="0" w:firstRowLastColumn="0" w:lastRowFirstColumn="0" w:lastRowLastColumn="0"/>
              <w:rPr>
                <w:ins w:id="1989" w:author="Pande, Amitkumar" w:date="2020-10-09T09:51:00Z"/>
                <w:rFonts w:ascii="Calibri" w:eastAsia="Times New Roman" w:hAnsi="Calibri" w:cs="Calibri"/>
                <w:color w:val="000000"/>
                <w:lang w:val="en-IN" w:eastAsia="en-IN"/>
              </w:rPr>
            </w:pPr>
          </w:p>
        </w:tc>
      </w:tr>
      <w:tr w:rsidR="00FE3B20" w:rsidRPr="00FE3B20" w14:paraId="11E7E0EE" w14:textId="77777777" w:rsidTr="003D7A6C">
        <w:trPr>
          <w:trHeight w:val="300"/>
          <w:ins w:id="1990" w:author="Pande, Amitkumar" w:date="2020-10-09T09:51:00Z"/>
          <w:trPrChange w:id="1991" w:author="Pande, Amitkumar" w:date="2020-10-20T17:39:00Z">
            <w:trPr>
              <w:trHeight w:val="3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1992" w:author="Pande, Amitkumar" w:date="2020-10-20T17:39:00Z">
              <w:tcPr>
                <w:tcW w:w="1507" w:type="pct"/>
                <w:tcBorders>
                  <w:top w:val="nil"/>
                  <w:left w:val="single" w:sz="4" w:space="0" w:color="auto"/>
                  <w:bottom w:val="single" w:sz="4" w:space="0" w:color="auto"/>
                  <w:right w:val="single" w:sz="4" w:space="0" w:color="auto"/>
                </w:tcBorders>
                <w:shd w:val="clear" w:color="auto" w:fill="auto"/>
                <w:vAlign w:val="center"/>
                <w:hideMark/>
              </w:tcPr>
            </w:tcPrChange>
          </w:tcPr>
          <w:p w14:paraId="5523C482" w14:textId="77777777" w:rsidR="00FE3B20" w:rsidRPr="00FE3B20" w:rsidRDefault="00FE3B20" w:rsidP="00FE3B20">
            <w:pPr>
              <w:jc w:val="center"/>
              <w:rPr>
                <w:ins w:id="1993" w:author="Pande, Amitkumar" w:date="2020-10-09T09:51:00Z"/>
                <w:rFonts w:ascii="Calibri" w:eastAsia="Times New Roman" w:hAnsi="Calibri" w:cs="Calibri"/>
                <w:color w:val="000000"/>
                <w:lang w:val="en-IN" w:eastAsia="en-IN"/>
              </w:rPr>
            </w:pPr>
            <w:ins w:id="1994" w:author="Pande, Amitkumar" w:date="2020-10-09T09:51:00Z">
              <w:r w:rsidRPr="00FE3B20">
                <w:rPr>
                  <w:rFonts w:ascii="Calibri" w:eastAsia="Times New Roman" w:hAnsi="Calibri" w:cs="Calibri"/>
                  <w:color w:val="000000"/>
                  <w:lang w:val="en-IN" w:eastAsia="en-IN"/>
                </w:rPr>
                <w:t>Sr. Cloud Engineer</w:t>
              </w:r>
            </w:ins>
          </w:p>
        </w:tc>
        <w:tc>
          <w:tcPr>
            <w:tcW w:w="0" w:type="pct"/>
            <w:hideMark/>
            <w:tcPrChange w:id="1995" w:author="Pande, Amitkumar" w:date="2020-10-20T17:39:00Z">
              <w:tcPr>
                <w:tcW w:w="2869" w:type="pct"/>
                <w:tcBorders>
                  <w:top w:val="nil"/>
                  <w:left w:val="nil"/>
                  <w:bottom w:val="single" w:sz="4" w:space="0" w:color="auto"/>
                  <w:right w:val="single" w:sz="4" w:space="0" w:color="auto"/>
                </w:tcBorders>
                <w:shd w:val="clear" w:color="auto" w:fill="auto"/>
                <w:vAlign w:val="center"/>
                <w:hideMark/>
              </w:tcPr>
            </w:tcPrChange>
          </w:tcPr>
          <w:p w14:paraId="58368F6F" w14:textId="77777777" w:rsidR="00FE3B20" w:rsidRPr="00FE3B20" w:rsidRDefault="00FE3B20" w:rsidP="00FE3B20">
            <w:pPr>
              <w:cnfStyle w:val="000000000000" w:firstRow="0" w:lastRow="0" w:firstColumn="0" w:lastColumn="0" w:oddVBand="0" w:evenVBand="0" w:oddHBand="0" w:evenHBand="0" w:firstRowFirstColumn="0" w:firstRowLastColumn="0" w:lastRowFirstColumn="0" w:lastRowLastColumn="0"/>
              <w:rPr>
                <w:ins w:id="1996" w:author="Pande, Amitkumar" w:date="2020-10-09T09:51:00Z"/>
                <w:rFonts w:ascii="Calibri" w:eastAsia="Times New Roman" w:hAnsi="Calibri" w:cs="Calibri"/>
                <w:color w:val="000000"/>
                <w:lang w:val="en-IN" w:eastAsia="en-IN"/>
              </w:rPr>
            </w:pPr>
            <w:ins w:id="1997" w:author="Pande, Amitkumar" w:date="2020-10-09T09:51:00Z">
              <w:r w:rsidRPr="00FE3B20">
                <w:rPr>
                  <w:rFonts w:ascii="Calibri" w:eastAsia="Times New Roman" w:hAnsi="Calibri" w:cs="Calibri"/>
                  <w:color w:val="000000"/>
                  <w:lang w:val="en-IN" w:eastAsia="en-IN"/>
                </w:rPr>
                <w:t>Handover &amp; Documentation.</w:t>
              </w:r>
            </w:ins>
          </w:p>
        </w:tc>
        <w:tc>
          <w:tcPr>
            <w:tcW w:w="0" w:type="pct"/>
            <w:tcPrChange w:id="1998" w:author="Pande, Amitkumar" w:date="2020-10-20T17:39:00Z">
              <w:tcPr>
                <w:tcW w:w="624" w:type="pct"/>
                <w:tcBorders>
                  <w:top w:val="nil"/>
                  <w:left w:val="nil"/>
                  <w:bottom w:val="single" w:sz="4" w:space="0" w:color="auto"/>
                  <w:right w:val="single" w:sz="4" w:space="0" w:color="auto"/>
                </w:tcBorders>
                <w:shd w:val="clear" w:color="auto" w:fill="auto"/>
                <w:vAlign w:val="center"/>
              </w:tcPr>
            </w:tcPrChange>
          </w:tcPr>
          <w:p w14:paraId="402977DB" w14:textId="60949041" w:rsidR="00FE3B20" w:rsidRPr="00FE3B20" w:rsidRDefault="00FE3B20" w:rsidP="00FE3B20">
            <w:pPr>
              <w:jc w:val="center"/>
              <w:cnfStyle w:val="000000000000" w:firstRow="0" w:lastRow="0" w:firstColumn="0" w:lastColumn="0" w:oddVBand="0" w:evenVBand="0" w:oddHBand="0" w:evenHBand="0" w:firstRowFirstColumn="0" w:firstRowLastColumn="0" w:lastRowFirstColumn="0" w:lastRowLastColumn="0"/>
              <w:rPr>
                <w:ins w:id="1999" w:author="Pande, Amitkumar" w:date="2020-10-09T09:51:00Z"/>
                <w:rFonts w:ascii="Calibri" w:eastAsia="Times New Roman" w:hAnsi="Calibri" w:cs="Calibri"/>
                <w:color w:val="000000"/>
                <w:lang w:val="en-IN" w:eastAsia="en-IN"/>
              </w:rPr>
            </w:pPr>
          </w:p>
        </w:tc>
      </w:tr>
      <w:tr w:rsidR="00FE3B20" w:rsidRPr="00FE3B20" w14:paraId="383D0809" w14:textId="77777777" w:rsidTr="003D7A6C">
        <w:trPr>
          <w:cnfStyle w:val="000000100000" w:firstRow="0" w:lastRow="0" w:firstColumn="0" w:lastColumn="0" w:oddVBand="0" w:evenVBand="0" w:oddHBand="1" w:evenHBand="0" w:firstRowFirstColumn="0" w:firstRowLastColumn="0" w:lastRowFirstColumn="0" w:lastRowLastColumn="0"/>
          <w:trHeight w:val="300"/>
          <w:ins w:id="2000" w:author="Pande, Amitkumar" w:date="2020-10-09T09:51:00Z"/>
          <w:trPrChange w:id="2001" w:author="Pande, Amitkumar" w:date="2020-10-20T17:39:00Z">
            <w:trPr>
              <w:trHeight w:val="3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2002" w:author="Pande, Amitkumar" w:date="2020-10-20T17:39:00Z">
              <w:tcPr>
                <w:tcW w:w="1507" w:type="pct"/>
                <w:tcBorders>
                  <w:top w:val="nil"/>
                  <w:left w:val="single" w:sz="4" w:space="0" w:color="auto"/>
                  <w:bottom w:val="single" w:sz="4" w:space="0" w:color="auto"/>
                  <w:right w:val="single" w:sz="4" w:space="0" w:color="auto"/>
                </w:tcBorders>
                <w:shd w:val="clear" w:color="auto" w:fill="auto"/>
                <w:vAlign w:val="center"/>
                <w:hideMark/>
              </w:tcPr>
            </w:tcPrChange>
          </w:tcPr>
          <w:p w14:paraId="07ACD22C" w14:textId="77777777" w:rsidR="00FE3B20" w:rsidRPr="00FE3B20" w:rsidRDefault="00FE3B20" w:rsidP="00FE3B20">
            <w:pPr>
              <w:cnfStyle w:val="001000100000" w:firstRow="0" w:lastRow="0" w:firstColumn="1" w:lastColumn="0" w:oddVBand="0" w:evenVBand="0" w:oddHBand="1" w:evenHBand="0" w:firstRowFirstColumn="0" w:firstRowLastColumn="0" w:lastRowFirstColumn="0" w:lastRowLastColumn="0"/>
              <w:rPr>
                <w:ins w:id="2003" w:author="Pande, Amitkumar" w:date="2020-10-09T09:51:00Z"/>
                <w:rFonts w:ascii="Calibri" w:eastAsia="Times New Roman" w:hAnsi="Calibri" w:cs="Calibri"/>
                <w:b w:val="0"/>
                <w:bCs w:val="0"/>
                <w:color w:val="000000"/>
                <w:lang w:val="en-IN" w:eastAsia="en-IN"/>
              </w:rPr>
            </w:pPr>
            <w:ins w:id="2004" w:author="Pande, Amitkumar" w:date="2020-10-09T09:51:00Z">
              <w:r w:rsidRPr="00FE3B20">
                <w:rPr>
                  <w:rFonts w:ascii="Calibri" w:eastAsia="Times New Roman" w:hAnsi="Calibri" w:cs="Calibri"/>
                  <w:color w:val="000000"/>
                  <w:lang w:val="en-IN" w:eastAsia="en-IN"/>
                </w:rPr>
                <w:t> </w:t>
              </w:r>
            </w:ins>
          </w:p>
        </w:tc>
        <w:tc>
          <w:tcPr>
            <w:tcW w:w="0" w:type="pct"/>
            <w:hideMark/>
            <w:tcPrChange w:id="2005" w:author="Pande, Amitkumar" w:date="2020-10-20T17:39:00Z">
              <w:tcPr>
                <w:tcW w:w="2869" w:type="pct"/>
                <w:tcBorders>
                  <w:top w:val="nil"/>
                  <w:left w:val="nil"/>
                  <w:bottom w:val="single" w:sz="4" w:space="0" w:color="auto"/>
                  <w:right w:val="single" w:sz="4" w:space="0" w:color="auto"/>
                </w:tcBorders>
                <w:shd w:val="clear" w:color="auto" w:fill="auto"/>
                <w:vAlign w:val="center"/>
                <w:hideMark/>
              </w:tcPr>
            </w:tcPrChange>
          </w:tcPr>
          <w:p w14:paraId="0C078EF2" w14:textId="77777777" w:rsidR="00FE3B20" w:rsidRPr="00FE3B20" w:rsidRDefault="00FE3B20" w:rsidP="00FE3B20">
            <w:pPr>
              <w:jc w:val="center"/>
              <w:cnfStyle w:val="000000100000" w:firstRow="0" w:lastRow="0" w:firstColumn="0" w:lastColumn="0" w:oddVBand="0" w:evenVBand="0" w:oddHBand="1" w:evenHBand="0" w:firstRowFirstColumn="0" w:firstRowLastColumn="0" w:lastRowFirstColumn="0" w:lastRowLastColumn="0"/>
              <w:rPr>
                <w:ins w:id="2006" w:author="Pande, Amitkumar" w:date="2020-10-09T09:51:00Z"/>
                <w:rFonts w:ascii="Calibri" w:eastAsia="Times New Roman" w:hAnsi="Calibri" w:cs="Calibri"/>
                <w:b/>
                <w:bCs/>
                <w:color w:val="000000"/>
                <w:lang w:val="en-IN" w:eastAsia="en-IN"/>
              </w:rPr>
            </w:pPr>
            <w:ins w:id="2007" w:author="Pande, Amitkumar" w:date="2020-10-09T09:51:00Z">
              <w:r w:rsidRPr="00FE3B20">
                <w:rPr>
                  <w:rFonts w:ascii="Calibri" w:eastAsia="Times New Roman" w:hAnsi="Calibri" w:cs="Calibri"/>
                  <w:b/>
                  <w:bCs/>
                  <w:color w:val="000000"/>
                  <w:lang w:val="en-IN" w:eastAsia="en-IN"/>
                </w:rPr>
                <w:t>Total</w:t>
              </w:r>
            </w:ins>
          </w:p>
        </w:tc>
        <w:tc>
          <w:tcPr>
            <w:tcW w:w="0" w:type="pct"/>
            <w:tcPrChange w:id="2008" w:author="Pande, Amitkumar" w:date="2020-10-20T17:39:00Z">
              <w:tcPr>
                <w:tcW w:w="624" w:type="pct"/>
                <w:tcBorders>
                  <w:top w:val="nil"/>
                  <w:left w:val="nil"/>
                  <w:bottom w:val="single" w:sz="4" w:space="0" w:color="auto"/>
                  <w:right w:val="single" w:sz="4" w:space="0" w:color="auto"/>
                </w:tcBorders>
                <w:shd w:val="clear" w:color="auto" w:fill="auto"/>
                <w:vAlign w:val="center"/>
              </w:tcPr>
            </w:tcPrChange>
          </w:tcPr>
          <w:p w14:paraId="19038CCB" w14:textId="3E6EED5F" w:rsidR="00FE3B20" w:rsidRPr="00FE3B20" w:rsidRDefault="00FE3B20" w:rsidP="00FE3B20">
            <w:pPr>
              <w:jc w:val="center"/>
              <w:cnfStyle w:val="000000100000" w:firstRow="0" w:lastRow="0" w:firstColumn="0" w:lastColumn="0" w:oddVBand="0" w:evenVBand="0" w:oddHBand="1" w:evenHBand="0" w:firstRowFirstColumn="0" w:firstRowLastColumn="0" w:lastRowFirstColumn="0" w:lastRowLastColumn="0"/>
              <w:rPr>
                <w:ins w:id="2009" w:author="Pande, Amitkumar" w:date="2020-10-09T09:51:00Z"/>
                <w:rFonts w:ascii="Calibri" w:eastAsia="Times New Roman" w:hAnsi="Calibri" w:cs="Calibri"/>
                <w:b/>
                <w:bCs/>
                <w:color w:val="000000"/>
                <w:lang w:val="en-IN" w:eastAsia="en-IN"/>
              </w:rPr>
            </w:pPr>
          </w:p>
        </w:tc>
      </w:tr>
    </w:tbl>
    <w:p w14:paraId="02AFFA0C" w14:textId="538B1863" w:rsidR="00FE3B20" w:rsidRDefault="00FE3B20" w:rsidP="006F63FA">
      <w:pPr>
        <w:rPr>
          <w:ins w:id="2010" w:author="Pande, Amitkumar" w:date="2020-10-09T09:51:00Z"/>
        </w:rPr>
      </w:pPr>
    </w:p>
    <w:tbl>
      <w:tblPr>
        <w:tblStyle w:val="GridTable5Dark-Accent3"/>
        <w:tblW w:w="5000" w:type="pct"/>
        <w:tblLook w:val="04A0" w:firstRow="1" w:lastRow="0" w:firstColumn="1" w:lastColumn="0" w:noHBand="0" w:noVBand="1"/>
        <w:tblPrChange w:id="2011" w:author="Pande, Amitkumar" w:date="2020-10-20T17:39:00Z">
          <w:tblPr>
            <w:tblStyle w:val="GridTable4"/>
            <w:tblW w:w="5000" w:type="pct"/>
            <w:tblLook w:val="04A0" w:firstRow="1" w:lastRow="0" w:firstColumn="1" w:lastColumn="0" w:noHBand="0" w:noVBand="1"/>
          </w:tblPr>
        </w:tblPrChange>
      </w:tblPr>
      <w:tblGrid>
        <w:gridCol w:w="3624"/>
        <w:gridCol w:w="3982"/>
        <w:gridCol w:w="3184"/>
        <w:tblGridChange w:id="2012">
          <w:tblGrid>
            <w:gridCol w:w="5"/>
            <w:gridCol w:w="3247"/>
            <w:gridCol w:w="5"/>
            <w:gridCol w:w="6186"/>
            <w:gridCol w:w="5"/>
            <w:gridCol w:w="1342"/>
            <w:gridCol w:w="5"/>
          </w:tblGrid>
        </w:tblGridChange>
      </w:tblGrid>
      <w:tr w:rsidR="003D7A6C" w:rsidRPr="003D7A6C" w14:paraId="4781B59C" w14:textId="77777777" w:rsidTr="003D7A6C">
        <w:trPr>
          <w:cnfStyle w:val="100000000000" w:firstRow="1" w:lastRow="0" w:firstColumn="0" w:lastColumn="0" w:oddVBand="0" w:evenVBand="0" w:oddHBand="0" w:evenHBand="0" w:firstRowFirstColumn="0" w:firstRowLastColumn="0" w:lastRowFirstColumn="0" w:lastRowLastColumn="0"/>
          <w:trHeight w:val="300"/>
          <w:ins w:id="2013" w:author="Pande, Amitkumar" w:date="2020-10-09T09:51:00Z"/>
          <w:trPrChange w:id="2014" w:author="Pande, Amitkumar" w:date="2020-10-20T17:39:00Z">
            <w:trPr>
              <w:gridBefore w:val="1"/>
              <w:trHeight w:val="3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2015" w:author="Pande, Amitkumar" w:date="2020-10-20T17:39:00Z">
              <w:tcPr>
                <w:tcW w:w="1507" w:type="pct"/>
                <w:gridSpan w:val="2"/>
                <w:hideMark/>
              </w:tcPr>
            </w:tcPrChange>
          </w:tcPr>
          <w:p w14:paraId="0D48513A" w14:textId="77777777" w:rsidR="00FE3B20" w:rsidRPr="003D7A6C" w:rsidRDefault="00FE3B20" w:rsidP="00FE3B20">
            <w:pPr>
              <w:cnfStyle w:val="101000000000" w:firstRow="1" w:lastRow="0" w:firstColumn="1" w:lastColumn="0" w:oddVBand="0" w:evenVBand="0" w:oddHBand="0" w:evenHBand="0" w:firstRowFirstColumn="0" w:firstRowLastColumn="0" w:lastRowFirstColumn="0" w:lastRowLastColumn="0"/>
              <w:rPr>
                <w:ins w:id="2016" w:author="Pande, Amitkumar" w:date="2020-10-09T09:51:00Z"/>
                <w:rFonts w:ascii="Calibri" w:eastAsia="Times New Roman" w:hAnsi="Calibri" w:cs="Calibri"/>
                <w:b w:val="0"/>
                <w:bCs w:val="0"/>
                <w:lang w:val="en-IN" w:eastAsia="en-IN"/>
                <w:rPrChange w:id="2017" w:author="Pande, Amitkumar" w:date="2020-10-20T17:38:00Z">
                  <w:rPr>
                    <w:ins w:id="2018" w:author="Pande, Amitkumar" w:date="2020-10-09T09:51:00Z"/>
                    <w:rFonts w:ascii="Calibri" w:eastAsia="Times New Roman" w:hAnsi="Calibri" w:cs="Calibri"/>
                    <w:b w:val="0"/>
                    <w:bCs w:val="0"/>
                    <w:color w:val="000000"/>
                    <w:lang w:val="en-IN" w:eastAsia="en-IN"/>
                  </w:rPr>
                </w:rPrChange>
              </w:rPr>
            </w:pPr>
            <w:ins w:id="2019" w:author="Pande, Amitkumar" w:date="2020-10-09T09:51:00Z">
              <w:r w:rsidRPr="003D7A6C">
                <w:rPr>
                  <w:rFonts w:ascii="Calibri" w:eastAsia="Times New Roman" w:hAnsi="Calibri" w:cs="Calibri"/>
                  <w:color w:val="auto"/>
                  <w:lang w:val="en-IN" w:eastAsia="en-IN"/>
                  <w:rPrChange w:id="2020" w:author="Pande, Amitkumar" w:date="2020-10-20T17:38:00Z">
                    <w:rPr>
                      <w:rFonts w:ascii="Calibri" w:eastAsia="Times New Roman" w:hAnsi="Calibri" w:cs="Calibri"/>
                      <w:color w:val="000000"/>
                      <w:lang w:val="en-IN" w:eastAsia="en-IN"/>
                    </w:rPr>
                  </w:rPrChange>
                </w:rPr>
                <w:t> </w:t>
              </w:r>
            </w:ins>
          </w:p>
        </w:tc>
        <w:tc>
          <w:tcPr>
            <w:tcW w:w="0" w:type="pct"/>
            <w:hideMark/>
            <w:tcPrChange w:id="2021" w:author="Pande, Amitkumar" w:date="2020-10-20T17:39:00Z">
              <w:tcPr>
                <w:tcW w:w="2869" w:type="pct"/>
                <w:gridSpan w:val="2"/>
                <w:hideMark/>
              </w:tcPr>
            </w:tcPrChange>
          </w:tcPr>
          <w:p w14:paraId="2A60D30C" w14:textId="77777777" w:rsidR="00FE3B20" w:rsidRPr="003D7A6C" w:rsidRDefault="00FE3B20" w:rsidP="00FE3B20">
            <w:pPr>
              <w:jc w:val="center"/>
              <w:cnfStyle w:val="100000000000" w:firstRow="1" w:lastRow="0" w:firstColumn="0" w:lastColumn="0" w:oddVBand="0" w:evenVBand="0" w:oddHBand="0" w:evenHBand="0" w:firstRowFirstColumn="0" w:firstRowLastColumn="0" w:lastRowFirstColumn="0" w:lastRowLastColumn="0"/>
              <w:rPr>
                <w:ins w:id="2022" w:author="Pande, Amitkumar" w:date="2020-10-09T09:51:00Z"/>
                <w:rFonts w:ascii="Calibri" w:eastAsia="Times New Roman" w:hAnsi="Calibri" w:cs="Calibri"/>
                <w:b w:val="0"/>
                <w:bCs w:val="0"/>
                <w:lang w:val="en-IN" w:eastAsia="en-IN"/>
                <w:rPrChange w:id="2023" w:author="Pande, Amitkumar" w:date="2020-10-20T17:38:00Z">
                  <w:rPr>
                    <w:ins w:id="2024" w:author="Pande, Amitkumar" w:date="2020-10-09T09:51:00Z"/>
                    <w:rFonts w:ascii="Calibri" w:eastAsia="Times New Roman" w:hAnsi="Calibri" w:cs="Calibri"/>
                    <w:b w:val="0"/>
                    <w:bCs w:val="0"/>
                    <w:color w:val="000000"/>
                    <w:lang w:val="en-IN" w:eastAsia="en-IN"/>
                  </w:rPr>
                </w:rPrChange>
              </w:rPr>
            </w:pPr>
            <w:ins w:id="2025" w:author="Pande, Amitkumar" w:date="2020-10-09T09:51:00Z">
              <w:r w:rsidRPr="003D7A6C">
                <w:rPr>
                  <w:rFonts w:ascii="Calibri" w:eastAsia="Times New Roman" w:hAnsi="Calibri" w:cs="Calibri"/>
                  <w:color w:val="auto"/>
                  <w:lang w:val="en-IN" w:eastAsia="en-IN"/>
                  <w:rPrChange w:id="2026" w:author="Pande, Amitkumar" w:date="2020-10-20T17:38:00Z">
                    <w:rPr>
                      <w:rFonts w:ascii="Calibri" w:eastAsia="Times New Roman" w:hAnsi="Calibri" w:cs="Calibri"/>
                      <w:color w:val="000000"/>
                      <w:lang w:val="en-IN" w:eastAsia="en-IN"/>
                    </w:rPr>
                  </w:rPrChange>
                </w:rPr>
                <w:t> </w:t>
              </w:r>
            </w:ins>
          </w:p>
        </w:tc>
        <w:tc>
          <w:tcPr>
            <w:tcW w:w="0" w:type="pct"/>
            <w:hideMark/>
            <w:tcPrChange w:id="2027" w:author="Pande, Amitkumar" w:date="2020-10-20T17:39:00Z">
              <w:tcPr>
                <w:tcW w:w="624" w:type="pct"/>
                <w:gridSpan w:val="2"/>
                <w:hideMark/>
              </w:tcPr>
            </w:tcPrChange>
          </w:tcPr>
          <w:p w14:paraId="5F8D36F1" w14:textId="77777777" w:rsidR="00FE3B20" w:rsidRPr="003D7A6C" w:rsidRDefault="00FE3B20" w:rsidP="00FE3B20">
            <w:pPr>
              <w:jc w:val="center"/>
              <w:cnfStyle w:val="100000000000" w:firstRow="1" w:lastRow="0" w:firstColumn="0" w:lastColumn="0" w:oddVBand="0" w:evenVBand="0" w:oddHBand="0" w:evenHBand="0" w:firstRowFirstColumn="0" w:firstRowLastColumn="0" w:lastRowFirstColumn="0" w:lastRowLastColumn="0"/>
              <w:rPr>
                <w:ins w:id="2028" w:author="Pande, Amitkumar" w:date="2020-10-09T09:51:00Z"/>
                <w:rFonts w:ascii="Calibri" w:eastAsia="Times New Roman" w:hAnsi="Calibri" w:cs="Calibri"/>
                <w:b w:val="0"/>
                <w:bCs w:val="0"/>
                <w:lang w:val="en-IN" w:eastAsia="en-IN"/>
                <w:rPrChange w:id="2029" w:author="Pande, Amitkumar" w:date="2020-10-20T17:38:00Z">
                  <w:rPr>
                    <w:ins w:id="2030" w:author="Pande, Amitkumar" w:date="2020-10-09T09:51:00Z"/>
                    <w:rFonts w:ascii="Calibri" w:eastAsia="Times New Roman" w:hAnsi="Calibri" w:cs="Calibri"/>
                    <w:b w:val="0"/>
                    <w:bCs w:val="0"/>
                    <w:color w:val="000000"/>
                    <w:lang w:val="en-IN" w:eastAsia="en-IN"/>
                  </w:rPr>
                </w:rPrChange>
              </w:rPr>
            </w:pPr>
            <w:ins w:id="2031" w:author="Pande, Amitkumar" w:date="2020-10-09T09:51:00Z">
              <w:r w:rsidRPr="003D7A6C">
                <w:rPr>
                  <w:rFonts w:ascii="Calibri" w:eastAsia="Times New Roman" w:hAnsi="Calibri" w:cs="Calibri"/>
                  <w:color w:val="auto"/>
                  <w:lang w:val="en-IN" w:eastAsia="en-IN"/>
                  <w:rPrChange w:id="2032" w:author="Pande, Amitkumar" w:date="2020-10-20T17:38:00Z">
                    <w:rPr>
                      <w:rFonts w:ascii="Calibri" w:eastAsia="Times New Roman" w:hAnsi="Calibri" w:cs="Calibri"/>
                      <w:color w:val="000000"/>
                      <w:lang w:val="en-IN" w:eastAsia="en-IN"/>
                    </w:rPr>
                  </w:rPrChange>
                </w:rPr>
                <w:t> </w:t>
              </w:r>
            </w:ins>
          </w:p>
        </w:tc>
      </w:tr>
      <w:tr w:rsidR="00FE3B20" w:rsidRPr="00FE3B20" w14:paraId="04E44203" w14:textId="77777777" w:rsidTr="003D7A6C">
        <w:tblPrEx>
          <w:tblPrExChange w:id="2033" w:author="Pande, Amitkumar" w:date="2020-10-20T17:39:00Z">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cnfStyle w:val="000000100000" w:firstRow="0" w:lastRow="0" w:firstColumn="0" w:lastColumn="0" w:oddVBand="0" w:evenVBand="0" w:oddHBand="1" w:evenHBand="0" w:firstRowFirstColumn="0" w:firstRowLastColumn="0" w:lastRowFirstColumn="0" w:lastRowLastColumn="0"/>
          <w:trHeight w:val="300"/>
          <w:ins w:id="2034" w:author="Pande, Amitkumar" w:date="2020-10-09T09:51:00Z"/>
          <w:trPrChange w:id="2035" w:author="Pande, Amitkumar" w:date="2020-10-20T17:39:00Z">
            <w:trPr>
              <w:gridBefore w:val="1"/>
              <w:trHeight w:val="3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2036" w:author="Pande, Amitkumar" w:date="2020-10-20T17:39:00Z">
              <w:tcPr>
                <w:tcW w:w="1507" w:type="pct"/>
                <w:gridSpan w:val="2"/>
                <w:tcBorders>
                  <w:top w:val="nil"/>
                  <w:left w:val="single" w:sz="4" w:space="0" w:color="auto"/>
                  <w:bottom w:val="single" w:sz="4" w:space="0" w:color="auto"/>
                  <w:right w:val="single" w:sz="4" w:space="0" w:color="auto"/>
                </w:tcBorders>
                <w:shd w:val="clear" w:color="000000" w:fill="8DB4E2"/>
                <w:vAlign w:val="center"/>
                <w:hideMark/>
              </w:tcPr>
            </w:tcPrChange>
          </w:tcPr>
          <w:p w14:paraId="5620F764" w14:textId="77777777" w:rsidR="00FE3B20" w:rsidRPr="00FE3B20" w:rsidRDefault="00FE3B20" w:rsidP="00FE3B20">
            <w:pPr>
              <w:cnfStyle w:val="001000100000" w:firstRow="0" w:lastRow="0" w:firstColumn="1" w:lastColumn="0" w:oddVBand="0" w:evenVBand="0" w:oddHBand="1" w:evenHBand="0" w:firstRowFirstColumn="0" w:firstRowLastColumn="0" w:lastRowFirstColumn="0" w:lastRowLastColumn="0"/>
              <w:rPr>
                <w:ins w:id="2037" w:author="Pande, Amitkumar" w:date="2020-10-09T09:51:00Z"/>
                <w:rFonts w:ascii="Calibri" w:eastAsia="Times New Roman" w:hAnsi="Calibri" w:cs="Calibri"/>
                <w:b w:val="0"/>
                <w:bCs w:val="0"/>
                <w:color w:val="000000"/>
                <w:lang w:val="en-IN" w:eastAsia="en-IN"/>
              </w:rPr>
            </w:pPr>
            <w:ins w:id="2038" w:author="Pande, Amitkumar" w:date="2020-10-09T09:51:00Z">
              <w:r w:rsidRPr="00FE3B20">
                <w:rPr>
                  <w:rFonts w:ascii="Calibri" w:eastAsia="Times New Roman" w:hAnsi="Calibri" w:cs="Calibri"/>
                  <w:color w:val="000000"/>
                  <w:lang w:val="en-IN" w:eastAsia="en-IN"/>
                </w:rPr>
                <w:t> </w:t>
              </w:r>
            </w:ins>
          </w:p>
        </w:tc>
        <w:tc>
          <w:tcPr>
            <w:tcW w:w="0" w:type="pct"/>
            <w:hideMark/>
            <w:tcPrChange w:id="2039" w:author="Pande, Amitkumar" w:date="2020-10-20T17:39:00Z">
              <w:tcPr>
                <w:tcW w:w="2869" w:type="pct"/>
                <w:gridSpan w:val="2"/>
                <w:tcBorders>
                  <w:top w:val="nil"/>
                  <w:left w:val="nil"/>
                  <w:bottom w:val="single" w:sz="4" w:space="0" w:color="auto"/>
                  <w:right w:val="single" w:sz="4" w:space="0" w:color="auto"/>
                </w:tcBorders>
                <w:shd w:val="clear" w:color="000000" w:fill="8DB4E2"/>
                <w:vAlign w:val="center"/>
                <w:hideMark/>
              </w:tcPr>
            </w:tcPrChange>
          </w:tcPr>
          <w:p w14:paraId="49BF8960" w14:textId="77777777" w:rsidR="00FE3B20" w:rsidRPr="00FE3B20" w:rsidRDefault="00FE3B20" w:rsidP="00FE3B20">
            <w:pPr>
              <w:jc w:val="center"/>
              <w:cnfStyle w:val="000000100000" w:firstRow="0" w:lastRow="0" w:firstColumn="0" w:lastColumn="0" w:oddVBand="0" w:evenVBand="0" w:oddHBand="1" w:evenHBand="0" w:firstRowFirstColumn="0" w:firstRowLastColumn="0" w:lastRowFirstColumn="0" w:lastRowLastColumn="0"/>
              <w:rPr>
                <w:ins w:id="2040" w:author="Pande, Amitkumar" w:date="2020-10-09T09:51:00Z"/>
                <w:rFonts w:ascii="Calibri" w:eastAsia="Times New Roman" w:hAnsi="Calibri" w:cs="Calibri"/>
                <w:b/>
                <w:bCs/>
                <w:color w:val="000000"/>
                <w:lang w:val="en-IN" w:eastAsia="en-IN"/>
              </w:rPr>
            </w:pPr>
            <w:ins w:id="2041" w:author="Pande, Amitkumar" w:date="2020-10-09T09:51:00Z">
              <w:r w:rsidRPr="00FE3B20">
                <w:rPr>
                  <w:rFonts w:ascii="Calibri" w:eastAsia="Times New Roman" w:hAnsi="Calibri" w:cs="Calibri"/>
                  <w:b/>
                  <w:bCs/>
                  <w:color w:val="000000"/>
                  <w:lang w:val="en-IN" w:eastAsia="en-IN"/>
                </w:rPr>
                <w:t>Data Migration (For all 7 customers)</w:t>
              </w:r>
            </w:ins>
          </w:p>
        </w:tc>
        <w:tc>
          <w:tcPr>
            <w:tcW w:w="0" w:type="pct"/>
            <w:hideMark/>
            <w:tcPrChange w:id="2042" w:author="Pande, Amitkumar" w:date="2020-10-20T17:39:00Z">
              <w:tcPr>
                <w:tcW w:w="624" w:type="pct"/>
                <w:gridSpan w:val="2"/>
                <w:tcBorders>
                  <w:top w:val="nil"/>
                  <w:left w:val="nil"/>
                  <w:bottom w:val="single" w:sz="4" w:space="0" w:color="auto"/>
                  <w:right w:val="single" w:sz="4" w:space="0" w:color="auto"/>
                </w:tcBorders>
                <w:shd w:val="clear" w:color="000000" w:fill="8DB4E2"/>
                <w:vAlign w:val="center"/>
                <w:hideMark/>
              </w:tcPr>
            </w:tcPrChange>
          </w:tcPr>
          <w:p w14:paraId="5405FDBE" w14:textId="77777777" w:rsidR="00FE3B20" w:rsidRPr="00FE3B20" w:rsidRDefault="00FE3B20" w:rsidP="00FE3B20">
            <w:pPr>
              <w:cnfStyle w:val="000000100000" w:firstRow="0" w:lastRow="0" w:firstColumn="0" w:lastColumn="0" w:oddVBand="0" w:evenVBand="0" w:oddHBand="1" w:evenHBand="0" w:firstRowFirstColumn="0" w:firstRowLastColumn="0" w:lastRowFirstColumn="0" w:lastRowLastColumn="0"/>
              <w:rPr>
                <w:ins w:id="2043" w:author="Pande, Amitkumar" w:date="2020-10-09T09:51:00Z"/>
                <w:rFonts w:ascii="Calibri" w:eastAsia="Times New Roman" w:hAnsi="Calibri" w:cs="Calibri"/>
                <w:b/>
                <w:bCs/>
                <w:color w:val="000000"/>
                <w:lang w:val="en-IN" w:eastAsia="en-IN"/>
              </w:rPr>
            </w:pPr>
            <w:ins w:id="2044" w:author="Pande, Amitkumar" w:date="2020-10-09T09:51:00Z">
              <w:r w:rsidRPr="00FE3B20">
                <w:rPr>
                  <w:rFonts w:ascii="Calibri" w:eastAsia="Times New Roman" w:hAnsi="Calibri" w:cs="Calibri"/>
                  <w:b/>
                  <w:bCs/>
                  <w:color w:val="000000"/>
                  <w:lang w:val="en-IN" w:eastAsia="en-IN"/>
                </w:rPr>
                <w:t> </w:t>
              </w:r>
            </w:ins>
          </w:p>
        </w:tc>
      </w:tr>
      <w:tr w:rsidR="00FE3B20" w:rsidRPr="00FE3B20" w14:paraId="34641588" w14:textId="77777777" w:rsidTr="003D7A6C">
        <w:tblPrEx>
          <w:tblPrExChange w:id="2045" w:author="Pande, Amitkumar" w:date="2020-10-20T17:39:00Z">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trHeight w:val="600"/>
          <w:ins w:id="2046" w:author="Pande, Amitkumar" w:date="2020-10-09T09:51:00Z"/>
          <w:trPrChange w:id="2047" w:author="Pande, Amitkumar" w:date="2020-10-20T17:39:00Z">
            <w:trPr>
              <w:gridBefore w:val="1"/>
              <w:trHeight w:val="6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2048" w:author="Pande, Amitkumar" w:date="2020-10-20T17:39:00Z">
              <w:tcPr>
                <w:tcW w:w="1507" w:type="pct"/>
                <w:gridSpan w:val="2"/>
                <w:tcBorders>
                  <w:top w:val="nil"/>
                  <w:left w:val="single" w:sz="4" w:space="0" w:color="auto"/>
                  <w:bottom w:val="single" w:sz="4" w:space="0" w:color="auto"/>
                  <w:right w:val="single" w:sz="4" w:space="0" w:color="auto"/>
                </w:tcBorders>
                <w:shd w:val="clear" w:color="000000" w:fill="FFCC99"/>
                <w:vAlign w:val="center"/>
                <w:hideMark/>
              </w:tcPr>
            </w:tcPrChange>
          </w:tcPr>
          <w:p w14:paraId="43C5145A" w14:textId="77777777" w:rsidR="00FE3B20" w:rsidRPr="00FE3B20" w:rsidRDefault="00FE3B20" w:rsidP="00FE3B20">
            <w:pPr>
              <w:jc w:val="center"/>
              <w:rPr>
                <w:ins w:id="2049" w:author="Pande, Amitkumar" w:date="2020-10-09T09:51:00Z"/>
                <w:rFonts w:ascii="Calibri" w:eastAsia="Times New Roman" w:hAnsi="Calibri" w:cs="Calibri"/>
                <w:b w:val="0"/>
                <w:bCs w:val="0"/>
                <w:color w:val="000000"/>
                <w:lang w:val="en-IN" w:eastAsia="en-IN"/>
              </w:rPr>
            </w:pPr>
            <w:ins w:id="2050" w:author="Pande, Amitkumar" w:date="2020-10-09T09:51:00Z">
              <w:r w:rsidRPr="00FE3B20">
                <w:rPr>
                  <w:rFonts w:ascii="Calibri" w:eastAsia="Times New Roman" w:hAnsi="Calibri" w:cs="Calibri"/>
                  <w:color w:val="000000"/>
                  <w:lang w:val="en-IN" w:eastAsia="en-IN"/>
                </w:rPr>
                <w:t>Roles</w:t>
              </w:r>
            </w:ins>
          </w:p>
        </w:tc>
        <w:tc>
          <w:tcPr>
            <w:tcW w:w="0" w:type="pct"/>
            <w:hideMark/>
            <w:tcPrChange w:id="2051" w:author="Pande, Amitkumar" w:date="2020-10-20T17:39:00Z">
              <w:tcPr>
                <w:tcW w:w="2869" w:type="pct"/>
                <w:gridSpan w:val="2"/>
                <w:tcBorders>
                  <w:top w:val="nil"/>
                  <w:left w:val="nil"/>
                  <w:bottom w:val="single" w:sz="4" w:space="0" w:color="auto"/>
                  <w:right w:val="single" w:sz="4" w:space="0" w:color="auto"/>
                </w:tcBorders>
                <w:shd w:val="clear" w:color="000000" w:fill="FFCC99"/>
                <w:vAlign w:val="center"/>
                <w:hideMark/>
              </w:tcPr>
            </w:tcPrChange>
          </w:tcPr>
          <w:p w14:paraId="7AAAA16D" w14:textId="77777777" w:rsidR="00FE3B20" w:rsidRPr="00FE3B20" w:rsidRDefault="00FE3B20" w:rsidP="00FE3B20">
            <w:pPr>
              <w:jc w:val="center"/>
              <w:cnfStyle w:val="000000000000" w:firstRow="0" w:lastRow="0" w:firstColumn="0" w:lastColumn="0" w:oddVBand="0" w:evenVBand="0" w:oddHBand="0" w:evenHBand="0" w:firstRowFirstColumn="0" w:firstRowLastColumn="0" w:lastRowFirstColumn="0" w:lastRowLastColumn="0"/>
              <w:rPr>
                <w:ins w:id="2052" w:author="Pande, Amitkumar" w:date="2020-10-09T09:51:00Z"/>
                <w:rFonts w:ascii="Calibri" w:eastAsia="Times New Roman" w:hAnsi="Calibri" w:cs="Calibri"/>
                <w:b/>
                <w:bCs/>
                <w:color w:val="000000"/>
                <w:lang w:val="en-IN" w:eastAsia="en-IN"/>
              </w:rPr>
            </w:pPr>
            <w:ins w:id="2053" w:author="Pande, Amitkumar" w:date="2020-10-09T09:51:00Z">
              <w:r w:rsidRPr="00FE3B20">
                <w:rPr>
                  <w:rFonts w:ascii="Calibri" w:eastAsia="Times New Roman" w:hAnsi="Calibri" w:cs="Calibri"/>
                  <w:b/>
                  <w:bCs/>
                  <w:color w:val="000000"/>
                  <w:lang w:val="en-IN" w:eastAsia="en-IN"/>
                </w:rPr>
                <w:t>Sub task</w:t>
              </w:r>
            </w:ins>
          </w:p>
        </w:tc>
        <w:tc>
          <w:tcPr>
            <w:tcW w:w="0" w:type="pct"/>
            <w:hideMark/>
            <w:tcPrChange w:id="2054" w:author="Pande, Amitkumar" w:date="2020-10-20T17:39:00Z">
              <w:tcPr>
                <w:tcW w:w="624" w:type="pct"/>
                <w:gridSpan w:val="2"/>
                <w:tcBorders>
                  <w:top w:val="nil"/>
                  <w:left w:val="nil"/>
                  <w:bottom w:val="single" w:sz="4" w:space="0" w:color="auto"/>
                  <w:right w:val="single" w:sz="4" w:space="0" w:color="auto"/>
                </w:tcBorders>
                <w:shd w:val="clear" w:color="000000" w:fill="FFCC99"/>
                <w:vAlign w:val="center"/>
                <w:hideMark/>
              </w:tcPr>
            </w:tcPrChange>
          </w:tcPr>
          <w:p w14:paraId="7EFFBF8A" w14:textId="77777777" w:rsidR="00FE3B20" w:rsidRPr="00FE3B20" w:rsidRDefault="00FE3B20" w:rsidP="00FE3B20">
            <w:pPr>
              <w:jc w:val="center"/>
              <w:cnfStyle w:val="000000000000" w:firstRow="0" w:lastRow="0" w:firstColumn="0" w:lastColumn="0" w:oddVBand="0" w:evenVBand="0" w:oddHBand="0" w:evenHBand="0" w:firstRowFirstColumn="0" w:firstRowLastColumn="0" w:lastRowFirstColumn="0" w:lastRowLastColumn="0"/>
              <w:rPr>
                <w:ins w:id="2055" w:author="Pande, Amitkumar" w:date="2020-10-09T09:51:00Z"/>
                <w:rFonts w:ascii="Calibri" w:eastAsia="Times New Roman" w:hAnsi="Calibri" w:cs="Calibri"/>
                <w:b/>
                <w:bCs/>
                <w:color w:val="000000"/>
                <w:lang w:val="en-IN" w:eastAsia="en-IN"/>
              </w:rPr>
            </w:pPr>
            <w:ins w:id="2056" w:author="Pande, Amitkumar" w:date="2020-10-09T09:51:00Z">
              <w:r w:rsidRPr="00FE3B20">
                <w:rPr>
                  <w:rFonts w:ascii="Calibri" w:eastAsia="Times New Roman" w:hAnsi="Calibri" w:cs="Calibri"/>
                  <w:b/>
                  <w:bCs/>
                  <w:color w:val="000000"/>
                  <w:lang w:val="en-IN" w:eastAsia="en-IN"/>
                </w:rPr>
                <w:t>Effort required (person days)</w:t>
              </w:r>
            </w:ins>
          </w:p>
        </w:tc>
      </w:tr>
      <w:tr w:rsidR="00FE3B20" w:rsidRPr="00FE3B20" w14:paraId="05413C85" w14:textId="77777777" w:rsidTr="003D7A6C">
        <w:tblPrEx>
          <w:tblPrExChange w:id="2057" w:author="Pande, Amitkumar" w:date="2020-10-20T17:39:00Z">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cnfStyle w:val="000000100000" w:firstRow="0" w:lastRow="0" w:firstColumn="0" w:lastColumn="0" w:oddVBand="0" w:evenVBand="0" w:oddHBand="1" w:evenHBand="0" w:firstRowFirstColumn="0" w:firstRowLastColumn="0" w:lastRowFirstColumn="0" w:lastRowLastColumn="0"/>
          <w:trHeight w:val="300"/>
          <w:ins w:id="2058" w:author="Pande, Amitkumar" w:date="2020-10-09T09:51:00Z"/>
          <w:trPrChange w:id="2059" w:author="Pande, Amitkumar" w:date="2020-10-20T17:39:00Z">
            <w:trPr>
              <w:gridAfter w:val="0"/>
              <w:trHeight w:val="3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2060" w:author="Pande, Amitkumar" w:date="2020-10-20T17:39:00Z">
              <w:tcPr>
                <w:tcW w:w="1507" w:type="pct"/>
                <w:gridSpan w:val="2"/>
                <w:tcBorders>
                  <w:top w:val="nil"/>
                  <w:left w:val="single" w:sz="4" w:space="0" w:color="auto"/>
                  <w:bottom w:val="nil"/>
                  <w:right w:val="single" w:sz="4" w:space="0" w:color="auto"/>
                </w:tcBorders>
                <w:shd w:val="clear" w:color="auto" w:fill="auto"/>
                <w:hideMark/>
              </w:tcPr>
            </w:tcPrChange>
          </w:tcPr>
          <w:p w14:paraId="7E9ADABE" w14:textId="77777777" w:rsidR="00FE3B20" w:rsidRPr="00FE3B20" w:rsidRDefault="00FE3B20" w:rsidP="00FE3B20">
            <w:pPr>
              <w:jc w:val="center"/>
              <w:cnfStyle w:val="001000100000" w:firstRow="0" w:lastRow="0" w:firstColumn="1" w:lastColumn="0" w:oddVBand="0" w:evenVBand="0" w:oddHBand="1" w:evenHBand="0" w:firstRowFirstColumn="0" w:firstRowLastColumn="0" w:lastRowFirstColumn="0" w:lastRowLastColumn="0"/>
              <w:rPr>
                <w:ins w:id="2061" w:author="Pande, Amitkumar" w:date="2020-10-09T09:51:00Z"/>
                <w:rFonts w:ascii="Calibri" w:eastAsia="Times New Roman" w:hAnsi="Calibri" w:cs="Calibri"/>
                <w:color w:val="000000"/>
                <w:lang w:val="en-IN" w:eastAsia="en-IN"/>
              </w:rPr>
            </w:pPr>
            <w:ins w:id="2062" w:author="Pande, Amitkumar" w:date="2020-10-09T09:51:00Z">
              <w:r w:rsidRPr="00FE3B20">
                <w:rPr>
                  <w:rFonts w:ascii="Calibri" w:eastAsia="Times New Roman" w:hAnsi="Calibri" w:cs="Calibri"/>
                  <w:color w:val="000000"/>
                  <w:lang w:val="en-IN" w:eastAsia="en-IN"/>
                </w:rPr>
                <w:t>Sr. Cloud Engineer</w:t>
              </w:r>
            </w:ins>
          </w:p>
        </w:tc>
        <w:tc>
          <w:tcPr>
            <w:tcW w:w="0" w:type="pct"/>
            <w:hideMark/>
            <w:tcPrChange w:id="2063" w:author="Pande, Amitkumar" w:date="2020-10-20T17:39:00Z">
              <w:tcPr>
                <w:tcW w:w="2869" w:type="pct"/>
                <w:gridSpan w:val="2"/>
                <w:tcBorders>
                  <w:top w:val="nil"/>
                  <w:left w:val="nil"/>
                  <w:bottom w:val="single" w:sz="4" w:space="0" w:color="auto"/>
                  <w:right w:val="single" w:sz="4" w:space="0" w:color="auto"/>
                </w:tcBorders>
                <w:shd w:val="clear" w:color="auto" w:fill="auto"/>
                <w:vAlign w:val="center"/>
                <w:hideMark/>
              </w:tcPr>
            </w:tcPrChange>
          </w:tcPr>
          <w:p w14:paraId="15C6B126" w14:textId="77777777" w:rsidR="00FE3B20" w:rsidRPr="00FE3B20" w:rsidRDefault="00FE3B20" w:rsidP="00FE3B20">
            <w:pPr>
              <w:cnfStyle w:val="000000100000" w:firstRow="0" w:lastRow="0" w:firstColumn="0" w:lastColumn="0" w:oddVBand="0" w:evenVBand="0" w:oddHBand="1" w:evenHBand="0" w:firstRowFirstColumn="0" w:firstRowLastColumn="0" w:lastRowFirstColumn="0" w:lastRowLastColumn="0"/>
              <w:rPr>
                <w:ins w:id="2064" w:author="Pande, Amitkumar" w:date="2020-10-09T09:51:00Z"/>
                <w:rFonts w:ascii="Calibri" w:eastAsia="Times New Roman" w:hAnsi="Calibri" w:cs="Calibri"/>
                <w:color w:val="000000"/>
                <w:lang w:val="en-IN" w:eastAsia="en-IN"/>
              </w:rPr>
            </w:pPr>
            <w:ins w:id="2065" w:author="Pande, Amitkumar" w:date="2020-10-09T09:51:00Z">
              <w:r w:rsidRPr="00FE3B20">
                <w:rPr>
                  <w:rFonts w:ascii="Calibri" w:eastAsia="Times New Roman" w:hAnsi="Calibri" w:cs="Calibri"/>
                  <w:color w:val="000000"/>
                  <w:lang w:val="en-IN" w:eastAsia="en-IN"/>
                </w:rPr>
                <w:t>Migrate Data from Onpremise/Cloud to RDS</w:t>
              </w:r>
            </w:ins>
          </w:p>
        </w:tc>
        <w:tc>
          <w:tcPr>
            <w:tcW w:w="0" w:type="pct"/>
            <w:tcPrChange w:id="2066" w:author="Pande, Amitkumar" w:date="2020-10-20T17:39:00Z">
              <w:tcPr>
                <w:tcW w:w="624" w:type="pct"/>
                <w:gridSpan w:val="2"/>
                <w:tcBorders>
                  <w:top w:val="nil"/>
                  <w:left w:val="nil"/>
                  <w:bottom w:val="single" w:sz="4" w:space="0" w:color="auto"/>
                  <w:right w:val="single" w:sz="4" w:space="0" w:color="auto"/>
                </w:tcBorders>
                <w:shd w:val="clear" w:color="auto" w:fill="auto"/>
                <w:vAlign w:val="center"/>
              </w:tcPr>
            </w:tcPrChange>
          </w:tcPr>
          <w:p w14:paraId="0286B7AE" w14:textId="72E6D1F6" w:rsidR="00FE3B20" w:rsidRPr="00FE3B20" w:rsidRDefault="00FE3B20" w:rsidP="00FE3B20">
            <w:pPr>
              <w:jc w:val="center"/>
              <w:cnfStyle w:val="000000100000" w:firstRow="0" w:lastRow="0" w:firstColumn="0" w:lastColumn="0" w:oddVBand="0" w:evenVBand="0" w:oddHBand="1" w:evenHBand="0" w:firstRowFirstColumn="0" w:firstRowLastColumn="0" w:lastRowFirstColumn="0" w:lastRowLastColumn="0"/>
              <w:rPr>
                <w:ins w:id="2067" w:author="Pande, Amitkumar" w:date="2020-10-09T09:51:00Z"/>
                <w:rFonts w:ascii="Calibri" w:eastAsia="Times New Roman" w:hAnsi="Calibri" w:cs="Calibri"/>
                <w:color w:val="000000"/>
                <w:lang w:val="en-IN" w:eastAsia="en-IN"/>
              </w:rPr>
            </w:pPr>
          </w:p>
        </w:tc>
      </w:tr>
      <w:tr w:rsidR="00FE3B20" w:rsidRPr="00FE3B20" w14:paraId="21573E25" w14:textId="77777777" w:rsidTr="003D7A6C">
        <w:tblPrEx>
          <w:tblPrExChange w:id="2068" w:author="Pande, Amitkumar" w:date="2020-10-20T17:39:00Z">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trHeight w:val="300"/>
          <w:ins w:id="2069" w:author="Pande, Amitkumar" w:date="2020-10-09T09:51:00Z"/>
          <w:trPrChange w:id="2070" w:author="Pande, Amitkumar" w:date="2020-10-20T17:39:00Z">
            <w:trPr>
              <w:gridAfter w:val="0"/>
              <w:trHeight w:val="3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2071" w:author="Pande, Amitkumar" w:date="2020-10-20T17:39:00Z">
              <w:tcPr>
                <w:tcW w:w="1507" w:type="pct"/>
                <w:gridSpan w:val="2"/>
                <w:tcBorders>
                  <w:top w:val="single" w:sz="4" w:space="0" w:color="auto"/>
                  <w:left w:val="single" w:sz="4" w:space="0" w:color="auto"/>
                  <w:bottom w:val="nil"/>
                  <w:right w:val="single" w:sz="4" w:space="0" w:color="auto"/>
                </w:tcBorders>
                <w:shd w:val="clear" w:color="auto" w:fill="auto"/>
                <w:hideMark/>
              </w:tcPr>
            </w:tcPrChange>
          </w:tcPr>
          <w:p w14:paraId="32BB7789" w14:textId="77777777" w:rsidR="00FE3B20" w:rsidRPr="00FE3B20" w:rsidRDefault="00FE3B20" w:rsidP="00FE3B20">
            <w:pPr>
              <w:jc w:val="center"/>
              <w:rPr>
                <w:ins w:id="2072" w:author="Pande, Amitkumar" w:date="2020-10-09T09:51:00Z"/>
                <w:rFonts w:ascii="Calibri" w:eastAsia="Times New Roman" w:hAnsi="Calibri" w:cs="Calibri"/>
                <w:color w:val="000000"/>
                <w:lang w:val="en-IN" w:eastAsia="en-IN"/>
              </w:rPr>
            </w:pPr>
            <w:ins w:id="2073" w:author="Pande, Amitkumar" w:date="2020-10-09T09:51:00Z">
              <w:r w:rsidRPr="00FE3B20">
                <w:rPr>
                  <w:rFonts w:ascii="Calibri" w:eastAsia="Times New Roman" w:hAnsi="Calibri" w:cs="Calibri"/>
                  <w:color w:val="000000"/>
                  <w:lang w:val="en-IN" w:eastAsia="en-IN"/>
                </w:rPr>
                <w:t>Sr. Cloud Engineer</w:t>
              </w:r>
            </w:ins>
          </w:p>
        </w:tc>
        <w:tc>
          <w:tcPr>
            <w:tcW w:w="0" w:type="pct"/>
            <w:hideMark/>
            <w:tcPrChange w:id="2074" w:author="Pande, Amitkumar" w:date="2020-10-20T17:39:00Z">
              <w:tcPr>
                <w:tcW w:w="2869" w:type="pct"/>
                <w:gridSpan w:val="2"/>
                <w:tcBorders>
                  <w:top w:val="nil"/>
                  <w:left w:val="nil"/>
                  <w:bottom w:val="single" w:sz="4" w:space="0" w:color="auto"/>
                  <w:right w:val="single" w:sz="4" w:space="0" w:color="auto"/>
                </w:tcBorders>
                <w:shd w:val="clear" w:color="auto" w:fill="auto"/>
                <w:vAlign w:val="center"/>
                <w:hideMark/>
              </w:tcPr>
            </w:tcPrChange>
          </w:tcPr>
          <w:p w14:paraId="5CE59C99" w14:textId="77777777" w:rsidR="00FE3B20" w:rsidRPr="00FE3B20" w:rsidRDefault="00FE3B20" w:rsidP="00FE3B20">
            <w:pPr>
              <w:cnfStyle w:val="000000000000" w:firstRow="0" w:lastRow="0" w:firstColumn="0" w:lastColumn="0" w:oddVBand="0" w:evenVBand="0" w:oddHBand="0" w:evenHBand="0" w:firstRowFirstColumn="0" w:firstRowLastColumn="0" w:lastRowFirstColumn="0" w:lastRowLastColumn="0"/>
              <w:rPr>
                <w:ins w:id="2075" w:author="Pande, Amitkumar" w:date="2020-10-09T09:51:00Z"/>
                <w:rFonts w:ascii="Calibri" w:eastAsia="Times New Roman" w:hAnsi="Calibri" w:cs="Calibri"/>
                <w:color w:val="000000"/>
                <w:lang w:val="en-IN" w:eastAsia="en-IN"/>
              </w:rPr>
            </w:pPr>
            <w:ins w:id="2076" w:author="Pande, Amitkumar" w:date="2020-10-09T09:51:00Z">
              <w:r w:rsidRPr="00FE3B20">
                <w:rPr>
                  <w:rFonts w:ascii="Calibri" w:eastAsia="Times New Roman" w:hAnsi="Calibri" w:cs="Calibri"/>
                  <w:color w:val="000000"/>
                  <w:lang w:val="en-IN" w:eastAsia="en-IN"/>
                </w:rPr>
                <w:t>Migrate Data from Onpremise/Cloud storage to S3</w:t>
              </w:r>
            </w:ins>
          </w:p>
        </w:tc>
        <w:tc>
          <w:tcPr>
            <w:tcW w:w="0" w:type="pct"/>
            <w:tcPrChange w:id="2077" w:author="Pande, Amitkumar" w:date="2020-10-20T17:39:00Z">
              <w:tcPr>
                <w:tcW w:w="624" w:type="pct"/>
                <w:gridSpan w:val="2"/>
                <w:tcBorders>
                  <w:top w:val="nil"/>
                  <w:left w:val="nil"/>
                  <w:bottom w:val="single" w:sz="4" w:space="0" w:color="auto"/>
                  <w:right w:val="single" w:sz="4" w:space="0" w:color="auto"/>
                </w:tcBorders>
                <w:shd w:val="clear" w:color="auto" w:fill="auto"/>
                <w:vAlign w:val="center"/>
              </w:tcPr>
            </w:tcPrChange>
          </w:tcPr>
          <w:p w14:paraId="6FB5825E" w14:textId="1C11B3DE" w:rsidR="00FE3B20" w:rsidRPr="00FE3B20" w:rsidRDefault="00FE3B20" w:rsidP="00FE3B20">
            <w:pPr>
              <w:jc w:val="center"/>
              <w:cnfStyle w:val="000000000000" w:firstRow="0" w:lastRow="0" w:firstColumn="0" w:lastColumn="0" w:oddVBand="0" w:evenVBand="0" w:oddHBand="0" w:evenHBand="0" w:firstRowFirstColumn="0" w:firstRowLastColumn="0" w:lastRowFirstColumn="0" w:lastRowLastColumn="0"/>
              <w:rPr>
                <w:ins w:id="2078" w:author="Pande, Amitkumar" w:date="2020-10-09T09:51:00Z"/>
                <w:rFonts w:ascii="Calibri" w:eastAsia="Times New Roman" w:hAnsi="Calibri" w:cs="Calibri"/>
                <w:color w:val="000000"/>
                <w:lang w:val="en-IN" w:eastAsia="en-IN"/>
              </w:rPr>
            </w:pPr>
          </w:p>
        </w:tc>
      </w:tr>
      <w:tr w:rsidR="00FE3B20" w:rsidRPr="00FE3B20" w14:paraId="5784AF82" w14:textId="77777777" w:rsidTr="003D7A6C">
        <w:tblPrEx>
          <w:tblPrExChange w:id="2079" w:author="Pande, Amitkumar" w:date="2020-10-20T17:39:00Z">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cnfStyle w:val="000000100000" w:firstRow="0" w:lastRow="0" w:firstColumn="0" w:lastColumn="0" w:oddVBand="0" w:evenVBand="0" w:oddHBand="1" w:evenHBand="0" w:firstRowFirstColumn="0" w:firstRowLastColumn="0" w:lastRowFirstColumn="0" w:lastRowLastColumn="0"/>
          <w:trHeight w:val="300"/>
          <w:ins w:id="2080" w:author="Pande, Amitkumar" w:date="2020-10-09T09:51:00Z"/>
          <w:trPrChange w:id="2081" w:author="Pande, Amitkumar" w:date="2020-10-20T17:39:00Z">
            <w:trPr>
              <w:gridAfter w:val="0"/>
              <w:trHeight w:val="3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2082" w:author="Pande, Amitkumar" w:date="2020-10-20T17:39:00Z">
              <w:tcPr>
                <w:tcW w:w="1507" w:type="pct"/>
                <w:gridSpan w:val="2"/>
                <w:tcBorders>
                  <w:top w:val="single" w:sz="4" w:space="0" w:color="auto"/>
                  <w:left w:val="single" w:sz="4" w:space="0" w:color="auto"/>
                  <w:bottom w:val="nil"/>
                  <w:right w:val="single" w:sz="4" w:space="0" w:color="auto"/>
                </w:tcBorders>
                <w:shd w:val="clear" w:color="auto" w:fill="auto"/>
                <w:hideMark/>
              </w:tcPr>
            </w:tcPrChange>
          </w:tcPr>
          <w:p w14:paraId="2AF7DDCC" w14:textId="77777777" w:rsidR="00FE3B20" w:rsidRPr="00FE3B20" w:rsidRDefault="00FE3B20" w:rsidP="00FE3B20">
            <w:pPr>
              <w:jc w:val="center"/>
              <w:cnfStyle w:val="001000100000" w:firstRow="0" w:lastRow="0" w:firstColumn="1" w:lastColumn="0" w:oddVBand="0" w:evenVBand="0" w:oddHBand="1" w:evenHBand="0" w:firstRowFirstColumn="0" w:firstRowLastColumn="0" w:lastRowFirstColumn="0" w:lastRowLastColumn="0"/>
              <w:rPr>
                <w:ins w:id="2083" w:author="Pande, Amitkumar" w:date="2020-10-09T09:51:00Z"/>
                <w:rFonts w:ascii="Calibri" w:eastAsia="Times New Roman" w:hAnsi="Calibri" w:cs="Calibri"/>
                <w:color w:val="000000"/>
                <w:lang w:val="en-IN" w:eastAsia="en-IN"/>
              </w:rPr>
            </w:pPr>
            <w:ins w:id="2084" w:author="Pande, Amitkumar" w:date="2020-10-09T09:51:00Z">
              <w:r w:rsidRPr="00FE3B20">
                <w:rPr>
                  <w:rFonts w:ascii="Calibri" w:eastAsia="Times New Roman" w:hAnsi="Calibri" w:cs="Calibri"/>
                  <w:color w:val="000000"/>
                  <w:lang w:val="en-IN" w:eastAsia="en-IN"/>
                </w:rPr>
                <w:t> </w:t>
              </w:r>
            </w:ins>
          </w:p>
        </w:tc>
        <w:tc>
          <w:tcPr>
            <w:tcW w:w="0" w:type="pct"/>
            <w:hideMark/>
            <w:tcPrChange w:id="2085" w:author="Pande, Amitkumar" w:date="2020-10-20T17:39:00Z">
              <w:tcPr>
                <w:tcW w:w="2869" w:type="pct"/>
                <w:gridSpan w:val="2"/>
                <w:tcBorders>
                  <w:top w:val="nil"/>
                  <w:left w:val="nil"/>
                  <w:bottom w:val="single" w:sz="4" w:space="0" w:color="auto"/>
                  <w:right w:val="single" w:sz="4" w:space="0" w:color="auto"/>
                </w:tcBorders>
                <w:shd w:val="clear" w:color="auto" w:fill="auto"/>
                <w:vAlign w:val="center"/>
                <w:hideMark/>
              </w:tcPr>
            </w:tcPrChange>
          </w:tcPr>
          <w:p w14:paraId="0204921C" w14:textId="77777777" w:rsidR="00FE3B20" w:rsidRPr="00FE3B20" w:rsidRDefault="00FE3B20" w:rsidP="00FE3B20">
            <w:pPr>
              <w:jc w:val="center"/>
              <w:cnfStyle w:val="000000100000" w:firstRow="0" w:lastRow="0" w:firstColumn="0" w:lastColumn="0" w:oddVBand="0" w:evenVBand="0" w:oddHBand="1" w:evenHBand="0" w:firstRowFirstColumn="0" w:firstRowLastColumn="0" w:lastRowFirstColumn="0" w:lastRowLastColumn="0"/>
              <w:rPr>
                <w:ins w:id="2086" w:author="Pande, Amitkumar" w:date="2020-10-09T09:51:00Z"/>
                <w:rFonts w:ascii="Calibri" w:eastAsia="Times New Roman" w:hAnsi="Calibri" w:cs="Calibri"/>
                <w:b/>
                <w:bCs/>
                <w:color w:val="000000"/>
                <w:lang w:val="en-IN" w:eastAsia="en-IN"/>
              </w:rPr>
            </w:pPr>
            <w:ins w:id="2087" w:author="Pande, Amitkumar" w:date="2020-10-09T09:51:00Z">
              <w:r w:rsidRPr="00FE3B20">
                <w:rPr>
                  <w:rFonts w:ascii="Calibri" w:eastAsia="Times New Roman" w:hAnsi="Calibri" w:cs="Calibri"/>
                  <w:b/>
                  <w:bCs/>
                  <w:color w:val="000000"/>
                  <w:lang w:val="en-IN" w:eastAsia="en-IN"/>
                </w:rPr>
                <w:t>Total</w:t>
              </w:r>
            </w:ins>
          </w:p>
        </w:tc>
        <w:tc>
          <w:tcPr>
            <w:tcW w:w="0" w:type="pct"/>
            <w:tcPrChange w:id="2088" w:author="Pande, Amitkumar" w:date="2020-10-20T17:39:00Z">
              <w:tcPr>
                <w:tcW w:w="624" w:type="pct"/>
                <w:gridSpan w:val="2"/>
                <w:tcBorders>
                  <w:top w:val="nil"/>
                  <w:left w:val="nil"/>
                  <w:bottom w:val="single" w:sz="4" w:space="0" w:color="auto"/>
                  <w:right w:val="single" w:sz="4" w:space="0" w:color="auto"/>
                </w:tcBorders>
                <w:shd w:val="clear" w:color="auto" w:fill="auto"/>
                <w:vAlign w:val="center"/>
              </w:tcPr>
            </w:tcPrChange>
          </w:tcPr>
          <w:p w14:paraId="0465FC17" w14:textId="6E2E1BE5" w:rsidR="00FE3B20" w:rsidRPr="00FE3B20" w:rsidRDefault="00FE3B20" w:rsidP="00FE3B20">
            <w:pPr>
              <w:jc w:val="center"/>
              <w:cnfStyle w:val="000000100000" w:firstRow="0" w:lastRow="0" w:firstColumn="0" w:lastColumn="0" w:oddVBand="0" w:evenVBand="0" w:oddHBand="1" w:evenHBand="0" w:firstRowFirstColumn="0" w:firstRowLastColumn="0" w:lastRowFirstColumn="0" w:lastRowLastColumn="0"/>
              <w:rPr>
                <w:ins w:id="2089" w:author="Pande, Amitkumar" w:date="2020-10-09T09:51:00Z"/>
                <w:rFonts w:ascii="Calibri" w:eastAsia="Times New Roman" w:hAnsi="Calibri" w:cs="Calibri"/>
                <w:b/>
                <w:bCs/>
                <w:color w:val="000000"/>
                <w:lang w:val="en-IN" w:eastAsia="en-IN"/>
              </w:rPr>
            </w:pPr>
          </w:p>
        </w:tc>
      </w:tr>
      <w:tr w:rsidR="00FE3B20" w:rsidRPr="00FE3B20" w14:paraId="0424B7CA" w14:textId="77777777" w:rsidTr="003D7A6C">
        <w:tblPrEx>
          <w:tblPrExChange w:id="2090" w:author="Pande, Amitkumar" w:date="2020-10-20T17:39:00Z">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trHeight w:val="300"/>
          <w:ins w:id="2091" w:author="Pande, Amitkumar" w:date="2020-10-09T09:51:00Z"/>
          <w:trPrChange w:id="2092" w:author="Pande, Amitkumar" w:date="2020-10-20T17:39:00Z">
            <w:trPr>
              <w:gridBefore w:val="1"/>
              <w:trHeight w:val="300"/>
            </w:trPr>
          </w:trPrChange>
        </w:trPr>
        <w:tc>
          <w:tcPr>
            <w:cnfStyle w:val="001000000000" w:firstRow="0" w:lastRow="0" w:firstColumn="1" w:lastColumn="0" w:oddVBand="0" w:evenVBand="0" w:oddHBand="0" w:evenHBand="0" w:firstRowFirstColumn="0" w:firstRowLastColumn="0" w:lastRowFirstColumn="0" w:lastRowLastColumn="0"/>
            <w:tcW w:w="0" w:type="pct"/>
            <w:gridSpan w:val="3"/>
            <w:hideMark/>
            <w:tcPrChange w:id="2093" w:author="Pande, Amitkumar" w:date="2020-10-20T17:39:00Z">
              <w:tcPr>
                <w:tcW w:w="5000" w:type="pct"/>
                <w:gridSpan w:val="6"/>
                <w:tcBorders>
                  <w:top w:val="single" w:sz="4" w:space="0" w:color="auto"/>
                  <w:left w:val="single" w:sz="4" w:space="0" w:color="auto"/>
                  <w:bottom w:val="single" w:sz="4" w:space="0" w:color="auto"/>
                  <w:right w:val="single" w:sz="4" w:space="0" w:color="auto"/>
                </w:tcBorders>
                <w:shd w:val="clear" w:color="000000" w:fill="8DB4E2"/>
                <w:vAlign w:val="center"/>
                <w:hideMark/>
              </w:tcPr>
            </w:tcPrChange>
          </w:tcPr>
          <w:p w14:paraId="184E050E" w14:textId="77777777" w:rsidR="00FE3B20" w:rsidRPr="00FE3B20" w:rsidRDefault="00FE3B20" w:rsidP="00FE3B20">
            <w:pPr>
              <w:jc w:val="center"/>
              <w:rPr>
                <w:ins w:id="2094" w:author="Pande, Amitkumar" w:date="2020-10-09T09:51:00Z"/>
                <w:rFonts w:ascii="Calibri" w:eastAsia="Times New Roman" w:hAnsi="Calibri" w:cs="Calibri"/>
                <w:b w:val="0"/>
                <w:bCs w:val="0"/>
                <w:color w:val="000000"/>
                <w:lang w:val="en-IN" w:eastAsia="en-IN"/>
              </w:rPr>
            </w:pPr>
            <w:ins w:id="2095" w:author="Pande, Amitkumar" w:date="2020-10-09T09:51:00Z">
              <w:r w:rsidRPr="00FE3B20">
                <w:rPr>
                  <w:rFonts w:ascii="Calibri" w:eastAsia="Times New Roman" w:hAnsi="Calibri" w:cs="Calibri"/>
                  <w:color w:val="000000"/>
                  <w:lang w:val="en-IN" w:eastAsia="en-IN"/>
                </w:rPr>
                <w:t>Project Management</w:t>
              </w:r>
            </w:ins>
          </w:p>
        </w:tc>
      </w:tr>
      <w:tr w:rsidR="00FE3B20" w:rsidRPr="00FE3B20" w14:paraId="47845469" w14:textId="77777777" w:rsidTr="003D7A6C">
        <w:tblPrEx>
          <w:tblPrExChange w:id="2096" w:author="Pande, Amitkumar" w:date="2020-10-20T17:39:00Z">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cnfStyle w:val="000000100000" w:firstRow="0" w:lastRow="0" w:firstColumn="0" w:lastColumn="0" w:oddVBand="0" w:evenVBand="0" w:oddHBand="1" w:evenHBand="0" w:firstRowFirstColumn="0" w:firstRowLastColumn="0" w:lastRowFirstColumn="0" w:lastRowLastColumn="0"/>
          <w:trHeight w:val="600"/>
          <w:ins w:id="2097" w:author="Pande, Amitkumar" w:date="2020-10-09T09:51:00Z"/>
          <w:trPrChange w:id="2098" w:author="Pande, Amitkumar" w:date="2020-10-20T17:39:00Z">
            <w:trPr>
              <w:gridBefore w:val="1"/>
              <w:trHeight w:val="6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2099" w:author="Pande, Amitkumar" w:date="2020-10-20T17:39:00Z">
              <w:tcPr>
                <w:tcW w:w="1507" w:type="pct"/>
                <w:gridSpan w:val="2"/>
                <w:tcBorders>
                  <w:top w:val="nil"/>
                  <w:left w:val="single" w:sz="4" w:space="0" w:color="auto"/>
                  <w:bottom w:val="single" w:sz="4" w:space="0" w:color="auto"/>
                  <w:right w:val="single" w:sz="4" w:space="0" w:color="auto"/>
                </w:tcBorders>
                <w:shd w:val="clear" w:color="000000" w:fill="FFCC99"/>
                <w:vAlign w:val="center"/>
                <w:hideMark/>
              </w:tcPr>
            </w:tcPrChange>
          </w:tcPr>
          <w:p w14:paraId="0FAB81B9" w14:textId="77777777" w:rsidR="00FE3B20" w:rsidRPr="00FE3B20" w:rsidRDefault="00FE3B20" w:rsidP="00FE3B20">
            <w:pPr>
              <w:jc w:val="center"/>
              <w:cnfStyle w:val="001000100000" w:firstRow="0" w:lastRow="0" w:firstColumn="1" w:lastColumn="0" w:oddVBand="0" w:evenVBand="0" w:oddHBand="1" w:evenHBand="0" w:firstRowFirstColumn="0" w:firstRowLastColumn="0" w:lastRowFirstColumn="0" w:lastRowLastColumn="0"/>
              <w:rPr>
                <w:ins w:id="2100" w:author="Pande, Amitkumar" w:date="2020-10-09T09:51:00Z"/>
                <w:rFonts w:ascii="Calibri" w:eastAsia="Times New Roman" w:hAnsi="Calibri" w:cs="Calibri"/>
                <w:b w:val="0"/>
                <w:bCs w:val="0"/>
                <w:color w:val="000000"/>
                <w:lang w:val="en-IN" w:eastAsia="en-IN"/>
              </w:rPr>
            </w:pPr>
            <w:ins w:id="2101" w:author="Pande, Amitkumar" w:date="2020-10-09T09:51:00Z">
              <w:r w:rsidRPr="00FE3B20">
                <w:rPr>
                  <w:rFonts w:ascii="Calibri" w:eastAsia="Times New Roman" w:hAnsi="Calibri" w:cs="Calibri"/>
                  <w:color w:val="000000"/>
                  <w:lang w:val="en-IN" w:eastAsia="en-IN"/>
                </w:rPr>
                <w:t>Roles</w:t>
              </w:r>
            </w:ins>
          </w:p>
        </w:tc>
        <w:tc>
          <w:tcPr>
            <w:tcW w:w="0" w:type="pct"/>
            <w:hideMark/>
            <w:tcPrChange w:id="2102" w:author="Pande, Amitkumar" w:date="2020-10-20T17:39:00Z">
              <w:tcPr>
                <w:tcW w:w="2869" w:type="pct"/>
                <w:gridSpan w:val="2"/>
                <w:tcBorders>
                  <w:top w:val="nil"/>
                  <w:left w:val="nil"/>
                  <w:bottom w:val="single" w:sz="4" w:space="0" w:color="auto"/>
                  <w:right w:val="single" w:sz="4" w:space="0" w:color="auto"/>
                </w:tcBorders>
                <w:shd w:val="clear" w:color="000000" w:fill="FFCC99"/>
                <w:vAlign w:val="center"/>
                <w:hideMark/>
              </w:tcPr>
            </w:tcPrChange>
          </w:tcPr>
          <w:p w14:paraId="419C58AB" w14:textId="77777777" w:rsidR="00FE3B20" w:rsidRPr="00FE3B20" w:rsidRDefault="00FE3B20" w:rsidP="00FE3B20">
            <w:pPr>
              <w:jc w:val="center"/>
              <w:cnfStyle w:val="000000100000" w:firstRow="0" w:lastRow="0" w:firstColumn="0" w:lastColumn="0" w:oddVBand="0" w:evenVBand="0" w:oddHBand="1" w:evenHBand="0" w:firstRowFirstColumn="0" w:firstRowLastColumn="0" w:lastRowFirstColumn="0" w:lastRowLastColumn="0"/>
              <w:rPr>
                <w:ins w:id="2103" w:author="Pande, Amitkumar" w:date="2020-10-09T09:51:00Z"/>
                <w:rFonts w:ascii="Calibri" w:eastAsia="Times New Roman" w:hAnsi="Calibri" w:cs="Calibri"/>
                <w:b/>
                <w:bCs/>
                <w:color w:val="000000"/>
                <w:lang w:val="en-IN" w:eastAsia="en-IN"/>
              </w:rPr>
            </w:pPr>
            <w:ins w:id="2104" w:author="Pande, Amitkumar" w:date="2020-10-09T09:51:00Z">
              <w:r w:rsidRPr="00FE3B20">
                <w:rPr>
                  <w:rFonts w:ascii="Calibri" w:eastAsia="Times New Roman" w:hAnsi="Calibri" w:cs="Calibri"/>
                  <w:b/>
                  <w:bCs/>
                  <w:color w:val="000000"/>
                  <w:lang w:val="en-IN" w:eastAsia="en-IN"/>
                </w:rPr>
                <w:t>Sub task</w:t>
              </w:r>
            </w:ins>
          </w:p>
        </w:tc>
        <w:tc>
          <w:tcPr>
            <w:tcW w:w="0" w:type="pct"/>
            <w:hideMark/>
            <w:tcPrChange w:id="2105" w:author="Pande, Amitkumar" w:date="2020-10-20T17:39:00Z">
              <w:tcPr>
                <w:tcW w:w="624" w:type="pct"/>
                <w:gridSpan w:val="2"/>
                <w:tcBorders>
                  <w:top w:val="nil"/>
                  <w:left w:val="nil"/>
                  <w:bottom w:val="single" w:sz="4" w:space="0" w:color="auto"/>
                  <w:right w:val="single" w:sz="4" w:space="0" w:color="auto"/>
                </w:tcBorders>
                <w:shd w:val="clear" w:color="000000" w:fill="FFCC99"/>
                <w:vAlign w:val="center"/>
                <w:hideMark/>
              </w:tcPr>
            </w:tcPrChange>
          </w:tcPr>
          <w:p w14:paraId="26027662" w14:textId="77777777" w:rsidR="00FE3B20" w:rsidRPr="00FE3B20" w:rsidRDefault="00FE3B20" w:rsidP="00FE3B20">
            <w:pPr>
              <w:jc w:val="center"/>
              <w:cnfStyle w:val="000000100000" w:firstRow="0" w:lastRow="0" w:firstColumn="0" w:lastColumn="0" w:oddVBand="0" w:evenVBand="0" w:oddHBand="1" w:evenHBand="0" w:firstRowFirstColumn="0" w:firstRowLastColumn="0" w:lastRowFirstColumn="0" w:lastRowLastColumn="0"/>
              <w:rPr>
                <w:ins w:id="2106" w:author="Pande, Amitkumar" w:date="2020-10-09T09:51:00Z"/>
                <w:rFonts w:ascii="Calibri" w:eastAsia="Times New Roman" w:hAnsi="Calibri" w:cs="Calibri"/>
                <w:b/>
                <w:bCs/>
                <w:color w:val="000000"/>
                <w:lang w:val="en-IN" w:eastAsia="en-IN"/>
              </w:rPr>
            </w:pPr>
            <w:ins w:id="2107" w:author="Pande, Amitkumar" w:date="2020-10-09T09:51:00Z">
              <w:r w:rsidRPr="00FE3B20">
                <w:rPr>
                  <w:rFonts w:ascii="Calibri" w:eastAsia="Times New Roman" w:hAnsi="Calibri" w:cs="Calibri"/>
                  <w:b/>
                  <w:bCs/>
                  <w:color w:val="000000"/>
                  <w:lang w:val="en-IN" w:eastAsia="en-IN"/>
                </w:rPr>
                <w:t>Effort required (person days)</w:t>
              </w:r>
            </w:ins>
          </w:p>
        </w:tc>
      </w:tr>
      <w:tr w:rsidR="00FE3B20" w:rsidRPr="00FE3B20" w14:paraId="74158939" w14:textId="77777777" w:rsidTr="003D7A6C">
        <w:tblPrEx>
          <w:tblPrExChange w:id="2108" w:author="Pande, Amitkumar" w:date="2020-10-20T17:39:00Z">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trHeight w:val="600"/>
          <w:ins w:id="2109" w:author="Pande, Amitkumar" w:date="2020-10-09T09:51:00Z"/>
          <w:trPrChange w:id="2110" w:author="Pande, Amitkumar" w:date="2020-10-20T17:39:00Z">
            <w:trPr>
              <w:gridAfter w:val="0"/>
              <w:trHeight w:val="6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2111" w:author="Pande, Amitkumar" w:date="2020-10-20T17:39:00Z">
              <w:tcPr>
                <w:tcW w:w="1507" w:type="pct"/>
                <w:gridSpan w:val="2"/>
                <w:tcBorders>
                  <w:top w:val="nil"/>
                  <w:left w:val="single" w:sz="4" w:space="0" w:color="auto"/>
                  <w:bottom w:val="single" w:sz="4" w:space="0" w:color="auto"/>
                  <w:right w:val="single" w:sz="4" w:space="0" w:color="auto"/>
                </w:tcBorders>
                <w:shd w:val="clear" w:color="auto" w:fill="auto"/>
                <w:vAlign w:val="center"/>
                <w:hideMark/>
              </w:tcPr>
            </w:tcPrChange>
          </w:tcPr>
          <w:p w14:paraId="3AA70C92" w14:textId="77777777" w:rsidR="00FE3B20" w:rsidRPr="00FE3B20" w:rsidRDefault="00FE3B20" w:rsidP="00FE3B20">
            <w:pPr>
              <w:jc w:val="center"/>
              <w:rPr>
                <w:ins w:id="2112" w:author="Pande, Amitkumar" w:date="2020-10-09T09:51:00Z"/>
                <w:rFonts w:ascii="Calibri" w:eastAsia="Times New Roman" w:hAnsi="Calibri" w:cs="Calibri"/>
                <w:color w:val="000000"/>
                <w:lang w:val="en-IN" w:eastAsia="en-IN"/>
              </w:rPr>
            </w:pPr>
            <w:ins w:id="2113" w:author="Pande, Amitkumar" w:date="2020-10-09T09:51:00Z">
              <w:r w:rsidRPr="00FE3B20">
                <w:rPr>
                  <w:rFonts w:ascii="Calibri" w:eastAsia="Times New Roman" w:hAnsi="Calibri" w:cs="Calibri"/>
                  <w:color w:val="000000"/>
                  <w:lang w:val="en-IN" w:eastAsia="en-IN"/>
                </w:rPr>
                <w:t>Project Management</w:t>
              </w:r>
            </w:ins>
          </w:p>
        </w:tc>
        <w:tc>
          <w:tcPr>
            <w:tcW w:w="0" w:type="pct"/>
            <w:hideMark/>
            <w:tcPrChange w:id="2114" w:author="Pande, Amitkumar" w:date="2020-10-20T17:39:00Z">
              <w:tcPr>
                <w:tcW w:w="2869" w:type="pct"/>
                <w:gridSpan w:val="2"/>
                <w:tcBorders>
                  <w:top w:val="nil"/>
                  <w:left w:val="nil"/>
                  <w:bottom w:val="single" w:sz="4" w:space="0" w:color="auto"/>
                  <w:right w:val="single" w:sz="4" w:space="0" w:color="auto"/>
                </w:tcBorders>
                <w:shd w:val="clear" w:color="auto" w:fill="auto"/>
                <w:vAlign w:val="center"/>
                <w:hideMark/>
              </w:tcPr>
            </w:tcPrChange>
          </w:tcPr>
          <w:p w14:paraId="359A215E" w14:textId="77777777" w:rsidR="00FE3B20" w:rsidRPr="00FE3B20" w:rsidRDefault="00FE3B20" w:rsidP="00FE3B20">
            <w:pPr>
              <w:cnfStyle w:val="000000000000" w:firstRow="0" w:lastRow="0" w:firstColumn="0" w:lastColumn="0" w:oddVBand="0" w:evenVBand="0" w:oddHBand="0" w:evenHBand="0" w:firstRowFirstColumn="0" w:firstRowLastColumn="0" w:lastRowFirstColumn="0" w:lastRowLastColumn="0"/>
              <w:rPr>
                <w:ins w:id="2115" w:author="Pande, Amitkumar" w:date="2020-10-09T09:51:00Z"/>
                <w:rFonts w:ascii="Calibri" w:eastAsia="Times New Roman" w:hAnsi="Calibri" w:cs="Calibri"/>
                <w:color w:val="000000"/>
                <w:lang w:val="en-IN" w:eastAsia="en-IN"/>
              </w:rPr>
            </w:pPr>
            <w:ins w:id="2116" w:author="Pande, Amitkumar" w:date="2020-10-09T09:51:00Z">
              <w:r w:rsidRPr="00FE3B20">
                <w:rPr>
                  <w:rFonts w:ascii="Calibri" w:eastAsia="Times New Roman" w:hAnsi="Calibri" w:cs="Calibri"/>
                  <w:color w:val="000000"/>
                  <w:lang w:val="en-IN" w:eastAsia="en-IN"/>
                </w:rPr>
                <w:t>Project will conduct governance with Technical Team and Customer Stakeholders</w:t>
              </w:r>
            </w:ins>
          </w:p>
        </w:tc>
        <w:tc>
          <w:tcPr>
            <w:tcW w:w="0" w:type="pct"/>
            <w:tcPrChange w:id="2117" w:author="Pande, Amitkumar" w:date="2020-10-20T17:39:00Z">
              <w:tcPr>
                <w:tcW w:w="624" w:type="pct"/>
                <w:gridSpan w:val="2"/>
                <w:tcBorders>
                  <w:top w:val="nil"/>
                  <w:left w:val="nil"/>
                  <w:bottom w:val="single" w:sz="4" w:space="0" w:color="auto"/>
                  <w:right w:val="single" w:sz="4" w:space="0" w:color="auto"/>
                </w:tcBorders>
                <w:shd w:val="clear" w:color="auto" w:fill="auto"/>
                <w:vAlign w:val="center"/>
              </w:tcPr>
            </w:tcPrChange>
          </w:tcPr>
          <w:p w14:paraId="74FEF54D" w14:textId="65FAD103" w:rsidR="00FE3B20" w:rsidRPr="00FE3B20" w:rsidRDefault="00FE3B20" w:rsidP="00FE3B20">
            <w:pPr>
              <w:jc w:val="center"/>
              <w:cnfStyle w:val="000000000000" w:firstRow="0" w:lastRow="0" w:firstColumn="0" w:lastColumn="0" w:oddVBand="0" w:evenVBand="0" w:oddHBand="0" w:evenHBand="0" w:firstRowFirstColumn="0" w:firstRowLastColumn="0" w:lastRowFirstColumn="0" w:lastRowLastColumn="0"/>
              <w:rPr>
                <w:ins w:id="2118" w:author="Pande, Amitkumar" w:date="2020-10-09T09:51:00Z"/>
                <w:rFonts w:ascii="Calibri" w:eastAsia="Times New Roman" w:hAnsi="Calibri" w:cs="Calibri"/>
                <w:color w:val="000000"/>
                <w:lang w:val="en-IN" w:eastAsia="en-IN"/>
              </w:rPr>
            </w:pPr>
          </w:p>
        </w:tc>
      </w:tr>
      <w:tr w:rsidR="00FE3B20" w:rsidRPr="00FE3B20" w14:paraId="0A49C3CF" w14:textId="77777777" w:rsidTr="003D7A6C">
        <w:tblPrEx>
          <w:tblPrExChange w:id="2119" w:author="Pande, Amitkumar" w:date="2020-10-20T17:39:00Z">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cnfStyle w:val="000000100000" w:firstRow="0" w:lastRow="0" w:firstColumn="0" w:lastColumn="0" w:oddVBand="0" w:evenVBand="0" w:oddHBand="1" w:evenHBand="0" w:firstRowFirstColumn="0" w:firstRowLastColumn="0" w:lastRowFirstColumn="0" w:lastRowLastColumn="0"/>
          <w:trHeight w:val="300"/>
          <w:ins w:id="2120" w:author="Pande, Amitkumar" w:date="2020-10-09T09:51:00Z"/>
          <w:trPrChange w:id="2121" w:author="Pande, Amitkumar" w:date="2020-10-20T17:39:00Z">
            <w:trPr>
              <w:gridAfter w:val="0"/>
              <w:trHeight w:val="3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2122" w:author="Pande, Amitkumar" w:date="2020-10-20T17:39:00Z">
              <w:tcPr>
                <w:tcW w:w="1507" w:type="pct"/>
                <w:gridSpan w:val="2"/>
                <w:tcBorders>
                  <w:top w:val="nil"/>
                  <w:left w:val="single" w:sz="4" w:space="0" w:color="auto"/>
                  <w:bottom w:val="single" w:sz="4" w:space="0" w:color="auto"/>
                  <w:right w:val="single" w:sz="4" w:space="0" w:color="auto"/>
                </w:tcBorders>
                <w:shd w:val="clear" w:color="auto" w:fill="auto"/>
                <w:vAlign w:val="center"/>
                <w:hideMark/>
              </w:tcPr>
            </w:tcPrChange>
          </w:tcPr>
          <w:p w14:paraId="793E5274" w14:textId="77777777" w:rsidR="00FE3B20" w:rsidRPr="00FE3B20" w:rsidRDefault="00FE3B20" w:rsidP="00FE3B20">
            <w:pPr>
              <w:cnfStyle w:val="001000100000" w:firstRow="0" w:lastRow="0" w:firstColumn="1" w:lastColumn="0" w:oddVBand="0" w:evenVBand="0" w:oddHBand="1" w:evenHBand="0" w:firstRowFirstColumn="0" w:firstRowLastColumn="0" w:lastRowFirstColumn="0" w:lastRowLastColumn="0"/>
              <w:rPr>
                <w:ins w:id="2123" w:author="Pande, Amitkumar" w:date="2020-10-09T09:51:00Z"/>
                <w:rFonts w:ascii="Calibri" w:eastAsia="Times New Roman" w:hAnsi="Calibri" w:cs="Calibri"/>
                <w:b w:val="0"/>
                <w:bCs w:val="0"/>
                <w:color w:val="000000"/>
                <w:lang w:val="en-IN" w:eastAsia="en-IN"/>
              </w:rPr>
            </w:pPr>
            <w:ins w:id="2124" w:author="Pande, Amitkumar" w:date="2020-10-09T09:51:00Z">
              <w:r w:rsidRPr="00FE3B20">
                <w:rPr>
                  <w:rFonts w:ascii="Calibri" w:eastAsia="Times New Roman" w:hAnsi="Calibri" w:cs="Calibri"/>
                  <w:color w:val="000000"/>
                  <w:lang w:val="en-IN" w:eastAsia="en-IN"/>
                </w:rPr>
                <w:t> </w:t>
              </w:r>
            </w:ins>
          </w:p>
        </w:tc>
        <w:tc>
          <w:tcPr>
            <w:tcW w:w="0" w:type="pct"/>
            <w:hideMark/>
            <w:tcPrChange w:id="2125" w:author="Pande, Amitkumar" w:date="2020-10-20T17:39:00Z">
              <w:tcPr>
                <w:tcW w:w="2869" w:type="pct"/>
                <w:gridSpan w:val="2"/>
                <w:tcBorders>
                  <w:top w:val="nil"/>
                  <w:left w:val="nil"/>
                  <w:bottom w:val="single" w:sz="4" w:space="0" w:color="auto"/>
                  <w:right w:val="single" w:sz="4" w:space="0" w:color="auto"/>
                </w:tcBorders>
                <w:shd w:val="clear" w:color="auto" w:fill="auto"/>
                <w:vAlign w:val="center"/>
                <w:hideMark/>
              </w:tcPr>
            </w:tcPrChange>
          </w:tcPr>
          <w:p w14:paraId="66EE2AFE" w14:textId="77777777" w:rsidR="00FE3B20" w:rsidRPr="00FE3B20" w:rsidRDefault="00FE3B20" w:rsidP="00FE3B20">
            <w:pPr>
              <w:jc w:val="center"/>
              <w:cnfStyle w:val="000000100000" w:firstRow="0" w:lastRow="0" w:firstColumn="0" w:lastColumn="0" w:oddVBand="0" w:evenVBand="0" w:oddHBand="1" w:evenHBand="0" w:firstRowFirstColumn="0" w:firstRowLastColumn="0" w:lastRowFirstColumn="0" w:lastRowLastColumn="0"/>
              <w:rPr>
                <w:ins w:id="2126" w:author="Pande, Amitkumar" w:date="2020-10-09T09:51:00Z"/>
                <w:rFonts w:ascii="Calibri" w:eastAsia="Times New Roman" w:hAnsi="Calibri" w:cs="Calibri"/>
                <w:b/>
                <w:bCs/>
                <w:color w:val="000000"/>
                <w:lang w:val="en-IN" w:eastAsia="en-IN"/>
              </w:rPr>
            </w:pPr>
            <w:ins w:id="2127" w:author="Pande, Amitkumar" w:date="2020-10-09T09:51:00Z">
              <w:r w:rsidRPr="00FE3B20">
                <w:rPr>
                  <w:rFonts w:ascii="Calibri" w:eastAsia="Times New Roman" w:hAnsi="Calibri" w:cs="Calibri"/>
                  <w:b/>
                  <w:bCs/>
                  <w:color w:val="000000"/>
                  <w:lang w:val="en-IN" w:eastAsia="en-IN"/>
                </w:rPr>
                <w:t>Total</w:t>
              </w:r>
            </w:ins>
          </w:p>
        </w:tc>
        <w:tc>
          <w:tcPr>
            <w:tcW w:w="0" w:type="pct"/>
            <w:tcPrChange w:id="2128" w:author="Pande, Amitkumar" w:date="2020-10-20T17:39:00Z">
              <w:tcPr>
                <w:tcW w:w="624" w:type="pct"/>
                <w:gridSpan w:val="2"/>
                <w:tcBorders>
                  <w:top w:val="nil"/>
                  <w:left w:val="nil"/>
                  <w:bottom w:val="single" w:sz="4" w:space="0" w:color="auto"/>
                  <w:right w:val="single" w:sz="4" w:space="0" w:color="auto"/>
                </w:tcBorders>
                <w:shd w:val="clear" w:color="auto" w:fill="auto"/>
                <w:vAlign w:val="center"/>
              </w:tcPr>
            </w:tcPrChange>
          </w:tcPr>
          <w:p w14:paraId="59F4400B" w14:textId="62315487" w:rsidR="00FE3B20" w:rsidRPr="00FE3B20" w:rsidRDefault="00FE3B20" w:rsidP="00FE3B20">
            <w:pPr>
              <w:jc w:val="center"/>
              <w:cnfStyle w:val="000000100000" w:firstRow="0" w:lastRow="0" w:firstColumn="0" w:lastColumn="0" w:oddVBand="0" w:evenVBand="0" w:oddHBand="1" w:evenHBand="0" w:firstRowFirstColumn="0" w:firstRowLastColumn="0" w:lastRowFirstColumn="0" w:lastRowLastColumn="0"/>
              <w:rPr>
                <w:ins w:id="2129" w:author="Pande, Amitkumar" w:date="2020-10-09T09:51:00Z"/>
                <w:rFonts w:ascii="Calibri" w:eastAsia="Times New Roman" w:hAnsi="Calibri" w:cs="Calibri"/>
                <w:b/>
                <w:bCs/>
                <w:color w:val="000000"/>
                <w:lang w:val="en-IN" w:eastAsia="en-IN"/>
              </w:rPr>
            </w:pPr>
          </w:p>
        </w:tc>
      </w:tr>
    </w:tbl>
    <w:p w14:paraId="1A336E53" w14:textId="77777777" w:rsidR="00FE3B20" w:rsidRDefault="00FE3B20" w:rsidP="006F63FA">
      <w:pPr>
        <w:rPr>
          <w:ins w:id="2130" w:author="Pande, Amitkumar" w:date="2020-10-09T09:50:00Z"/>
        </w:rPr>
      </w:pPr>
    </w:p>
    <w:tbl>
      <w:tblPr>
        <w:tblStyle w:val="TableGrid"/>
        <w:tblW w:w="0" w:type="auto"/>
        <w:tblLook w:val="04A0" w:firstRow="1" w:lastRow="0" w:firstColumn="1" w:lastColumn="0" w:noHBand="0" w:noVBand="1"/>
      </w:tblPr>
      <w:tblGrid>
        <w:gridCol w:w="1943"/>
        <w:gridCol w:w="1721"/>
        <w:gridCol w:w="1804"/>
        <w:gridCol w:w="1831"/>
        <w:gridCol w:w="1641"/>
      </w:tblGrid>
      <w:tr w:rsidR="00121F03" w:rsidDel="00E53DB4" w14:paraId="602866F3" w14:textId="4DFB490A" w:rsidTr="00427A3F">
        <w:trPr>
          <w:del w:id="2131" w:author="Pande, Amitkumar" w:date="2020-10-02T18:29:00Z"/>
        </w:trPr>
        <w:tc>
          <w:tcPr>
            <w:tcW w:w="1943" w:type="dxa"/>
            <w:shd w:val="clear" w:color="auto" w:fill="D9D9D9" w:themeFill="background1" w:themeFillShade="D9"/>
            <w:vAlign w:val="center"/>
          </w:tcPr>
          <w:p w14:paraId="3D3C5C25" w14:textId="064A8132" w:rsidR="00121F03" w:rsidRPr="00121F03" w:rsidDel="00E53DB4" w:rsidRDefault="00121F03" w:rsidP="00427A3F">
            <w:pPr>
              <w:jc w:val="center"/>
              <w:rPr>
                <w:del w:id="2132" w:author="Pande, Amitkumar" w:date="2020-10-02T18:29:00Z"/>
                <w:b/>
              </w:rPr>
            </w:pPr>
            <w:del w:id="2133" w:author="Pande, Amitkumar" w:date="2020-10-02T18:29:00Z">
              <w:r w:rsidDel="00E53DB4">
                <w:rPr>
                  <w:b/>
                </w:rPr>
                <w:delText>Project Phase</w:delText>
              </w:r>
            </w:del>
          </w:p>
        </w:tc>
        <w:tc>
          <w:tcPr>
            <w:tcW w:w="1721" w:type="dxa"/>
            <w:shd w:val="clear" w:color="auto" w:fill="D9D9D9" w:themeFill="background1" w:themeFillShade="D9"/>
            <w:vAlign w:val="center"/>
          </w:tcPr>
          <w:p w14:paraId="4FA7DA92" w14:textId="734B0E43" w:rsidR="00121F03" w:rsidRPr="00121F03" w:rsidDel="00E53DB4" w:rsidRDefault="00121F03" w:rsidP="00121F03">
            <w:pPr>
              <w:jc w:val="center"/>
              <w:rPr>
                <w:del w:id="2134" w:author="Pande, Amitkumar" w:date="2020-10-02T18:29:00Z"/>
                <w:b/>
              </w:rPr>
            </w:pPr>
            <w:del w:id="2135" w:author="Pande, Amitkumar" w:date="2020-10-02T18:29:00Z">
              <w:r w:rsidRPr="00121F03" w:rsidDel="00E53DB4">
                <w:rPr>
                  <w:b/>
                </w:rPr>
                <w:delText>Solution Architects</w:delText>
              </w:r>
            </w:del>
          </w:p>
        </w:tc>
        <w:tc>
          <w:tcPr>
            <w:tcW w:w="1804" w:type="dxa"/>
            <w:shd w:val="clear" w:color="auto" w:fill="D9D9D9" w:themeFill="background1" w:themeFillShade="D9"/>
            <w:vAlign w:val="center"/>
          </w:tcPr>
          <w:p w14:paraId="7578F8CA" w14:textId="216F1BE6" w:rsidR="00121F03" w:rsidRPr="00121F03" w:rsidDel="00E53DB4" w:rsidRDefault="00121F03" w:rsidP="00121F03">
            <w:pPr>
              <w:jc w:val="center"/>
              <w:rPr>
                <w:del w:id="2136" w:author="Pande, Amitkumar" w:date="2020-10-02T18:29:00Z"/>
                <w:b/>
              </w:rPr>
            </w:pPr>
            <w:del w:id="2137" w:author="Pande, Amitkumar" w:date="2020-10-02T18:29:00Z">
              <w:r w:rsidRPr="00121F03" w:rsidDel="00E53DB4">
                <w:rPr>
                  <w:b/>
                </w:rPr>
                <w:delText>Engineers</w:delText>
              </w:r>
            </w:del>
          </w:p>
        </w:tc>
        <w:tc>
          <w:tcPr>
            <w:tcW w:w="1831" w:type="dxa"/>
            <w:shd w:val="clear" w:color="auto" w:fill="D9D9D9" w:themeFill="background1" w:themeFillShade="D9"/>
            <w:vAlign w:val="center"/>
          </w:tcPr>
          <w:p w14:paraId="3CED50D9" w14:textId="6AC5F3A8" w:rsidR="00E26477" w:rsidDel="00E53DB4" w:rsidRDefault="00121F03" w:rsidP="00121F03">
            <w:pPr>
              <w:jc w:val="center"/>
              <w:rPr>
                <w:del w:id="2138" w:author="Pande, Amitkumar" w:date="2020-10-02T18:29:00Z"/>
                <w:b/>
              </w:rPr>
            </w:pPr>
            <w:del w:id="2139" w:author="Pande, Amitkumar" w:date="2020-10-02T18:29:00Z">
              <w:r w:rsidRPr="00121F03" w:rsidDel="00E53DB4">
                <w:rPr>
                  <w:b/>
                </w:rPr>
                <w:delText xml:space="preserve">Other </w:delText>
              </w:r>
            </w:del>
          </w:p>
          <w:p w14:paraId="77436B39" w14:textId="695DF493" w:rsidR="00121F03" w:rsidRPr="00121F03" w:rsidDel="00E53DB4" w:rsidRDefault="00121F03" w:rsidP="00121F03">
            <w:pPr>
              <w:jc w:val="center"/>
              <w:rPr>
                <w:del w:id="2140" w:author="Pande, Amitkumar" w:date="2020-10-02T18:29:00Z"/>
                <w:b/>
              </w:rPr>
            </w:pPr>
            <w:del w:id="2141" w:author="Pande, Amitkumar" w:date="2020-10-02T18:29:00Z">
              <w:r w:rsidRPr="00121F03" w:rsidDel="00E53DB4">
                <w:rPr>
                  <w:b/>
                  <w:sz w:val="18"/>
                </w:rPr>
                <w:delText>(Please specify)</w:delText>
              </w:r>
            </w:del>
          </w:p>
        </w:tc>
        <w:tc>
          <w:tcPr>
            <w:tcW w:w="1641" w:type="dxa"/>
            <w:shd w:val="clear" w:color="auto" w:fill="D9D9D9" w:themeFill="background1" w:themeFillShade="D9"/>
            <w:vAlign w:val="center"/>
          </w:tcPr>
          <w:p w14:paraId="7075541A" w14:textId="547CACBA" w:rsidR="00121F03" w:rsidRPr="00121F03" w:rsidDel="00E53DB4" w:rsidRDefault="00121F03" w:rsidP="00121F03">
            <w:pPr>
              <w:jc w:val="center"/>
              <w:rPr>
                <w:del w:id="2142" w:author="Pande, Amitkumar" w:date="2020-10-02T18:29:00Z"/>
                <w:b/>
              </w:rPr>
            </w:pPr>
            <w:del w:id="2143" w:author="Pande, Amitkumar" w:date="2020-10-02T18:29:00Z">
              <w:r w:rsidRPr="00121F03" w:rsidDel="00E53DB4">
                <w:rPr>
                  <w:b/>
                </w:rPr>
                <w:delText>Total Hours</w:delText>
              </w:r>
            </w:del>
          </w:p>
        </w:tc>
      </w:tr>
      <w:tr w:rsidR="00121F03" w:rsidDel="00E53DB4" w14:paraId="0A5576CE" w14:textId="478D17D6" w:rsidTr="00427A3F">
        <w:trPr>
          <w:del w:id="2144" w:author="Pande, Amitkumar" w:date="2020-10-02T18:29:00Z"/>
        </w:trPr>
        <w:tc>
          <w:tcPr>
            <w:tcW w:w="1943" w:type="dxa"/>
            <w:vAlign w:val="center"/>
          </w:tcPr>
          <w:p w14:paraId="09025BB6" w14:textId="3C2DECEF" w:rsidR="00121F03" w:rsidDel="00E53DB4" w:rsidRDefault="00121F03" w:rsidP="00427A3F">
            <w:pPr>
              <w:jc w:val="center"/>
              <w:rPr>
                <w:del w:id="2145" w:author="Pande, Amitkumar" w:date="2020-10-02T18:29:00Z"/>
              </w:rPr>
            </w:pPr>
          </w:p>
        </w:tc>
        <w:tc>
          <w:tcPr>
            <w:tcW w:w="1721" w:type="dxa"/>
          </w:tcPr>
          <w:p w14:paraId="3A850A04" w14:textId="48E760AB" w:rsidR="00121F03" w:rsidDel="00E53DB4" w:rsidRDefault="00121F03" w:rsidP="00121F03">
            <w:pPr>
              <w:rPr>
                <w:del w:id="2146" w:author="Pande, Amitkumar" w:date="2020-10-02T18:29:00Z"/>
              </w:rPr>
            </w:pPr>
          </w:p>
        </w:tc>
        <w:tc>
          <w:tcPr>
            <w:tcW w:w="1804" w:type="dxa"/>
          </w:tcPr>
          <w:p w14:paraId="1CDE1E70" w14:textId="6F7463C6" w:rsidR="00121F03" w:rsidDel="00E53DB4" w:rsidRDefault="00121F03" w:rsidP="00121F03">
            <w:pPr>
              <w:rPr>
                <w:del w:id="2147" w:author="Pande, Amitkumar" w:date="2020-10-02T18:29:00Z"/>
              </w:rPr>
            </w:pPr>
          </w:p>
        </w:tc>
        <w:tc>
          <w:tcPr>
            <w:tcW w:w="1831" w:type="dxa"/>
          </w:tcPr>
          <w:p w14:paraId="10426025" w14:textId="5F249319" w:rsidR="00121F03" w:rsidDel="00E53DB4" w:rsidRDefault="00121F03" w:rsidP="00121F03">
            <w:pPr>
              <w:rPr>
                <w:del w:id="2148" w:author="Pande, Amitkumar" w:date="2020-10-02T18:29:00Z"/>
              </w:rPr>
            </w:pPr>
          </w:p>
        </w:tc>
        <w:tc>
          <w:tcPr>
            <w:tcW w:w="1641" w:type="dxa"/>
          </w:tcPr>
          <w:p w14:paraId="5D6F1A6C" w14:textId="192BFCC7" w:rsidR="00121F03" w:rsidDel="00E53DB4" w:rsidRDefault="00121F03" w:rsidP="00121F03">
            <w:pPr>
              <w:rPr>
                <w:del w:id="2149" w:author="Pande, Amitkumar" w:date="2020-10-02T18:29:00Z"/>
              </w:rPr>
            </w:pPr>
          </w:p>
        </w:tc>
      </w:tr>
      <w:tr w:rsidR="00121F03" w:rsidDel="00E53DB4" w14:paraId="4F6BB44C" w14:textId="6FF3A111" w:rsidTr="005E4241">
        <w:trPr>
          <w:del w:id="2150" w:author="Pande, Amitkumar" w:date="2020-10-02T18:29:00Z"/>
        </w:trPr>
        <w:tc>
          <w:tcPr>
            <w:tcW w:w="1943" w:type="dxa"/>
            <w:tcBorders>
              <w:bottom w:val="single" w:sz="4" w:space="0" w:color="auto"/>
            </w:tcBorders>
            <w:vAlign w:val="center"/>
          </w:tcPr>
          <w:p w14:paraId="0BBB80F3" w14:textId="0AD859C4" w:rsidR="00121F03" w:rsidDel="00E53DB4" w:rsidRDefault="00121F03" w:rsidP="00427A3F">
            <w:pPr>
              <w:jc w:val="center"/>
              <w:rPr>
                <w:del w:id="2151" w:author="Pande, Amitkumar" w:date="2020-10-02T18:29:00Z"/>
              </w:rPr>
            </w:pPr>
          </w:p>
        </w:tc>
        <w:tc>
          <w:tcPr>
            <w:tcW w:w="1721" w:type="dxa"/>
            <w:tcBorders>
              <w:bottom w:val="single" w:sz="4" w:space="0" w:color="auto"/>
            </w:tcBorders>
          </w:tcPr>
          <w:p w14:paraId="334EA206" w14:textId="28F872B2" w:rsidR="00121F03" w:rsidDel="00E53DB4" w:rsidRDefault="00121F03" w:rsidP="00121F03">
            <w:pPr>
              <w:rPr>
                <w:del w:id="2152" w:author="Pande, Amitkumar" w:date="2020-10-02T18:29:00Z"/>
              </w:rPr>
            </w:pPr>
          </w:p>
        </w:tc>
        <w:tc>
          <w:tcPr>
            <w:tcW w:w="1804" w:type="dxa"/>
            <w:tcBorders>
              <w:bottom w:val="single" w:sz="4" w:space="0" w:color="auto"/>
            </w:tcBorders>
          </w:tcPr>
          <w:p w14:paraId="6AAA9F69" w14:textId="5E54DCDF" w:rsidR="00121F03" w:rsidDel="00E53DB4" w:rsidRDefault="00121F03" w:rsidP="00121F03">
            <w:pPr>
              <w:rPr>
                <w:del w:id="2153" w:author="Pande, Amitkumar" w:date="2020-10-02T18:29:00Z"/>
              </w:rPr>
            </w:pPr>
          </w:p>
        </w:tc>
        <w:tc>
          <w:tcPr>
            <w:tcW w:w="1831" w:type="dxa"/>
            <w:tcBorders>
              <w:bottom w:val="single" w:sz="4" w:space="0" w:color="auto"/>
            </w:tcBorders>
          </w:tcPr>
          <w:p w14:paraId="2EB27A2E" w14:textId="78AA386A" w:rsidR="00121F03" w:rsidDel="00E53DB4" w:rsidRDefault="00121F03" w:rsidP="00121F03">
            <w:pPr>
              <w:rPr>
                <w:del w:id="2154" w:author="Pande, Amitkumar" w:date="2020-10-02T18:29:00Z"/>
              </w:rPr>
            </w:pPr>
          </w:p>
        </w:tc>
        <w:tc>
          <w:tcPr>
            <w:tcW w:w="1641" w:type="dxa"/>
            <w:tcBorders>
              <w:bottom w:val="single" w:sz="4" w:space="0" w:color="auto"/>
            </w:tcBorders>
          </w:tcPr>
          <w:p w14:paraId="1005F3EE" w14:textId="35433FCE" w:rsidR="00121F03" w:rsidDel="00E53DB4" w:rsidRDefault="00121F03" w:rsidP="00121F03">
            <w:pPr>
              <w:rPr>
                <w:del w:id="2155" w:author="Pande, Amitkumar" w:date="2020-10-02T18:29:00Z"/>
              </w:rPr>
            </w:pPr>
          </w:p>
        </w:tc>
      </w:tr>
      <w:tr w:rsidR="00121F03" w:rsidDel="00E53DB4" w14:paraId="6A3FA3C0" w14:textId="745ED633" w:rsidTr="00427A3F">
        <w:trPr>
          <w:del w:id="2156" w:author="Pande, Amitkumar" w:date="2020-10-02T18:29:00Z"/>
        </w:trPr>
        <w:tc>
          <w:tcPr>
            <w:tcW w:w="1943" w:type="dxa"/>
            <w:vAlign w:val="center"/>
          </w:tcPr>
          <w:p w14:paraId="71F0A258" w14:textId="70770435" w:rsidR="00121F03" w:rsidDel="00E53DB4" w:rsidRDefault="00121F03" w:rsidP="00427A3F">
            <w:pPr>
              <w:jc w:val="center"/>
              <w:rPr>
                <w:del w:id="2157" w:author="Pande, Amitkumar" w:date="2020-10-02T18:29:00Z"/>
              </w:rPr>
            </w:pPr>
          </w:p>
        </w:tc>
        <w:tc>
          <w:tcPr>
            <w:tcW w:w="1721" w:type="dxa"/>
          </w:tcPr>
          <w:p w14:paraId="379108E6" w14:textId="20E948FC" w:rsidR="00121F03" w:rsidDel="00E53DB4" w:rsidRDefault="00121F03" w:rsidP="00121F03">
            <w:pPr>
              <w:rPr>
                <w:del w:id="2158" w:author="Pande, Amitkumar" w:date="2020-10-02T18:29:00Z"/>
              </w:rPr>
            </w:pPr>
          </w:p>
        </w:tc>
        <w:tc>
          <w:tcPr>
            <w:tcW w:w="1804" w:type="dxa"/>
          </w:tcPr>
          <w:p w14:paraId="520F2E01" w14:textId="30A1BC65" w:rsidR="00121F03" w:rsidDel="00E53DB4" w:rsidRDefault="00121F03" w:rsidP="00121F03">
            <w:pPr>
              <w:rPr>
                <w:del w:id="2159" w:author="Pande, Amitkumar" w:date="2020-10-02T18:29:00Z"/>
              </w:rPr>
            </w:pPr>
          </w:p>
        </w:tc>
        <w:tc>
          <w:tcPr>
            <w:tcW w:w="1831" w:type="dxa"/>
          </w:tcPr>
          <w:p w14:paraId="2B64BD06" w14:textId="47C54828" w:rsidR="00121F03" w:rsidDel="00E53DB4" w:rsidRDefault="00121F03" w:rsidP="00121F03">
            <w:pPr>
              <w:rPr>
                <w:del w:id="2160" w:author="Pande, Amitkumar" w:date="2020-10-02T18:29:00Z"/>
              </w:rPr>
            </w:pPr>
          </w:p>
        </w:tc>
        <w:tc>
          <w:tcPr>
            <w:tcW w:w="1641" w:type="dxa"/>
          </w:tcPr>
          <w:p w14:paraId="52B44ECB" w14:textId="766DFBB9" w:rsidR="00121F03" w:rsidDel="00E53DB4" w:rsidRDefault="00121F03" w:rsidP="00121F03">
            <w:pPr>
              <w:rPr>
                <w:del w:id="2161" w:author="Pande, Amitkumar" w:date="2020-10-02T18:29:00Z"/>
              </w:rPr>
            </w:pPr>
          </w:p>
        </w:tc>
      </w:tr>
      <w:tr w:rsidR="00121F03" w:rsidDel="00E53DB4" w14:paraId="7F36EABA" w14:textId="45B4CC8A" w:rsidTr="005E4241">
        <w:trPr>
          <w:del w:id="2162" w:author="Pande, Amitkumar" w:date="2020-10-02T18:29:00Z"/>
        </w:trPr>
        <w:tc>
          <w:tcPr>
            <w:tcW w:w="1943" w:type="dxa"/>
            <w:tcBorders>
              <w:bottom w:val="double" w:sz="4" w:space="0" w:color="auto"/>
            </w:tcBorders>
            <w:vAlign w:val="center"/>
          </w:tcPr>
          <w:p w14:paraId="2679ED12" w14:textId="754C553D" w:rsidR="00121F03" w:rsidDel="00E53DB4" w:rsidRDefault="00121F03" w:rsidP="00427A3F">
            <w:pPr>
              <w:jc w:val="center"/>
              <w:rPr>
                <w:del w:id="2163" w:author="Pande, Amitkumar" w:date="2020-10-02T18:29:00Z"/>
              </w:rPr>
            </w:pPr>
          </w:p>
        </w:tc>
        <w:tc>
          <w:tcPr>
            <w:tcW w:w="1721" w:type="dxa"/>
            <w:tcBorders>
              <w:bottom w:val="double" w:sz="4" w:space="0" w:color="auto"/>
            </w:tcBorders>
          </w:tcPr>
          <w:p w14:paraId="2E8889BB" w14:textId="0C6F08F6" w:rsidR="00121F03" w:rsidDel="00E53DB4" w:rsidRDefault="00121F03" w:rsidP="00121F03">
            <w:pPr>
              <w:rPr>
                <w:del w:id="2164" w:author="Pande, Amitkumar" w:date="2020-10-02T18:29:00Z"/>
              </w:rPr>
            </w:pPr>
          </w:p>
        </w:tc>
        <w:tc>
          <w:tcPr>
            <w:tcW w:w="1804" w:type="dxa"/>
            <w:tcBorders>
              <w:bottom w:val="double" w:sz="4" w:space="0" w:color="auto"/>
            </w:tcBorders>
          </w:tcPr>
          <w:p w14:paraId="47189BA2" w14:textId="1AB78C54" w:rsidR="00121F03" w:rsidDel="00E53DB4" w:rsidRDefault="00121F03" w:rsidP="00121F03">
            <w:pPr>
              <w:rPr>
                <w:del w:id="2165" w:author="Pande, Amitkumar" w:date="2020-10-02T18:29:00Z"/>
              </w:rPr>
            </w:pPr>
          </w:p>
        </w:tc>
        <w:tc>
          <w:tcPr>
            <w:tcW w:w="1831" w:type="dxa"/>
            <w:tcBorders>
              <w:bottom w:val="double" w:sz="4" w:space="0" w:color="auto"/>
            </w:tcBorders>
          </w:tcPr>
          <w:p w14:paraId="16176162" w14:textId="0E8F2685" w:rsidR="00121F03" w:rsidDel="00E53DB4" w:rsidRDefault="00121F03" w:rsidP="00121F03">
            <w:pPr>
              <w:rPr>
                <w:del w:id="2166" w:author="Pande, Amitkumar" w:date="2020-10-02T18:29:00Z"/>
              </w:rPr>
            </w:pPr>
          </w:p>
        </w:tc>
        <w:tc>
          <w:tcPr>
            <w:tcW w:w="1641" w:type="dxa"/>
            <w:tcBorders>
              <w:bottom w:val="double" w:sz="4" w:space="0" w:color="auto"/>
            </w:tcBorders>
          </w:tcPr>
          <w:p w14:paraId="19FFA3AD" w14:textId="24C5720B" w:rsidR="00121F03" w:rsidDel="00E53DB4" w:rsidRDefault="00121F03" w:rsidP="00121F03">
            <w:pPr>
              <w:rPr>
                <w:del w:id="2167" w:author="Pande, Amitkumar" w:date="2020-10-02T18:29:00Z"/>
              </w:rPr>
            </w:pPr>
          </w:p>
        </w:tc>
      </w:tr>
      <w:tr w:rsidR="00121F03" w:rsidDel="00E53DB4" w14:paraId="392C0EEE" w14:textId="7FF841BF" w:rsidTr="005E4241">
        <w:trPr>
          <w:del w:id="2168" w:author="Pande, Amitkumar" w:date="2020-10-02T18:29:00Z"/>
        </w:trPr>
        <w:tc>
          <w:tcPr>
            <w:tcW w:w="1943" w:type="dxa"/>
            <w:tcBorders>
              <w:top w:val="double" w:sz="4" w:space="0" w:color="auto"/>
              <w:left w:val="single" w:sz="12" w:space="0" w:color="auto"/>
              <w:bottom w:val="single" w:sz="2" w:space="0" w:color="auto"/>
              <w:right w:val="single" w:sz="2" w:space="0" w:color="auto"/>
            </w:tcBorders>
            <w:vAlign w:val="center"/>
          </w:tcPr>
          <w:p w14:paraId="78D7DB53" w14:textId="44179AFB" w:rsidR="00121F03" w:rsidDel="00E53DB4" w:rsidRDefault="00121F03" w:rsidP="00427A3F">
            <w:pPr>
              <w:jc w:val="center"/>
              <w:rPr>
                <w:del w:id="2169" w:author="Pande, Amitkumar" w:date="2020-10-02T18:29:00Z"/>
              </w:rPr>
            </w:pPr>
            <w:del w:id="2170" w:author="Pande, Amitkumar" w:date="2020-10-02T18:29:00Z">
              <w:r w:rsidDel="00E53DB4">
                <w:delText>Total Hours</w:delText>
              </w:r>
            </w:del>
          </w:p>
        </w:tc>
        <w:tc>
          <w:tcPr>
            <w:tcW w:w="1721" w:type="dxa"/>
            <w:tcBorders>
              <w:top w:val="double" w:sz="4" w:space="0" w:color="auto"/>
              <w:left w:val="single" w:sz="2" w:space="0" w:color="auto"/>
              <w:bottom w:val="single" w:sz="2" w:space="0" w:color="auto"/>
              <w:right w:val="single" w:sz="2" w:space="0" w:color="auto"/>
            </w:tcBorders>
          </w:tcPr>
          <w:p w14:paraId="0C0605CD" w14:textId="58A168A6" w:rsidR="00121F03" w:rsidDel="00E53DB4" w:rsidRDefault="00121F03" w:rsidP="00121F03">
            <w:pPr>
              <w:rPr>
                <w:del w:id="2171" w:author="Pande, Amitkumar" w:date="2020-10-02T18:29:00Z"/>
              </w:rPr>
            </w:pPr>
          </w:p>
        </w:tc>
        <w:tc>
          <w:tcPr>
            <w:tcW w:w="1804" w:type="dxa"/>
            <w:tcBorders>
              <w:top w:val="double" w:sz="4" w:space="0" w:color="auto"/>
              <w:left w:val="single" w:sz="2" w:space="0" w:color="auto"/>
              <w:bottom w:val="single" w:sz="2" w:space="0" w:color="auto"/>
              <w:right w:val="single" w:sz="2" w:space="0" w:color="auto"/>
            </w:tcBorders>
          </w:tcPr>
          <w:p w14:paraId="5E194CAF" w14:textId="43387D80" w:rsidR="00121F03" w:rsidDel="00E53DB4" w:rsidRDefault="00121F03" w:rsidP="00121F03">
            <w:pPr>
              <w:rPr>
                <w:del w:id="2172" w:author="Pande, Amitkumar" w:date="2020-10-02T18:29:00Z"/>
              </w:rPr>
            </w:pPr>
          </w:p>
        </w:tc>
        <w:tc>
          <w:tcPr>
            <w:tcW w:w="1831" w:type="dxa"/>
            <w:tcBorders>
              <w:top w:val="double" w:sz="4" w:space="0" w:color="auto"/>
              <w:left w:val="single" w:sz="2" w:space="0" w:color="auto"/>
              <w:bottom w:val="single" w:sz="2" w:space="0" w:color="auto"/>
              <w:right w:val="single" w:sz="2" w:space="0" w:color="auto"/>
            </w:tcBorders>
          </w:tcPr>
          <w:p w14:paraId="0B9FACCB" w14:textId="69335F21" w:rsidR="00121F03" w:rsidDel="00E53DB4" w:rsidRDefault="00121F03" w:rsidP="00121F03">
            <w:pPr>
              <w:rPr>
                <w:del w:id="2173" w:author="Pande, Amitkumar" w:date="2020-10-02T18:29:00Z"/>
              </w:rPr>
            </w:pPr>
          </w:p>
        </w:tc>
        <w:tc>
          <w:tcPr>
            <w:tcW w:w="1641" w:type="dxa"/>
            <w:tcBorders>
              <w:top w:val="double" w:sz="4" w:space="0" w:color="auto"/>
              <w:left w:val="single" w:sz="2" w:space="0" w:color="auto"/>
              <w:bottom w:val="single" w:sz="2" w:space="0" w:color="auto"/>
              <w:right w:val="single" w:sz="12" w:space="0" w:color="auto"/>
            </w:tcBorders>
          </w:tcPr>
          <w:p w14:paraId="07B4ABB6" w14:textId="72D567B3" w:rsidR="00121F03" w:rsidDel="00E53DB4" w:rsidRDefault="00121F03" w:rsidP="00121F03">
            <w:pPr>
              <w:rPr>
                <w:del w:id="2174" w:author="Pande, Amitkumar" w:date="2020-10-02T18:29:00Z"/>
              </w:rPr>
            </w:pPr>
          </w:p>
        </w:tc>
      </w:tr>
      <w:tr w:rsidR="00121F03" w:rsidDel="00E53DB4" w14:paraId="76A01B29" w14:textId="69D100A6" w:rsidTr="00427A3F">
        <w:trPr>
          <w:del w:id="2175" w:author="Pande, Amitkumar" w:date="2020-10-02T18:29:00Z"/>
        </w:trPr>
        <w:tc>
          <w:tcPr>
            <w:tcW w:w="1943" w:type="dxa"/>
            <w:tcBorders>
              <w:top w:val="single" w:sz="2" w:space="0" w:color="auto"/>
              <w:left w:val="single" w:sz="12" w:space="0" w:color="auto"/>
              <w:bottom w:val="single" w:sz="12" w:space="0" w:color="auto"/>
              <w:right w:val="single" w:sz="2" w:space="0" w:color="auto"/>
            </w:tcBorders>
            <w:vAlign w:val="center"/>
          </w:tcPr>
          <w:p w14:paraId="6A458192" w14:textId="71FF492D" w:rsidR="00121F03" w:rsidDel="00E53DB4" w:rsidRDefault="00121F03" w:rsidP="00427A3F">
            <w:pPr>
              <w:jc w:val="center"/>
              <w:rPr>
                <w:del w:id="2176" w:author="Pande, Amitkumar" w:date="2020-10-02T18:29:00Z"/>
              </w:rPr>
            </w:pPr>
            <w:del w:id="2177" w:author="Pande, Amitkumar" w:date="2020-10-02T18:29:00Z">
              <w:r w:rsidDel="00E53DB4">
                <w:delText>Total Cost</w:delText>
              </w:r>
            </w:del>
          </w:p>
        </w:tc>
        <w:tc>
          <w:tcPr>
            <w:tcW w:w="1721" w:type="dxa"/>
            <w:tcBorders>
              <w:top w:val="single" w:sz="2" w:space="0" w:color="auto"/>
              <w:left w:val="single" w:sz="2" w:space="0" w:color="auto"/>
              <w:bottom w:val="single" w:sz="12" w:space="0" w:color="auto"/>
              <w:right w:val="single" w:sz="2" w:space="0" w:color="auto"/>
            </w:tcBorders>
          </w:tcPr>
          <w:p w14:paraId="0788B853" w14:textId="69A728E0" w:rsidR="00121F03" w:rsidDel="00E53DB4" w:rsidRDefault="00121F03" w:rsidP="00121F03">
            <w:pPr>
              <w:rPr>
                <w:del w:id="2178" w:author="Pande, Amitkumar" w:date="2020-10-02T18:29:00Z"/>
              </w:rPr>
            </w:pPr>
          </w:p>
        </w:tc>
        <w:tc>
          <w:tcPr>
            <w:tcW w:w="1804" w:type="dxa"/>
            <w:tcBorders>
              <w:top w:val="single" w:sz="2" w:space="0" w:color="auto"/>
              <w:left w:val="single" w:sz="2" w:space="0" w:color="auto"/>
              <w:bottom w:val="single" w:sz="12" w:space="0" w:color="auto"/>
              <w:right w:val="single" w:sz="2" w:space="0" w:color="auto"/>
            </w:tcBorders>
          </w:tcPr>
          <w:p w14:paraId="23140C6A" w14:textId="4CD7F802" w:rsidR="00121F03" w:rsidDel="00E53DB4" w:rsidRDefault="00121F03" w:rsidP="00121F03">
            <w:pPr>
              <w:rPr>
                <w:del w:id="2179" w:author="Pande, Amitkumar" w:date="2020-10-02T18:29:00Z"/>
              </w:rPr>
            </w:pPr>
          </w:p>
        </w:tc>
        <w:tc>
          <w:tcPr>
            <w:tcW w:w="1831" w:type="dxa"/>
            <w:tcBorders>
              <w:top w:val="single" w:sz="2" w:space="0" w:color="auto"/>
              <w:left w:val="single" w:sz="2" w:space="0" w:color="auto"/>
              <w:bottom w:val="single" w:sz="12" w:space="0" w:color="auto"/>
              <w:right w:val="single" w:sz="2" w:space="0" w:color="auto"/>
            </w:tcBorders>
          </w:tcPr>
          <w:p w14:paraId="532D0431" w14:textId="14524E61" w:rsidR="00121F03" w:rsidDel="00E53DB4" w:rsidRDefault="00121F03" w:rsidP="00121F03">
            <w:pPr>
              <w:rPr>
                <w:del w:id="2180" w:author="Pande, Amitkumar" w:date="2020-10-02T18:29:00Z"/>
              </w:rPr>
            </w:pPr>
          </w:p>
        </w:tc>
        <w:tc>
          <w:tcPr>
            <w:tcW w:w="1641" w:type="dxa"/>
            <w:tcBorders>
              <w:top w:val="single" w:sz="2" w:space="0" w:color="auto"/>
              <w:left w:val="single" w:sz="2" w:space="0" w:color="auto"/>
              <w:bottom w:val="single" w:sz="12" w:space="0" w:color="auto"/>
              <w:right w:val="single" w:sz="12" w:space="0" w:color="auto"/>
            </w:tcBorders>
          </w:tcPr>
          <w:p w14:paraId="0106A2CC" w14:textId="34959710" w:rsidR="00121F03" w:rsidDel="00E53DB4" w:rsidRDefault="00121F03" w:rsidP="00121F03">
            <w:pPr>
              <w:rPr>
                <w:del w:id="2181" w:author="Pande, Amitkumar" w:date="2020-10-02T18:29:00Z"/>
              </w:rPr>
            </w:pPr>
          </w:p>
        </w:tc>
      </w:tr>
    </w:tbl>
    <w:p w14:paraId="7B51BE50" w14:textId="77777777" w:rsidR="00004F00" w:rsidRDefault="00004F00" w:rsidP="00543F47"/>
    <w:p w14:paraId="458EBBB6" w14:textId="65202518" w:rsidR="004E72FB" w:rsidRDefault="00F643C1" w:rsidP="00543F47">
      <w:r w:rsidRPr="00F643C1">
        <w:t xml:space="preserve">Cost </w:t>
      </w:r>
      <w:r w:rsidR="005F106B" w:rsidRPr="00F643C1">
        <w:t xml:space="preserve">Contribution distribution between Partner, </w:t>
      </w:r>
      <w:del w:id="2182" w:author="Pande, Amitkumar" w:date="2020-10-02T16:53:00Z">
        <w:r w:rsidR="005F106B" w:rsidRPr="00F643C1" w:rsidDel="00703DC7">
          <w:delText>Customer</w:delText>
        </w:r>
      </w:del>
      <w:ins w:id="2183" w:author="Pande, Amitkumar" w:date="2020-10-02T16:53:00Z">
        <w:r w:rsidR="00703DC7" w:rsidRPr="00703DC7">
          <w:rPr>
            <w:i/>
          </w:rPr>
          <w:t>CUSTOMER</w:t>
        </w:r>
      </w:ins>
      <w:r w:rsidR="005F106B" w:rsidRPr="00F643C1">
        <w:t>, AWS</w:t>
      </w:r>
      <w:r>
        <w:t>:</w:t>
      </w:r>
    </w:p>
    <w:tbl>
      <w:tblPr>
        <w:tblStyle w:val="GridTable4-Accent3"/>
        <w:tblW w:w="0" w:type="auto"/>
        <w:tblLook w:val="04A0" w:firstRow="1" w:lastRow="0" w:firstColumn="1" w:lastColumn="0" w:noHBand="0" w:noVBand="1"/>
        <w:tblPrChange w:id="2184" w:author="Pande, Amitkumar" w:date="2020-10-20T17:39:00Z">
          <w:tblPr>
            <w:tblStyle w:val="TableGrid"/>
            <w:tblW w:w="0" w:type="auto"/>
            <w:tblLook w:val="04A0" w:firstRow="1" w:lastRow="0" w:firstColumn="1" w:lastColumn="0" w:noHBand="0" w:noVBand="1"/>
          </w:tblPr>
        </w:tblPrChange>
      </w:tblPr>
      <w:tblGrid>
        <w:gridCol w:w="2141"/>
        <w:gridCol w:w="1381"/>
        <w:gridCol w:w="1381"/>
        <w:tblGridChange w:id="2185">
          <w:tblGrid>
            <w:gridCol w:w="2109"/>
            <w:gridCol w:w="2070"/>
            <w:gridCol w:w="2520"/>
          </w:tblGrid>
        </w:tblGridChange>
      </w:tblGrid>
      <w:tr w:rsidR="00F643C1" w14:paraId="74F46B40" w14:textId="77777777" w:rsidTr="003D7A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Change w:id="2186" w:author="Pande, Amitkumar" w:date="2020-10-20T17:39:00Z">
              <w:tcPr>
                <w:tcW w:w="1975" w:type="dxa"/>
                <w:shd w:val="clear" w:color="auto" w:fill="D9D9D9" w:themeFill="background1" w:themeFillShade="D9"/>
              </w:tcPr>
            </w:tcPrChange>
          </w:tcPr>
          <w:p w14:paraId="0FC41999" w14:textId="77777777" w:rsidR="00F643C1" w:rsidRPr="00F643C1" w:rsidRDefault="00F643C1" w:rsidP="00543F47">
            <w:pPr>
              <w:cnfStyle w:val="101000000000" w:firstRow="1" w:lastRow="0" w:firstColumn="1" w:lastColumn="0" w:oddVBand="0" w:evenVBand="0" w:oddHBand="0" w:evenHBand="0" w:firstRowFirstColumn="0" w:firstRowLastColumn="0" w:lastRowFirstColumn="0" w:lastRowLastColumn="0"/>
              <w:rPr>
                <w:b w:val="0"/>
              </w:rPr>
            </w:pPr>
            <w:r w:rsidRPr="00F643C1">
              <w:t>Party</w:t>
            </w:r>
          </w:p>
        </w:tc>
        <w:tc>
          <w:tcPr>
            <w:tcW w:w="0" w:type="dxa"/>
            <w:tcPrChange w:id="2187" w:author="Pande, Amitkumar" w:date="2020-10-20T17:39:00Z">
              <w:tcPr>
                <w:tcW w:w="2070" w:type="dxa"/>
                <w:shd w:val="clear" w:color="auto" w:fill="D9D9D9" w:themeFill="background1" w:themeFillShade="D9"/>
              </w:tcPr>
            </w:tcPrChange>
          </w:tcPr>
          <w:p w14:paraId="7116CC4F" w14:textId="77777777" w:rsidR="00F643C1" w:rsidRPr="00F643C1" w:rsidRDefault="00F643C1" w:rsidP="00543F47">
            <w:pPr>
              <w:cnfStyle w:val="100000000000" w:firstRow="1" w:lastRow="0" w:firstColumn="0" w:lastColumn="0" w:oddVBand="0" w:evenVBand="0" w:oddHBand="0" w:evenHBand="0" w:firstRowFirstColumn="0" w:firstRowLastColumn="0" w:lastRowFirstColumn="0" w:lastRowLastColumn="0"/>
              <w:rPr>
                <w:b w:val="0"/>
              </w:rPr>
            </w:pPr>
            <w:r w:rsidRPr="00F643C1">
              <w:t>Contribution (USD)</w:t>
            </w:r>
          </w:p>
        </w:tc>
        <w:tc>
          <w:tcPr>
            <w:tcW w:w="0" w:type="dxa"/>
            <w:tcPrChange w:id="2188" w:author="Pande, Amitkumar" w:date="2020-10-20T17:39:00Z">
              <w:tcPr>
                <w:tcW w:w="2520" w:type="dxa"/>
                <w:shd w:val="clear" w:color="auto" w:fill="D9D9D9" w:themeFill="background1" w:themeFillShade="D9"/>
              </w:tcPr>
            </w:tcPrChange>
          </w:tcPr>
          <w:p w14:paraId="12A8E8B7" w14:textId="77777777" w:rsidR="00F643C1" w:rsidRPr="00F643C1" w:rsidRDefault="00F643C1" w:rsidP="00543F47">
            <w:pPr>
              <w:cnfStyle w:val="100000000000" w:firstRow="1" w:lastRow="0" w:firstColumn="0" w:lastColumn="0" w:oddVBand="0" w:evenVBand="0" w:oddHBand="0" w:evenHBand="0" w:firstRowFirstColumn="0" w:firstRowLastColumn="0" w:lastRowFirstColumn="0" w:lastRowLastColumn="0"/>
              <w:rPr>
                <w:b w:val="0"/>
              </w:rPr>
            </w:pPr>
            <w:r w:rsidRPr="00F643C1">
              <w:t>% Contribution of Total</w:t>
            </w:r>
          </w:p>
        </w:tc>
      </w:tr>
      <w:tr w:rsidR="00F643C1" w14:paraId="630298BC" w14:textId="77777777" w:rsidTr="003D7A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Change w:id="2189" w:author="Pande, Amitkumar" w:date="2020-10-20T17:39:00Z">
              <w:tcPr>
                <w:tcW w:w="1975" w:type="dxa"/>
              </w:tcPr>
            </w:tcPrChange>
          </w:tcPr>
          <w:p w14:paraId="5FC36DFC" w14:textId="3820F8D2" w:rsidR="00F643C1" w:rsidRDefault="00F643C1" w:rsidP="00543F47">
            <w:pPr>
              <w:cnfStyle w:val="001000100000" w:firstRow="0" w:lastRow="0" w:firstColumn="1" w:lastColumn="0" w:oddVBand="0" w:evenVBand="0" w:oddHBand="1" w:evenHBand="0" w:firstRowFirstColumn="0" w:firstRowLastColumn="0" w:lastRowFirstColumn="0" w:lastRowLastColumn="0"/>
            </w:pPr>
            <w:del w:id="2190" w:author="Pande, Amitkumar" w:date="2020-10-02T16:53:00Z">
              <w:r w:rsidDel="00703DC7">
                <w:delText>Customer</w:delText>
              </w:r>
            </w:del>
            <w:ins w:id="2191" w:author="Pande, Amitkumar" w:date="2020-10-02T16:53:00Z">
              <w:r w:rsidR="00703DC7" w:rsidRPr="00703DC7">
                <w:rPr>
                  <w:i/>
                </w:rPr>
                <w:t xml:space="preserve">CUSTOMER </w:t>
              </w:r>
            </w:ins>
          </w:p>
        </w:tc>
        <w:tc>
          <w:tcPr>
            <w:tcW w:w="0" w:type="dxa"/>
            <w:tcPrChange w:id="2192" w:author="Pande, Amitkumar" w:date="2020-10-20T17:39:00Z">
              <w:tcPr>
                <w:tcW w:w="2070" w:type="dxa"/>
              </w:tcPr>
            </w:tcPrChange>
          </w:tcPr>
          <w:p w14:paraId="675F4093" w14:textId="77777777" w:rsidR="00F643C1" w:rsidRDefault="00F643C1" w:rsidP="00543F47">
            <w:pPr>
              <w:cnfStyle w:val="000000100000" w:firstRow="0" w:lastRow="0" w:firstColumn="0" w:lastColumn="0" w:oddVBand="0" w:evenVBand="0" w:oddHBand="1" w:evenHBand="0" w:firstRowFirstColumn="0" w:firstRowLastColumn="0" w:lastRowFirstColumn="0" w:lastRowLastColumn="0"/>
            </w:pPr>
          </w:p>
        </w:tc>
        <w:tc>
          <w:tcPr>
            <w:tcW w:w="0" w:type="dxa"/>
            <w:tcPrChange w:id="2193" w:author="Pande, Amitkumar" w:date="2020-10-20T17:39:00Z">
              <w:tcPr>
                <w:tcW w:w="2520" w:type="dxa"/>
              </w:tcPr>
            </w:tcPrChange>
          </w:tcPr>
          <w:p w14:paraId="4C3D340C" w14:textId="77777777" w:rsidR="00F643C1" w:rsidRDefault="00F643C1" w:rsidP="00543F47">
            <w:pPr>
              <w:cnfStyle w:val="000000100000" w:firstRow="0" w:lastRow="0" w:firstColumn="0" w:lastColumn="0" w:oddVBand="0" w:evenVBand="0" w:oddHBand="1" w:evenHBand="0" w:firstRowFirstColumn="0" w:firstRowLastColumn="0" w:lastRowFirstColumn="0" w:lastRowLastColumn="0"/>
            </w:pPr>
          </w:p>
        </w:tc>
      </w:tr>
      <w:tr w:rsidR="00F643C1" w14:paraId="28C7BCCB" w14:textId="77777777" w:rsidTr="003D7A6C">
        <w:tc>
          <w:tcPr>
            <w:cnfStyle w:val="001000000000" w:firstRow="0" w:lastRow="0" w:firstColumn="1" w:lastColumn="0" w:oddVBand="0" w:evenVBand="0" w:oddHBand="0" w:evenHBand="0" w:firstRowFirstColumn="0" w:firstRowLastColumn="0" w:lastRowFirstColumn="0" w:lastRowLastColumn="0"/>
            <w:tcW w:w="0" w:type="dxa"/>
            <w:tcPrChange w:id="2194" w:author="Pande, Amitkumar" w:date="2020-10-20T17:39:00Z">
              <w:tcPr>
                <w:tcW w:w="1975" w:type="dxa"/>
              </w:tcPr>
            </w:tcPrChange>
          </w:tcPr>
          <w:p w14:paraId="75AA3F1B" w14:textId="77777777" w:rsidR="00F643C1" w:rsidRDefault="00F643C1" w:rsidP="00543F47">
            <w:r>
              <w:t>Partner</w:t>
            </w:r>
          </w:p>
        </w:tc>
        <w:tc>
          <w:tcPr>
            <w:tcW w:w="0" w:type="dxa"/>
            <w:tcPrChange w:id="2195" w:author="Pande, Amitkumar" w:date="2020-10-20T17:39:00Z">
              <w:tcPr>
                <w:tcW w:w="2070" w:type="dxa"/>
              </w:tcPr>
            </w:tcPrChange>
          </w:tcPr>
          <w:p w14:paraId="1F43F4B5" w14:textId="77777777" w:rsidR="00F643C1" w:rsidRDefault="00F643C1" w:rsidP="00543F47">
            <w:pPr>
              <w:cnfStyle w:val="000000000000" w:firstRow="0" w:lastRow="0" w:firstColumn="0" w:lastColumn="0" w:oddVBand="0" w:evenVBand="0" w:oddHBand="0" w:evenHBand="0" w:firstRowFirstColumn="0" w:firstRowLastColumn="0" w:lastRowFirstColumn="0" w:lastRowLastColumn="0"/>
            </w:pPr>
          </w:p>
        </w:tc>
        <w:tc>
          <w:tcPr>
            <w:tcW w:w="0" w:type="dxa"/>
            <w:tcPrChange w:id="2196" w:author="Pande, Amitkumar" w:date="2020-10-20T17:39:00Z">
              <w:tcPr>
                <w:tcW w:w="2520" w:type="dxa"/>
              </w:tcPr>
            </w:tcPrChange>
          </w:tcPr>
          <w:p w14:paraId="0D0F8E03" w14:textId="77777777" w:rsidR="00F643C1" w:rsidRDefault="00F643C1" w:rsidP="00543F47">
            <w:pPr>
              <w:cnfStyle w:val="000000000000" w:firstRow="0" w:lastRow="0" w:firstColumn="0" w:lastColumn="0" w:oddVBand="0" w:evenVBand="0" w:oddHBand="0" w:evenHBand="0" w:firstRowFirstColumn="0" w:firstRowLastColumn="0" w:lastRowFirstColumn="0" w:lastRowLastColumn="0"/>
            </w:pPr>
          </w:p>
        </w:tc>
      </w:tr>
      <w:tr w:rsidR="00F643C1" w14:paraId="4EC61E2F" w14:textId="77777777" w:rsidTr="003D7A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Change w:id="2197" w:author="Pande, Amitkumar" w:date="2020-10-20T17:39:00Z">
              <w:tcPr>
                <w:tcW w:w="1975" w:type="dxa"/>
              </w:tcPr>
            </w:tcPrChange>
          </w:tcPr>
          <w:p w14:paraId="11A277F6" w14:textId="77777777" w:rsidR="00F643C1" w:rsidRDefault="00F643C1" w:rsidP="00543F47">
            <w:pPr>
              <w:cnfStyle w:val="001000100000" w:firstRow="0" w:lastRow="0" w:firstColumn="1" w:lastColumn="0" w:oddVBand="0" w:evenVBand="0" w:oddHBand="1" w:evenHBand="0" w:firstRowFirstColumn="0" w:firstRowLastColumn="0" w:lastRowFirstColumn="0" w:lastRowLastColumn="0"/>
            </w:pPr>
            <w:r>
              <w:t>AWS</w:t>
            </w:r>
          </w:p>
        </w:tc>
        <w:tc>
          <w:tcPr>
            <w:tcW w:w="0" w:type="dxa"/>
            <w:tcPrChange w:id="2198" w:author="Pande, Amitkumar" w:date="2020-10-20T17:39:00Z">
              <w:tcPr>
                <w:tcW w:w="2070" w:type="dxa"/>
              </w:tcPr>
            </w:tcPrChange>
          </w:tcPr>
          <w:p w14:paraId="20E0E565" w14:textId="77777777" w:rsidR="00F643C1" w:rsidRDefault="00F643C1" w:rsidP="00543F47">
            <w:pPr>
              <w:cnfStyle w:val="000000100000" w:firstRow="0" w:lastRow="0" w:firstColumn="0" w:lastColumn="0" w:oddVBand="0" w:evenVBand="0" w:oddHBand="1" w:evenHBand="0" w:firstRowFirstColumn="0" w:firstRowLastColumn="0" w:lastRowFirstColumn="0" w:lastRowLastColumn="0"/>
            </w:pPr>
          </w:p>
        </w:tc>
        <w:tc>
          <w:tcPr>
            <w:tcW w:w="0" w:type="dxa"/>
            <w:tcPrChange w:id="2199" w:author="Pande, Amitkumar" w:date="2020-10-20T17:39:00Z">
              <w:tcPr>
                <w:tcW w:w="2520" w:type="dxa"/>
              </w:tcPr>
            </w:tcPrChange>
          </w:tcPr>
          <w:p w14:paraId="6ECD230A" w14:textId="77777777" w:rsidR="00F643C1" w:rsidRDefault="00F643C1" w:rsidP="00543F47">
            <w:pPr>
              <w:cnfStyle w:val="000000100000" w:firstRow="0" w:lastRow="0" w:firstColumn="0" w:lastColumn="0" w:oddVBand="0" w:evenVBand="0" w:oddHBand="1" w:evenHBand="0" w:firstRowFirstColumn="0" w:firstRowLastColumn="0" w:lastRowFirstColumn="0" w:lastRowLastColumn="0"/>
            </w:pPr>
          </w:p>
        </w:tc>
      </w:tr>
    </w:tbl>
    <w:p w14:paraId="1EB65C41" w14:textId="61BBB94D" w:rsidR="009F61A1" w:rsidRPr="009F61A1" w:rsidRDefault="009F61A1" w:rsidP="009F61A1">
      <w:pPr>
        <w:pStyle w:val="Heading1"/>
        <w:numPr>
          <w:ilvl w:val="0"/>
          <w:numId w:val="0"/>
        </w:numPr>
      </w:pPr>
      <w:r>
        <w:br w:type="page"/>
      </w:r>
    </w:p>
    <w:p w14:paraId="2B770DBE" w14:textId="77777777" w:rsidR="00344188" w:rsidRPr="00C94107" w:rsidRDefault="00344188" w:rsidP="00344188">
      <w:pPr>
        <w:pStyle w:val="Heading2"/>
        <w:rPr>
          <w:moveTo w:id="2200" w:author="Pande, Amitkumar" w:date="2020-09-14T11:46:00Z"/>
        </w:rPr>
      </w:pPr>
      <w:bookmarkStart w:id="2201" w:name="_Toc64441487"/>
      <w:moveToRangeStart w:id="2202" w:author="Pande, Amitkumar" w:date="2020-09-14T11:46:00Z" w:name="move50976411"/>
      <w:moveTo w:id="2203" w:author="Pande, Amitkumar" w:date="2020-09-14T11:46:00Z">
        <w:r>
          <w:lastRenderedPageBreak/>
          <w:t>Project Sponsor(s) / Stakeholder(s) / Project Team</w:t>
        </w:r>
        <w:bookmarkEnd w:id="2201"/>
      </w:moveTo>
    </w:p>
    <w:p w14:paraId="1156FCE1" w14:textId="091E0809" w:rsidR="00344188" w:rsidRPr="00E236C3" w:rsidRDefault="00344188" w:rsidP="00E236C3">
      <w:pPr>
        <w:jc w:val="both"/>
        <w:rPr>
          <w:moveTo w:id="2204" w:author="Pande, Amitkumar" w:date="2020-09-14T11:46:00Z"/>
          <w:i/>
          <w:color w:val="808080" w:themeColor="background1" w:themeShade="80"/>
          <w:highlight w:val="lightGray"/>
        </w:rPr>
      </w:pPr>
      <w:moveTo w:id="2205" w:author="Pande, Amitkumar" w:date="2020-09-14T11:46:00Z">
        <w:r w:rsidRPr="00E236C3">
          <w:rPr>
            <w:i/>
            <w:color w:val="808080" w:themeColor="background1" w:themeShade="80"/>
            <w:highlight w:val="lightGray"/>
          </w:rPr>
          <w:t xml:space="preserve">[Identify and list the </w:t>
        </w:r>
        <w:del w:id="2206" w:author="Pande, Amitkumar" w:date="2020-10-02T16:53:00Z">
          <w:r w:rsidRPr="00E236C3" w:rsidDel="00703DC7">
            <w:rPr>
              <w:i/>
              <w:color w:val="808080" w:themeColor="background1" w:themeShade="80"/>
              <w:highlight w:val="lightGray"/>
            </w:rPr>
            <w:delText>customer</w:delText>
          </w:r>
        </w:del>
      </w:moveTo>
      <w:ins w:id="2207" w:author="Pande, Amitkumar" w:date="2020-10-02T16:53:00Z">
        <w:r w:rsidR="00703DC7" w:rsidRPr="00E236C3">
          <w:rPr>
            <w:i/>
            <w:color w:val="808080" w:themeColor="background1" w:themeShade="80"/>
            <w:highlight w:val="lightGray"/>
          </w:rPr>
          <w:t xml:space="preserve">CUSTOMER </w:t>
        </w:r>
      </w:ins>
      <w:moveTo w:id="2208" w:author="Pande, Amitkumar" w:date="2020-09-14T11:46:00Z">
        <w:r w:rsidRPr="00E236C3">
          <w:rPr>
            <w:i/>
            <w:color w:val="808080" w:themeColor="background1" w:themeShade="80"/>
            <w:highlight w:val="lightGray"/>
          </w:rPr>
          <w:t>’s Executive Sponsor and Project Stakeholders, including Title and Description (describe their role and responsibilities in the organization). The Executive Sponsor is the individual with overall accountability for the project. The Sponsor is primarily concerned with ensuring that the project delivers the agreed business benefits.</w:t>
        </w:r>
        <w:del w:id="2209" w:author="Pande, Amitkumar" w:date="2020-10-02T16:54:00Z">
          <w:r w:rsidRPr="00E236C3" w:rsidDel="00703DC7">
            <w:rPr>
              <w:i/>
              <w:color w:val="808080" w:themeColor="background1" w:themeShade="80"/>
              <w:highlight w:val="lightGray"/>
            </w:rPr>
            <w:delText xml:space="preserve">  </w:delText>
          </w:r>
        </w:del>
      </w:moveTo>
      <w:ins w:id="2210" w:author="Pande, Amitkumar" w:date="2020-10-02T16:54:00Z">
        <w:r w:rsidR="00703DC7" w:rsidRPr="00E236C3">
          <w:rPr>
            <w:i/>
            <w:color w:val="808080" w:themeColor="background1" w:themeShade="80"/>
            <w:highlight w:val="lightGray"/>
          </w:rPr>
          <w:t xml:space="preserve"> </w:t>
        </w:r>
      </w:ins>
      <w:moveTo w:id="2211" w:author="Pande, Amitkumar" w:date="2020-09-14T11:46:00Z">
        <w:r w:rsidRPr="00E236C3">
          <w:rPr>
            <w:i/>
            <w:color w:val="808080" w:themeColor="background1" w:themeShade="80"/>
            <w:highlight w:val="lightGray"/>
          </w:rPr>
          <w:t xml:space="preserve">Project stakeholders are entities that have an interest in a given project, and usually represent a business group or organization] </w:t>
        </w:r>
      </w:moveTo>
    </w:p>
    <w:p w14:paraId="0DBA2148" w14:textId="77777777" w:rsidR="00344188" w:rsidRDefault="00344188" w:rsidP="00344188">
      <w:pPr>
        <w:rPr>
          <w:ins w:id="2212" w:author="Pande, Amitkumar" w:date="2020-09-14T11:47:00Z"/>
          <w:rStyle w:val="Strong"/>
        </w:rPr>
      </w:pPr>
    </w:p>
    <w:p w14:paraId="513008D2" w14:textId="3644F00E" w:rsidR="00344188" w:rsidRPr="00C501A5" w:rsidRDefault="00344188" w:rsidP="00344188">
      <w:pPr>
        <w:rPr>
          <w:moveTo w:id="2213" w:author="Pande, Amitkumar" w:date="2020-09-14T11:46:00Z"/>
          <w:rStyle w:val="Strong"/>
        </w:rPr>
      </w:pPr>
      <w:moveTo w:id="2214" w:author="Pande, Amitkumar" w:date="2020-09-14T11:46:00Z">
        <w:r>
          <w:rPr>
            <w:rStyle w:val="Strong"/>
          </w:rPr>
          <w:t xml:space="preserve">Partner </w:t>
        </w:r>
        <w:r w:rsidRPr="00C501A5">
          <w:rPr>
            <w:rStyle w:val="Strong"/>
          </w:rPr>
          <w:t>Executive Sponsor</w:t>
        </w:r>
      </w:moveTo>
    </w:p>
    <w:tbl>
      <w:tblPr>
        <w:tblStyle w:val="TableGrid"/>
        <w:tblW w:w="0" w:type="auto"/>
        <w:tblLook w:val="04A0" w:firstRow="1" w:lastRow="0" w:firstColumn="1" w:lastColumn="0" w:noHBand="0" w:noVBand="1"/>
      </w:tblPr>
      <w:tblGrid>
        <w:gridCol w:w="2065"/>
        <w:gridCol w:w="2340"/>
        <w:gridCol w:w="3240"/>
        <w:gridCol w:w="2790"/>
      </w:tblGrid>
      <w:tr w:rsidR="00344188" w:rsidRPr="009A4919" w14:paraId="3491A1F0" w14:textId="77777777" w:rsidTr="003558C9">
        <w:tc>
          <w:tcPr>
            <w:tcW w:w="2065" w:type="dxa"/>
            <w:shd w:val="clear" w:color="auto" w:fill="E7E6E6" w:themeFill="background2"/>
          </w:tcPr>
          <w:p w14:paraId="3ACF4C43" w14:textId="77777777" w:rsidR="00344188" w:rsidRPr="009A4919" w:rsidRDefault="00344188" w:rsidP="003558C9">
            <w:pPr>
              <w:rPr>
                <w:moveTo w:id="2215" w:author="Pande, Amitkumar" w:date="2020-09-14T11:46:00Z"/>
              </w:rPr>
            </w:pPr>
            <w:moveTo w:id="2216" w:author="Pande, Amitkumar" w:date="2020-09-14T11:46:00Z">
              <w:r w:rsidRPr="009A4919">
                <w:t>Name</w:t>
              </w:r>
            </w:moveTo>
          </w:p>
        </w:tc>
        <w:tc>
          <w:tcPr>
            <w:tcW w:w="2340" w:type="dxa"/>
            <w:shd w:val="clear" w:color="auto" w:fill="E7E6E6" w:themeFill="background2"/>
          </w:tcPr>
          <w:p w14:paraId="3DAD765D" w14:textId="77777777" w:rsidR="00344188" w:rsidRPr="009A4919" w:rsidRDefault="00344188" w:rsidP="003558C9">
            <w:pPr>
              <w:rPr>
                <w:moveTo w:id="2217" w:author="Pande, Amitkumar" w:date="2020-09-14T11:46:00Z"/>
              </w:rPr>
            </w:pPr>
            <w:moveTo w:id="2218" w:author="Pande, Amitkumar" w:date="2020-09-14T11:46:00Z">
              <w:r w:rsidRPr="009A4919">
                <w:t>Title</w:t>
              </w:r>
            </w:moveTo>
          </w:p>
        </w:tc>
        <w:tc>
          <w:tcPr>
            <w:tcW w:w="3240" w:type="dxa"/>
            <w:shd w:val="clear" w:color="auto" w:fill="E7E6E6" w:themeFill="background2"/>
          </w:tcPr>
          <w:p w14:paraId="42A2A753" w14:textId="77777777" w:rsidR="00344188" w:rsidRPr="009A4919" w:rsidRDefault="00344188" w:rsidP="003558C9">
            <w:pPr>
              <w:rPr>
                <w:moveTo w:id="2219" w:author="Pande, Amitkumar" w:date="2020-09-14T11:46:00Z"/>
              </w:rPr>
            </w:pPr>
            <w:moveTo w:id="2220" w:author="Pande, Amitkumar" w:date="2020-09-14T11:46:00Z">
              <w:r>
                <w:t>Description</w:t>
              </w:r>
            </w:moveTo>
          </w:p>
        </w:tc>
        <w:tc>
          <w:tcPr>
            <w:tcW w:w="2790" w:type="dxa"/>
            <w:shd w:val="clear" w:color="auto" w:fill="E7E6E6" w:themeFill="background2"/>
          </w:tcPr>
          <w:p w14:paraId="74F9F750" w14:textId="77777777" w:rsidR="00344188" w:rsidRDefault="00344188" w:rsidP="003558C9">
            <w:pPr>
              <w:rPr>
                <w:moveTo w:id="2221" w:author="Pande, Amitkumar" w:date="2020-09-14T11:46:00Z"/>
              </w:rPr>
            </w:pPr>
            <w:moveTo w:id="2222" w:author="Pande, Amitkumar" w:date="2020-09-14T11:46:00Z">
              <w:r>
                <w:t>Email / Contact Info</w:t>
              </w:r>
            </w:moveTo>
          </w:p>
        </w:tc>
      </w:tr>
      <w:tr w:rsidR="00344188" w:rsidRPr="009A4919" w14:paraId="4D647135" w14:textId="77777777" w:rsidTr="003558C9">
        <w:tc>
          <w:tcPr>
            <w:tcW w:w="2065" w:type="dxa"/>
          </w:tcPr>
          <w:p w14:paraId="51FE40FD" w14:textId="77777777" w:rsidR="00344188" w:rsidRPr="009A4919" w:rsidRDefault="00344188" w:rsidP="003558C9">
            <w:pPr>
              <w:rPr>
                <w:moveTo w:id="2223" w:author="Pande, Amitkumar" w:date="2020-09-14T11:46:00Z"/>
              </w:rPr>
            </w:pPr>
          </w:p>
        </w:tc>
        <w:tc>
          <w:tcPr>
            <w:tcW w:w="2340" w:type="dxa"/>
          </w:tcPr>
          <w:p w14:paraId="22100AB8" w14:textId="77777777" w:rsidR="00344188" w:rsidRPr="009A4919" w:rsidRDefault="00344188" w:rsidP="003558C9">
            <w:pPr>
              <w:rPr>
                <w:moveTo w:id="2224" w:author="Pande, Amitkumar" w:date="2020-09-14T11:46:00Z"/>
              </w:rPr>
            </w:pPr>
          </w:p>
        </w:tc>
        <w:tc>
          <w:tcPr>
            <w:tcW w:w="3240" w:type="dxa"/>
          </w:tcPr>
          <w:p w14:paraId="5C780265" w14:textId="77777777" w:rsidR="00344188" w:rsidRPr="009A4919" w:rsidRDefault="00344188" w:rsidP="003558C9">
            <w:pPr>
              <w:rPr>
                <w:moveTo w:id="2225" w:author="Pande, Amitkumar" w:date="2020-09-14T11:46:00Z"/>
              </w:rPr>
            </w:pPr>
          </w:p>
        </w:tc>
        <w:tc>
          <w:tcPr>
            <w:tcW w:w="2790" w:type="dxa"/>
          </w:tcPr>
          <w:p w14:paraId="0300B676" w14:textId="77777777" w:rsidR="00344188" w:rsidRPr="009A4919" w:rsidRDefault="00344188" w:rsidP="003558C9">
            <w:pPr>
              <w:rPr>
                <w:moveTo w:id="2226" w:author="Pande, Amitkumar" w:date="2020-09-14T11:46:00Z"/>
              </w:rPr>
            </w:pPr>
          </w:p>
        </w:tc>
      </w:tr>
    </w:tbl>
    <w:p w14:paraId="2157DBC5" w14:textId="77777777" w:rsidR="00344188" w:rsidRPr="00C501A5" w:rsidRDefault="00344188" w:rsidP="00344188">
      <w:pPr>
        <w:pStyle w:val="NoSpacing"/>
        <w:tabs>
          <w:tab w:val="left" w:pos="2160"/>
          <w:tab w:val="left" w:pos="4500"/>
        </w:tabs>
        <w:ind w:left="90"/>
        <w:rPr>
          <w:moveTo w:id="2227" w:author="Pande, Amitkumar" w:date="2020-09-14T11:46:00Z"/>
          <w:rStyle w:val="Strong"/>
          <w:b w:val="0"/>
          <w:i/>
          <w:color w:val="7F7F7F" w:themeColor="text1" w:themeTint="80"/>
        </w:rPr>
      </w:pPr>
      <w:moveTo w:id="2228" w:author="Pande, Amitkumar" w:date="2020-09-14T11:46:00Z">
        <w:r w:rsidRPr="00C501A5">
          <w:rPr>
            <w:rStyle w:val="Strong"/>
            <w:b w:val="0"/>
            <w:i/>
            <w:color w:val="7F7F7F" w:themeColor="text1" w:themeTint="80"/>
          </w:rPr>
          <w:t>John Doe</w:t>
        </w:r>
        <w:r>
          <w:rPr>
            <w:rStyle w:val="Strong"/>
            <w:b w:val="0"/>
            <w:i/>
            <w:color w:val="7F7F7F" w:themeColor="text1" w:themeTint="80"/>
          </w:rPr>
          <w:tab/>
          <w:t>SVP Finance</w:t>
        </w:r>
        <w:r>
          <w:rPr>
            <w:rStyle w:val="Strong"/>
            <w:b w:val="0"/>
            <w:i/>
            <w:color w:val="7F7F7F" w:themeColor="text1" w:themeTint="80"/>
          </w:rPr>
          <w:tab/>
          <w:t xml:space="preserve"> Head of Financial Services</w:t>
        </w:r>
      </w:moveTo>
    </w:p>
    <w:p w14:paraId="4296D30F" w14:textId="77777777" w:rsidR="00344188" w:rsidRPr="00C501A5" w:rsidRDefault="00344188" w:rsidP="00344188">
      <w:pPr>
        <w:spacing w:before="240"/>
        <w:rPr>
          <w:moveTo w:id="2229" w:author="Pande, Amitkumar" w:date="2020-09-14T11:46:00Z"/>
          <w:rStyle w:val="Strong"/>
        </w:rPr>
      </w:pPr>
      <w:moveTo w:id="2230" w:author="Pande, Amitkumar" w:date="2020-09-14T11:46:00Z">
        <w:r w:rsidRPr="00C501A5">
          <w:rPr>
            <w:rStyle w:val="Strong"/>
          </w:rPr>
          <w:t>Project Stakeholders</w:t>
        </w:r>
      </w:moveTo>
    </w:p>
    <w:tbl>
      <w:tblPr>
        <w:tblStyle w:val="TableGrid"/>
        <w:tblW w:w="0" w:type="auto"/>
        <w:tblLook w:val="04A0" w:firstRow="1" w:lastRow="0" w:firstColumn="1" w:lastColumn="0" w:noHBand="0" w:noVBand="1"/>
      </w:tblPr>
      <w:tblGrid>
        <w:gridCol w:w="2065"/>
        <w:gridCol w:w="2340"/>
        <w:gridCol w:w="3240"/>
        <w:gridCol w:w="2790"/>
      </w:tblGrid>
      <w:tr w:rsidR="00344188" w:rsidRPr="009A4919" w14:paraId="130DA670" w14:textId="77777777" w:rsidTr="003558C9">
        <w:tc>
          <w:tcPr>
            <w:tcW w:w="2065" w:type="dxa"/>
            <w:shd w:val="clear" w:color="auto" w:fill="E7E6E6" w:themeFill="background2"/>
          </w:tcPr>
          <w:p w14:paraId="2F2BACA9" w14:textId="77777777" w:rsidR="00344188" w:rsidRPr="009A4919" w:rsidRDefault="00344188" w:rsidP="003558C9">
            <w:pPr>
              <w:rPr>
                <w:moveTo w:id="2231" w:author="Pande, Amitkumar" w:date="2020-09-14T11:46:00Z"/>
              </w:rPr>
            </w:pPr>
            <w:moveTo w:id="2232" w:author="Pande, Amitkumar" w:date="2020-09-14T11:46:00Z">
              <w:r w:rsidRPr="009A4919">
                <w:t>Name</w:t>
              </w:r>
            </w:moveTo>
          </w:p>
        </w:tc>
        <w:tc>
          <w:tcPr>
            <w:tcW w:w="2340" w:type="dxa"/>
            <w:shd w:val="clear" w:color="auto" w:fill="E7E6E6" w:themeFill="background2"/>
          </w:tcPr>
          <w:p w14:paraId="398B8A70" w14:textId="77777777" w:rsidR="00344188" w:rsidRPr="009A4919" w:rsidRDefault="00344188" w:rsidP="003558C9">
            <w:pPr>
              <w:rPr>
                <w:moveTo w:id="2233" w:author="Pande, Amitkumar" w:date="2020-09-14T11:46:00Z"/>
              </w:rPr>
            </w:pPr>
            <w:moveTo w:id="2234" w:author="Pande, Amitkumar" w:date="2020-09-14T11:46:00Z">
              <w:r w:rsidRPr="009A4919">
                <w:t>Title</w:t>
              </w:r>
            </w:moveTo>
          </w:p>
        </w:tc>
        <w:tc>
          <w:tcPr>
            <w:tcW w:w="3240" w:type="dxa"/>
            <w:shd w:val="clear" w:color="auto" w:fill="E7E6E6" w:themeFill="background2"/>
          </w:tcPr>
          <w:p w14:paraId="394AC99F" w14:textId="77777777" w:rsidR="00344188" w:rsidRDefault="00344188" w:rsidP="003558C9">
            <w:pPr>
              <w:rPr>
                <w:moveTo w:id="2235" w:author="Pande, Amitkumar" w:date="2020-09-14T11:46:00Z"/>
              </w:rPr>
            </w:pPr>
            <w:moveTo w:id="2236" w:author="Pande, Amitkumar" w:date="2020-09-14T11:46:00Z">
              <w:r>
                <w:t>Stakeholder for</w:t>
              </w:r>
            </w:moveTo>
          </w:p>
        </w:tc>
        <w:tc>
          <w:tcPr>
            <w:tcW w:w="2790" w:type="dxa"/>
            <w:shd w:val="clear" w:color="auto" w:fill="E7E6E6" w:themeFill="background2"/>
          </w:tcPr>
          <w:p w14:paraId="0525B7ED" w14:textId="77777777" w:rsidR="00344188" w:rsidRPr="009A4919" w:rsidRDefault="00344188" w:rsidP="003558C9">
            <w:pPr>
              <w:rPr>
                <w:moveTo w:id="2237" w:author="Pande, Amitkumar" w:date="2020-09-14T11:46:00Z"/>
              </w:rPr>
            </w:pPr>
            <w:moveTo w:id="2238" w:author="Pande, Amitkumar" w:date="2020-09-14T11:46:00Z">
              <w:r>
                <w:t>Email / Contact Info</w:t>
              </w:r>
            </w:moveTo>
          </w:p>
        </w:tc>
      </w:tr>
      <w:tr w:rsidR="00344188" w:rsidRPr="009A4919" w14:paraId="7261E440" w14:textId="77777777" w:rsidTr="003558C9">
        <w:tc>
          <w:tcPr>
            <w:tcW w:w="2065" w:type="dxa"/>
          </w:tcPr>
          <w:p w14:paraId="0DB6D807" w14:textId="77777777" w:rsidR="00344188" w:rsidRPr="009A4919" w:rsidRDefault="00344188" w:rsidP="003558C9">
            <w:pPr>
              <w:rPr>
                <w:moveTo w:id="2239" w:author="Pande, Amitkumar" w:date="2020-09-14T11:46:00Z"/>
              </w:rPr>
            </w:pPr>
          </w:p>
        </w:tc>
        <w:tc>
          <w:tcPr>
            <w:tcW w:w="2340" w:type="dxa"/>
          </w:tcPr>
          <w:p w14:paraId="3A8A4701" w14:textId="77777777" w:rsidR="00344188" w:rsidRPr="009A4919" w:rsidRDefault="00344188" w:rsidP="003558C9">
            <w:pPr>
              <w:rPr>
                <w:moveTo w:id="2240" w:author="Pande, Amitkumar" w:date="2020-09-14T11:46:00Z"/>
              </w:rPr>
            </w:pPr>
          </w:p>
        </w:tc>
        <w:tc>
          <w:tcPr>
            <w:tcW w:w="3240" w:type="dxa"/>
          </w:tcPr>
          <w:p w14:paraId="65D2CF9F" w14:textId="77777777" w:rsidR="00344188" w:rsidRPr="009A4919" w:rsidRDefault="00344188" w:rsidP="003558C9">
            <w:pPr>
              <w:rPr>
                <w:moveTo w:id="2241" w:author="Pande, Amitkumar" w:date="2020-09-14T11:46:00Z"/>
              </w:rPr>
            </w:pPr>
          </w:p>
        </w:tc>
        <w:tc>
          <w:tcPr>
            <w:tcW w:w="2790" w:type="dxa"/>
          </w:tcPr>
          <w:p w14:paraId="6373F3EE" w14:textId="77777777" w:rsidR="00344188" w:rsidRPr="009A4919" w:rsidRDefault="00344188" w:rsidP="003558C9">
            <w:pPr>
              <w:rPr>
                <w:moveTo w:id="2242" w:author="Pande, Amitkumar" w:date="2020-09-14T11:46:00Z"/>
              </w:rPr>
            </w:pPr>
          </w:p>
        </w:tc>
      </w:tr>
    </w:tbl>
    <w:p w14:paraId="307E4F95" w14:textId="77777777" w:rsidR="00344188" w:rsidRDefault="00344188" w:rsidP="00344188">
      <w:pPr>
        <w:pStyle w:val="NoSpacing"/>
        <w:tabs>
          <w:tab w:val="left" w:pos="2160"/>
          <w:tab w:val="left" w:pos="4500"/>
        </w:tabs>
        <w:ind w:left="90"/>
        <w:rPr>
          <w:moveTo w:id="2243" w:author="Pande, Amitkumar" w:date="2020-09-14T11:46:00Z"/>
          <w:rStyle w:val="Strong"/>
          <w:b w:val="0"/>
          <w:i/>
          <w:color w:val="7F7F7F" w:themeColor="text1" w:themeTint="80"/>
        </w:rPr>
      </w:pPr>
      <w:moveTo w:id="2244" w:author="Pande, Amitkumar" w:date="2020-09-14T11:46:00Z">
        <w:r>
          <w:rPr>
            <w:rStyle w:val="Strong"/>
            <w:b w:val="0"/>
            <w:i/>
            <w:color w:val="7F7F7F" w:themeColor="text1" w:themeTint="80"/>
          </w:rPr>
          <w:t>Ivan Doctorow</w:t>
        </w:r>
        <w:r>
          <w:rPr>
            <w:rStyle w:val="Strong"/>
            <w:b w:val="0"/>
            <w:i/>
            <w:color w:val="7F7F7F" w:themeColor="text1" w:themeTint="80"/>
          </w:rPr>
          <w:tab/>
          <w:t xml:space="preserve">Sr. Manager, QA </w:t>
        </w:r>
        <w:r>
          <w:rPr>
            <w:rStyle w:val="Strong"/>
            <w:b w:val="0"/>
            <w:i/>
            <w:color w:val="7F7F7F" w:themeColor="text1" w:themeTint="80"/>
          </w:rPr>
          <w:tab/>
          <w:t xml:space="preserve"> IT – Testing / QA</w:t>
        </w:r>
      </w:moveTo>
    </w:p>
    <w:p w14:paraId="78BFC2FE" w14:textId="77777777" w:rsidR="00344188" w:rsidRDefault="00344188" w:rsidP="00344188">
      <w:pPr>
        <w:pStyle w:val="NoSpacing"/>
        <w:tabs>
          <w:tab w:val="left" w:pos="2160"/>
          <w:tab w:val="left" w:pos="4500"/>
        </w:tabs>
        <w:ind w:left="90"/>
        <w:rPr>
          <w:moveTo w:id="2245" w:author="Pande, Amitkumar" w:date="2020-09-14T11:46:00Z"/>
          <w:rStyle w:val="Strong"/>
          <w:b w:val="0"/>
          <w:i/>
          <w:color w:val="7F7F7F" w:themeColor="text1" w:themeTint="80"/>
        </w:rPr>
      </w:pPr>
      <w:moveTo w:id="2246" w:author="Pande, Amitkumar" w:date="2020-09-14T11:46:00Z">
        <w:r>
          <w:rPr>
            <w:rStyle w:val="Strong"/>
            <w:b w:val="0"/>
            <w:i/>
            <w:color w:val="7F7F7F" w:themeColor="text1" w:themeTint="80"/>
          </w:rPr>
          <w:t>Jane Smith</w:t>
        </w:r>
        <w:r>
          <w:rPr>
            <w:rStyle w:val="Strong"/>
            <w:b w:val="0"/>
            <w:i/>
            <w:color w:val="7F7F7F" w:themeColor="text1" w:themeTint="80"/>
          </w:rPr>
          <w:tab/>
          <w:t>Director, PMO</w:t>
        </w:r>
        <w:r>
          <w:rPr>
            <w:rStyle w:val="Strong"/>
            <w:b w:val="0"/>
            <w:i/>
            <w:color w:val="7F7F7F" w:themeColor="text1" w:themeTint="80"/>
          </w:rPr>
          <w:tab/>
          <w:t xml:space="preserve"> Program Management Office</w:t>
        </w:r>
      </w:moveTo>
    </w:p>
    <w:p w14:paraId="6FA88F7E" w14:textId="77777777" w:rsidR="00344188" w:rsidRDefault="00344188" w:rsidP="00344188">
      <w:pPr>
        <w:pStyle w:val="NoSpacing"/>
        <w:tabs>
          <w:tab w:val="left" w:pos="2160"/>
          <w:tab w:val="left" w:pos="4500"/>
        </w:tabs>
        <w:ind w:left="90"/>
        <w:rPr>
          <w:moveTo w:id="2247" w:author="Pande, Amitkumar" w:date="2020-09-14T11:46:00Z"/>
          <w:rStyle w:val="Strong"/>
          <w:b w:val="0"/>
          <w:i/>
          <w:color w:val="7F7F7F" w:themeColor="text1" w:themeTint="80"/>
        </w:rPr>
      </w:pPr>
      <w:moveTo w:id="2248" w:author="Pande, Amitkumar" w:date="2020-09-14T11:46:00Z">
        <w:r>
          <w:rPr>
            <w:rStyle w:val="Strong"/>
            <w:b w:val="0"/>
            <w:i/>
            <w:color w:val="7F7F7F" w:themeColor="text1" w:themeTint="80"/>
          </w:rPr>
          <w:t>Dan Jacobs</w:t>
        </w:r>
        <w:r>
          <w:rPr>
            <w:rStyle w:val="Strong"/>
            <w:b w:val="0"/>
            <w:i/>
            <w:color w:val="7F7F7F" w:themeColor="text1" w:themeTint="80"/>
          </w:rPr>
          <w:tab/>
          <w:t>VP, IT Operations</w:t>
        </w:r>
        <w:r>
          <w:rPr>
            <w:rStyle w:val="Strong"/>
            <w:b w:val="0"/>
            <w:i/>
            <w:color w:val="7F7F7F" w:themeColor="text1" w:themeTint="80"/>
          </w:rPr>
          <w:tab/>
          <w:t xml:space="preserve">IT Operations – Networking </w:t>
        </w:r>
      </w:moveTo>
    </w:p>
    <w:p w14:paraId="3095D37A" w14:textId="77777777" w:rsidR="00344188" w:rsidRPr="00C501A5" w:rsidRDefault="00344188" w:rsidP="00344188">
      <w:pPr>
        <w:spacing w:before="240"/>
        <w:rPr>
          <w:moveTo w:id="2249" w:author="Pande, Amitkumar" w:date="2020-09-14T11:46:00Z"/>
          <w:rStyle w:val="Strong"/>
        </w:rPr>
      </w:pPr>
      <w:moveTo w:id="2250" w:author="Pande, Amitkumar" w:date="2020-09-14T11:46:00Z">
        <w:r>
          <w:rPr>
            <w:rStyle w:val="Strong"/>
          </w:rPr>
          <w:t>Partner</w:t>
        </w:r>
        <w:r w:rsidRPr="00C501A5">
          <w:rPr>
            <w:rStyle w:val="Strong"/>
          </w:rPr>
          <w:t xml:space="preserve"> </w:t>
        </w:r>
        <w:r>
          <w:rPr>
            <w:rStyle w:val="Strong"/>
          </w:rPr>
          <w:t>Project Team</w:t>
        </w:r>
      </w:moveTo>
    </w:p>
    <w:tbl>
      <w:tblPr>
        <w:tblStyle w:val="TableGrid"/>
        <w:tblW w:w="0" w:type="auto"/>
        <w:tblLook w:val="04A0" w:firstRow="1" w:lastRow="0" w:firstColumn="1" w:lastColumn="0" w:noHBand="0" w:noVBand="1"/>
      </w:tblPr>
      <w:tblGrid>
        <w:gridCol w:w="2065"/>
        <w:gridCol w:w="2340"/>
        <w:gridCol w:w="3240"/>
        <w:gridCol w:w="2790"/>
      </w:tblGrid>
      <w:tr w:rsidR="00344188" w:rsidRPr="009A4919" w14:paraId="57962978" w14:textId="77777777" w:rsidTr="003558C9">
        <w:tc>
          <w:tcPr>
            <w:tcW w:w="2065" w:type="dxa"/>
            <w:shd w:val="clear" w:color="auto" w:fill="E7E6E6" w:themeFill="background2"/>
          </w:tcPr>
          <w:p w14:paraId="7EDECF26" w14:textId="77777777" w:rsidR="00344188" w:rsidRPr="009A4919" w:rsidRDefault="00344188" w:rsidP="003558C9">
            <w:pPr>
              <w:rPr>
                <w:moveTo w:id="2251" w:author="Pande, Amitkumar" w:date="2020-09-14T11:46:00Z"/>
              </w:rPr>
            </w:pPr>
            <w:moveTo w:id="2252" w:author="Pande, Amitkumar" w:date="2020-09-14T11:46:00Z">
              <w:r w:rsidRPr="009A4919">
                <w:t>Name</w:t>
              </w:r>
            </w:moveTo>
          </w:p>
        </w:tc>
        <w:tc>
          <w:tcPr>
            <w:tcW w:w="2340" w:type="dxa"/>
            <w:shd w:val="clear" w:color="auto" w:fill="E7E6E6" w:themeFill="background2"/>
          </w:tcPr>
          <w:p w14:paraId="44BDF138" w14:textId="77777777" w:rsidR="00344188" w:rsidRPr="009A4919" w:rsidRDefault="00344188" w:rsidP="003558C9">
            <w:pPr>
              <w:rPr>
                <w:moveTo w:id="2253" w:author="Pande, Amitkumar" w:date="2020-09-14T11:46:00Z"/>
              </w:rPr>
            </w:pPr>
            <w:moveTo w:id="2254" w:author="Pande, Amitkumar" w:date="2020-09-14T11:46:00Z">
              <w:r w:rsidRPr="009A4919">
                <w:t>Title</w:t>
              </w:r>
            </w:moveTo>
          </w:p>
        </w:tc>
        <w:tc>
          <w:tcPr>
            <w:tcW w:w="3240" w:type="dxa"/>
            <w:shd w:val="clear" w:color="auto" w:fill="E7E6E6" w:themeFill="background2"/>
          </w:tcPr>
          <w:p w14:paraId="45DBDA78" w14:textId="77777777" w:rsidR="00344188" w:rsidRDefault="00344188" w:rsidP="003558C9">
            <w:pPr>
              <w:rPr>
                <w:moveTo w:id="2255" w:author="Pande, Amitkumar" w:date="2020-09-14T11:46:00Z"/>
              </w:rPr>
            </w:pPr>
            <w:moveTo w:id="2256" w:author="Pande, Amitkumar" w:date="2020-09-14T11:46:00Z">
              <w:r>
                <w:t>Role</w:t>
              </w:r>
            </w:moveTo>
          </w:p>
        </w:tc>
        <w:tc>
          <w:tcPr>
            <w:tcW w:w="2790" w:type="dxa"/>
            <w:shd w:val="clear" w:color="auto" w:fill="E7E6E6" w:themeFill="background2"/>
          </w:tcPr>
          <w:p w14:paraId="1E59015E" w14:textId="77777777" w:rsidR="00344188" w:rsidRPr="009A4919" w:rsidRDefault="00344188" w:rsidP="003558C9">
            <w:pPr>
              <w:rPr>
                <w:moveTo w:id="2257" w:author="Pande, Amitkumar" w:date="2020-09-14T11:46:00Z"/>
              </w:rPr>
            </w:pPr>
            <w:moveTo w:id="2258" w:author="Pande, Amitkumar" w:date="2020-09-14T11:46:00Z">
              <w:r>
                <w:t>Email / Contact Info</w:t>
              </w:r>
            </w:moveTo>
          </w:p>
        </w:tc>
      </w:tr>
      <w:tr w:rsidR="00344188" w:rsidRPr="009A4919" w14:paraId="57A92593" w14:textId="77777777" w:rsidTr="003558C9">
        <w:tc>
          <w:tcPr>
            <w:tcW w:w="2065" w:type="dxa"/>
          </w:tcPr>
          <w:p w14:paraId="36C1D4E2" w14:textId="77777777" w:rsidR="00344188" w:rsidRPr="009A4919" w:rsidRDefault="00344188" w:rsidP="003558C9">
            <w:pPr>
              <w:rPr>
                <w:moveTo w:id="2259" w:author="Pande, Amitkumar" w:date="2020-09-14T11:46:00Z"/>
              </w:rPr>
            </w:pPr>
          </w:p>
        </w:tc>
        <w:tc>
          <w:tcPr>
            <w:tcW w:w="2340" w:type="dxa"/>
          </w:tcPr>
          <w:p w14:paraId="4510B858" w14:textId="77777777" w:rsidR="00344188" w:rsidRPr="009A4919" w:rsidRDefault="00344188" w:rsidP="003558C9">
            <w:pPr>
              <w:rPr>
                <w:moveTo w:id="2260" w:author="Pande, Amitkumar" w:date="2020-09-14T11:46:00Z"/>
              </w:rPr>
            </w:pPr>
          </w:p>
        </w:tc>
        <w:tc>
          <w:tcPr>
            <w:tcW w:w="3240" w:type="dxa"/>
          </w:tcPr>
          <w:p w14:paraId="2D7CE46F" w14:textId="77777777" w:rsidR="00344188" w:rsidRPr="009A4919" w:rsidRDefault="00344188" w:rsidP="003558C9">
            <w:pPr>
              <w:rPr>
                <w:moveTo w:id="2261" w:author="Pande, Amitkumar" w:date="2020-09-14T11:46:00Z"/>
              </w:rPr>
            </w:pPr>
          </w:p>
        </w:tc>
        <w:tc>
          <w:tcPr>
            <w:tcW w:w="2790" w:type="dxa"/>
          </w:tcPr>
          <w:p w14:paraId="2B542F59" w14:textId="77777777" w:rsidR="00344188" w:rsidRPr="009A4919" w:rsidRDefault="00344188" w:rsidP="003558C9">
            <w:pPr>
              <w:rPr>
                <w:moveTo w:id="2262" w:author="Pande, Amitkumar" w:date="2020-09-14T11:46:00Z"/>
              </w:rPr>
            </w:pPr>
          </w:p>
        </w:tc>
      </w:tr>
    </w:tbl>
    <w:p w14:paraId="0F1353BE" w14:textId="77777777" w:rsidR="00344188" w:rsidRDefault="00344188" w:rsidP="00344188">
      <w:pPr>
        <w:pStyle w:val="NoSpacing"/>
        <w:tabs>
          <w:tab w:val="left" w:pos="2160"/>
          <w:tab w:val="left" w:pos="4500"/>
        </w:tabs>
        <w:ind w:left="90"/>
        <w:rPr>
          <w:moveTo w:id="2263" w:author="Pande, Amitkumar" w:date="2020-09-14T11:46:00Z"/>
          <w:rStyle w:val="Strong"/>
          <w:b w:val="0"/>
          <w:i/>
          <w:color w:val="7F7F7F" w:themeColor="text1" w:themeTint="80"/>
        </w:rPr>
      </w:pPr>
      <w:moveTo w:id="2264" w:author="Pande, Amitkumar" w:date="2020-09-14T11:46:00Z">
        <w:r>
          <w:rPr>
            <w:rStyle w:val="Strong"/>
            <w:b w:val="0"/>
            <w:i/>
            <w:color w:val="7F7F7F" w:themeColor="text1" w:themeTint="80"/>
          </w:rPr>
          <w:t>Steve Jones</w:t>
        </w:r>
        <w:r>
          <w:rPr>
            <w:rStyle w:val="Strong"/>
            <w:b w:val="0"/>
            <w:i/>
            <w:color w:val="7F7F7F" w:themeColor="text1" w:themeTint="80"/>
          </w:rPr>
          <w:tab/>
          <w:t>Delivery Manager</w:t>
        </w:r>
        <w:r>
          <w:rPr>
            <w:rStyle w:val="Strong"/>
            <w:b w:val="0"/>
            <w:i/>
            <w:color w:val="7F7F7F" w:themeColor="text1" w:themeTint="80"/>
          </w:rPr>
          <w:tab/>
          <w:t>Project Manager</w:t>
        </w:r>
      </w:moveTo>
    </w:p>
    <w:p w14:paraId="7380639B" w14:textId="77777777" w:rsidR="00344188" w:rsidRDefault="00344188" w:rsidP="00344188">
      <w:pPr>
        <w:pStyle w:val="NoSpacing"/>
        <w:tabs>
          <w:tab w:val="left" w:pos="2160"/>
          <w:tab w:val="left" w:pos="4500"/>
        </w:tabs>
        <w:ind w:left="90"/>
        <w:rPr>
          <w:moveTo w:id="2265" w:author="Pande, Amitkumar" w:date="2020-09-14T11:46:00Z"/>
          <w:rStyle w:val="Strong"/>
          <w:b w:val="0"/>
          <w:i/>
          <w:color w:val="7F7F7F" w:themeColor="text1" w:themeTint="80"/>
        </w:rPr>
      </w:pPr>
      <w:moveTo w:id="2266" w:author="Pande, Amitkumar" w:date="2020-09-14T11:46:00Z">
        <w:r>
          <w:rPr>
            <w:rStyle w:val="Strong"/>
            <w:b w:val="0"/>
            <w:i/>
            <w:color w:val="7F7F7F" w:themeColor="text1" w:themeTint="80"/>
          </w:rPr>
          <w:t>Philip McDaniels</w:t>
        </w:r>
        <w:r>
          <w:rPr>
            <w:rStyle w:val="Strong"/>
            <w:b w:val="0"/>
            <w:i/>
            <w:color w:val="7F7F7F" w:themeColor="text1" w:themeTint="80"/>
          </w:rPr>
          <w:tab/>
          <w:t>Sr. Solutions Architect</w:t>
        </w:r>
        <w:r>
          <w:rPr>
            <w:rStyle w:val="Strong"/>
            <w:b w:val="0"/>
            <w:i/>
            <w:color w:val="7F7F7F" w:themeColor="text1" w:themeTint="80"/>
          </w:rPr>
          <w:tab/>
          <w:t>Architect; Technical Lead</w:t>
        </w:r>
      </w:moveTo>
    </w:p>
    <w:p w14:paraId="1F7A2B5E" w14:textId="77777777" w:rsidR="00344188" w:rsidRPr="00C501A5" w:rsidRDefault="00344188" w:rsidP="00344188">
      <w:pPr>
        <w:spacing w:before="240"/>
        <w:rPr>
          <w:moveTo w:id="2267" w:author="Pande, Amitkumar" w:date="2020-09-14T11:46:00Z"/>
          <w:rStyle w:val="Strong"/>
        </w:rPr>
      </w:pPr>
      <w:moveTo w:id="2268" w:author="Pande, Amitkumar" w:date="2020-09-14T11:46:00Z">
        <w:r>
          <w:rPr>
            <w:rStyle w:val="Strong"/>
          </w:rPr>
          <w:t>Project Escalation Contacts</w:t>
        </w:r>
      </w:moveTo>
    </w:p>
    <w:tbl>
      <w:tblPr>
        <w:tblStyle w:val="TableGrid"/>
        <w:tblW w:w="0" w:type="auto"/>
        <w:tblLook w:val="04A0" w:firstRow="1" w:lastRow="0" w:firstColumn="1" w:lastColumn="0" w:noHBand="0" w:noVBand="1"/>
      </w:tblPr>
      <w:tblGrid>
        <w:gridCol w:w="2065"/>
        <w:gridCol w:w="2340"/>
        <w:gridCol w:w="3240"/>
        <w:gridCol w:w="2790"/>
      </w:tblGrid>
      <w:tr w:rsidR="00344188" w:rsidRPr="009A4919" w14:paraId="7DC44831" w14:textId="77777777" w:rsidTr="003558C9">
        <w:tc>
          <w:tcPr>
            <w:tcW w:w="2065" w:type="dxa"/>
            <w:shd w:val="clear" w:color="auto" w:fill="E7E6E6" w:themeFill="background2"/>
          </w:tcPr>
          <w:p w14:paraId="2CDE8AF1" w14:textId="77777777" w:rsidR="00344188" w:rsidRPr="009A4919" w:rsidRDefault="00344188" w:rsidP="003558C9">
            <w:pPr>
              <w:rPr>
                <w:moveTo w:id="2269" w:author="Pande, Amitkumar" w:date="2020-09-14T11:46:00Z"/>
              </w:rPr>
            </w:pPr>
            <w:moveTo w:id="2270" w:author="Pande, Amitkumar" w:date="2020-09-14T11:46:00Z">
              <w:r w:rsidRPr="009A4919">
                <w:t>Name</w:t>
              </w:r>
            </w:moveTo>
          </w:p>
        </w:tc>
        <w:tc>
          <w:tcPr>
            <w:tcW w:w="2340" w:type="dxa"/>
            <w:shd w:val="clear" w:color="auto" w:fill="E7E6E6" w:themeFill="background2"/>
          </w:tcPr>
          <w:p w14:paraId="70851890" w14:textId="77777777" w:rsidR="00344188" w:rsidRPr="009A4919" w:rsidRDefault="00344188" w:rsidP="003558C9">
            <w:pPr>
              <w:rPr>
                <w:moveTo w:id="2271" w:author="Pande, Amitkumar" w:date="2020-09-14T11:46:00Z"/>
              </w:rPr>
            </w:pPr>
            <w:moveTo w:id="2272" w:author="Pande, Amitkumar" w:date="2020-09-14T11:46:00Z">
              <w:r w:rsidRPr="009A4919">
                <w:t>Title</w:t>
              </w:r>
            </w:moveTo>
          </w:p>
        </w:tc>
        <w:tc>
          <w:tcPr>
            <w:tcW w:w="3240" w:type="dxa"/>
            <w:shd w:val="clear" w:color="auto" w:fill="E7E6E6" w:themeFill="background2"/>
          </w:tcPr>
          <w:p w14:paraId="3D0C446C" w14:textId="77777777" w:rsidR="00344188" w:rsidRDefault="00344188" w:rsidP="003558C9">
            <w:pPr>
              <w:rPr>
                <w:moveTo w:id="2273" w:author="Pande, Amitkumar" w:date="2020-09-14T11:46:00Z"/>
              </w:rPr>
            </w:pPr>
            <w:moveTo w:id="2274" w:author="Pande, Amitkumar" w:date="2020-09-14T11:46:00Z">
              <w:r>
                <w:t>Role</w:t>
              </w:r>
            </w:moveTo>
          </w:p>
        </w:tc>
        <w:tc>
          <w:tcPr>
            <w:tcW w:w="2790" w:type="dxa"/>
            <w:shd w:val="clear" w:color="auto" w:fill="E7E6E6" w:themeFill="background2"/>
          </w:tcPr>
          <w:p w14:paraId="1AA9C3AB" w14:textId="77777777" w:rsidR="00344188" w:rsidRPr="009A4919" w:rsidRDefault="00344188" w:rsidP="003558C9">
            <w:pPr>
              <w:rPr>
                <w:moveTo w:id="2275" w:author="Pande, Amitkumar" w:date="2020-09-14T11:46:00Z"/>
              </w:rPr>
            </w:pPr>
            <w:moveTo w:id="2276" w:author="Pande, Amitkumar" w:date="2020-09-14T11:46:00Z">
              <w:r>
                <w:t>Email / Contact Info</w:t>
              </w:r>
            </w:moveTo>
          </w:p>
        </w:tc>
      </w:tr>
      <w:tr w:rsidR="00344188" w:rsidRPr="009A4919" w14:paraId="4F99B6C9" w14:textId="77777777" w:rsidTr="003558C9">
        <w:tc>
          <w:tcPr>
            <w:tcW w:w="2065" w:type="dxa"/>
          </w:tcPr>
          <w:p w14:paraId="6E126E2B" w14:textId="77777777" w:rsidR="00344188" w:rsidRPr="009A4919" w:rsidRDefault="00344188" w:rsidP="003558C9">
            <w:pPr>
              <w:rPr>
                <w:moveTo w:id="2277" w:author="Pande, Amitkumar" w:date="2020-09-14T11:46:00Z"/>
              </w:rPr>
            </w:pPr>
          </w:p>
        </w:tc>
        <w:tc>
          <w:tcPr>
            <w:tcW w:w="2340" w:type="dxa"/>
          </w:tcPr>
          <w:p w14:paraId="541956E4" w14:textId="77777777" w:rsidR="00344188" w:rsidRPr="009A4919" w:rsidRDefault="00344188" w:rsidP="003558C9">
            <w:pPr>
              <w:rPr>
                <w:moveTo w:id="2278" w:author="Pande, Amitkumar" w:date="2020-09-14T11:46:00Z"/>
              </w:rPr>
            </w:pPr>
          </w:p>
        </w:tc>
        <w:tc>
          <w:tcPr>
            <w:tcW w:w="3240" w:type="dxa"/>
          </w:tcPr>
          <w:p w14:paraId="6B2738A0" w14:textId="77777777" w:rsidR="00344188" w:rsidRPr="009A4919" w:rsidRDefault="00344188" w:rsidP="003558C9">
            <w:pPr>
              <w:rPr>
                <w:moveTo w:id="2279" w:author="Pande, Amitkumar" w:date="2020-09-14T11:46:00Z"/>
              </w:rPr>
            </w:pPr>
          </w:p>
        </w:tc>
        <w:tc>
          <w:tcPr>
            <w:tcW w:w="2790" w:type="dxa"/>
          </w:tcPr>
          <w:p w14:paraId="5AB43D1F" w14:textId="77777777" w:rsidR="00344188" w:rsidRPr="009A4919" w:rsidRDefault="00344188" w:rsidP="003558C9">
            <w:pPr>
              <w:rPr>
                <w:moveTo w:id="2280" w:author="Pande, Amitkumar" w:date="2020-09-14T11:46:00Z"/>
              </w:rPr>
            </w:pPr>
          </w:p>
        </w:tc>
      </w:tr>
    </w:tbl>
    <w:p w14:paraId="570625C5" w14:textId="77777777" w:rsidR="00344188" w:rsidRDefault="00344188" w:rsidP="00344188">
      <w:pPr>
        <w:pStyle w:val="NoSpacing"/>
        <w:tabs>
          <w:tab w:val="left" w:pos="2160"/>
          <w:tab w:val="left" w:pos="4500"/>
        </w:tabs>
        <w:ind w:left="90"/>
        <w:rPr>
          <w:moveTo w:id="2281" w:author="Pande, Amitkumar" w:date="2020-09-14T11:46:00Z"/>
          <w:rStyle w:val="Strong"/>
          <w:b w:val="0"/>
          <w:i/>
          <w:color w:val="7F7F7F" w:themeColor="text1" w:themeTint="80"/>
        </w:rPr>
      </w:pPr>
      <w:moveTo w:id="2282" w:author="Pande, Amitkumar" w:date="2020-09-14T11:46:00Z">
        <w:r>
          <w:rPr>
            <w:rStyle w:val="Strong"/>
            <w:b w:val="0"/>
            <w:i/>
            <w:color w:val="7F7F7F" w:themeColor="text1" w:themeTint="80"/>
          </w:rPr>
          <w:t>Steve Jones</w:t>
        </w:r>
        <w:r>
          <w:rPr>
            <w:rStyle w:val="Strong"/>
            <w:b w:val="0"/>
            <w:i/>
            <w:color w:val="7F7F7F" w:themeColor="text1" w:themeTint="80"/>
          </w:rPr>
          <w:tab/>
          <w:t>Delivery Manager</w:t>
        </w:r>
        <w:r>
          <w:rPr>
            <w:rStyle w:val="Strong"/>
            <w:b w:val="0"/>
            <w:i/>
            <w:color w:val="7F7F7F" w:themeColor="text1" w:themeTint="80"/>
          </w:rPr>
          <w:tab/>
          <w:t>Project Manager</w:t>
        </w:r>
      </w:moveTo>
    </w:p>
    <w:p w14:paraId="21E3CDDC" w14:textId="77777777" w:rsidR="00344188" w:rsidRDefault="00344188" w:rsidP="00344188">
      <w:pPr>
        <w:pStyle w:val="NoSpacing"/>
        <w:tabs>
          <w:tab w:val="left" w:pos="2160"/>
          <w:tab w:val="left" w:pos="4500"/>
        </w:tabs>
        <w:ind w:left="90"/>
        <w:rPr>
          <w:moveTo w:id="2283" w:author="Pande, Amitkumar" w:date="2020-09-14T11:46:00Z"/>
          <w:rStyle w:val="Strong"/>
          <w:b w:val="0"/>
          <w:i/>
          <w:color w:val="7F7F7F" w:themeColor="text1" w:themeTint="80"/>
        </w:rPr>
      </w:pPr>
    </w:p>
    <w:moveToRangeEnd w:id="2202"/>
    <w:p w14:paraId="3F541D7A" w14:textId="77777777" w:rsidR="00344188" w:rsidRDefault="00344188">
      <w:pPr>
        <w:rPr>
          <w:ins w:id="2284" w:author="Pande, Amitkumar" w:date="2020-09-14T11:46:00Z"/>
          <w:rFonts w:asciiTheme="majorHAnsi" w:eastAsiaTheme="majorEastAsia" w:hAnsiTheme="majorHAnsi" w:cstheme="majorBidi"/>
          <w:b/>
          <w:bCs/>
          <w:smallCaps/>
          <w:color w:val="000000" w:themeColor="text1"/>
          <w:sz w:val="36"/>
          <w:szCs w:val="36"/>
        </w:rPr>
      </w:pPr>
      <w:ins w:id="2285" w:author="Pande, Amitkumar" w:date="2020-09-14T11:46:00Z">
        <w:r>
          <w:br w:type="page"/>
        </w:r>
      </w:ins>
    </w:p>
    <w:p w14:paraId="2180CC1D" w14:textId="14273620" w:rsidR="004E72FB" w:rsidRDefault="008C7551" w:rsidP="009F61A1">
      <w:pPr>
        <w:pStyle w:val="Heading1"/>
        <w:numPr>
          <w:ilvl w:val="0"/>
          <w:numId w:val="0"/>
        </w:numPr>
      </w:pPr>
      <w:bookmarkStart w:id="2286" w:name="_Toc64441488"/>
      <w:r>
        <w:lastRenderedPageBreak/>
        <w:t>A</w:t>
      </w:r>
      <w:r w:rsidR="00E94FAD">
        <w:t xml:space="preserve">ppendix </w:t>
      </w:r>
      <w:r>
        <w:t>A</w:t>
      </w:r>
      <w:r w:rsidR="00E94FAD">
        <w:t xml:space="preserve"> – </w:t>
      </w:r>
      <w:r w:rsidR="00F16107">
        <w:t>technical project plan</w:t>
      </w:r>
      <w:r w:rsidR="00E94FAD">
        <w:t xml:space="preserve"> for migration project</w:t>
      </w:r>
      <w:bookmarkEnd w:id="2286"/>
    </w:p>
    <w:p w14:paraId="6523429C" w14:textId="77777777" w:rsidR="006110D7" w:rsidRDefault="006B235F" w:rsidP="004F7521">
      <w:pPr>
        <w:tabs>
          <w:tab w:val="left" w:pos="990"/>
        </w:tabs>
      </w:pPr>
      <w:r>
        <w:t xml:space="preserve">Migration </w:t>
      </w:r>
      <w:r w:rsidR="00395310">
        <w:t>Project Plan</w:t>
      </w:r>
      <w:r w:rsidR="006110D7" w:rsidRPr="006110D7">
        <w:t xml:space="preserve"> must demonstrate a consistent methodology and process applied through multiple migration phases as exemplified below. Though specific details may vary from project to project, a solid migration framework with major phases and work areas must be clearly identified and exercised consistently across all the projects.</w:t>
      </w:r>
    </w:p>
    <w:p w14:paraId="14BF3EDB" w14:textId="1D8F059C" w:rsidR="00992322" w:rsidRDefault="004F7521" w:rsidP="004F7521">
      <w:pPr>
        <w:tabs>
          <w:tab w:val="left" w:pos="990"/>
        </w:tabs>
      </w:pPr>
      <w:r>
        <w:t xml:space="preserve">The migration </w:t>
      </w:r>
      <w:r w:rsidR="00395310">
        <w:t xml:space="preserve">work </w:t>
      </w:r>
      <w:r>
        <w:t xml:space="preserve">scope and deliverables below </w:t>
      </w:r>
      <w:r w:rsidR="00395310">
        <w:t>are</w:t>
      </w:r>
      <w:r>
        <w:t xml:space="preserve"> for guidance and demonstration purposes. </w:t>
      </w:r>
      <w:r w:rsidR="00DD587F">
        <w:t xml:space="preserve">Refer to AWS </w:t>
      </w:r>
      <w:hyperlink r:id="rId17" w:anchor="version?selectedDocumentId=0690h000003pc7y" w:history="1">
        <w:r w:rsidR="00DD587F" w:rsidRPr="00DD587F">
          <w:rPr>
            <w:rStyle w:val="Hyperlink"/>
          </w:rPr>
          <w:t>Migration Consulting Competency Checklist</w:t>
        </w:r>
      </w:hyperlink>
      <w:r w:rsidR="00DD587F">
        <w:t xml:space="preserve"> for details. </w:t>
      </w:r>
      <w:r>
        <w:t>Actual project details may include other work items not limited to the following areas.</w:t>
      </w:r>
    </w:p>
    <w:tbl>
      <w:tblPr>
        <w:tblStyle w:val="GridTable5Dark-Accent61"/>
        <w:tblpPr w:leftFromText="180" w:rightFromText="180" w:vertAnchor="text" w:tblpY="1"/>
        <w:tblW w:w="491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19"/>
        <w:gridCol w:w="5896"/>
      </w:tblGrid>
      <w:tr w:rsidR="00327532" w:rsidRPr="00063CE7" w14:paraId="520BD624" w14:textId="77777777" w:rsidTr="00030FAC">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2223" w:type="pct"/>
            <w:tcBorders>
              <w:top w:val="single" w:sz="4" w:space="0" w:color="auto"/>
              <w:left w:val="single" w:sz="4" w:space="0" w:color="auto"/>
              <w:right w:val="single" w:sz="4" w:space="0" w:color="auto"/>
            </w:tcBorders>
            <w:shd w:val="clear" w:color="auto" w:fill="F2F2F2" w:themeFill="background1" w:themeFillShade="F2"/>
          </w:tcPr>
          <w:p w14:paraId="07DB056B" w14:textId="77777777" w:rsidR="00327532" w:rsidRPr="00327532" w:rsidRDefault="00327532" w:rsidP="00F34D75">
            <w:pPr>
              <w:rPr>
                <w:rFonts w:ascii="Amazon Ember" w:hAnsi="Amazon Ember" w:cs="Amazon Ember"/>
                <w:color w:val="232F3E"/>
                <w:sz w:val="18"/>
                <w:szCs w:val="18"/>
              </w:rPr>
            </w:pPr>
            <w:r w:rsidRPr="00327532">
              <w:rPr>
                <w:rFonts w:ascii="Amazon Ember" w:hAnsi="Amazon Ember" w:cs="Amazon Ember"/>
                <w:color w:val="232F3E"/>
                <w:sz w:val="18"/>
                <w:szCs w:val="18"/>
              </w:rPr>
              <w:t>Phase</w:t>
            </w:r>
          </w:p>
        </w:tc>
        <w:tc>
          <w:tcPr>
            <w:tcW w:w="2777" w:type="pct"/>
            <w:tcBorders>
              <w:top w:val="single" w:sz="4" w:space="0" w:color="auto"/>
              <w:left w:val="single" w:sz="4" w:space="0" w:color="auto"/>
              <w:right w:val="single" w:sz="4" w:space="0" w:color="auto"/>
            </w:tcBorders>
            <w:shd w:val="clear" w:color="auto" w:fill="F2F2F2" w:themeFill="background1" w:themeFillShade="F2"/>
          </w:tcPr>
          <w:p w14:paraId="786B93A3" w14:textId="77777777" w:rsidR="00327532" w:rsidRPr="00327532" w:rsidRDefault="00327532" w:rsidP="00F34D75">
            <w:pPr>
              <w:cnfStyle w:val="100000000000" w:firstRow="1" w:lastRow="0" w:firstColumn="0" w:lastColumn="0" w:oddVBand="0" w:evenVBand="0" w:oddHBand="0" w:evenHBand="0" w:firstRowFirstColumn="0" w:firstRowLastColumn="0" w:lastRowFirstColumn="0" w:lastRowLastColumn="0"/>
              <w:rPr>
                <w:rFonts w:ascii="Amazon Ember" w:hAnsi="Amazon Ember" w:cs="Amazon Ember"/>
                <w:color w:val="232F3E"/>
                <w:sz w:val="18"/>
                <w:szCs w:val="18"/>
              </w:rPr>
            </w:pPr>
            <w:r w:rsidRPr="00327532">
              <w:rPr>
                <w:rFonts w:ascii="Amazon Ember" w:hAnsi="Amazon Ember" w:cs="Amazon Ember"/>
                <w:color w:val="232F3E"/>
                <w:sz w:val="18"/>
                <w:szCs w:val="18"/>
              </w:rPr>
              <w:t>Work Area and Deliverables</w:t>
            </w:r>
          </w:p>
        </w:tc>
      </w:tr>
      <w:tr w:rsidR="00992322" w:rsidRPr="00063CE7" w14:paraId="1C7CC199" w14:textId="77777777" w:rsidTr="00030FAC">
        <w:trPr>
          <w:cnfStyle w:val="000000100000" w:firstRow="0" w:lastRow="0" w:firstColumn="0" w:lastColumn="0" w:oddVBand="0" w:evenVBand="0" w:oddHBand="1" w:evenHBand="0" w:firstRowFirstColumn="0" w:firstRowLastColumn="0" w:lastRowFirstColumn="0" w:lastRowLastColumn="0"/>
          <w:trHeight w:val="1159"/>
        </w:trPr>
        <w:tc>
          <w:tcPr>
            <w:cnfStyle w:val="001000000000" w:firstRow="0" w:lastRow="0" w:firstColumn="1" w:lastColumn="0" w:oddVBand="0" w:evenVBand="0" w:oddHBand="0" w:evenHBand="0" w:firstRowFirstColumn="0" w:firstRowLastColumn="0" w:lastRowFirstColumn="0" w:lastRowLastColumn="0"/>
            <w:tcW w:w="2223" w:type="pct"/>
            <w:tcBorders>
              <w:left w:val="none" w:sz="0" w:space="0" w:color="auto"/>
            </w:tcBorders>
            <w:shd w:val="clear" w:color="auto" w:fill="auto"/>
          </w:tcPr>
          <w:p w14:paraId="2B22FBB8" w14:textId="0D10C6FF" w:rsidR="00992322" w:rsidRPr="00063CE7" w:rsidRDefault="008A3B88" w:rsidP="00F34D75">
            <w:pPr>
              <w:rPr>
                <w:rFonts w:ascii="Amazon Ember" w:hAnsi="Amazon Ember" w:cs="Amazon Ember"/>
                <w:color w:val="232F3E"/>
                <w:sz w:val="18"/>
                <w:szCs w:val="18"/>
              </w:rPr>
            </w:pPr>
            <w:r>
              <w:rPr>
                <w:rFonts w:ascii="Amazon Ember" w:hAnsi="Amazon Ember" w:cs="Amazon Ember"/>
                <w:color w:val="232F3E"/>
                <w:sz w:val="18"/>
                <w:szCs w:val="18"/>
              </w:rPr>
              <w:t>Assess</w:t>
            </w:r>
          </w:p>
        </w:tc>
        <w:tc>
          <w:tcPr>
            <w:tcW w:w="2777" w:type="pct"/>
            <w:shd w:val="clear" w:color="auto" w:fill="auto"/>
          </w:tcPr>
          <w:p w14:paraId="4B7F47DA" w14:textId="5BE513AA" w:rsidR="008A3B88" w:rsidRDefault="008A3B88" w:rsidP="00F34D75">
            <w:pPr>
              <w:cnfStyle w:val="000000100000" w:firstRow="0" w:lastRow="0" w:firstColumn="0" w:lastColumn="0" w:oddVBand="0" w:evenVBand="0" w:oddHBand="1" w:evenHBand="0" w:firstRowFirstColumn="0" w:firstRowLastColumn="0" w:lastRowFirstColumn="0" w:lastRowLastColumn="0"/>
              <w:rPr>
                <w:rFonts w:ascii="Amazon Ember" w:hAnsi="Amazon Ember" w:cs="Amazon Ember"/>
                <w:color w:val="232F3E"/>
                <w:sz w:val="18"/>
                <w:szCs w:val="18"/>
              </w:rPr>
            </w:pPr>
            <w:r>
              <w:rPr>
                <w:rFonts w:ascii="Amazon Ember" w:hAnsi="Amazon Ember" w:cs="Amazon Ember"/>
                <w:color w:val="232F3E"/>
                <w:sz w:val="18"/>
                <w:szCs w:val="18"/>
              </w:rPr>
              <w:t xml:space="preserve">Migration Readiness Assessment (MRA) - </w:t>
            </w:r>
          </w:p>
          <w:p w14:paraId="781F971C" w14:textId="0DE11E3E" w:rsidR="00992322" w:rsidRPr="00327532" w:rsidRDefault="00992322" w:rsidP="00F34D75">
            <w:pPr>
              <w:cnfStyle w:val="000000100000" w:firstRow="0" w:lastRow="0" w:firstColumn="0" w:lastColumn="0" w:oddVBand="0" w:evenVBand="0" w:oddHBand="1" w:evenHBand="0" w:firstRowFirstColumn="0" w:firstRowLastColumn="0" w:lastRowFirstColumn="0" w:lastRowLastColumn="0"/>
              <w:rPr>
                <w:rFonts w:ascii="Amazon Ember" w:hAnsi="Amazon Ember" w:cs="Amazon Ember"/>
                <w:color w:val="232F3E"/>
                <w:sz w:val="18"/>
                <w:szCs w:val="18"/>
              </w:rPr>
            </w:pPr>
            <w:r w:rsidRPr="00327532">
              <w:rPr>
                <w:rFonts w:ascii="Amazon Ember" w:hAnsi="Amazon Ember" w:cs="Amazon Ember"/>
                <w:color w:val="232F3E"/>
                <w:sz w:val="18"/>
                <w:szCs w:val="18"/>
              </w:rPr>
              <w:t xml:space="preserve">MRA determines </w:t>
            </w:r>
            <w:del w:id="2287" w:author="Pande, Amitkumar" w:date="2020-10-02T16:53:00Z">
              <w:r w:rsidRPr="00327532" w:rsidDel="00703DC7">
                <w:rPr>
                  <w:rFonts w:ascii="Amazon Ember" w:hAnsi="Amazon Ember" w:cs="Amazon Ember"/>
                  <w:color w:val="232F3E"/>
                  <w:sz w:val="18"/>
                  <w:szCs w:val="18"/>
                </w:rPr>
                <w:delText>Customer</w:delText>
              </w:r>
            </w:del>
            <w:ins w:id="2288" w:author="Pande, Amitkumar" w:date="2020-10-02T16:53:00Z">
              <w:r w:rsidR="00703DC7" w:rsidRPr="00703DC7">
                <w:rPr>
                  <w:rFonts w:ascii="Amazon Ember" w:hAnsi="Amazon Ember" w:cs="Amazon Ember"/>
                  <w:i/>
                  <w:color w:val="232F3E"/>
                  <w:sz w:val="18"/>
                  <w:szCs w:val="18"/>
                </w:rPr>
                <w:t xml:space="preserve">CUSTOMER </w:t>
              </w:r>
            </w:ins>
            <w:r w:rsidRPr="00327532">
              <w:rPr>
                <w:rFonts w:ascii="Amazon Ember" w:hAnsi="Amazon Ember" w:cs="Amazon Ember"/>
                <w:color w:val="232F3E"/>
                <w:sz w:val="18"/>
                <w:szCs w:val="18"/>
              </w:rPr>
              <w:t xml:space="preserve">’s readiness based on </w:t>
            </w:r>
            <w:hyperlink r:id="rId18" w:history="1">
              <w:r w:rsidRPr="00327532">
                <w:rPr>
                  <w:rStyle w:val="Hyperlink"/>
                  <w:rFonts w:ascii="Amazon Ember" w:hAnsi="Amazon Ember" w:cs="Amazon Ember"/>
                  <w:sz w:val="18"/>
                  <w:szCs w:val="18"/>
                </w:rPr>
                <w:t>AWS Cloud Adoption Framework</w:t>
              </w:r>
            </w:hyperlink>
            <w:r w:rsidRPr="00327532">
              <w:rPr>
                <w:rFonts w:ascii="Amazon Ember" w:hAnsi="Amazon Ember" w:cs="Amazon Ember"/>
                <w:color w:val="232F3E"/>
                <w:sz w:val="18"/>
                <w:szCs w:val="18"/>
              </w:rPr>
              <w:t xml:space="preserve"> comprised of Business, People, Governance, Platform, Security, and Operations perspectives. </w:t>
            </w:r>
          </w:p>
          <w:p w14:paraId="6EF50222" w14:textId="77777777" w:rsidR="00992322" w:rsidRPr="00327532" w:rsidRDefault="00992322" w:rsidP="00F34D75">
            <w:pPr>
              <w:cnfStyle w:val="000000100000" w:firstRow="0" w:lastRow="0" w:firstColumn="0" w:lastColumn="0" w:oddVBand="0" w:evenVBand="0" w:oddHBand="1" w:evenHBand="0" w:firstRowFirstColumn="0" w:firstRowLastColumn="0" w:lastRowFirstColumn="0" w:lastRowLastColumn="0"/>
              <w:rPr>
                <w:rFonts w:ascii="Amazon Ember" w:hAnsi="Amazon Ember" w:cs="Amazon Ember"/>
                <w:color w:val="232F3E"/>
                <w:sz w:val="18"/>
                <w:szCs w:val="18"/>
              </w:rPr>
            </w:pPr>
          </w:p>
          <w:p w14:paraId="454C9843" w14:textId="57AEDBB5" w:rsidR="00992322" w:rsidRDefault="00992322" w:rsidP="00F34D75">
            <w:pPr>
              <w:cnfStyle w:val="000000100000" w:firstRow="0" w:lastRow="0" w:firstColumn="0" w:lastColumn="0" w:oddVBand="0" w:evenVBand="0" w:oddHBand="1" w:evenHBand="0" w:firstRowFirstColumn="0" w:firstRowLastColumn="0" w:lastRowFirstColumn="0" w:lastRowLastColumn="0"/>
              <w:rPr>
                <w:rFonts w:ascii="Amazon Ember" w:hAnsi="Amazon Ember" w:cs="Amazon Ember"/>
                <w:color w:val="232F3E"/>
                <w:sz w:val="18"/>
                <w:szCs w:val="18"/>
              </w:rPr>
            </w:pPr>
            <w:r w:rsidRPr="00327532">
              <w:rPr>
                <w:rFonts w:ascii="Amazon Ember" w:hAnsi="Amazon Ember" w:cs="Amazon Ember"/>
                <w:color w:val="232F3E"/>
                <w:sz w:val="18"/>
                <w:szCs w:val="18"/>
              </w:rPr>
              <w:t xml:space="preserve">Deliverables should include an assessment report with suggested actions and Statement of Work for executing the </w:t>
            </w:r>
            <w:r w:rsidR="00466408">
              <w:rPr>
                <w:rFonts w:ascii="Amazon Ember" w:hAnsi="Amazon Ember" w:cs="Amazon Ember"/>
                <w:color w:val="232F3E"/>
                <w:sz w:val="18"/>
                <w:szCs w:val="18"/>
              </w:rPr>
              <w:t>Mobilize phase</w:t>
            </w:r>
            <w:r w:rsidRPr="00327532">
              <w:rPr>
                <w:rFonts w:ascii="Amazon Ember" w:hAnsi="Amazon Ember" w:cs="Amazon Ember"/>
                <w:color w:val="232F3E"/>
                <w:sz w:val="18"/>
                <w:szCs w:val="18"/>
              </w:rPr>
              <w:t xml:space="preserve"> next.</w:t>
            </w:r>
          </w:p>
          <w:p w14:paraId="33C91735" w14:textId="77777777" w:rsidR="008A3B88" w:rsidRDefault="008A3B88" w:rsidP="00F34D75">
            <w:pPr>
              <w:cnfStyle w:val="000000100000" w:firstRow="0" w:lastRow="0" w:firstColumn="0" w:lastColumn="0" w:oddVBand="0" w:evenVBand="0" w:oddHBand="1" w:evenHBand="0" w:firstRowFirstColumn="0" w:firstRowLastColumn="0" w:lastRowFirstColumn="0" w:lastRowLastColumn="0"/>
              <w:rPr>
                <w:rFonts w:ascii="Amazon Ember" w:hAnsi="Amazon Ember" w:cs="Amazon Ember"/>
                <w:color w:val="232F3E"/>
                <w:sz w:val="18"/>
                <w:szCs w:val="18"/>
              </w:rPr>
            </w:pPr>
          </w:p>
          <w:p w14:paraId="7F24CD92" w14:textId="5CE3B502" w:rsidR="008A3B88" w:rsidRDefault="008A3B88" w:rsidP="00F34D75">
            <w:pPr>
              <w:cnfStyle w:val="000000100000" w:firstRow="0" w:lastRow="0" w:firstColumn="0" w:lastColumn="0" w:oddVBand="0" w:evenVBand="0" w:oddHBand="1" w:evenHBand="0" w:firstRowFirstColumn="0" w:firstRowLastColumn="0" w:lastRowFirstColumn="0" w:lastRowLastColumn="0"/>
              <w:rPr>
                <w:rFonts w:ascii="Amazon Ember" w:hAnsi="Amazon Ember" w:cs="Amazon Ember"/>
                <w:color w:val="232F3E"/>
                <w:sz w:val="18"/>
                <w:szCs w:val="18"/>
              </w:rPr>
            </w:pPr>
            <w:r>
              <w:rPr>
                <w:rFonts w:ascii="Amazon Ember" w:hAnsi="Amazon Ember" w:cs="Amazon Ember"/>
                <w:color w:val="232F3E"/>
                <w:sz w:val="18"/>
                <w:szCs w:val="18"/>
              </w:rPr>
              <w:t xml:space="preserve">Total Cost of Ownership (TCO)– </w:t>
            </w:r>
          </w:p>
          <w:p w14:paraId="5C831C7D" w14:textId="56510511" w:rsidR="008A3B88" w:rsidRDefault="008A3B88" w:rsidP="00F34D75">
            <w:pPr>
              <w:cnfStyle w:val="000000100000" w:firstRow="0" w:lastRow="0" w:firstColumn="0" w:lastColumn="0" w:oddVBand="0" w:evenVBand="0" w:oddHBand="1" w:evenHBand="0" w:firstRowFirstColumn="0" w:firstRowLastColumn="0" w:lastRowFirstColumn="0" w:lastRowLastColumn="0"/>
              <w:rPr>
                <w:rFonts w:ascii="Amazon Ember" w:hAnsi="Amazon Ember" w:cs="Amazon Ember"/>
                <w:color w:val="232F3E"/>
                <w:sz w:val="18"/>
                <w:szCs w:val="18"/>
              </w:rPr>
            </w:pPr>
            <w:r>
              <w:rPr>
                <w:rFonts w:ascii="Amazon Ember" w:hAnsi="Amazon Ember" w:cs="Amazon Ember"/>
                <w:color w:val="232F3E"/>
                <w:sz w:val="18"/>
                <w:szCs w:val="18"/>
              </w:rPr>
              <w:t>The purpose of TCO analysis at assess phase is to perform rapid discovery and create TCO report.</w:t>
            </w:r>
          </w:p>
          <w:p w14:paraId="7D3C36DD" w14:textId="0A11A663" w:rsidR="008A3B88" w:rsidRDefault="008A3B88" w:rsidP="00F34D75">
            <w:pPr>
              <w:cnfStyle w:val="000000100000" w:firstRow="0" w:lastRow="0" w:firstColumn="0" w:lastColumn="0" w:oddVBand="0" w:evenVBand="0" w:oddHBand="1" w:evenHBand="0" w:firstRowFirstColumn="0" w:firstRowLastColumn="0" w:lastRowFirstColumn="0" w:lastRowLastColumn="0"/>
              <w:rPr>
                <w:rFonts w:ascii="Amazon Ember" w:hAnsi="Amazon Ember" w:cs="Amazon Ember"/>
                <w:color w:val="232F3E"/>
                <w:sz w:val="18"/>
                <w:szCs w:val="18"/>
              </w:rPr>
            </w:pPr>
          </w:p>
          <w:p w14:paraId="6228DF3B" w14:textId="24649DDF" w:rsidR="008A3B88" w:rsidRDefault="008A3B88" w:rsidP="00F34D75">
            <w:pPr>
              <w:cnfStyle w:val="000000100000" w:firstRow="0" w:lastRow="0" w:firstColumn="0" w:lastColumn="0" w:oddVBand="0" w:evenVBand="0" w:oddHBand="1" w:evenHBand="0" w:firstRowFirstColumn="0" w:firstRowLastColumn="0" w:lastRowFirstColumn="0" w:lastRowLastColumn="0"/>
              <w:rPr>
                <w:rFonts w:ascii="Amazon Ember" w:hAnsi="Amazon Ember" w:cs="Amazon Ember"/>
                <w:color w:val="232F3E"/>
                <w:sz w:val="18"/>
                <w:szCs w:val="18"/>
              </w:rPr>
            </w:pPr>
            <w:r>
              <w:rPr>
                <w:rFonts w:ascii="Amazon Ember" w:hAnsi="Amazon Ember" w:cs="Amazon Ember"/>
                <w:color w:val="232F3E"/>
                <w:sz w:val="18"/>
                <w:szCs w:val="18"/>
              </w:rPr>
              <w:t xml:space="preserve">Deliverables should include a </w:t>
            </w:r>
            <w:r w:rsidR="0009313B">
              <w:rPr>
                <w:rFonts w:ascii="Amazon Ember" w:hAnsi="Amazon Ember" w:cs="Amazon Ember"/>
                <w:color w:val="232F3E"/>
                <w:sz w:val="18"/>
                <w:szCs w:val="18"/>
              </w:rPr>
              <w:t>detailed</w:t>
            </w:r>
            <w:r>
              <w:rPr>
                <w:rFonts w:ascii="Amazon Ember" w:hAnsi="Amazon Ember" w:cs="Amazon Ember"/>
                <w:color w:val="232F3E"/>
                <w:sz w:val="18"/>
                <w:szCs w:val="18"/>
              </w:rPr>
              <w:t xml:space="preserve"> business case with focus on TCO modelling, business value assessment and </w:t>
            </w:r>
            <w:r w:rsidR="0009313B">
              <w:rPr>
                <w:rFonts w:ascii="Amazon Ember" w:hAnsi="Amazon Ember" w:cs="Amazon Ember"/>
                <w:color w:val="232F3E"/>
                <w:sz w:val="18"/>
                <w:szCs w:val="18"/>
              </w:rPr>
              <w:t xml:space="preserve">detailed </w:t>
            </w:r>
            <w:r>
              <w:rPr>
                <w:rFonts w:ascii="Amazon Ember" w:hAnsi="Amazon Ember" w:cs="Amazon Ember"/>
                <w:color w:val="232F3E"/>
                <w:sz w:val="18"/>
                <w:szCs w:val="18"/>
              </w:rPr>
              <w:t>migration cost.</w:t>
            </w:r>
          </w:p>
          <w:p w14:paraId="485FC105" w14:textId="66AED736" w:rsidR="008A3B88" w:rsidRPr="00063CE7" w:rsidRDefault="008A3B88" w:rsidP="00F34D75">
            <w:pPr>
              <w:cnfStyle w:val="000000100000" w:firstRow="0" w:lastRow="0" w:firstColumn="0" w:lastColumn="0" w:oddVBand="0" w:evenVBand="0" w:oddHBand="1" w:evenHBand="0" w:firstRowFirstColumn="0" w:firstRowLastColumn="0" w:lastRowFirstColumn="0" w:lastRowLastColumn="0"/>
              <w:rPr>
                <w:rFonts w:ascii="Amazon Ember" w:hAnsi="Amazon Ember" w:cs="Amazon Ember"/>
                <w:color w:val="232F3E"/>
                <w:sz w:val="18"/>
                <w:szCs w:val="18"/>
              </w:rPr>
            </w:pPr>
          </w:p>
        </w:tc>
      </w:tr>
      <w:tr w:rsidR="00992322" w:rsidRPr="00063CE7" w14:paraId="0BE363CF" w14:textId="77777777" w:rsidTr="00030FAC">
        <w:trPr>
          <w:trHeight w:val="2608"/>
        </w:trPr>
        <w:tc>
          <w:tcPr>
            <w:cnfStyle w:val="001000000000" w:firstRow="0" w:lastRow="0" w:firstColumn="1" w:lastColumn="0" w:oddVBand="0" w:evenVBand="0" w:oddHBand="0" w:evenHBand="0" w:firstRowFirstColumn="0" w:firstRowLastColumn="0" w:lastRowFirstColumn="0" w:lastRowLastColumn="0"/>
            <w:tcW w:w="2223" w:type="pct"/>
            <w:tcBorders>
              <w:left w:val="none" w:sz="0" w:space="0" w:color="auto"/>
            </w:tcBorders>
            <w:shd w:val="clear" w:color="auto" w:fill="auto"/>
          </w:tcPr>
          <w:p w14:paraId="791BC9D1" w14:textId="7D6F1535" w:rsidR="00992322" w:rsidRPr="00063CE7" w:rsidRDefault="008A3B88" w:rsidP="00F34D75">
            <w:pPr>
              <w:rPr>
                <w:rFonts w:ascii="Amazon Ember" w:hAnsi="Amazon Ember" w:cs="Amazon Ember"/>
                <w:color w:val="232F3E"/>
                <w:sz w:val="18"/>
                <w:szCs w:val="18"/>
              </w:rPr>
            </w:pPr>
            <w:r>
              <w:rPr>
                <w:rFonts w:ascii="Amazon Ember" w:hAnsi="Amazon Ember" w:cs="Amazon Ember"/>
                <w:color w:val="232F3E"/>
                <w:sz w:val="18"/>
                <w:szCs w:val="18"/>
              </w:rPr>
              <w:t>Mobilize</w:t>
            </w:r>
            <w:r w:rsidR="0041334C">
              <w:rPr>
                <w:rFonts w:ascii="Amazon Ember" w:hAnsi="Amazon Ember" w:cs="Amazon Ember"/>
                <w:color w:val="232F3E"/>
                <w:sz w:val="18"/>
                <w:szCs w:val="18"/>
              </w:rPr>
              <w:t xml:space="preserve"> </w:t>
            </w:r>
          </w:p>
        </w:tc>
        <w:tc>
          <w:tcPr>
            <w:tcW w:w="2777" w:type="pct"/>
            <w:shd w:val="clear" w:color="auto" w:fill="auto"/>
          </w:tcPr>
          <w:p w14:paraId="3A1A62D1" w14:textId="3F807F65" w:rsidR="00992322" w:rsidRPr="00063CE7" w:rsidRDefault="00992322" w:rsidP="00F34D75">
            <w:pPr>
              <w:cnfStyle w:val="000000000000" w:firstRow="0" w:lastRow="0" w:firstColumn="0" w:lastColumn="0" w:oddVBand="0" w:evenVBand="0" w:oddHBand="0" w:evenHBand="0" w:firstRowFirstColumn="0" w:firstRowLastColumn="0" w:lastRowFirstColumn="0" w:lastRowLastColumn="0"/>
              <w:rPr>
                <w:rFonts w:ascii="Amazon Ember" w:hAnsi="Amazon Ember" w:cs="Amazon Ember"/>
                <w:color w:val="232F3E"/>
                <w:sz w:val="18"/>
                <w:szCs w:val="18"/>
              </w:rPr>
            </w:pPr>
            <w:r w:rsidRPr="00063CE7">
              <w:rPr>
                <w:rFonts w:ascii="Amazon Ember" w:hAnsi="Amazon Ember" w:cs="Amazon Ember"/>
                <w:color w:val="232F3E"/>
                <w:sz w:val="18"/>
                <w:szCs w:val="18"/>
              </w:rPr>
              <w:t xml:space="preserve">The purpose of </w:t>
            </w:r>
            <w:r w:rsidR="008A3B88">
              <w:rPr>
                <w:rFonts w:ascii="Amazon Ember" w:hAnsi="Amazon Ember" w:cs="Amazon Ember"/>
                <w:color w:val="232F3E"/>
                <w:sz w:val="18"/>
                <w:szCs w:val="18"/>
              </w:rPr>
              <w:t>Mobilize phase</w:t>
            </w:r>
            <w:r w:rsidR="008A3B88" w:rsidRPr="00063CE7">
              <w:rPr>
                <w:rFonts w:ascii="Amazon Ember" w:hAnsi="Amazon Ember" w:cs="Amazon Ember"/>
                <w:color w:val="232F3E"/>
                <w:sz w:val="18"/>
                <w:szCs w:val="18"/>
              </w:rPr>
              <w:t xml:space="preserve"> </w:t>
            </w:r>
            <w:r w:rsidRPr="00063CE7">
              <w:rPr>
                <w:rFonts w:ascii="Amazon Ember" w:hAnsi="Amazon Ember" w:cs="Amazon Ember"/>
                <w:color w:val="232F3E"/>
                <w:sz w:val="18"/>
                <w:szCs w:val="18"/>
              </w:rPr>
              <w:t xml:space="preserve">is to validate foundational migration capability and business case and plan migration project next. </w:t>
            </w:r>
            <w:r w:rsidR="00DD587F">
              <w:rPr>
                <w:rFonts w:ascii="Amazon Ember" w:hAnsi="Amazon Ember" w:cs="Amazon Ember"/>
                <w:color w:val="232F3E"/>
                <w:sz w:val="18"/>
                <w:szCs w:val="18"/>
              </w:rPr>
              <w:t>Mobilize</w:t>
            </w:r>
            <w:r w:rsidR="00DD587F" w:rsidRPr="00063CE7">
              <w:rPr>
                <w:rFonts w:ascii="Amazon Ember" w:hAnsi="Amazon Ember" w:cs="Amazon Ember"/>
                <w:color w:val="232F3E"/>
                <w:sz w:val="18"/>
                <w:szCs w:val="18"/>
              </w:rPr>
              <w:t xml:space="preserve"> </w:t>
            </w:r>
            <w:r w:rsidRPr="00063CE7">
              <w:rPr>
                <w:rFonts w:ascii="Amazon Ember" w:hAnsi="Amazon Ember" w:cs="Amazon Ember"/>
                <w:color w:val="232F3E"/>
                <w:sz w:val="18"/>
                <w:szCs w:val="18"/>
              </w:rPr>
              <w:t xml:space="preserve">may consist of the following work streams: </w:t>
            </w:r>
          </w:p>
          <w:p w14:paraId="214DCA90" w14:textId="77777777" w:rsidR="00992322" w:rsidRPr="00063CE7" w:rsidRDefault="00992322" w:rsidP="00F34D75">
            <w:pPr>
              <w:cnfStyle w:val="000000000000" w:firstRow="0" w:lastRow="0" w:firstColumn="0" w:lastColumn="0" w:oddVBand="0" w:evenVBand="0" w:oddHBand="0" w:evenHBand="0" w:firstRowFirstColumn="0" w:firstRowLastColumn="0" w:lastRowFirstColumn="0" w:lastRowLastColumn="0"/>
              <w:rPr>
                <w:rFonts w:ascii="Amazon Ember" w:hAnsi="Amazon Ember" w:cs="Amazon Ember"/>
                <w:color w:val="232F3E"/>
                <w:sz w:val="18"/>
                <w:szCs w:val="18"/>
              </w:rPr>
            </w:pPr>
          </w:p>
          <w:p w14:paraId="4060B999" w14:textId="3FA425E6" w:rsidR="00992322" w:rsidRPr="00063CE7" w:rsidRDefault="008A3B88" w:rsidP="00992322">
            <w:pPr>
              <w:pStyle w:val="ListParagraph"/>
              <w:numPr>
                <w:ilvl w:val="0"/>
                <w:numId w:val="17"/>
              </w:numPr>
              <w:spacing w:after="160"/>
              <w:ind w:left="635" w:hanging="355"/>
              <w:cnfStyle w:val="000000000000" w:firstRow="0" w:lastRow="0" w:firstColumn="0" w:lastColumn="0" w:oddVBand="0" w:evenVBand="0" w:oddHBand="0" w:evenHBand="0" w:firstRowFirstColumn="0" w:firstRowLastColumn="0" w:lastRowFirstColumn="0" w:lastRowLastColumn="0"/>
              <w:rPr>
                <w:rFonts w:ascii="Amazon Ember" w:hAnsi="Amazon Ember" w:cs="Amazon Ember"/>
                <w:color w:val="232F3E"/>
                <w:sz w:val="18"/>
                <w:szCs w:val="18"/>
              </w:rPr>
            </w:pPr>
            <w:r>
              <w:rPr>
                <w:rFonts w:ascii="Amazon Ember" w:hAnsi="Amazon Ember" w:cs="Amazon Ember"/>
                <w:color w:val="232F3E"/>
                <w:sz w:val="18"/>
                <w:szCs w:val="18"/>
              </w:rPr>
              <w:t>Mobilize phase</w:t>
            </w:r>
            <w:r w:rsidRPr="00063CE7">
              <w:rPr>
                <w:rFonts w:ascii="Amazon Ember" w:hAnsi="Amazon Ember" w:cs="Amazon Ember"/>
                <w:color w:val="232F3E"/>
                <w:sz w:val="18"/>
                <w:szCs w:val="18"/>
              </w:rPr>
              <w:t xml:space="preserve"> </w:t>
            </w:r>
            <w:r w:rsidR="00992322" w:rsidRPr="00063CE7">
              <w:rPr>
                <w:rFonts w:ascii="Amazon Ember" w:hAnsi="Amazon Ember" w:cs="Amazon Ember"/>
                <w:color w:val="232F3E"/>
                <w:sz w:val="18"/>
                <w:szCs w:val="18"/>
              </w:rPr>
              <w:t>execution and migration planning</w:t>
            </w:r>
          </w:p>
          <w:p w14:paraId="59BD00C4" w14:textId="77777777" w:rsidR="00992322" w:rsidRPr="00063CE7" w:rsidRDefault="00992322" w:rsidP="00992322">
            <w:pPr>
              <w:pStyle w:val="ListParagraph"/>
              <w:numPr>
                <w:ilvl w:val="0"/>
                <w:numId w:val="17"/>
              </w:numPr>
              <w:spacing w:after="160"/>
              <w:ind w:left="635" w:hanging="355"/>
              <w:cnfStyle w:val="000000000000" w:firstRow="0" w:lastRow="0" w:firstColumn="0" w:lastColumn="0" w:oddVBand="0" w:evenVBand="0" w:oddHBand="0" w:evenHBand="0" w:firstRowFirstColumn="0" w:firstRowLastColumn="0" w:lastRowFirstColumn="0" w:lastRowLastColumn="0"/>
              <w:rPr>
                <w:rFonts w:ascii="Amazon Ember" w:hAnsi="Amazon Ember" w:cs="Amazon Ember"/>
                <w:color w:val="232F3E"/>
                <w:sz w:val="18"/>
                <w:szCs w:val="18"/>
              </w:rPr>
            </w:pPr>
            <w:r w:rsidRPr="00063CE7">
              <w:rPr>
                <w:rFonts w:ascii="Amazon Ember" w:hAnsi="Amazon Ember" w:cs="Amazon Ember"/>
                <w:color w:val="232F3E"/>
                <w:sz w:val="18"/>
                <w:szCs w:val="18"/>
              </w:rPr>
              <w:t>Portfolio discovery and analysis</w:t>
            </w:r>
          </w:p>
          <w:p w14:paraId="42D34568" w14:textId="77777777" w:rsidR="00992322" w:rsidRPr="00063CE7" w:rsidRDefault="00992322" w:rsidP="00992322">
            <w:pPr>
              <w:pStyle w:val="ListParagraph"/>
              <w:numPr>
                <w:ilvl w:val="0"/>
                <w:numId w:val="17"/>
              </w:numPr>
              <w:spacing w:after="160"/>
              <w:ind w:left="635" w:hanging="355"/>
              <w:cnfStyle w:val="000000000000" w:firstRow="0" w:lastRow="0" w:firstColumn="0" w:lastColumn="0" w:oddVBand="0" w:evenVBand="0" w:oddHBand="0" w:evenHBand="0" w:firstRowFirstColumn="0" w:firstRowLastColumn="0" w:lastRowFirstColumn="0" w:lastRowLastColumn="0"/>
              <w:rPr>
                <w:rFonts w:ascii="Amazon Ember" w:hAnsi="Amazon Ember" w:cs="Amazon Ember"/>
                <w:color w:val="232F3E"/>
                <w:sz w:val="18"/>
                <w:szCs w:val="18"/>
              </w:rPr>
            </w:pPr>
            <w:r w:rsidRPr="00063CE7">
              <w:rPr>
                <w:rFonts w:ascii="Amazon Ember" w:hAnsi="Amazon Ember" w:cs="Amazon Ember"/>
                <w:color w:val="232F3E"/>
                <w:sz w:val="18"/>
                <w:szCs w:val="18"/>
              </w:rPr>
              <w:t xml:space="preserve">Operations model assessment and design </w:t>
            </w:r>
          </w:p>
          <w:p w14:paraId="10BAB51B" w14:textId="77777777" w:rsidR="00DD587F" w:rsidRDefault="00992322" w:rsidP="00992322">
            <w:pPr>
              <w:pStyle w:val="ListParagraph"/>
              <w:numPr>
                <w:ilvl w:val="0"/>
                <w:numId w:val="17"/>
              </w:numPr>
              <w:spacing w:after="160"/>
              <w:ind w:left="635" w:hanging="355"/>
              <w:cnfStyle w:val="000000000000" w:firstRow="0" w:lastRow="0" w:firstColumn="0" w:lastColumn="0" w:oddVBand="0" w:evenVBand="0" w:oddHBand="0" w:evenHBand="0" w:firstRowFirstColumn="0" w:firstRowLastColumn="0" w:lastRowFirstColumn="0" w:lastRowLastColumn="0"/>
              <w:rPr>
                <w:rFonts w:ascii="Amazon Ember" w:hAnsi="Amazon Ember" w:cs="Amazon Ember"/>
                <w:color w:val="232F3E"/>
                <w:sz w:val="18"/>
                <w:szCs w:val="18"/>
              </w:rPr>
            </w:pPr>
            <w:r w:rsidRPr="00526F43">
              <w:rPr>
                <w:rFonts w:ascii="Amazon Ember" w:hAnsi="Amazon Ember" w:cs="Amazon Ember"/>
                <w:color w:val="232F3E"/>
                <w:sz w:val="18"/>
                <w:szCs w:val="18"/>
              </w:rPr>
              <w:t xml:space="preserve">Landing Zone design </w:t>
            </w:r>
          </w:p>
          <w:p w14:paraId="3E1A7754" w14:textId="174ECB17" w:rsidR="00992322" w:rsidRPr="00526F43" w:rsidRDefault="00DD587F" w:rsidP="00992322">
            <w:pPr>
              <w:pStyle w:val="ListParagraph"/>
              <w:numPr>
                <w:ilvl w:val="0"/>
                <w:numId w:val="17"/>
              </w:numPr>
              <w:spacing w:after="160"/>
              <w:ind w:left="635" w:hanging="355"/>
              <w:cnfStyle w:val="000000000000" w:firstRow="0" w:lastRow="0" w:firstColumn="0" w:lastColumn="0" w:oddVBand="0" w:evenVBand="0" w:oddHBand="0" w:evenHBand="0" w:firstRowFirstColumn="0" w:firstRowLastColumn="0" w:lastRowFirstColumn="0" w:lastRowLastColumn="0"/>
              <w:rPr>
                <w:rFonts w:ascii="Amazon Ember" w:hAnsi="Amazon Ember" w:cs="Amazon Ember"/>
                <w:color w:val="232F3E"/>
                <w:sz w:val="18"/>
                <w:szCs w:val="18"/>
              </w:rPr>
            </w:pPr>
            <w:r>
              <w:rPr>
                <w:rFonts w:ascii="Amazon Ember" w:hAnsi="Amazon Ember" w:cs="Amazon Ember"/>
                <w:color w:val="232F3E"/>
                <w:sz w:val="18"/>
                <w:szCs w:val="18"/>
              </w:rPr>
              <w:t>I</w:t>
            </w:r>
            <w:r w:rsidR="00992322" w:rsidRPr="00526F43">
              <w:rPr>
                <w:rFonts w:ascii="Amazon Ember" w:hAnsi="Amazon Ember" w:cs="Amazon Ember"/>
                <w:color w:val="232F3E"/>
                <w:sz w:val="18"/>
                <w:szCs w:val="18"/>
              </w:rPr>
              <w:t>nitial implementation</w:t>
            </w:r>
            <w:r w:rsidR="00992322" w:rsidRPr="00063CE7" w:rsidDel="00633D6A">
              <w:rPr>
                <w:rFonts w:ascii="Amazon Ember" w:hAnsi="Amazon Ember" w:cs="Amazon Ember"/>
                <w:color w:val="232F3E"/>
                <w:sz w:val="18"/>
                <w:szCs w:val="18"/>
              </w:rPr>
              <w:t xml:space="preserve"> </w:t>
            </w:r>
            <w:r w:rsidR="00992322" w:rsidRPr="00063CE7">
              <w:rPr>
                <w:rFonts w:ascii="Amazon Ember" w:hAnsi="Amazon Ember" w:cs="Amazon Ember"/>
                <w:color w:val="232F3E"/>
                <w:sz w:val="18"/>
                <w:szCs w:val="18"/>
              </w:rPr>
              <w:t xml:space="preserve">Security specification </w:t>
            </w:r>
          </w:p>
          <w:p w14:paraId="1860B579" w14:textId="04D387C9" w:rsidR="00992322" w:rsidRDefault="00992322" w:rsidP="00992322">
            <w:pPr>
              <w:pStyle w:val="ListParagraph"/>
              <w:numPr>
                <w:ilvl w:val="0"/>
                <w:numId w:val="17"/>
              </w:numPr>
              <w:spacing w:after="160"/>
              <w:ind w:left="635" w:hanging="355"/>
              <w:cnfStyle w:val="000000000000" w:firstRow="0" w:lastRow="0" w:firstColumn="0" w:lastColumn="0" w:oddVBand="0" w:evenVBand="0" w:oddHBand="0" w:evenHBand="0" w:firstRowFirstColumn="0" w:firstRowLastColumn="0" w:lastRowFirstColumn="0" w:lastRowLastColumn="0"/>
              <w:rPr>
                <w:rFonts w:ascii="Amazon Ember" w:hAnsi="Amazon Ember" w:cs="Amazon Ember"/>
                <w:color w:val="232F3E"/>
                <w:sz w:val="18"/>
                <w:szCs w:val="18"/>
              </w:rPr>
            </w:pPr>
            <w:r w:rsidRPr="00063CE7">
              <w:rPr>
                <w:rFonts w:ascii="Amazon Ember" w:hAnsi="Amazon Ember" w:cs="Amazon Ember"/>
                <w:color w:val="232F3E"/>
                <w:sz w:val="18"/>
                <w:szCs w:val="18"/>
              </w:rPr>
              <w:t>Migration pilot implementation</w:t>
            </w:r>
            <w:r w:rsidR="008D7F10">
              <w:rPr>
                <w:rFonts w:ascii="Amazon Ember" w:hAnsi="Amazon Ember" w:cs="Amazon Ember"/>
                <w:color w:val="232F3E"/>
                <w:sz w:val="18"/>
                <w:szCs w:val="18"/>
              </w:rPr>
              <w:t xml:space="preserve"> as per </w:t>
            </w:r>
            <w:hyperlink w:anchor="_Appendix_B_–" w:history="1">
              <w:r w:rsidR="008D7F10" w:rsidRPr="00A14671">
                <w:rPr>
                  <w:rStyle w:val="Hyperlink"/>
                  <w:rFonts w:ascii="Amazon Ember" w:hAnsi="Amazon Ember" w:cs="Amazon Ember"/>
                  <w:sz w:val="18"/>
                  <w:szCs w:val="18"/>
                </w:rPr>
                <w:t>Appendix B</w:t>
              </w:r>
            </w:hyperlink>
          </w:p>
          <w:p w14:paraId="511EA245" w14:textId="2D6F72D3" w:rsidR="00992322" w:rsidRDefault="00992322" w:rsidP="00992322">
            <w:pPr>
              <w:pStyle w:val="ListParagraph"/>
              <w:numPr>
                <w:ilvl w:val="0"/>
                <w:numId w:val="17"/>
              </w:numPr>
              <w:spacing w:after="160"/>
              <w:ind w:left="635" w:hanging="355"/>
              <w:cnfStyle w:val="000000000000" w:firstRow="0" w:lastRow="0" w:firstColumn="0" w:lastColumn="0" w:oddVBand="0" w:evenVBand="0" w:oddHBand="0" w:evenHBand="0" w:firstRowFirstColumn="0" w:firstRowLastColumn="0" w:lastRowFirstColumn="0" w:lastRowLastColumn="0"/>
              <w:rPr>
                <w:rFonts w:ascii="Amazon Ember" w:hAnsi="Amazon Ember" w:cs="Amazon Ember"/>
                <w:color w:val="232F3E"/>
                <w:sz w:val="18"/>
                <w:szCs w:val="18"/>
              </w:rPr>
            </w:pPr>
            <w:r w:rsidRPr="00142F6F">
              <w:rPr>
                <w:rFonts w:ascii="Amazon Ember" w:hAnsi="Amazon Ember" w:cs="Amazon Ember"/>
                <w:color w:val="232F3E"/>
                <w:sz w:val="18"/>
                <w:szCs w:val="18"/>
              </w:rPr>
              <w:t xml:space="preserve">Migration team/organization establishment, </w:t>
            </w:r>
            <w:r w:rsidR="00403032">
              <w:rPr>
                <w:rFonts w:ascii="Amazon Ember" w:hAnsi="Amazon Ember" w:cs="Amazon Ember"/>
                <w:color w:val="232F3E"/>
                <w:sz w:val="18"/>
                <w:szCs w:val="18"/>
              </w:rPr>
              <w:t xml:space="preserve">Team RACI, </w:t>
            </w:r>
            <w:r w:rsidRPr="00142F6F">
              <w:rPr>
                <w:rFonts w:ascii="Amazon Ember" w:hAnsi="Amazon Ember" w:cs="Amazon Ember"/>
                <w:color w:val="232F3E"/>
                <w:sz w:val="18"/>
                <w:szCs w:val="18"/>
              </w:rPr>
              <w:t>training plan, and training activities</w:t>
            </w:r>
          </w:p>
          <w:p w14:paraId="1F441D91" w14:textId="548E0801" w:rsidR="00992322" w:rsidRPr="00063CE7" w:rsidRDefault="009B31F6" w:rsidP="00992322">
            <w:pPr>
              <w:pStyle w:val="ListParagraph"/>
              <w:numPr>
                <w:ilvl w:val="0"/>
                <w:numId w:val="17"/>
              </w:numPr>
              <w:spacing w:after="160"/>
              <w:ind w:left="635" w:hanging="355"/>
              <w:cnfStyle w:val="000000000000" w:firstRow="0" w:lastRow="0" w:firstColumn="0" w:lastColumn="0" w:oddVBand="0" w:evenVBand="0" w:oddHBand="0" w:evenHBand="0" w:firstRowFirstColumn="0" w:firstRowLastColumn="0" w:lastRowFirstColumn="0" w:lastRowLastColumn="0"/>
              <w:rPr>
                <w:rFonts w:ascii="Amazon Ember" w:hAnsi="Amazon Ember" w:cs="Amazon Ember"/>
                <w:color w:val="232F3E"/>
                <w:sz w:val="18"/>
                <w:szCs w:val="18"/>
              </w:rPr>
            </w:pPr>
            <w:r>
              <w:rPr>
                <w:rFonts w:ascii="Amazon Ember" w:hAnsi="Amazon Ember" w:cs="Amazon Ember"/>
                <w:color w:val="232F3E"/>
                <w:sz w:val="18"/>
                <w:szCs w:val="18"/>
              </w:rPr>
              <w:t xml:space="preserve">Detailed </w:t>
            </w:r>
            <w:r w:rsidR="00992322">
              <w:rPr>
                <w:rFonts w:ascii="Amazon Ember" w:hAnsi="Amazon Ember" w:cs="Amazon Ember"/>
                <w:color w:val="232F3E"/>
                <w:sz w:val="18"/>
                <w:szCs w:val="18"/>
              </w:rPr>
              <w:t>B</w:t>
            </w:r>
            <w:r w:rsidR="00992322" w:rsidRPr="00063CE7">
              <w:rPr>
                <w:rFonts w:ascii="Amazon Ember" w:hAnsi="Amazon Ember" w:cs="Amazon Ember"/>
                <w:color w:val="232F3E"/>
                <w:sz w:val="18"/>
                <w:szCs w:val="18"/>
              </w:rPr>
              <w:t xml:space="preserve">usiness Case </w:t>
            </w:r>
            <w:r w:rsidR="006110D7">
              <w:rPr>
                <w:rFonts w:ascii="Amazon Ember" w:hAnsi="Amazon Ember" w:cs="Amazon Ember"/>
                <w:color w:val="232F3E"/>
                <w:sz w:val="18"/>
                <w:szCs w:val="18"/>
              </w:rPr>
              <w:t xml:space="preserve">justification </w:t>
            </w:r>
            <w:r w:rsidR="00992322" w:rsidRPr="00063CE7">
              <w:rPr>
                <w:rFonts w:ascii="Amazon Ember" w:hAnsi="Amazon Ember" w:cs="Amazon Ember"/>
                <w:color w:val="232F3E"/>
                <w:sz w:val="18"/>
                <w:szCs w:val="18"/>
              </w:rPr>
              <w:t>supported by Total Cost of Ownership (TCO)</w:t>
            </w:r>
            <w:r w:rsidR="006110D7">
              <w:rPr>
                <w:rFonts w:ascii="Amazon Ember" w:hAnsi="Amazon Ember" w:cs="Amazon Ember"/>
                <w:color w:val="232F3E"/>
                <w:sz w:val="18"/>
                <w:szCs w:val="18"/>
              </w:rPr>
              <w:t xml:space="preserve"> calculations</w:t>
            </w:r>
          </w:p>
          <w:p w14:paraId="132EF7C1" w14:textId="77777777" w:rsidR="00992322" w:rsidRPr="00063CE7" w:rsidRDefault="00992322" w:rsidP="00F34D75">
            <w:pPr>
              <w:cnfStyle w:val="000000000000" w:firstRow="0" w:lastRow="0" w:firstColumn="0" w:lastColumn="0" w:oddVBand="0" w:evenVBand="0" w:oddHBand="0" w:evenHBand="0" w:firstRowFirstColumn="0" w:firstRowLastColumn="0" w:lastRowFirstColumn="0" w:lastRowLastColumn="0"/>
              <w:rPr>
                <w:rFonts w:ascii="Amazon Ember" w:hAnsi="Amazon Ember" w:cs="Amazon Ember"/>
                <w:color w:val="232F3E"/>
                <w:sz w:val="18"/>
                <w:szCs w:val="18"/>
              </w:rPr>
            </w:pPr>
            <w:r w:rsidRPr="00063CE7">
              <w:rPr>
                <w:rFonts w:ascii="Amazon Ember" w:hAnsi="Amazon Ember" w:cs="Amazon Ember"/>
                <w:color w:val="232F3E"/>
                <w:sz w:val="18"/>
                <w:szCs w:val="18"/>
              </w:rPr>
              <w:t>Deliverables should reflect the results of each of the work streams</w:t>
            </w:r>
            <w:r>
              <w:rPr>
                <w:rFonts w:ascii="Amazon Ember" w:hAnsi="Amazon Ember" w:cs="Amazon Ember"/>
                <w:color w:val="232F3E"/>
                <w:sz w:val="18"/>
                <w:szCs w:val="18"/>
              </w:rPr>
              <w:t>.</w:t>
            </w:r>
            <w:r w:rsidRPr="00526F43" w:rsidDel="00142F6F">
              <w:rPr>
                <w:rFonts w:ascii="Amazon Ember" w:hAnsi="Amazon Ember" w:cs="Amazon Ember"/>
                <w:color w:val="232F3E"/>
                <w:sz w:val="18"/>
                <w:szCs w:val="18"/>
              </w:rPr>
              <w:t xml:space="preserve"> </w:t>
            </w:r>
          </w:p>
        </w:tc>
      </w:tr>
      <w:tr w:rsidR="00992322" w:rsidRPr="00063CE7" w14:paraId="1C348B87" w14:textId="77777777" w:rsidTr="00030FAC">
        <w:trPr>
          <w:cnfStyle w:val="000000100000" w:firstRow="0" w:lastRow="0" w:firstColumn="0" w:lastColumn="0" w:oddVBand="0" w:evenVBand="0" w:oddHBand="1" w:evenHBand="0" w:firstRowFirstColumn="0" w:firstRowLastColumn="0" w:lastRowFirstColumn="0" w:lastRowLastColumn="0"/>
          <w:trHeight w:val="2230"/>
        </w:trPr>
        <w:tc>
          <w:tcPr>
            <w:cnfStyle w:val="001000000000" w:firstRow="0" w:lastRow="0" w:firstColumn="1" w:lastColumn="0" w:oddVBand="0" w:evenVBand="0" w:oddHBand="0" w:evenHBand="0" w:firstRowFirstColumn="0" w:firstRowLastColumn="0" w:lastRowFirstColumn="0" w:lastRowLastColumn="0"/>
            <w:tcW w:w="2223" w:type="pct"/>
            <w:tcBorders>
              <w:left w:val="none" w:sz="0" w:space="0" w:color="auto"/>
            </w:tcBorders>
            <w:shd w:val="clear" w:color="auto" w:fill="auto"/>
          </w:tcPr>
          <w:p w14:paraId="2D78B49F" w14:textId="44D1DF5D" w:rsidR="00992322" w:rsidRPr="00063CE7" w:rsidRDefault="00992322" w:rsidP="00F34D75">
            <w:pPr>
              <w:rPr>
                <w:rFonts w:ascii="Amazon Ember" w:hAnsi="Amazon Ember" w:cs="Amazon Ember"/>
                <w:color w:val="232F3E"/>
                <w:sz w:val="18"/>
                <w:szCs w:val="18"/>
              </w:rPr>
            </w:pPr>
            <w:r w:rsidRPr="00063CE7">
              <w:rPr>
                <w:rFonts w:ascii="Amazon Ember" w:hAnsi="Amazon Ember" w:cs="Amazon Ember"/>
                <w:color w:val="232F3E"/>
                <w:sz w:val="18"/>
                <w:szCs w:val="18"/>
              </w:rPr>
              <w:t>Migrat</w:t>
            </w:r>
            <w:r w:rsidR="008A3B88">
              <w:rPr>
                <w:rFonts w:ascii="Amazon Ember" w:hAnsi="Amazon Ember" w:cs="Amazon Ember"/>
                <w:color w:val="232F3E"/>
                <w:sz w:val="18"/>
                <w:szCs w:val="18"/>
              </w:rPr>
              <w:t>e</w:t>
            </w:r>
            <w:r w:rsidR="001B1307">
              <w:rPr>
                <w:rFonts w:ascii="Amazon Ember" w:hAnsi="Amazon Ember" w:cs="Amazon Ember"/>
                <w:color w:val="232F3E"/>
                <w:sz w:val="18"/>
                <w:szCs w:val="18"/>
              </w:rPr>
              <w:t xml:space="preserve"> &amp; Modernize</w:t>
            </w:r>
          </w:p>
        </w:tc>
        <w:tc>
          <w:tcPr>
            <w:tcW w:w="2777" w:type="pct"/>
            <w:shd w:val="clear" w:color="auto" w:fill="auto"/>
          </w:tcPr>
          <w:p w14:paraId="028D9A27" w14:textId="505390AF" w:rsidR="001B1307" w:rsidRDefault="001B1307" w:rsidP="00F34D75">
            <w:pPr>
              <w:cnfStyle w:val="000000100000" w:firstRow="0" w:lastRow="0" w:firstColumn="0" w:lastColumn="0" w:oddVBand="0" w:evenVBand="0" w:oddHBand="1" w:evenHBand="0" w:firstRowFirstColumn="0" w:firstRowLastColumn="0" w:lastRowFirstColumn="0" w:lastRowLastColumn="0"/>
              <w:rPr>
                <w:rFonts w:ascii="Amazon Ember" w:hAnsi="Amazon Ember" w:cs="Amazon Ember"/>
                <w:color w:val="232F3E"/>
                <w:sz w:val="18"/>
                <w:szCs w:val="18"/>
              </w:rPr>
            </w:pPr>
            <w:r>
              <w:rPr>
                <w:rFonts w:ascii="Amazon Ember" w:hAnsi="Amazon Ember" w:cs="Amazon Ember"/>
                <w:color w:val="232F3E"/>
                <w:sz w:val="18"/>
                <w:szCs w:val="18"/>
              </w:rPr>
              <w:t>Migrate -</w:t>
            </w:r>
          </w:p>
          <w:p w14:paraId="0AB608FD" w14:textId="2876EAA7" w:rsidR="00992322" w:rsidRPr="00063CE7" w:rsidRDefault="00992322" w:rsidP="00F34D75">
            <w:pPr>
              <w:cnfStyle w:val="000000100000" w:firstRow="0" w:lastRow="0" w:firstColumn="0" w:lastColumn="0" w:oddVBand="0" w:evenVBand="0" w:oddHBand="1" w:evenHBand="0" w:firstRowFirstColumn="0" w:firstRowLastColumn="0" w:lastRowFirstColumn="0" w:lastRowLastColumn="0"/>
              <w:rPr>
                <w:rFonts w:ascii="Amazon Ember" w:hAnsi="Amazon Ember" w:cs="Amazon Ember"/>
                <w:color w:val="232F3E"/>
                <w:sz w:val="18"/>
                <w:szCs w:val="18"/>
              </w:rPr>
            </w:pPr>
            <w:r w:rsidRPr="00063CE7">
              <w:rPr>
                <w:rFonts w:ascii="Amazon Ember" w:hAnsi="Amazon Ember" w:cs="Amazon Ember"/>
                <w:color w:val="232F3E"/>
                <w:sz w:val="18"/>
                <w:szCs w:val="18"/>
              </w:rPr>
              <w:t>The migration project may consist of the following work areas on a per application basis:</w:t>
            </w:r>
            <w:del w:id="2289" w:author="Pande, Amitkumar" w:date="2020-10-02T16:54:00Z">
              <w:r w:rsidRPr="00063CE7" w:rsidDel="00703DC7">
                <w:rPr>
                  <w:rFonts w:ascii="Amazon Ember" w:hAnsi="Amazon Ember" w:cs="Amazon Ember"/>
                  <w:color w:val="232F3E"/>
                  <w:sz w:val="18"/>
                  <w:szCs w:val="18"/>
                </w:rPr>
                <w:delText xml:space="preserve">  </w:delText>
              </w:r>
            </w:del>
            <w:ins w:id="2290" w:author="Pande, Amitkumar" w:date="2020-10-02T16:54:00Z">
              <w:r w:rsidR="00703DC7" w:rsidRPr="00703DC7">
                <w:rPr>
                  <w:rFonts w:ascii="Amazon Ember" w:hAnsi="Amazon Ember" w:cs="Amazon Ember"/>
                  <w:i/>
                  <w:color w:val="232F3E"/>
                  <w:sz w:val="18"/>
                  <w:szCs w:val="18"/>
                </w:rPr>
                <w:t xml:space="preserve"> </w:t>
              </w:r>
            </w:ins>
          </w:p>
          <w:p w14:paraId="0483817E" w14:textId="77777777" w:rsidR="00992322" w:rsidRPr="00063CE7" w:rsidRDefault="00992322" w:rsidP="00F34D75">
            <w:pPr>
              <w:cnfStyle w:val="000000100000" w:firstRow="0" w:lastRow="0" w:firstColumn="0" w:lastColumn="0" w:oddVBand="0" w:evenVBand="0" w:oddHBand="1" w:evenHBand="0" w:firstRowFirstColumn="0" w:firstRowLastColumn="0" w:lastRowFirstColumn="0" w:lastRowLastColumn="0"/>
              <w:rPr>
                <w:rFonts w:ascii="Amazon Ember" w:hAnsi="Amazon Ember" w:cs="Amazon Ember"/>
                <w:color w:val="232F3E"/>
                <w:sz w:val="18"/>
                <w:szCs w:val="18"/>
              </w:rPr>
            </w:pPr>
          </w:p>
          <w:p w14:paraId="440B7F5D" w14:textId="77777777" w:rsidR="00992322" w:rsidRPr="00063CE7" w:rsidRDefault="00992322" w:rsidP="00992322">
            <w:pPr>
              <w:pStyle w:val="ListParagraph"/>
              <w:numPr>
                <w:ilvl w:val="0"/>
                <w:numId w:val="17"/>
              </w:numPr>
              <w:spacing w:after="160"/>
              <w:ind w:left="635" w:hanging="355"/>
              <w:cnfStyle w:val="000000100000" w:firstRow="0" w:lastRow="0" w:firstColumn="0" w:lastColumn="0" w:oddVBand="0" w:evenVBand="0" w:oddHBand="1" w:evenHBand="0" w:firstRowFirstColumn="0" w:firstRowLastColumn="0" w:lastRowFirstColumn="0" w:lastRowLastColumn="0"/>
              <w:rPr>
                <w:rFonts w:ascii="Amazon Ember" w:hAnsi="Amazon Ember" w:cs="Amazon Ember"/>
                <w:color w:val="232F3E"/>
                <w:sz w:val="18"/>
                <w:szCs w:val="18"/>
              </w:rPr>
            </w:pPr>
            <w:r w:rsidRPr="00063CE7">
              <w:rPr>
                <w:rFonts w:ascii="Amazon Ember" w:hAnsi="Amazon Ember" w:cs="Amazon Ember"/>
                <w:color w:val="232F3E"/>
                <w:sz w:val="18"/>
                <w:szCs w:val="18"/>
              </w:rPr>
              <w:t xml:space="preserve">Design: </w:t>
            </w:r>
            <w:r>
              <w:rPr>
                <w:rFonts w:ascii="Amazon Ember" w:hAnsi="Amazon Ember" w:cs="Amazon Ember"/>
                <w:color w:val="232F3E"/>
                <w:sz w:val="18"/>
                <w:szCs w:val="18"/>
              </w:rPr>
              <w:t xml:space="preserve">migration pattern, </w:t>
            </w:r>
            <w:r w:rsidRPr="00063CE7">
              <w:rPr>
                <w:rFonts w:ascii="Amazon Ember" w:hAnsi="Amazon Ember" w:cs="Amazon Ember"/>
                <w:color w:val="232F3E"/>
                <w:sz w:val="18"/>
                <w:szCs w:val="18"/>
              </w:rPr>
              <w:t>application architecture, operations, cutover plan and process, reusable templates, migration tooling, and validation test plan</w:t>
            </w:r>
          </w:p>
          <w:p w14:paraId="0821DC4B" w14:textId="77777777" w:rsidR="00992322" w:rsidRPr="00063CE7" w:rsidRDefault="00992322" w:rsidP="00992322">
            <w:pPr>
              <w:pStyle w:val="ListParagraph"/>
              <w:numPr>
                <w:ilvl w:val="0"/>
                <w:numId w:val="17"/>
              </w:numPr>
              <w:spacing w:after="160"/>
              <w:ind w:left="635" w:hanging="355"/>
              <w:cnfStyle w:val="000000100000" w:firstRow="0" w:lastRow="0" w:firstColumn="0" w:lastColumn="0" w:oddVBand="0" w:evenVBand="0" w:oddHBand="1" w:evenHBand="0" w:firstRowFirstColumn="0" w:firstRowLastColumn="0" w:lastRowFirstColumn="0" w:lastRowLastColumn="0"/>
              <w:rPr>
                <w:rFonts w:ascii="Amazon Ember" w:hAnsi="Amazon Ember" w:cs="Amazon Ember"/>
                <w:color w:val="232F3E"/>
                <w:sz w:val="18"/>
                <w:szCs w:val="18"/>
              </w:rPr>
            </w:pPr>
            <w:r w:rsidRPr="00063CE7">
              <w:rPr>
                <w:rFonts w:ascii="Amazon Ember" w:hAnsi="Amazon Ember" w:cs="Amazon Ember"/>
                <w:color w:val="232F3E"/>
                <w:sz w:val="18"/>
                <w:szCs w:val="18"/>
              </w:rPr>
              <w:t xml:space="preserve">Migration: servers, databases, data, infrastructure services, followed by basic validation </w:t>
            </w:r>
            <w:r>
              <w:rPr>
                <w:rFonts w:ascii="Amazon Ember" w:hAnsi="Amazon Ember" w:cs="Amazon Ember"/>
                <w:color w:val="232F3E"/>
                <w:sz w:val="18"/>
                <w:szCs w:val="18"/>
              </w:rPr>
              <w:t>test</w:t>
            </w:r>
          </w:p>
          <w:p w14:paraId="160CE3FE" w14:textId="77777777" w:rsidR="00992322" w:rsidRPr="00063CE7" w:rsidRDefault="00992322" w:rsidP="00992322">
            <w:pPr>
              <w:pStyle w:val="ListParagraph"/>
              <w:numPr>
                <w:ilvl w:val="0"/>
                <w:numId w:val="17"/>
              </w:numPr>
              <w:spacing w:after="160"/>
              <w:ind w:left="635" w:hanging="355"/>
              <w:cnfStyle w:val="000000100000" w:firstRow="0" w:lastRow="0" w:firstColumn="0" w:lastColumn="0" w:oddVBand="0" w:evenVBand="0" w:oddHBand="1" w:evenHBand="0" w:firstRowFirstColumn="0" w:firstRowLastColumn="0" w:lastRowFirstColumn="0" w:lastRowLastColumn="0"/>
              <w:rPr>
                <w:rFonts w:ascii="Amazon Ember" w:hAnsi="Amazon Ember" w:cs="Amazon Ember"/>
                <w:color w:val="232F3E"/>
                <w:sz w:val="18"/>
                <w:szCs w:val="18"/>
              </w:rPr>
            </w:pPr>
            <w:r w:rsidRPr="00063CE7">
              <w:rPr>
                <w:rFonts w:ascii="Amazon Ember" w:hAnsi="Amazon Ember" w:cs="Amazon Ember"/>
                <w:color w:val="232F3E"/>
                <w:sz w:val="18"/>
                <w:szCs w:val="18"/>
              </w:rPr>
              <w:t>Integration: connectivity, application interfaces, operations (backup/restore, ...)</w:t>
            </w:r>
          </w:p>
          <w:p w14:paraId="07934A57" w14:textId="77777777" w:rsidR="00992322" w:rsidRPr="00063CE7" w:rsidRDefault="00992322" w:rsidP="00992322">
            <w:pPr>
              <w:pStyle w:val="ListParagraph"/>
              <w:numPr>
                <w:ilvl w:val="0"/>
                <w:numId w:val="17"/>
              </w:numPr>
              <w:spacing w:after="160"/>
              <w:ind w:left="635" w:hanging="355"/>
              <w:cnfStyle w:val="000000100000" w:firstRow="0" w:lastRow="0" w:firstColumn="0" w:lastColumn="0" w:oddVBand="0" w:evenVBand="0" w:oddHBand="1" w:evenHBand="0" w:firstRowFirstColumn="0" w:firstRowLastColumn="0" w:lastRowFirstColumn="0" w:lastRowLastColumn="0"/>
              <w:rPr>
                <w:rFonts w:ascii="Amazon Ember" w:hAnsi="Amazon Ember" w:cs="Amazon Ember"/>
                <w:color w:val="232F3E"/>
                <w:sz w:val="18"/>
                <w:szCs w:val="18"/>
              </w:rPr>
            </w:pPr>
            <w:r w:rsidRPr="00063CE7">
              <w:rPr>
                <w:rFonts w:ascii="Amazon Ember" w:hAnsi="Amazon Ember" w:cs="Amazon Ember"/>
                <w:color w:val="232F3E"/>
                <w:sz w:val="18"/>
                <w:szCs w:val="18"/>
              </w:rPr>
              <w:t>Validation: functional, performance, reliability, security, compliance</w:t>
            </w:r>
          </w:p>
          <w:p w14:paraId="38978E86" w14:textId="3082275D" w:rsidR="00992322" w:rsidRDefault="00992322" w:rsidP="00992322">
            <w:pPr>
              <w:pStyle w:val="ListParagraph"/>
              <w:numPr>
                <w:ilvl w:val="0"/>
                <w:numId w:val="17"/>
              </w:numPr>
              <w:spacing w:after="160"/>
              <w:ind w:left="635" w:hanging="355"/>
              <w:cnfStyle w:val="000000100000" w:firstRow="0" w:lastRow="0" w:firstColumn="0" w:lastColumn="0" w:oddVBand="0" w:evenVBand="0" w:oddHBand="1" w:evenHBand="0" w:firstRowFirstColumn="0" w:firstRowLastColumn="0" w:lastRowFirstColumn="0" w:lastRowLastColumn="0"/>
              <w:rPr>
                <w:rFonts w:ascii="Amazon Ember" w:hAnsi="Amazon Ember" w:cs="Amazon Ember"/>
                <w:color w:val="232F3E"/>
                <w:sz w:val="18"/>
                <w:szCs w:val="18"/>
              </w:rPr>
            </w:pPr>
            <w:r w:rsidRPr="00063CE7">
              <w:rPr>
                <w:rFonts w:ascii="Amazon Ember" w:hAnsi="Amazon Ember" w:cs="Amazon Ember"/>
                <w:color w:val="232F3E"/>
                <w:sz w:val="18"/>
                <w:szCs w:val="18"/>
              </w:rPr>
              <w:t xml:space="preserve">Cutover: meeting RTO and RPO with rollback plan </w:t>
            </w:r>
          </w:p>
          <w:p w14:paraId="0C2CEF88" w14:textId="3B044A5C" w:rsidR="001B1307" w:rsidRDefault="001B1307" w:rsidP="001B1307">
            <w:pPr>
              <w:cnfStyle w:val="000000100000" w:firstRow="0" w:lastRow="0" w:firstColumn="0" w:lastColumn="0" w:oddVBand="0" w:evenVBand="0" w:oddHBand="1" w:evenHBand="0" w:firstRowFirstColumn="0" w:firstRowLastColumn="0" w:lastRowFirstColumn="0" w:lastRowLastColumn="0"/>
              <w:rPr>
                <w:rFonts w:ascii="Amazon Ember" w:hAnsi="Amazon Ember" w:cs="Amazon Ember"/>
                <w:color w:val="232F3E"/>
                <w:sz w:val="18"/>
                <w:szCs w:val="18"/>
              </w:rPr>
            </w:pPr>
            <w:r>
              <w:rPr>
                <w:rFonts w:ascii="Amazon Ember" w:hAnsi="Amazon Ember" w:cs="Amazon Ember"/>
                <w:color w:val="232F3E"/>
                <w:sz w:val="18"/>
                <w:szCs w:val="18"/>
              </w:rPr>
              <w:t>Modernize –</w:t>
            </w:r>
          </w:p>
          <w:p w14:paraId="2EA58064" w14:textId="6DEAC063" w:rsidR="001B1307" w:rsidRPr="00030FAC" w:rsidRDefault="00DD587F" w:rsidP="00030FAC">
            <w:pPr>
              <w:cnfStyle w:val="000000100000" w:firstRow="0" w:lastRow="0" w:firstColumn="0" w:lastColumn="0" w:oddVBand="0" w:evenVBand="0" w:oddHBand="1" w:evenHBand="0" w:firstRowFirstColumn="0" w:firstRowLastColumn="0" w:lastRowFirstColumn="0" w:lastRowLastColumn="0"/>
            </w:pPr>
            <w:r w:rsidRPr="00030FAC">
              <w:rPr>
                <w:rFonts w:ascii="Amazon Ember" w:hAnsi="Amazon Ember" w:cs="Amazon Ember"/>
                <w:color w:val="232F3E"/>
                <w:sz w:val="18"/>
                <w:szCs w:val="18"/>
              </w:rPr>
              <w:t>Modernization may be performed as part of migration work or post migration</w:t>
            </w:r>
            <w:r>
              <w:rPr>
                <w:color w:val="232F3E"/>
              </w:rPr>
              <w:t xml:space="preserve">. </w:t>
            </w:r>
            <w:r w:rsidR="001B1307">
              <w:rPr>
                <w:rFonts w:ascii="Amazon Ember" w:hAnsi="Amazon Ember" w:cs="Amazon Ember"/>
                <w:color w:val="232F3E"/>
                <w:sz w:val="18"/>
                <w:szCs w:val="18"/>
              </w:rPr>
              <w:t>The modernization project may consist of following areas on a per application basis:</w:t>
            </w:r>
          </w:p>
          <w:p w14:paraId="1E3B556C" w14:textId="77777777" w:rsidR="001B1307" w:rsidRDefault="001B1307" w:rsidP="001B1307">
            <w:pPr>
              <w:cnfStyle w:val="000000100000" w:firstRow="0" w:lastRow="0" w:firstColumn="0" w:lastColumn="0" w:oddVBand="0" w:evenVBand="0" w:oddHBand="1" w:evenHBand="0" w:firstRowFirstColumn="0" w:firstRowLastColumn="0" w:lastRowFirstColumn="0" w:lastRowLastColumn="0"/>
              <w:rPr>
                <w:rFonts w:ascii="Amazon Ember" w:hAnsi="Amazon Ember" w:cs="Amazon Ember"/>
                <w:color w:val="232F3E"/>
                <w:sz w:val="18"/>
                <w:szCs w:val="18"/>
              </w:rPr>
            </w:pPr>
          </w:p>
          <w:p w14:paraId="6548C296" w14:textId="7514C20F" w:rsidR="001B1307" w:rsidRPr="009A3D6A" w:rsidRDefault="001B1307" w:rsidP="001B1307">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ascii="Amazon Ember" w:hAnsi="Amazon Ember" w:cs="Amazon Ember"/>
                <w:color w:val="232F3E"/>
                <w:sz w:val="18"/>
                <w:szCs w:val="18"/>
              </w:rPr>
            </w:pPr>
            <w:r w:rsidRPr="009A3D6A">
              <w:rPr>
                <w:rFonts w:ascii="Amazon Ember" w:hAnsi="Amazon Ember" w:cs="Amazon Ember"/>
                <w:color w:val="232F3E"/>
                <w:sz w:val="18"/>
                <w:szCs w:val="18"/>
              </w:rPr>
              <w:t>Assessment:</w:t>
            </w:r>
            <w:del w:id="2291" w:author="Pande, Amitkumar" w:date="2020-10-02T16:54:00Z">
              <w:r w:rsidRPr="009A3D6A" w:rsidDel="00703DC7">
                <w:rPr>
                  <w:rFonts w:ascii="Amazon Ember" w:hAnsi="Amazon Ember" w:cs="Amazon Ember"/>
                  <w:color w:val="232F3E"/>
                  <w:sz w:val="18"/>
                  <w:szCs w:val="18"/>
                </w:rPr>
                <w:delText xml:space="preserve">  </w:delText>
              </w:r>
            </w:del>
            <w:ins w:id="2292" w:author="Pande, Amitkumar" w:date="2020-10-02T16:54:00Z">
              <w:r w:rsidR="00703DC7" w:rsidRPr="00703DC7">
                <w:rPr>
                  <w:rFonts w:ascii="Amazon Ember" w:hAnsi="Amazon Ember" w:cs="Amazon Ember"/>
                  <w:i/>
                  <w:color w:val="232F3E"/>
                  <w:sz w:val="18"/>
                  <w:szCs w:val="18"/>
                </w:rPr>
                <w:t xml:space="preserve"> </w:t>
              </w:r>
            </w:ins>
            <w:r w:rsidRPr="009A3D6A">
              <w:rPr>
                <w:rFonts w:ascii="Amazon Ember" w:hAnsi="Amazon Ember" w:cs="Amazon Ember"/>
                <w:color w:val="232F3E"/>
                <w:sz w:val="18"/>
                <w:szCs w:val="18"/>
              </w:rPr>
              <w:t>Figure out motivation driver to modernize a</w:t>
            </w:r>
            <w:r w:rsidR="00DD587F">
              <w:rPr>
                <w:rFonts w:ascii="Amazon Ember" w:hAnsi="Amazon Ember" w:cs="Amazon Ember"/>
                <w:color w:val="232F3E"/>
                <w:sz w:val="18"/>
                <w:szCs w:val="18"/>
              </w:rPr>
              <w:t>n</w:t>
            </w:r>
            <w:r w:rsidRPr="009A3D6A">
              <w:rPr>
                <w:rFonts w:ascii="Amazon Ember" w:hAnsi="Amazon Ember" w:cs="Amazon Ember"/>
                <w:color w:val="232F3E"/>
                <w:sz w:val="18"/>
                <w:szCs w:val="18"/>
              </w:rPr>
              <w:t xml:space="preserve"> application. Assess the amount of effort, time and cost to modernize. Assess the cost savings with modernization options (replatform, refactor, repurchase etc.)</w:t>
            </w:r>
          </w:p>
          <w:p w14:paraId="335DD0BB" w14:textId="3F7108F8" w:rsidR="001B1307" w:rsidRDefault="001B1307" w:rsidP="001B1307">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ascii="Amazon Ember" w:hAnsi="Amazon Ember" w:cs="Amazon Ember"/>
                <w:color w:val="232F3E"/>
                <w:sz w:val="18"/>
                <w:szCs w:val="18"/>
              </w:rPr>
            </w:pPr>
            <w:r>
              <w:rPr>
                <w:rFonts w:ascii="Amazon Ember" w:hAnsi="Amazon Ember" w:cs="Amazon Ember"/>
                <w:color w:val="232F3E"/>
                <w:sz w:val="18"/>
                <w:szCs w:val="18"/>
              </w:rPr>
              <w:t>Design: Migration pattern, target application architecture</w:t>
            </w:r>
            <w:r w:rsidR="00EF3482">
              <w:rPr>
                <w:rFonts w:ascii="Amazon Ember" w:hAnsi="Amazon Ember" w:cs="Amazon Ember"/>
                <w:color w:val="232F3E"/>
                <w:sz w:val="18"/>
                <w:szCs w:val="18"/>
              </w:rPr>
              <w:t xml:space="preserve"> and AWS Services</w:t>
            </w:r>
            <w:r>
              <w:rPr>
                <w:rFonts w:ascii="Amazon Ember" w:hAnsi="Amazon Ember" w:cs="Amazon Ember"/>
                <w:color w:val="232F3E"/>
                <w:sz w:val="18"/>
                <w:szCs w:val="18"/>
              </w:rPr>
              <w:t>, operations, cutover plan and process, migration tooling and validation test plan.</w:t>
            </w:r>
          </w:p>
          <w:p w14:paraId="311D606A" w14:textId="585552B1" w:rsidR="001B1307" w:rsidRDefault="001B1307" w:rsidP="001B1307">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ascii="Amazon Ember" w:hAnsi="Amazon Ember" w:cs="Amazon Ember"/>
                <w:color w:val="232F3E"/>
                <w:sz w:val="18"/>
                <w:szCs w:val="18"/>
              </w:rPr>
            </w:pPr>
            <w:r>
              <w:rPr>
                <w:rFonts w:ascii="Amazon Ember" w:hAnsi="Amazon Ember" w:cs="Amazon Ember"/>
                <w:color w:val="232F3E"/>
                <w:sz w:val="18"/>
                <w:szCs w:val="18"/>
              </w:rPr>
              <w:t>Development: Develop or modify application to use AWS managed platform.</w:t>
            </w:r>
          </w:p>
          <w:p w14:paraId="4F088B1D" w14:textId="77777777" w:rsidR="001B1307" w:rsidRDefault="001B1307" w:rsidP="001B1307">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ascii="Amazon Ember" w:hAnsi="Amazon Ember" w:cs="Amazon Ember"/>
                <w:color w:val="232F3E"/>
                <w:sz w:val="18"/>
                <w:szCs w:val="18"/>
              </w:rPr>
            </w:pPr>
            <w:r>
              <w:rPr>
                <w:rFonts w:ascii="Amazon Ember" w:hAnsi="Amazon Ember" w:cs="Amazon Ember"/>
                <w:color w:val="232F3E"/>
                <w:sz w:val="18"/>
                <w:szCs w:val="18"/>
              </w:rPr>
              <w:t>Validation: functional, performance, reliability, security, compliance</w:t>
            </w:r>
          </w:p>
          <w:p w14:paraId="0BD69B2E" w14:textId="6FC0CFB7" w:rsidR="001B1307" w:rsidRDefault="001B1307" w:rsidP="001B1307">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ascii="Amazon Ember" w:hAnsi="Amazon Ember" w:cs="Amazon Ember"/>
                <w:color w:val="232F3E"/>
                <w:sz w:val="18"/>
                <w:szCs w:val="18"/>
              </w:rPr>
            </w:pPr>
            <w:r>
              <w:rPr>
                <w:rFonts w:ascii="Amazon Ember" w:hAnsi="Amazon Ember" w:cs="Amazon Ember"/>
                <w:color w:val="232F3E"/>
                <w:sz w:val="18"/>
                <w:szCs w:val="18"/>
              </w:rPr>
              <w:t>Cutover: meeting RTO and RPO with rollback plan</w:t>
            </w:r>
          </w:p>
          <w:p w14:paraId="52ED9CE9" w14:textId="5A112FE8" w:rsidR="001B1307" w:rsidRDefault="001B1307" w:rsidP="001B1307">
            <w:pPr>
              <w:cnfStyle w:val="000000100000" w:firstRow="0" w:lastRow="0" w:firstColumn="0" w:lastColumn="0" w:oddVBand="0" w:evenVBand="0" w:oddHBand="1" w:evenHBand="0" w:firstRowFirstColumn="0" w:firstRowLastColumn="0" w:lastRowFirstColumn="0" w:lastRowLastColumn="0"/>
              <w:rPr>
                <w:rFonts w:ascii="Amazon Ember" w:hAnsi="Amazon Ember" w:cs="Amazon Ember"/>
                <w:color w:val="232F3E"/>
                <w:sz w:val="18"/>
                <w:szCs w:val="18"/>
              </w:rPr>
            </w:pPr>
          </w:p>
          <w:p w14:paraId="6067B983" w14:textId="4E2A4E3D" w:rsidR="001B1307" w:rsidRDefault="001B1307" w:rsidP="001B1307">
            <w:pPr>
              <w:cnfStyle w:val="000000100000" w:firstRow="0" w:lastRow="0" w:firstColumn="0" w:lastColumn="0" w:oddVBand="0" w:evenVBand="0" w:oddHBand="1" w:evenHBand="0" w:firstRowFirstColumn="0" w:firstRowLastColumn="0" w:lastRowFirstColumn="0" w:lastRowLastColumn="0"/>
              <w:rPr>
                <w:rFonts w:ascii="Amazon Ember" w:hAnsi="Amazon Ember" w:cs="Amazon Ember"/>
                <w:color w:val="232F3E"/>
                <w:sz w:val="18"/>
                <w:szCs w:val="18"/>
              </w:rPr>
            </w:pPr>
            <w:r>
              <w:rPr>
                <w:rFonts w:ascii="Amazon Ember" w:hAnsi="Amazon Ember" w:cs="Amazon Ember"/>
                <w:color w:val="232F3E"/>
                <w:sz w:val="18"/>
                <w:szCs w:val="18"/>
              </w:rPr>
              <w:t>Optimize -</w:t>
            </w:r>
          </w:p>
          <w:p w14:paraId="5D236301" w14:textId="77777777" w:rsidR="001B1307" w:rsidRPr="00063CE7" w:rsidRDefault="001B1307" w:rsidP="001B1307">
            <w:pPr>
              <w:cnfStyle w:val="000000100000" w:firstRow="0" w:lastRow="0" w:firstColumn="0" w:lastColumn="0" w:oddVBand="0" w:evenVBand="0" w:oddHBand="1" w:evenHBand="0" w:firstRowFirstColumn="0" w:firstRowLastColumn="0" w:lastRowFirstColumn="0" w:lastRowLastColumn="0"/>
              <w:rPr>
                <w:rFonts w:ascii="Amazon Ember" w:hAnsi="Amazon Ember" w:cs="Amazon Ember"/>
                <w:color w:val="232F3E"/>
                <w:sz w:val="18"/>
                <w:szCs w:val="18"/>
              </w:rPr>
            </w:pPr>
            <w:r w:rsidRPr="00063CE7">
              <w:rPr>
                <w:rFonts w:ascii="Amazon Ember" w:hAnsi="Amazon Ember" w:cs="Amazon Ember"/>
                <w:color w:val="232F3E"/>
                <w:sz w:val="18"/>
                <w:szCs w:val="18"/>
              </w:rPr>
              <w:t xml:space="preserve">It may involve one or more of the following </w:t>
            </w:r>
            <w:r>
              <w:rPr>
                <w:rFonts w:ascii="Amazon Ember" w:hAnsi="Amazon Ember" w:cs="Amazon Ember"/>
                <w:color w:val="232F3E"/>
                <w:sz w:val="18"/>
                <w:szCs w:val="18"/>
              </w:rPr>
              <w:t xml:space="preserve">work </w:t>
            </w:r>
            <w:r w:rsidRPr="00063CE7">
              <w:rPr>
                <w:rFonts w:ascii="Amazon Ember" w:hAnsi="Amazon Ember" w:cs="Amazon Ember"/>
                <w:color w:val="232F3E"/>
                <w:sz w:val="18"/>
                <w:szCs w:val="18"/>
              </w:rPr>
              <w:t xml:space="preserve">areas. </w:t>
            </w:r>
          </w:p>
          <w:p w14:paraId="3199F5B4" w14:textId="77777777" w:rsidR="001B1307" w:rsidRPr="00063CE7" w:rsidRDefault="001B1307" w:rsidP="001B1307">
            <w:pPr>
              <w:cnfStyle w:val="000000100000" w:firstRow="0" w:lastRow="0" w:firstColumn="0" w:lastColumn="0" w:oddVBand="0" w:evenVBand="0" w:oddHBand="1" w:evenHBand="0" w:firstRowFirstColumn="0" w:firstRowLastColumn="0" w:lastRowFirstColumn="0" w:lastRowLastColumn="0"/>
              <w:rPr>
                <w:rFonts w:ascii="Amazon Ember" w:hAnsi="Amazon Ember" w:cs="Amazon Ember"/>
                <w:color w:val="232F3E"/>
                <w:sz w:val="18"/>
                <w:szCs w:val="18"/>
              </w:rPr>
            </w:pPr>
          </w:p>
          <w:p w14:paraId="7A73DA25" w14:textId="77777777" w:rsidR="001B1307" w:rsidRPr="00526F43" w:rsidRDefault="001B1307" w:rsidP="001B1307">
            <w:pPr>
              <w:pStyle w:val="ListParagraph"/>
              <w:numPr>
                <w:ilvl w:val="0"/>
                <w:numId w:val="17"/>
              </w:numPr>
              <w:spacing w:after="160"/>
              <w:ind w:left="635" w:hanging="355"/>
              <w:cnfStyle w:val="000000100000" w:firstRow="0" w:lastRow="0" w:firstColumn="0" w:lastColumn="0" w:oddVBand="0" w:evenVBand="0" w:oddHBand="1" w:evenHBand="0" w:firstRowFirstColumn="0" w:firstRowLastColumn="0" w:lastRowFirstColumn="0" w:lastRowLastColumn="0"/>
              <w:rPr>
                <w:rFonts w:ascii="Amazon Ember" w:hAnsi="Amazon Ember" w:cs="Amazon Ember"/>
                <w:color w:val="232F3E"/>
                <w:sz w:val="18"/>
                <w:szCs w:val="18"/>
              </w:rPr>
            </w:pPr>
            <w:r w:rsidRPr="00063CE7">
              <w:rPr>
                <w:rFonts w:ascii="Amazon Ember" w:hAnsi="Amazon Ember" w:cs="Amazon Ember"/>
                <w:color w:val="232F3E"/>
                <w:sz w:val="18"/>
                <w:szCs w:val="18"/>
              </w:rPr>
              <w:t>Cost optimization (</w:t>
            </w:r>
            <w:r>
              <w:rPr>
                <w:rFonts w:ascii="Amazon Ember" w:hAnsi="Amazon Ember" w:cs="Amazon Ember"/>
                <w:color w:val="232F3E"/>
                <w:sz w:val="18"/>
                <w:szCs w:val="18"/>
              </w:rPr>
              <w:t xml:space="preserve">e.g., </w:t>
            </w:r>
            <w:r w:rsidRPr="00063CE7">
              <w:rPr>
                <w:rFonts w:ascii="Amazon Ember" w:hAnsi="Amazon Ember" w:cs="Amazon Ember"/>
                <w:color w:val="232F3E"/>
                <w:sz w:val="18"/>
                <w:szCs w:val="18"/>
              </w:rPr>
              <w:t>right-sizing services, resource reservation, leveraging spot instance, monitoring and analyzing service usage and cost)</w:t>
            </w:r>
          </w:p>
          <w:p w14:paraId="4984C2E3" w14:textId="77777777" w:rsidR="001B1307" w:rsidRPr="00063CE7" w:rsidRDefault="001B1307" w:rsidP="001B1307">
            <w:pPr>
              <w:pStyle w:val="ListParagraph"/>
              <w:numPr>
                <w:ilvl w:val="0"/>
                <w:numId w:val="17"/>
              </w:numPr>
              <w:spacing w:after="160"/>
              <w:ind w:left="635" w:hanging="355"/>
              <w:cnfStyle w:val="000000100000" w:firstRow="0" w:lastRow="0" w:firstColumn="0" w:lastColumn="0" w:oddVBand="0" w:evenVBand="0" w:oddHBand="1" w:evenHBand="0" w:firstRowFirstColumn="0" w:firstRowLastColumn="0" w:lastRowFirstColumn="0" w:lastRowLastColumn="0"/>
              <w:rPr>
                <w:rFonts w:ascii="Amazon Ember" w:hAnsi="Amazon Ember" w:cs="Amazon Ember"/>
                <w:color w:val="232F3E"/>
                <w:sz w:val="18"/>
                <w:szCs w:val="18"/>
              </w:rPr>
            </w:pPr>
            <w:r w:rsidRPr="00063CE7">
              <w:rPr>
                <w:rFonts w:ascii="Amazon Ember" w:hAnsi="Amazon Ember" w:cs="Amazon Ember"/>
                <w:color w:val="232F3E"/>
                <w:sz w:val="18"/>
                <w:szCs w:val="18"/>
              </w:rPr>
              <w:t>Application optimization (</w:t>
            </w:r>
            <w:r>
              <w:rPr>
                <w:rFonts w:ascii="Amazon Ember" w:hAnsi="Amazon Ember" w:cs="Amazon Ember"/>
                <w:color w:val="232F3E"/>
                <w:sz w:val="18"/>
                <w:szCs w:val="18"/>
              </w:rPr>
              <w:t xml:space="preserve">e.g., </w:t>
            </w:r>
            <w:r w:rsidRPr="00063CE7">
              <w:rPr>
                <w:rFonts w:ascii="Amazon Ember" w:hAnsi="Amazon Ember" w:cs="Amazon Ember"/>
                <w:color w:val="232F3E"/>
                <w:sz w:val="18"/>
                <w:szCs w:val="18"/>
              </w:rPr>
              <w:t>performance, functional, design)</w:t>
            </w:r>
          </w:p>
          <w:p w14:paraId="05356BA4" w14:textId="77777777" w:rsidR="001B1307" w:rsidRPr="00063CE7" w:rsidRDefault="001B1307" w:rsidP="001B1307">
            <w:pPr>
              <w:pStyle w:val="ListParagraph"/>
              <w:numPr>
                <w:ilvl w:val="0"/>
                <w:numId w:val="17"/>
              </w:numPr>
              <w:spacing w:after="160"/>
              <w:ind w:left="635" w:hanging="355"/>
              <w:cnfStyle w:val="000000100000" w:firstRow="0" w:lastRow="0" w:firstColumn="0" w:lastColumn="0" w:oddVBand="0" w:evenVBand="0" w:oddHBand="1" w:evenHBand="0" w:firstRowFirstColumn="0" w:firstRowLastColumn="0" w:lastRowFirstColumn="0" w:lastRowLastColumn="0"/>
              <w:rPr>
                <w:rFonts w:ascii="Amazon Ember" w:hAnsi="Amazon Ember" w:cs="Amazon Ember"/>
                <w:color w:val="232F3E"/>
                <w:sz w:val="18"/>
                <w:szCs w:val="18"/>
              </w:rPr>
            </w:pPr>
            <w:r w:rsidRPr="00063CE7">
              <w:rPr>
                <w:rFonts w:ascii="Amazon Ember" w:hAnsi="Amazon Ember" w:cs="Amazon Ember"/>
                <w:color w:val="232F3E"/>
                <w:sz w:val="18"/>
                <w:szCs w:val="18"/>
              </w:rPr>
              <w:t>Process optimization (</w:t>
            </w:r>
            <w:r>
              <w:rPr>
                <w:rFonts w:ascii="Amazon Ember" w:hAnsi="Amazon Ember" w:cs="Amazon Ember"/>
                <w:color w:val="232F3E"/>
                <w:sz w:val="18"/>
                <w:szCs w:val="18"/>
              </w:rPr>
              <w:t xml:space="preserve">e.g., </w:t>
            </w:r>
            <w:r w:rsidRPr="00063CE7">
              <w:rPr>
                <w:rFonts w:ascii="Amazon Ember" w:hAnsi="Amazon Ember" w:cs="Amazon Ember"/>
                <w:color w:val="232F3E"/>
                <w:sz w:val="18"/>
                <w:szCs w:val="18"/>
              </w:rPr>
              <w:t>development process automation)</w:t>
            </w:r>
          </w:p>
          <w:p w14:paraId="6D6F18A4" w14:textId="77777777" w:rsidR="001B1307" w:rsidRPr="00526F43" w:rsidRDefault="001B1307" w:rsidP="001B1307">
            <w:pPr>
              <w:pStyle w:val="ListParagraph"/>
              <w:numPr>
                <w:ilvl w:val="0"/>
                <w:numId w:val="17"/>
              </w:numPr>
              <w:spacing w:after="160"/>
              <w:ind w:left="635" w:hanging="355"/>
              <w:cnfStyle w:val="000000100000" w:firstRow="0" w:lastRow="0" w:firstColumn="0" w:lastColumn="0" w:oddVBand="0" w:evenVBand="0" w:oddHBand="1" w:evenHBand="0" w:firstRowFirstColumn="0" w:firstRowLastColumn="0" w:lastRowFirstColumn="0" w:lastRowLastColumn="0"/>
              <w:rPr>
                <w:rFonts w:ascii="Amazon Ember" w:hAnsi="Amazon Ember" w:cs="Amazon Ember"/>
                <w:color w:val="232F3E"/>
                <w:sz w:val="18"/>
                <w:szCs w:val="18"/>
              </w:rPr>
            </w:pPr>
            <w:r w:rsidRPr="00063CE7">
              <w:rPr>
                <w:rFonts w:ascii="Amazon Ember" w:hAnsi="Amazon Ember" w:cs="Amazon Ember"/>
                <w:color w:val="232F3E"/>
                <w:sz w:val="18"/>
                <w:szCs w:val="18"/>
              </w:rPr>
              <w:t>Operational optimization (</w:t>
            </w:r>
            <w:r>
              <w:rPr>
                <w:rFonts w:ascii="Amazon Ember" w:hAnsi="Amazon Ember" w:cs="Amazon Ember"/>
                <w:color w:val="232F3E"/>
                <w:sz w:val="18"/>
                <w:szCs w:val="18"/>
              </w:rPr>
              <w:t xml:space="preserve">e.g., </w:t>
            </w:r>
            <w:r w:rsidRPr="00063CE7">
              <w:rPr>
                <w:rFonts w:ascii="Amazon Ember" w:hAnsi="Amazon Ember" w:cs="Amazon Ember"/>
                <w:color w:val="232F3E"/>
                <w:sz w:val="18"/>
                <w:szCs w:val="18"/>
              </w:rPr>
              <w:t>operations support systems, infrastructure as code</w:t>
            </w:r>
            <w:r>
              <w:rPr>
                <w:rFonts w:ascii="Amazon Ember" w:hAnsi="Amazon Ember" w:cs="Amazon Ember"/>
                <w:color w:val="232F3E"/>
                <w:sz w:val="18"/>
                <w:szCs w:val="18"/>
              </w:rPr>
              <w:t>)</w:t>
            </w:r>
            <w:r w:rsidRPr="00526F43">
              <w:rPr>
                <w:rFonts w:ascii="Amazon Ember" w:hAnsi="Amazon Ember" w:cs="Amazon Ember"/>
                <w:color w:val="232F3E"/>
                <w:sz w:val="18"/>
                <w:szCs w:val="18"/>
              </w:rPr>
              <w:t>)</w:t>
            </w:r>
          </w:p>
          <w:p w14:paraId="764F5957" w14:textId="77777777" w:rsidR="001B1307" w:rsidRPr="00030FAC" w:rsidRDefault="001B1307" w:rsidP="00030FAC">
            <w:pPr>
              <w:cnfStyle w:val="000000100000" w:firstRow="0" w:lastRow="0" w:firstColumn="0" w:lastColumn="0" w:oddVBand="0" w:evenVBand="0" w:oddHBand="1" w:evenHBand="0" w:firstRowFirstColumn="0" w:firstRowLastColumn="0" w:lastRowFirstColumn="0" w:lastRowLastColumn="0"/>
              <w:rPr>
                <w:rFonts w:ascii="Amazon Ember" w:hAnsi="Amazon Ember" w:cs="Amazon Ember"/>
                <w:color w:val="232F3E"/>
                <w:sz w:val="18"/>
                <w:szCs w:val="18"/>
              </w:rPr>
            </w:pPr>
          </w:p>
          <w:p w14:paraId="331E6DA5" w14:textId="77777777" w:rsidR="001B1307" w:rsidRPr="00030FAC" w:rsidRDefault="001B1307" w:rsidP="00030FAC">
            <w:pPr>
              <w:pStyle w:val="ListParagraph"/>
              <w:cnfStyle w:val="000000100000" w:firstRow="0" w:lastRow="0" w:firstColumn="0" w:lastColumn="0" w:oddVBand="0" w:evenVBand="0" w:oddHBand="1" w:evenHBand="0" w:firstRowFirstColumn="0" w:firstRowLastColumn="0" w:lastRowFirstColumn="0" w:lastRowLastColumn="0"/>
              <w:rPr>
                <w:rFonts w:ascii="Amazon Ember" w:hAnsi="Amazon Ember" w:cs="Amazon Ember"/>
                <w:color w:val="232F3E"/>
                <w:sz w:val="18"/>
                <w:szCs w:val="18"/>
              </w:rPr>
            </w:pPr>
          </w:p>
          <w:p w14:paraId="294376E2" w14:textId="77777777" w:rsidR="00992322" w:rsidRPr="00063CE7" w:rsidRDefault="00992322" w:rsidP="00F34D75">
            <w:pPr>
              <w:ind w:left="5"/>
              <w:cnfStyle w:val="000000100000" w:firstRow="0" w:lastRow="0" w:firstColumn="0" w:lastColumn="0" w:oddVBand="0" w:evenVBand="0" w:oddHBand="1" w:evenHBand="0" w:firstRowFirstColumn="0" w:firstRowLastColumn="0" w:lastRowFirstColumn="0" w:lastRowLastColumn="0"/>
              <w:rPr>
                <w:rFonts w:ascii="Amazon Ember" w:hAnsi="Amazon Ember" w:cs="Amazon Ember"/>
                <w:color w:val="232F3E"/>
                <w:sz w:val="18"/>
                <w:szCs w:val="18"/>
              </w:rPr>
            </w:pPr>
            <w:r w:rsidRPr="00063CE7">
              <w:rPr>
                <w:rFonts w:ascii="Amazon Ember" w:hAnsi="Amazon Ember" w:cs="Amazon Ember"/>
                <w:color w:val="232F3E"/>
                <w:sz w:val="18"/>
                <w:szCs w:val="18"/>
              </w:rPr>
              <w:t>Deliverables should reflect the results of each of the work areas</w:t>
            </w:r>
            <w:r>
              <w:rPr>
                <w:rFonts w:ascii="Amazon Ember" w:hAnsi="Amazon Ember" w:cs="Amazon Ember"/>
                <w:color w:val="232F3E"/>
                <w:sz w:val="18"/>
                <w:szCs w:val="18"/>
              </w:rPr>
              <w:t>.</w:t>
            </w:r>
          </w:p>
        </w:tc>
      </w:tr>
      <w:tr w:rsidR="001B1307" w:rsidRPr="00063CE7" w14:paraId="3FF382DE" w14:textId="77777777" w:rsidTr="00030FAC">
        <w:trPr>
          <w:trHeight w:val="1969"/>
        </w:trPr>
        <w:tc>
          <w:tcPr>
            <w:cnfStyle w:val="001000000000" w:firstRow="0" w:lastRow="0" w:firstColumn="1" w:lastColumn="0" w:oddVBand="0" w:evenVBand="0" w:oddHBand="0" w:evenHBand="0" w:firstRowFirstColumn="0" w:firstRowLastColumn="0" w:lastRowFirstColumn="0" w:lastRowLastColumn="0"/>
            <w:tcW w:w="222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97BAFB8" w14:textId="213E186F" w:rsidR="001B1307" w:rsidRPr="00063CE7" w:rsidRDefault="001B1307" w:rsidP="00F34D75">
            <w:pPr>
              <w:rPr>
                <w:rFonts w:ascii="Amazon Ember" w:hAnsi="Amazon Ember" w:cs="Amazon Ember"/>
                <w:color w:val="232F3E"/>
                <w:sz w:val="18"/>
                <w:szCs w:val="18"/>
              </w:rPr>
            </w:pPr>
            <w:r>
              <w:rPr>
                <w:rFonts w:ascii="Amazon Ember" w:hAnsi="Amazon Ember" w:cs="Amazon Ember"/>
                <w:color w:val="232F3E"/>
                <w:sz w:val="18"/>
                <w:szCs w:val="18"/>
              </w:rPr>
              <w:lastRenderedPageBreak/>
              <w:t>Completion</w:t>
            </w:r>
          </w:p>
        </w:tc>
        <w:tc>
          <w:tcPr>
            <w:tcW w:w="277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5509FF8" w14:textId="3865BEE6" w:rsidR="001B1307" w:rsidRPr="008D0023" w:rsidRDefault="001B1307" w:rsidP="008D0023">
            <w:pPr>
              <w:cnfStyle w:val="000000000000" w:firstRow="0" w:lastRow="0" w:firstColumn="0" w:lastColumn="0" w:oddVBand="0" w:evenVBand="0" w:oddHBand="0" w:evenHBand="0" w:firstRowFirstColumn="0" w:firstRowLastColumn="0" w:lastRowFirstColumn="0" w:lastRowLastColumn="0"/>
              <w:rPr>
                <w:rFonts w:ascii="Amazon Ember" w:hAnsi="Amazon Ember" w:cs="Amazon Ember"/>
                <w:color w:val="232F3E"/>
                <w:sz w:val="18"/>
                <w:szCs w:val="18"/>
              </w:rPr>
            </w:pPr>
            <w:r w:rsidRPr="008D0023">
              <w:rPr>
                <w:rFonts w:ascii="Amazon Ember" w:hAnsi="Amazon Ember" w:cs="Amazon Ember"/>
                <w:color w:val="232F3E"/>
                <w:sz w:val="18"/>
                <w:szCs w:val="18"/>
              </w:rPr>
              <w:t>Reach the pr</w:t>
            </w:r>
            <w:r>
              <w:rPr>
                <w:rFonts w:ascii="Amazon Ember" w:hAnsi="Amazon Ember" w:cs="Amazon Ember"/>
                <w:color w:val="232F3E"/>
                <w:sz w:val="18"/>
                <w:szCs w:val="18"/>
              </w:rPr>
              <w:t xml:space="preserve">oject closure with the </w:t>
            </w:r>
            <w:del w:id="2293" w:author="Pande, Amitkumar" w:date="2020-10-02T16:53:00Z">
              <w:r w:rsidDel="00703DC7">
                <w:rPr>
                  <w:rFonts w:ascii="Amazon Ember" w:hAnsi="Amazon Ember" w:cs="Amazon Ember"/>
                  <w:color w:val="232F3E"/>
                  <w:sz w:val="18"/>
                  <w:szCs w:val="18"/>
                </w:rPr>
                <w:delText>customer</w:delText>
              </w:r>
            </w:del>
            <w:ins w:id="2294" w:author="Pande, Amitkumar" w:date="2020-10-02T16:53:00Z">
              <w:r w:rsidR="00703DC7" w:rsidRPr="00703DC7">
                <w:rPr>
                  <w:rFonts w:ascii="Amazon Ember" w:hAnsi="Amazon Ember" w:cs="Amazon Ember"/>
                  <w:i/>
                  <w:color w:val="232F3E"/>
                  <w:sz w:val="18"/>
                  <w:szCs w:val="18"/>
                </w:rPr>
                <w:t xml:space="preserve">CUSTOMER </w:t>
              </w:r>
            </w:ins>
            <w:r w:rsidRPr="008D0023">
              <w:rPr>
                <w:rFonts w:ascii="Amazon Ember" w:hAnsi="Amazon Ember" w:cs="Amazon Ember"/>
                <w:color w:val="232F3E"/>
                <w:sz w:val="18"/>
                <w:szCs w:val="18"/>
              </w:rPr>
              <w:t>.</w:t>
            </w:r>
            <w:del w:id="2295" w:author="Pande, Amitkumar" w:date="2020-10-02T16:54:00Z">
              <w:r w:rsidRPr="008D0023" w:rsidDel="00703DC7">
                <w:rPr>
                  <w:rFonts w:ascii="Amazon Ember" w:hAnsi="Amazon Ember" w:cs="Amazon Ember"/>
                  <w:color w:val="232F3E"/>
                  <w:sz w:val="18"/>
                  <w:szCs w:val="18"/>
                </w:rPr>
                <w:delText xml:space="preserve">  </w:delText>
              </w:r>
            </w:del>
            <w:ins w:id="2296" w:author="Pande, Amitkumar" w:date="2020-10-02T16:54:00Z">
              <w:r w:rsidR="00703DC7" w:rsidRPr="00703DC7">
                <w:rPr>
                  <w:rFonts w:ascii="Amazon Ember" w:hAnsi="Amazon Ember" w:cs="Amazon Ember"/>
                  <w:i/>
                  <w:color w:val="232F3E"/>
                  <w:sz w:val="18"/>
                  <w:szCs w:val="18"/>
                </w:rPr>
                <w:t xml:space="preserve"> </w:t>
              </w:r>
            </w:ins>
          </w:p>
          <w:p w14:paraId="4115BB9E" w14:textId="77777777" w:rsidR="001B1307" w:rsidRPr="008D0023" w:rsidRDefault="001B1307" w:rsidP="008D0023">
            <w:pPr>
              <w:cnfStyle w:val="000000000000" w:firstRow="0" w:lastRow="0" w:firstColumn="0" w:lastColumn="0" w:oddVBand="0" w:evenVBand="0" w:oddHBand="0" w:evenHBand="0" w:firstRowFirstColumn="0" w:firstRowLastColumn="0" w:lastRowFirstColumn="0" w:lastRowLastColumn="0"/>
              <w:rPr>
                <w:rFonts w:ascii="Amazon Ember" w:hAnsi="Amazon Ember" w:cs="Amazon Ember"/>
                <w:color w:val="232F3E"/>
                <w:sz w:val="18"/>
                <w:szCs w:val="18"/>
              </w:rPr>
            </w:pPr>
          </w:p>
          <w:p w14:paraId="191118DD" w14:textId="30120C45" w:rsidR="001B1307" w:rsidRPr="00063CE7" w:rsidRDefault="001B1307" w:rsidP="00F34D75">
            <w:pPr>
              <w:cnfStyle w:val="000000000000" w:firstRow="0" w:lastRow="0" w:firstColumn="0" w:lastColumn="0" w:oddVBand="0" w:evenVBand="0" w:oddHBand="0" w:evenHBand="0" w:firstRowFirstColumn="0" w:firstRowLastColumn="0" w:lastRowFirstColumn="0" w:lastRowLastColumn="0"/>
              <w:rPr>
                <w:rFonts w:ascii="Amazon Ember" w:hAnsi="Amazon Ember" w:cs="Amazon Ember"/>
                <w:color w:val="232F3E"/>
                <w:sz w:val="18"/>
                <w:szCs w:val="18"/>
              </w:rPr>
            </w:pPr>
            <w:r w:rsidRPr="008D0023">
              <w:rPr>
                <w:rFonts w:ascii="Amazon Ember" w:hAnsi="Amazon Ember" w:cs="Amazon Ember"/>
                <w:color w:val="232F3E"/>
                <w:sz w:val="18"/>
                <w:szCs w:val="18"/>
              </w:rPr>
              <w:t xml:space="preserve">Deliverables should include </w:t>
            </w:r>
            <w:del w:id="2297" w:author="Pande, Amitkumar" w:date="2020-10-02T16:53:00Z">
              <w:r w:rsidRPr="008D0023" w:rsidDel="00703DC7">
                <w:rPr>
                  <w:rFonts w:ascii="Amazon Ember" w:hAnsi="Amazon Ember" w:cs="Amazon Ember"/>
                  <w:color w:val="232F3E"/>
                  <w:sz w:val="18"/>
                  <w:szCs w:val="18"/>
                </w:rPr>
                <w:delText>customer</w:delText>
              </w:r>
            </w:del>
            <w:ins w:id="2298" w:author="Pande, Amitkumar" w:date="2020-10-02T16:53:00Z">
              <w:r w:rsidR="00703DC7" w:rsidRPr="00703DC7">
                <w:rPr>
                  <w:rFonts w:ascii="Amazon Ember" w:hAnsi="Amazon Ember" w:cs="Amazon Ember"/>
                  <w:i/>
                  <w:color w:val="232F3E"/>
                  <w:sz w:val="18"/>
                  <w:szCs w:val="18"/>
                </w:rPr>
                <w:t xml:space="preserve">CUSTOMER </w:t>
              </w:r>
            </w:ins>
            <w:r w:rsidRPr="008D0023">
              <w:rPr>
                <w:rFonts w:ascii="Amazon Ember" w:hAnsi="Amazon Ember" w:cs="Amazon Ember"/>
                <w:color w:val="232F3E"/>
                <w:sz w:val="18"/>
                <w:szCs w:val="18"/>
              </w:rPr>
              <w:t>’s acceptance letter and training materials.</w:t>
            </w:r>
          </w:p>
        </w:tc>
      </w:tr>
    </w:tbl>
    <w:p w14:paraId="0650196D" w14:textId="2DFFA319" w:rsidR="001C259C" w:rsidRDefault="001C259C" w:rsidP="001C259C"/>
    <w:p w14:paraId="62071F5B" w14:textId="77777777" w:rsidR="009F61A1" w:rsidRDefault="009F61A1">
      <w:pPr>
        <w:rPr>
          <w:rFonts w:asciiTheme="majorHAnsi" w:eastAsiaTheme="majorEastAsia" w:hAnsiTheme="majorHAnsi" w:cstheme="majorBidi"/>
          <w:b/>
          <w:bCs/>
          <w:smallCaps/>
          <w:color w:val="000000" w:themeColor="text1"/>
          <w:sz w:val="36"/>
          <w:szCs w:val="36"/>
        </w:rPr>
      </w:pPr>
      <w:bookmarkStart w:id="2299" w:name="_Appendix_B_–"/>
      <w:bookmarkEnd w:id="2299"/>
      <w:r>
        <w:br w:type="page"/>
      </w:r>
    </w:p>
    <w:p w14:paraId="4320CFD9" w14:textId="1B1DD1D2" w:rsidR="008D7F10" w:rsidRDefault="008D7F10" w:rsidP="009F61A1">
      <w:pPr>
        <w:pStyle w:val="Heading1"/>
        <w:numPr>
          <w:ilvl w:val="0"/>
          <w:numId w:val="0"/>
        </w:numPr>
      </w:pPr>
      <w:bookmarkStart w:id="2300" w:name="_Toc64441489"/>
      <w:r>
        <w:lastRenderedPageBreak/>
        <w:t>Appendix B – Pilot Migrations in Mobilize phase</w:t>
      </w:r>
      <w:bookmarkEnd w:id="2300"/>
    </w:p>
    <w:p w14:paraId="24178723" w14:textId="3259445D" w:rsidR="0091719A" w:rsidRDefault="0091719A" w:rsidP="0091719A">
      <w:pPr>
        <w:spacing w:after="0" w:line="240" w:lineRule="auto"/>
        <w:rPr>
          <w:rFonts w:ascii="Source Sans Pro" w:eastAsia="Times New Roman" w:hAnsi="Source Sans Pro" w:cs="Times New Roman"/>
          <w:color w:val="3E3F40"/>
          <w:sz w:val="21"/>
          <w:szCs w:val="21"/>
          <w:shd w:val="clear" w:color="auto" w:fill="FFFFFF"/>
          <w:lang w:eastAsia="en-US"/>
        </w:rPr>
      </w:pPr>
      <w:r w:rsidRPr="0091719A">
        <w:rPr>
          <w:rFonts w:ascii="Source Sans Pro" w:eastAsia="Times New Roman" w:hAnsi="Source Sans Pro" w:cs="Times New Roman"/>
          <w:color w:val="3E3F40"/>
          <w:sz w:val="21"/>
          <w:szCs w:val="21"/>
          <w:shd w:val="clear" w:color="auto" w:fill="FFFFFF"/>
          <w:lang w:eastAsia="en-US"/>
        </w:rPr>
        <w:t xml:space="preserve">The Application </w:t>
      </w:r>
      <w:r>
        <w:rPr>
          <w:rFonts w:ascii="Source Sans Pro" w:eastAsia="Times New Roman" w:hAnsi="Source Sans Pro" w:cs="Times New Roman"/>
          <w:color w:val="3E3F40"/>
          <w:sz w:val="21"/>
          <w:szCs w:val="21"/>
          <w:shd w:val="clear" w:color="auto" w:fill="FFFFFF"/>
          <w:lang w:eastAsia="en-US"/>
        </w:rPr>
        <w:t>Migrations</w:t>
      </w:r>
      <w:r w:rsidRPr="0091719A">
        <w:rPr>
          <w:rFonts w:ascii="Source Sans Pro" w:eastAsia="Times New Roman" w:hAnsi="Source Sans Pro" w:cs="Times New Roman"/>
          <w:color w:val="3E3F40"/>
          <w:sz w:val="21"/>
          <w:szCs w:val="21"/>
          <w:shd w:val="clear" w:color="auto" w:fill="FFFFFF"/>
          <w:lang w:eastAsia="en-US"/>
        </w:rPr>
        <w:t xml:space="preserve"> work stream defines an agile approach to migrate applications to AWS during the </w:t>
      </w:r>
      <w:r>
        <w:rPr>
          <w:rFonts w:ascii="Source Sans Pro" w:eastAsia="Times New Roman" w:hAnsi="Source Sans Pro" w:cs="Times New Roman"/>
          <w:color w:val="3E3F40"/>
          <w:sz w:val="21"/>
          <w:szCs w:val="21"/>
          <w:shd w:val="clear" w:color="auto" w:fill="FFFFFF"/>
          <w:lang w:eastAsia="en-US"/>
        </w:rPr>
        <w:t>Mobilize</w:t>
      </w:r>
      <w:r w:rsidRPr="0091719A">
        <w:rPr>
          <w:rFonts w:ascii="Source Sans Pro" w:eastAsia="Times New Roman" w:hAnsi="Source Sans Pro" w:cs="Times New Roman"/>
          <w:color w:val="3E3F40"/>
          <w:sz w:val="21"/>
          <w:szCs w:val="21"/>
          <w:shd w:val="clear" w:color="auto" w:fill="FFFFFF"/>
          <w:lang w:eastAsia="en-US"/>
        </w:rPr>
        <w:t xml:space="preserve"> Phase. This work stream helps </w:t>
      </w:r>
      <w:del w:id="2301" w:author="Pande, Amitkumar" w:date="2020-10-02T16:53:00Z">
        <w:r w:rsidRPr="0091719A" w:rsidDel="00703DC7">
          <w:rPr>
            <w:rFonts w:ascii="Source Sans Pro" w:eastAsia="Times New Roman" w:hAnsi="Source Sans Pro" w:cs="Times New Roman"/>
            <w:color w:val="3E3F40"/>
            <w:sz w:val="21"/>
            <w:szCs w:val="21"/>
            <w:shd w:val="clear" w:color="auto" w:fill="FFFFFF"/>
            <w:lang w:eastAsia="en-US"/>
          </w:rPr>
          <w:delText>customer</w:delText>
        </w:r>
      </w:del>
      <w:ins w:id="2302" w:author="Pande, Amitkumar" w:date="2020-10-02T16:53:00Z">
        <w:r w:rsidR="00703DC7" w:rsidRPr="00703DC7">
          <w:rPr>
            <w:rFonts w:ascii="Source Sans Pro" w:eastAsia="Times New Roman" w:hAnsi="Source Sans Pro" w:cs="Times New Roman"/>
            <w:i/>
            <w:color w:val="3E3F40"/>
            <w:sz w:val="21"/>
            <w:szCs w:val="21"/>
            <w:shd w:val="clear" w:color="auto" w:fill="FFFFFF"/>
            <w:lang w:eastAsia="en-US"/>
          </w:rPr>
          <w:t xml:space="preserve">CUSTOMER </w:t>
        </w:r>
      </w:ins>
      <w:r w:rsidRPr="0091719A">
        <w:rPr>
          <w:rFonts w:ascii="Source Sans Pro" w:eastAsia="Times New Roman" w:hAnsi="Source Sans Pro" w:cs="Times New Roman"/>
          <w:color w:val="3E3F40"/>
          <w:sz w:val="21"/>
          <w:szCs w:val="21"/>
          <w:shd w:val="clear" w:color="auto" w:fill="FFFFFF"/>
          <w:lang w:eastAsia="en-US"/>
        </w:rPr>
        <w:t>s get hands-on experience in migrating different types of applications to AWS using standard migration tools and process, working together with AWS and/or Partner migration experts. It also helps bring some of the outputs from other work streams, such as Security, Risk &amp; Compliance, Operational Integration, and Landing Zone together through live-migrations.</w:t>
      </w:r>
      <w:del w:id="2303" w:author="Pande, Amitkumar" w:date="2020-10-02T16:54:00Z">
        <w:r w:rsidRPr="0091719A" w:rsidDel="00703DC7">
          <w:rPr>
            <w:rFonts w:ascii="Source Sans Pro" w:eastAsia="Times New Roman" w:hAnsi="Source Sans Pro" w:cs="Times New Roman"/>
            <w:color w:val="3E3F40"/>
            <w:sz w:val="21"/>
            <w:szCs w:val="21"/>
            <w:shd w:val="clear" w:color="auto" w:fill="FFFFFF"/>
            <w:lang w:eastAsia="en-US"/>
          </w:rPr>
          <w:delText xml:space="preserve">  </w:delText>
        </w:r>
      </w:del>
      <w:ins w:id="2304" w:author="Pande, Amitkumar" w:date="2020-10-02T16:54:00Z">
        <w:r w:rsidR="00703DC7" w:rsidRPr="00703DC7">
          <w:rPr>
            <w:rFonts w:ascii="Source Sans Pro" w:eastAsia="Times New Roman" w:hAnsi="Source Sans Pro" w:cs="Times New Roman"/>
            <w:i/>
            <w:color w:val="3E3F40"/>
            <w:sz w:val="21"/>
            <w:szCs w:val="21"/>
            <w:shd w:val="clear" w:color="auto" w:fill="FFFFFF"/>
            <w:lang w:eastAsia="en-US"/>
          </w:rPr>
          <w:t xml:space="preserve"> </w:t>
        </w:r>
      </w:ins>
      <w:r w:rsidRPr="0091719A">
        <w:rPr>
          <w:rFonts w:ascii="Source Sans Pro" w:eastAsia="Times New Roman" w:hAnsi="Source Sans Pro" w:cs="Times New Roman"/>
          <w:color w:val="3E3F40"/>
          <w:sz w:val="21"/>
          <w:szCs w:val="21"/>
          <w:shd w:val="clear" w:color="auto" w:fill="FFFFFF"/>
          <w:lang w:eastAsia="en-US"/>
        </w:rPr>
        <w:t>Although the number of applications migrated in this work stream is normally no more than 10, it is largely indicative of how the majority of applications can be migrated as detailed discovery and analysis is completed for the rest of the portfolio.</w:t>
      </w:r>
    </w:p>
    <w:p w14:paraId="60AFFC1A" w14:textId="588DF1FB" w:rsidR="0091719A" w:rsidRDefault="0091719A" w:rsidP="0091719A">
      <w:pPr>
        <w:spacing w:after="0" w:line="240" w:lineRule="auto"/>
        <w:rPr>
          <w:rFonts w:ascii="Source Sans Pro" w:eastAsia="Times New Roman" w:hAnsi="Source Sans Pro" w:cs="Times New Roman"/>
          <w:color w:val="3E3F40"/>
          <w:sz w:val="21"/>
          <w:szCs w:val="21"/>
          <w:shd w:val="clear" w:color="auto" w:fill="FFFFFF"/>
          <w:lang w:eastAsia="en-US"/>
        </w:rPr>
      </w:pPr>
    </w:p>
    <w:p w14:paraId="58891208" w14:textId="19393D0A" w:rsidR="0091719A" w:rsidRDefault="0091719A" w:rsidP="0091719A">
      <w:pPr>
        <w:spacing w:after="0" w:line="240" w:lineRule="auto"/>
        <w:rPr>
          <w:rFonts w:ascii="Source Sans Pro" w:eastAsia="Times New Roman" w:hAnsi="Source Sans Pro" w:cs="Times New Roman"/>
          <w:b/>
          <w:bCs/>
          <w:color w:val="3E3F40"/>
          <w:sz w:val="21"/>
          <w:szCs w:val="21"/>
          <w:shd w:val="clear" w:color="auto" w:fill="FFFFFF"/>
          <w:lang w:eastAsia="en-US"/>
        </w:rPr>
      </w:pPr>
      <w:r>
        <w:rPr>
          <w:rFonts w:ascii="Source Sans Pro" w:eastAsia="Times New Roman" w:hAnsi="Source Sans Pro" w:cs="Times New Roman"/>
          <w:b/>
          <w:bCs/>
          <w:color w:val="3E3F40"/>
          <w:sz w:val="21"/>
          <w:szCs w:val="21"/>
          <w:shd w:val="clear" w:color="auto" w:fill="FFFFFF"/>
          <w:lang w:eastAsia="en-US"/>
        </w:rPr>
        <w:t xml:space="preserve">General </w:t>
      </w:r>
      <w:r w:rsidRPr="0091719A">
        <w:rPr>
          <w:rFonts w:ascii="Source Sans Pro" w:eastAsia="Times New Roman" w:hAnsi="Source Sans Pro" w:cs="Times New Roman"/>
          <w:b/>
          <w:bCs/>
          <w:color w:val="3E3F40"/>
          <w:sz w:val="21"/>
          <w:szCs w:val="21"/>
          <w:shd w:val="clear" w:color="auto" w:fill="FFFFFF"/>
          <w:lang w:eastAsia="en-US"/>
        </w:rPr>
        <w:t>Guidelines</w:t>
      </w:r>
      <w:r>
        <w:rPr>
          <w:rFonts w:ascii="Source Sans Pro" w:eastAsia="Times New Roman" w:hAnsi="Source Sans Pro" w:cs="Times New Roman"/>
          <w:b/>
          <w:bCs/>
          <w:color w:val="3E3F40"/>
          <w:sz w:val="21"/>
          <w:szCs w:val="21"/>
          <w:shd w:val="clear" w:color="auto" w:fill="FFFFFF"/>
          <w:lang w:eastAsia="en-US"/>
        </w:rPr>
        <w:t xml:space="preserve"> for selecting applications for Pilot</w:t>
      </w:r>
    </w:p>
    <w:p w14:paraId="06469E34" w14:textId="1CBA4513" w:rsidR="0091719A" w:rsidRDefault="0091719A" w:rsidP="0091719A">
      <w:pPr>
        <w:spacing w:after="0" w:line="240" w:lineRule="auto"/>
        <w:rPr>
          <w:rFonts w:ascii="Source Sans Pro" w:eastAsia="Times New Roman" w:hAnsi="Source Sans Pro" w:cs="Times New Roman"/>
          <w:color w:val="3E3F40"/>
          <w:sz w:val="21"/>
          <w:szCs w:val="21"/>
          <w:shd w:val="clear" w:color="auto" w:fill="FFFFFF"/>
          <w:lang w:eastAsia="en-US"/>
        </w:rPr>
      </w:pPr>
      <w:r w:rsidRPr="0091719A">
        <w:rPr>
          <w:rFonts w:ascii="Source Sans Pro" w:eastAsia="Times New Roman" w:hAnsi="Source Sans Pro" w:cs="Times New Roman"/>
          <w:color w:val="3E3F40"/>
          <w:sz w:val="21"/>
          <w:szCs w:val="21"/>
          <w:shd w:val="clear" w:color="auto" w:fill="FFFFFF"/>
          <w:lang w:eastAsia="en-US"/>
        </w:rPr>
        <w:t xml:space="preserve">Applications that are web-based (accessed via web browsers), </w:t>
      </w:r>
      <w:r>
        <w:rPr>
          <w:rFonts w:ascii="Source Sans Pro" w:eastAsia="Times New Roman" w:hAnsi="Source Sans Pro" w:cs="Times New Roman"/>
          <w:color w:val="3E3F40"/>
          <w:sz w:val="21"/>
          <w:szCs w:val="21"/>
          <w:shd w:val="clear" w:color="auto" w:fill="FFFFFF"/>
          <w:lang w:eastAsia="en-US"/>
        </w:rPr>
        <w:t xml:space="preserve">2 </w:t>
      </w:r>
      <w:r w:rsidRPr="0091719A">
        <w:rPr>
          <w:rFonts w:ascii="Source Sans Pro" w:eastAsia="Times New Roman" w:hAnsi="Source Sans Pro" w:cs="Times New Roman"/>
          <w:color w:val="3E3F40"/>
          <w:sz w:val="21"/>
          <w:szCs w:val="21"/>
          <w:shd w:val="clear" w:color="auto" w:fill="FFFFFF"/>
          <w:lang w:eastAsia="en-US"/>
        </w:rPr>
        <w:t>or</w:t>
      </w:r>
      <w:r>
        <w:rPr>
          <w:rFonts w:ascii="Source Sans Pro" w:eastAsia="Times New Roman" w:hAnsi="Source Sans Pro" w:cs="Times New Roman"/>
          <w:color w:val="3E3F40"/>
          <w:sz w:val="21"/>
          <w:szCs w:val="21"/>
          <w:shd w:val="clear" w:color="auto" w:fill="FFFFFF"/>
          <w:lang w:eastAsia="en-US"/>
        </w:rPr>
        <w:t xml:space="preserve"> 3</w:t>
      </w:r>
      <w:del w:id="2305" w:author="Pande, Amitkumar" w:date="2020-10-02T16:54:00Z">
        <w:r w:rsidRPr="0091719A" w:rsidDel="00703DC7">
          <w:rPr>
            <w:rFonts w:ascii="Source Sans Pro" w:eastAsia="Times New Roman" w:hAnsi="Source Sans Pro" w:cs="Times New Roman"/>
            <w:color w:val="3E3F40"/>
            <w:sz w:val="21"/>
            <w:szCs w:val="21"/>
            <w:shd w:val="clear" w:color="auto" w:fill="FFFFFF"/>
            <w:lang w:eastAsia="en-US"/>
          </w:rPr>
          <w:delText xml:space="preserve">  </w:delText>
        </w:r>
      </w:del>
      <w:ins w:id="2306" w:author="Pande, Amitkumar" w:date="2020-10-02T16:54:00Z">
        <w:r w:rsidR="00703DC7" w:rsidRPr="00703DC7">
          <w:rPr>
            <w:rFonts w:ascii="Source Sans Pro" w:eastAsia="Times New Roman" w:hAnsi="Source Sans Pro" w:cs="Times New Roman"/>
            <w:i/>
            <w:color w:val="3E3F40"/>
            <w:sz w:val="21"/>
            <w:szCs w:val="21"/>
            <w:shd w:val="clear" w:color="auto" w:fill="FFFFFF"/>
            <w:lang w:eastAsia="en-US"/>
          </w:rPr>
          <w:t xml:space="preserve"> </w:t>
        </w:r>
      </w:ins>
      <w:r w:rsidRPr="0091719A">
        <w:rPr>
          <w:rFonts w:ascii="Source Sans Pro" w:eastAsia="Times New Roman" w:hAnsi="Source Sans Pro" w:cs="Times New Roman"/>
          <w:color w:val="3E3F40"/>
          <w:sz w:val="21"/>
          <w:szCs w:val="21"/>
          <w:shd w:val="clear" w:color="auto" w:fill="FFFFFF"/>
          <w:lang w:eastAsia="en-US"/>
        </w:rPr>
        <w:t>tiered (web-app-database); running a supported operating system</w:t>
      </w:r>
      <w:r>
        <w:rPr>
          <w:rFonts w:ascii="Source Sans Pro" w:eastAsia="Times New Roman" w:hAnsi="Source Sans Pro" w:cs="Times New Roman"/>
          <w:b/>
          <w:bCs/>
          <w:color w:val="3E3F40"/>
          <w:sz w:val="21"/>
          <w:szCs w:val="21"/>
          <w:shd w:val="clear" w:color="auto" w:fill="FFFFFF"/>
          <w:vertAlign w:val="superscript"/>
          <w:lang w:eastAsia="en-US"/>
        </w:rPr>
        <w:t xml:space="preserve"> </w:t>
      </w:r>
      <w:r w:rsidRPr="0091719A">
        <w:rPr>
          <w:rFonts w:ascii="Source Sans Pro" w:eastAsia="Times New Roman" w:hAnsi="Source Sans Pro" w:cs="Times New Roman"/>
          <w:color w:val="3E3F40"/>
          <w:sz w:val="21"/>
          <w:szCs w:val="21"/>
          <w:shd w:val="clear" w:color="auto" w:fill="FFFFFF"/>
          <w:lang w:eastAsia="en-US"/>
        </w:rPr>
        <w:t xml:space="preserve">on virtual or physical hardware; have no dependency (or are loosely coupled) on other applications in data center/on-prem; have little (less than 1 Mbps) connectivity needs back to data center or </w:t>
      </w:r>
      <w:del w:id="2307" w:author="Pande, Amitkumar" w:date="2020-10-02T16:53:00Z">
        <w:r w:rsidRPr="0091719A" w:rsidDel="00703DC7">
          <w:rPr>
            <w:rFonts w:ascii="Source Sans Pro" w:eastAsia="Times New Roman" w:hAnsi="Source Sans Pro" w:cs="Times New Roman"/>
            <w:color w:val="3E3F40"/>
            <w:sz w:val="21"/>
            <w:szCs w:val="21"/>
            <w:shd w:val="clear" w:color="auto" w:fill="FFFFFF"/>
            <w:lang w:eastAsia="en-US"/>
          </w:rPr>
          <w:delText>customer</w:delText>
        </w:r>
      </w:del>
      <w:ins w:id="2308" w:author="Pande, Amitkumar" w:date="2020-10-02T16:53:00Z">
        <w:r w:rsidR="00703DC7" w:rsidRPr="00703DC7">
          <w:rPr>
            <w:rFonts w:ascii="Source Sans Pro" w:eastAsia="Times New Roman" w:hAnsi="Source Sans Pro" w:cs="Times New Roman"/>
            <w:i/>
            <w:color w:val="3E3F40"/>
            <w:sz w:val="21"/>
            <w:szCs w:val="21"/>
            <w:shd w:val="clear" w:color="auto" w:fill="FFFFFF"/>
            <w:lang w:eastAsia="en-US"/>
          </w:rPr>
          <w:t>CUSTOMER</w:t>
        </w:r>
      </w:ins>
      <w:del w:id="2309" w:author="Pande, Amitkumar" w:date="2020-10-02T16:54:00Z">
        <w:r w:rsidRPr="0091719A" w:rsidDel="00703DC7">
          <w:rPr>
            <w:rFonts w:ascii="Source Sans Pro" w:eastAsia="Times New Roman" w:hAnsi="Source Sans Pro" w:cs="Times New Roman"/>
            <w:color w:val="3E3F40"/>
            <w:sz w:val="21"/>
            <w:szCs w:val="21"/>
            <w:shd w:val="clear" w:color="auto" w:fill="FFFFFF"/>
            <w:lang w:eastAsia="en-US"/>
          </w:rPr>
          <w:delText xml:space="preserve"> </w:delText>
        </w:r>
      </w:del>
      <w:ins w:id="2310" w:author="Pande, Amitkumar" w:date="2020-10-02T16:54:00Z">
        <w:r w:rsidR="00703DC7" w:rsidRPr="00703DC7">
          <w:rPr>
            <w:rFonts w:ascii="Source Sans Pro" w:eastAsia="Times New Roman" w:hAnsi="Source Sans Pro" w:cs="Times New Roman"/>
            <w:i/>
            <w:color w:val="3E3F40"/>
            <w:sz w:val="21"/>
            <w:szCs w:val="21"/>
            <w:shd w:val="clear" w:color="auto" w:fill="FFFFFF"/>
            <w:lang w:eastAsia="en-US"/>
          </w:rPr>
          <w:t xml:space="preserve"> </w:t>
        </w:r>
      </w:ins>
      <w:r w:rsidRPr="0091719A">
        <w:rPr>
          <w:rFonts w:ascii="Source Sans Pro" w:eastAsia="Times New Roman" w:hAnsi="Source Sans Pro" w:cs="Times New Roman"/>
          <w:color w:val="3E3F40"/>
          <w:sz w:val="21"/>
          <w:szCs w:val="21"/>
          <w:shd w:val="clear" w:color="auto" w:fill="FFFFFF"/>
          <w:lang w:eastAsia="en-US"/>
        </w:rPr>
        <w:t>has Direct Connect; no shared data storage (SAN/NAS) with other applications; runs on AWS RDS supported databases ; Database size less than 20GB; not to exceed 20 server instances; preferably, stateless-architecture (can be deployed in a clustered mode using load balancer); preferably, at least 50% test automation for expedited testing/certification; preferably, well understood and documented architecture; acceptable (less than 2 hours) downtime.</w:t>
      </w:r>
    </w:p>
    <w:p w14:paraId="210F00E2" w14:textId="57A1AF53" w:rsidR="00B40FEB" w:rsidRDefault="00B40FEB" w:rsidP="0091719A">
      <w:pPr>
        <w:spacing w:after="0" w:line="240" w:lineRule="auto"/>
        <w:rPr>
          <w:rFonts w:ascii="Source Sans Pro" w:eastAsia="Times New Roman" w:hAnsi="Source Sans Pro" w:cs="Times New Roman"/>
          <w:color w:val="3E3F40"/>
          <w:sz w:val="21"/>
          <w:szCs w:val="21"/>
          <w:shd w:val="clear" w:color="auto" w:fill="FFFFFF"/>
          <w:lang w:eastAsia="en-US"/>
        </w:rPr>
      </w:pPr>
    </w:p>
    <w:p w14:paraId="70CFD918" w14:textId="13E08AE2" w:rsidR="00B40FEB" w:rsidRPr="0091719A" w:rsidRDefault="00B40FEB" w:rsidP="0091719A">
      <w:pPr>
        <w:spacing w:after="0" w:line="240" w:lineRule="auto"/>
        <w:rPr>
          <w:rFonts w:ascii="Times New Roman" w:eastAsia="Times New Roman" w:hAnsi="Times New Roman" w:cs="Times New Roman"/>
          <w:sz w:val="24"/>
          <w:szCs w:val="24"/>
          <w:lang w:eastAsia="en-US"/>
        </w:rPr>
      </w:pPr>
      <w:r>
        <w:rPr>
          <w:rFonts w:ascii="Source Sans Pro" w:eastAsia="Times New Roman" w:hAnsi="Source Sans Pro" w:cs="Times New Roman"/>
          <w:color w:val="3E3F40"/>
          <w:sz w:val="21"/>
          <w:szCs w:val="21"/>
          <w:shd w:val="clear" w:color="auto" w:fill="FFFFFF"/>
          <w:lang w:eastAsia="en-US"/>
        </w:rPr>
        <w:t xml:space="preserve">In addition to above guidelines, there are other factors to be considered based on </w:t>
      </w:r>
      <w:del w:id="2311" w:author="Pande, Amitkumar" w:date="2020-10-02T16:53:00Z">
        <w:r w:rsidDel="00703DC7">
          <w:rPr>
            <w:rFonts w:ascii="Source Sans Pro" w:eastAsia="Times New Roman" w:hAnsi="Source Sans Pro" w:cs="Times New Roman"/>
            <w:color w:val="3E3F40"/>
            <w:sz w:val="21"/>
            <w:szCs w:val="21"/>
            <w:shd w:val="clear" w:color="auto" w:fill="FFFFFF"/>
            <w:lang w:eastAsia="en-US"/>
          </w:rPr>
          <w:delText>customer</w:delText>
        </w:r>
      </w:del>
      <w:ins w:id="2312" w:author="Pande, Amitkumar" w:date="2020-10-02T16:53:00Z">
        <w:r w:rsidR="00703DC7" w:rsidRPr="00703DC7">
          <w:rPr>
            <w:rFonts w:ascii="Source Sans Pro" w:eastAsia="Times New Roman" w:hAnsi="Source Sans Pro" w:cs="Times New Roman"/>
            <w:i/>
            <w:color w:val="3E3F40"/>
            <w:sz w:val="21"/>
            <w:szCs w:val="21"/>
            <w:shd w:val="clear" w:color="auto" w:fill="FFFFFF"/>
            <w:lang w:eastAsia="en-US"/>
          </w:rPr>
          <w:t xml:space="preserve">CUSTOMER </w:t>
        </w:r>
      </w:ins>
      <w:r>
        <w:rPr>
          <w:rFonts w:ascii="Source Sans Pro" w:eastAsia="Times New Roman" w:hAnsi="Source Sans Pro" w:cs="Times New Roman"/>
          <w:color w:val="3E3F40"/>
          <w:sz w:val="21"/>
          <w:szCs w:val="21"/>
          <w:shd w:val="clear" w:color="auto" w:fill="FFFFFF"/>
          <w:lang w:eastAsia="en-US"/>
        </w:rPr>
        <w:t xml:space="preserve">’s process, </w:t>
      </w:r>
      <w:r w:rsidR="00A14671">
        <w:rPr>
          <w:rFonts w:ascii="Source Sans Pro" w:eastAsia="Times New Roman" w:hAnsi="Source Sans Pro" w:cs="Times New Roman"/>
          <w:color w:val="3E3F40"/>
          <w:sz w:val="21"/>
          <w:szCs w:val="21"/>
          <w:shd w:val="clear" w:color="auto" w:fill="FFFFFF"/>
          <w:lang w:eastAsia="en-US"/>
        </w:rPr>
        <w:t>application</w:t>
      </w:r>
      <w:r>
        <w:rPr>
          <w:rFonts w:ascii="Source Sans Pro" w:eastAsia="Times New Roman" w:hAnsi="Source Sans Pro" w:cs="Times New Roman"/>
          <w:color w:val="3E3F40"/>
          <w:sz w:val="21"/>
          <w:szCs w:val="21"/>
          <w:shd w:val="clear" w:color="auto" w:fill="FFFFFF"/>
          <w:lang w:eastAsia="en-US"/>
        </w:rPr>
        <w:t xml:space="preserve"> criticality, commitment, SME availability.</w:t>
      </w:r>
    </w:p>
    <w:p w14:paraId="43E757EA" w14:textId="28AEC44D" w:rsidR="0091719A" w:rsidRDefault="0091719A" w:rsidP="0091719A">
      <w:pPr>
        <w:spacing w:after="0" w:line="240" w:lineRule="auto"/>
        <w:rPr>
          <w:rFonts w:ascii="Source Sans Pro" w:eastAsia="Times New Roman" w:hAnsi="Source Sans Pro" w:cs="Times New Roman"/>
          <w:b/>
          <w:bCs/>
          <w:color w:val="3E3F40"/>
          <w:sz w:val="21"/>
          <w:szCs w:val="21"/>
          <w:shd w:val="clear" w:color="auto" w:fill="FFFFFF"/>
          <w:lang w:eastAsia="en-US"/>
        </w:rPr>
      </w:pPr>
    </w:p>
    <w:p w14:paraId="0C48D3C6" w14:textId="30708170" w:rsidR="0091719A" w:rsidRDefault="0091719A" w:rsidP="0091719A">
      <w:pPr>
        <w:shd w:val="clear" w:color="auto" w:fill="FFFFFF"/>
        <w:spacing w:before="150" w:after="0" w:line="315" w:lineRule="atLeast"/>
        <w:rPr>
          <w:rFonts w:ascii="Source Sans Pro" w:eastAsia="Times New Roman" w:hAnsi="Source Sans Pro" w:cs="Times New Roman"/>
          <w:color w:val="3E3F40"/>
          <w:sz w:val="21"/>
          <w:szCs w:val="21"/>
          <w:lang w:eastAsia="en-US"/>
        </w:rPr>
      </w:pPr>
      <w:r w:rsidRPr="0091719A">
        <w:rPr>
          <w:rFonts w:ascii="Source Sans Pro" w:eastAsia="Times New Roman" w:hAnsi="Source Sans Pro" w:cs="Times New Roman"/>
          <w:color w:val="3E3F40"/>
          <w:sz w:val="21"/>
          <w:szCs w:val="21"/>
          <w:u w:val="single"/>
          <w:lang w:eastAsia="en-US"/>
        </w:rPr>
        <w:t xml:space="preserve">General Examples of applications preferred for </w:t>
      </w:r>
      <w:r>
        <w:rPr>
          <w:rFonts w:ascii="Source Sans Pro" w:eastAsia="Times New Roman" w:hAnsi="Source Sans Pro" w:cs="Times New Roman"/>
          <w:color w:val="3E3F40"/>
          <w:sz w:val="21"/>
          <w:szCs w:val="21"/>
          <w:u w:val="single"/>
          <w:lang w:eastAsia="en-US"/>
        </w:rPr>
        <w:t>Pilot Migrations</w:t>
      </w:r>
      <w:r w:rsidRPr="0091719A">
        <w:rPr>
          <w:rFonts w:ascii="Source Sans Pro" w:eastAsia="Times New Roman" w:hAnsi="Source Sans Pro" w:cs="Times New Roman"/>
          <w:color w:val="3E3F40"/>
          <w:sz w:val="21"/>
          <w:szCs w:val="21"/>
          <w:u w:val="single"/>
          <w:lang w:eastAsia="en-US"/>
        </w:rPr>
        <w:t>:</w:t>
      </w:r>
    </w:p>
    <w:p w14:paraId="347A9828" w14:textId="77777777" w:rsidR="0091719A" w:rsidRPr="0091719A" w:rsidRDefault="0091719A" w:rsidP="0091719A">
      <w:pPr>
        <w:spacing w:after="0" w:line="240" w:lineRule="auto"/>
        <w:rPr>
          <w:rFonts w:ascii="Source Sans Pro" w:eastAsia="Times New Roman" w:hAnsi="Source Sans Pro" w:cs="Times New Roman"/>
          <w:color w:val="3E3F40"/>
          <w:sz w:val="21"/>
          <w:szCs w:val="21"/>
          <w:lang w:eastAsia="en-US"/>
        </w:rPr>
      </w:pPr>
      <w:r w:rsidRPr="0091719A">
        <w:rPr>
          <w:rFonts w:ascii="Source Sans Pro" w:eastAsia="Times New Roman" w:hAnsi="Source Sans Pro" w:cs="Times New Roman"/>
          <w:color w:val="3E3F40"/>
          <w:sz w:val="21"/>
          <w:szCs w:val="21"/>
          <w:lang w:eastAsia="en-US"/>
        </w:rPr>
        <w:t>Online properties/Marketing sites</w:t>
      </w:r>
    </w:p>
    <w:p w14:paraId="682C0146" w14:textId="1CDF1022" w:rsidR="0091719A" w:rsidRPr="0091719A" w:rsidRDefault="0091719A" w:rsidP="0091719A">
      <w:pPr>
        <w:spacing w:after="0" w:line="240" w:lineRule="auto"/>
        <w:rPr>
          <w:rFonts w:ascii="Source Sans Pro" w:eastAsia="Times New Roman" w:hAnsi="Source Sans Pro" w:cs="Times New Roman"/>
          <w:color w:val="3E3F40"/>
          <w:sz w:val="21"/>
          <w:szCs w:val="21"/>
          <w:lang w:eastAsia="en-US"/>
        </w:rPr>
      </w:pPr>
      <w:r w:rsidRPr="0091719A">
        <w:rPr>
          <w:rFonts w:ascii="Source Sans Pro" w:eastAsia="Times New Roman" w:hAnsi="Source Sans Pro" w:cs="Times New Roman"/>
          <w:color w:val="3E3F40"/>
          <w:sz w:val="21"/>
          <w:szCs w:val="21"/>
          <w:lang w:eastAsia="en-US"/>
        </w:rPr>
        <w:t>Intranet applications built on n-tiered architecture</w:t>
      </w:r>
    </w:p>
    <w:p w14:paraId="7B39D708" w14:textId="77777777" w:rsidR="0091719A" w:rsidRPr="0091719A" w:rsidRDefault="0091719A" w:rsidP="0091719A">
      <w:pPr>
        <w:spacing w:after="0" w:line="240" w:lineRule="auto"/>
        <w:rPr>
          <w:rFonts w:ascii="Source Sans Pro" w:eastAsia="Times New Roman" w:hAnsi="Source Sans Pro" w:cs="Times New Roman"/>
          <w:color w:val="3E3F40"/>
          <w:sz w:val="21"/>
          <w:szCs w:val="21"/>
          <w:lang w:eastAsia="en-US"/>
        </w:rPr>
      </w:pPr>
      <w:r w:rsidRPr="0091719A">
        <w:rPr>
          <w:rFonts w:ascii="Source Sans Pro" w:eastAsia="Times New Roman" w:hAnsi="Source Sans Pro" w:cs="Times New Roman"/>
          <w:color w:val="3E3F40"/>
          <w:sz w:val="21"/>
          <w:szCs w:val="21"/>
          <w:lang w:eastAsia="en-US"/>
        </w:rPr>
        <w:t>Content Management Systems</w:t>
      </w:r>
    </w:p>
    <w:p w14:paraId="74FB50BA" w14:textId="77777777" w:rsidR="0091719A" w:rsidRPr="0091719A" w:rsidRDefault="0091719A" w:rsidP="0091719A">
      <w:pPr>
        <w:spacing w:after="0" w:line="240" w:lineRule="auto"/>
        <w:rPr>
          <w:rFonts w:ascii="Source Sans Pro" w:eastAsia="Times New Roman" w:hAnsi="Source Sans Pro" w:cs="Times New Roman"/>
          <w:color w:val="3E3F40"/>
          <w:sz w:val="21"/>
          <w:szCs w:val="21"/>
          <w:lang w:eastAsia="en-US"/>
        </w:rPr>
      </w:pPr>
      <w:r w:rsidRPr="0091719A">
        <w:rPr>
          <w:rFonts w:ascii="Source Sans Pro" w:eastAsia="Times New Roman" w:hAnsi="Source Sans Pro" w:cs="Times New Roman"/>
          <w:color w:val="3E3F40"/>
          <w:sz w:val="21"/>
          <w:szCs w:val="21"/>
          <w:lang w:eastAsia="en-US"/>
        </w:rPr>
        <w:t>Web Applications</w:t>
      </w:r>
    </w:p>
    <w:p w14:paraId="6854F577" w14:textId="64708CCE" w:rsidR="0091719A" w:rsidRDefault="0091719A" w:rsidP="0091719A">
      <w:pPr>
        <w:spacing w:after="0" w:line="240" w:lineRule="auto"/>
        <w:rPr>
          <w:rFonts w:ascii="Source Sans Pro" w:eastAsia="Times New Roman" w:hAnsi="Source Sans Pro" w:cs="Times New Roman"/>
          <w:color w:val="3E3F40"/>
          <w:sz w:val="21"/>
          <w:szCs w:val="21"/>
          <w:lang w:eastAsia="en-US"/>
        </w:rPr>
      </w:pPr>
      <w:r w:rsidRPr="0091719A">
        <w:rPr>
          <w:rFonts w:ascii="Source Sans Pro" w:eastAsia="Times New Roman" w:hAnsi="Source Sans Pro" w:cs="Times New Roman"/>
          <w:color w:val="3E3F40"/>
          <w:sz w:val="21"/>
          <w:szCs w:val="21"/>
          <w:lang w:eastAsia="en-US"/>
        </w:rPr>
        <w:t>Marketing, Sales and Service applications</w:t>
      </w:r>
    </w:p>
    <w:p w14:paraId="4CD699B2" w14:textId="5FD319DA" w:rsidR="0091719A" w:rsidRDefault="0091719A" w:rsidP="0091719A">
      <w:pPr>
        <w:spacing w:after="0" w:line="240" w:lineRule="auto"/>
        <w:rPr>
          <w:rFonts w:ascii="Source Sans Pro" w:eastAsia="Times New Roman" w:hAnsi="Source Sans Pro" w:cs="Times New Roman"/>
          <w:color w:val="3E3F40"/>
          <w:sz w:val="21"/>
          <w:szCs w:val="21"/>
          <w:lang w:eastAsia="en-US"/>
        </w:rPr>
      </w:pPr>
    </w:p>
    <w:p w14:paraId="56327938" w14:textId="130B687B" w:rsidR="00B40FEB" w:rsidRDefault="00B40FEB" w:rsidP="00B40FEB">
      <w:pPr>
        <w:spacing w:after="0" w:line="240" w:lineRule="auto"/>
        <w:rPr>
          <w:rFonts w:ascii="Source Sans Pro" w:eastAsia="Times New Roman" w:hAnsi="Source Sans Pro" w:cs="Times New Roman"/>
          <w:color w:val="3E3F40"/>
          <w:sz w:val="21"/>
          <w:szCs w:val="21"/>
          <w:u w:val="single"/>
          <w:shd w:val="clear" w:color="auto" w:fill="FFFFFF"/>
          <w:lang w:eastAsia="en-US"/>
        </w:rPr>
      </w:pPr>
      <w:r w:rsidRPr="00B40FEB">
        <w:rPr>
          <w:rFonts w:ascii="Source Sans Pro" w:eastAsia="Times New Roman" w:hAnsi="Source Sans Pro" w:cs="Times New Roman"/>
          <w:color w:val="3E3F40"/>
          <w:sz w:val="21"/>
          <w:szCs w:val="21"/>
          <w:u w:val="single"/>
          <w:shd w:val="clear" w:color="auto" w:fill="FFFFFF"/>
          <w:lang w:eastAsia="en-US"/>
        </w:rPr>
        <w:t xml:space="preserve">General Examples of applications not recommended for </w:t>
      </w:r>
      <w:r>
        <w:rPr>
          <w:rFonts w:ascii="Source Sans Pro" w:eastAsia="Times New Roman" w:hAnsi="Source Sans Pro" w:cs="Times New Roman"/>
          <w:color w:val="3E3F40"/>
          <w:sz w:val="21"/>
          <w:szCs w:val="21"/>
          <w:u w:val="single"/>
          <w:shd w:val="clear" w:color="auto" w:fill="FFFFFF"/>
          <w:lang w:eastAsia="en-US"/>
        </w:rPr>
        <w:t>Pilot Migrations</w:t>
      </w:r>
      <w:r w:rsidRPr="00B40FEB">
        <w:rPr>
          <w:rFonts w:ascii="Source Sans Pro" w:eastAsia="Times New Roman" w:hAnsi="Source Sans Pro" w:cs="Times New Roman"/>
          <w:color w:val="3E3F40"/>
          <w:sz w:val="21"/>
          <w:szCs w:val="21"/>
          <w:u w:val="single"/>
          <w:shd w:val="clear" w:color="auto" w:fill="FFFFFF"/>
          <w:lang w:eastAsia="en-US"/>
        </w:rPr>
        <w:t>:</w:t>
      </w:r>
    </w:p>
    <w:p w14:paraId="247F59D3" w14:textId="77777777" w:rsidR="00B40FEB" w:rsidRPr="00B40FEB" w:rsidRDefault="00B40FEB" w:rsidP="00B40FEB">
      <w:pPr>
        <w:spacing w:after="0" w:line="240" w:lineRule="auto"/>
        <w:rPr>
          <w:rFonts w:ascii="Source Sans Pro" w:eastAsia="Times New Roman" w:hAnsi="Source Sans Pro" w:cs="Times New Roman"/>
          <w:color w:val="3E3F40"/>
          <w:sz w:val="21"/>
          <w:szCs w:val="21"/>
          <w:lang w:eastAsia="en-US"/>
        </w:rPr>
      </w:pPr>
      <w:r w:rsidRPr="00B40FEB">
        <w:rPr>
          <w:rFonts w:ascii="Source Sans Pro" w:eastAsia="Times New Roman" w:hAnsi="Source Sans Pro" w:cs="Times New Roman"/>
          <w:color w:val="3E3F40"/>
          <w:sz w:val="21"/>
          <w:szCs w:val="21"/>
          <w:lang w:eastAsia="en-US"/>
        </w:rPr>
        <w:t>ERPs and CRMs– SAP, PeopleSoft, Oracle ERP, Microsoft Dynamics, Seibel</w:t>
      </w:r>
    </w:p>
    <w:p w14:paraId="44A5A8DA" w14:textId="77777777" w:rsidR="00B40FEB" w:rsidRPr="00B40FEB" w:rsidRDefault="00B40FEB" w:rsidP="00B40FEB">
      <w:pPr>
        <w:spacing w:after="0" w:line="240" w:lineRule="auto"/>
        <w:rPr>
          <w:rFonts w:ascii="Source Sans Pro" w:eastAsia="Times New Roman" w:hAnsi="Source Sans Pro" w:cs="Times New Roman"/>
          <w:color w:val="3E3F40"/>
          <w:sz w:val="21"/>
          <w:szCs w:val="21"/>
          <w:lang w:eastAsia="en-US"/>
        </w:rPr>
      </w:pPr>
      <w:r w:rsidRPr="00B40FEB">
        <w:rPr>
          <w:rFonts w:ascii="Source Sans Pro" w:eastAsia="Times New Roman" w:hAnsi="Source Sans Pro" w:cs="Times New Roman"/>
          <w:color w:val="3E3F40"/>
          <w:sz w:val="21"/>
          <w:szCs w:val="21"/>
          <w:lang w:eastAsia="en-US"/>
        </w:rPr>
        <w:t>Financial Reporting Systems</w:t>
      </w:r>
    </w:p>
    <w:p w14:paraId="224B8BB0" w14:textId="77777777" w:rsidR="00B40FEB" w:rsidRPr="00B40FEB" w:rsidRDefault="00B40FEB" w:rsidP="00B40FEB">
      <w:pPr>
        <w:spacing w:after="0" w:line="240" w:lineRule="auto"/>
        <w:rPr>
          <w:rFonts w:ascii="Source Sans Pro" w:eastAsia="Times New Roman" w:hAnsi="Source Sans Pro" w:cs="Times New Roman"/>
          <w:color w:val="3E3F40"/>
          <w:sz w:val="21"/>
          <w:szCs w:val="21"/>
          <w:lang w:eastAsia="en-US"/>
        </w:rPr>
      </w:pPr>
      <w:r w:rsidRPr="00B40FEB">
        <w:rPr>
          <w:rFonts w:ascii="Source Sans Pro" w:eastAsia="Times New Roman" w:hAnsi="Source Sans Pro" w:cs="Times New Roman"/>
          <w:color w:val="3E3F40"/>
          <w:sz w:val="21"/>
          <w:szCs w:val="21"/>
          <w:lang w:eastAsia="en-US"/>
        </w:rPr>
        <w:t>Data Warehouse</w:t>
      </w:r>
    </w:p>
    <w:p w14:paraId="473AA645" w14:textId="77777777" w:rsidR="00B40FEB" w:rsidRPr="00B40FEB" w:rsidRDefault="00B40FEB" w:rsidP="00B40FEB">
      <w:pPr>
        <w:spacing w:after="0" w:line="240" w:lineRule="auto"/>
        <w:rPr>
          <w:rFonts w:ascii="Source Sans Pro" w:eastAsia="Times New Roman" w:hAnsi="Source Sans Pro" w:cs="Times New Roman"/>
          <w:color w:val="3E3F40"/>
          <w:sz w:val="21"/>
          <w:szCs w:val="21"/>
          <w:lang w:eastAsia="en-US"/>
        </w:rPr>
      </w:pPr>
      <w:r w:rsidRPr="00B40FEB">
        <w:rPr>
          <w:rFonts w:ascii="Source Sans Pro" w:eastAsia="Times New Roman" w:hAnsi="Source Sans Pro" w:cs="Times New Roman"/>
          <w:color w:val="3E3F40"/>
          <w:sz w:val="21"/>
          <w:szCs w:val="21"/>
          <w:lang w:eastAsia="en-US"/>
        </w:rPr>
        <w:t>Information Lifecycle Management, ETL, B2B data exchanges,</w:t>
      </w:r>
    </w:p>
    <w:p w14:paraId="30097BE9" w14:textId="77777777" w:rsidR="00B40FEB" w:rsidRPr="00B40FEB" w:rsidRDefault="00B40FEB" w:rsidP="00B40FEB">
      <w:pPr>
        <w:spacing w:after="0" w:line="240" w:lineRule="auto"/>
        <w:rPr>
          <w:rFonts w:ascii="Source Sans Pro" w:eastAsia="Times New Roman" w:hAnsi="Source Sans Pro" w:cs="Times New Roman"/>
          <w:color w:val="3E3F40"/>
          <w:sz w:val="21"/>
          <w:szCs w:val="21"/>
          <w:lang w:eastAsia="en-US"/>
        </w:rPr>
      </w:pPr>
      <w:r w:rsidRPr="00B40FEB">
        <w:rPr>
          <w:rFonts w:ascii="Source Sans Pro" w:eastAsia="Times New Roman" w:hAnsi="Source Sans Pro" w:cs="Times New Roman"/>
          <w:color w:val="3E3F40"/>
          <w:sz w:val="21"/>
          <w:szCs w:val="21"/>
          <w:lang w:eastAsia="en-US"/>
        </w:rPr>
        <w:t>EAI and middleware</w:t>
      </w:r>
    </w:p>
    <w:p w14:paraId="76E36120" w14:textId="77777777" w:rsidR="00B40FEB" w:rsidRPr="00B40FEB" w:rsidRDefault="00B40FEB" w:rsidP="00B40FEB">
      <w:pPr>
        <w:spacing w:after="0" w:line="240" w:lineRule="auto"/>
        <w:rPr>
          <w:rFonts w:ascii="Source Sans Pro" w:eastAsia="Times New Roman" w:hAnsi="Source Sans Pro" w:cs="Times New Roman"/>
          <w:color w:val="3E3F40"/>
          <w:sz w:val="21"/>
          <w:szCs w:val="21"/>
          <w:lang w:eastAsia="en-US"/>
        </w:rPr>
      </w:pPr>
      <w:r w:rsidRPr="00B40FEB">
        <w:rPr>
          <w:rFonts w:ascii="Source Sans Pro" w:eastAsia="Times New Roman" w:hAnsi="Source Sans Pro" w:cs="Times New Roman"/>
          <w:color w:val="3E3F40"/>
          <w:sz w:val="21"/>
          <w:szCs w:val="21"/>
          <w:lang w:eastAsia="en-US"/>
        </w:rPr>
        <w:t>Citrix-based workloads</w:t>
      </w:r>
    </w:p>
    <w:p w14:paraId="53AD823B" w14:textId="77777777" w:rsidR="0091719A" w:rsidRDefault="0091719A" w:rsidP="0091719A">
      <w:pPr>
        <w:spacing w:after="0" w:line="240" w:lineRule="auto"/>
        <w:rPr>
          <w:rFonts w:ascii="Source Sans Pro" w:eastAsia="Times New Roman" w:hAnsi="Source Sans Pro" w:cs="Times New Roman"/>
          <w:b/>
          <w:bCs/>
          <w:color w:val="3E3F40"/>
          <w:sz w:val="21"/>
          <w:szCs w:val="21"/>
          <w:shd w:val="clear" w:color="auto" w:fill="FFFFFF"/>
          <w:lang w:eastAsia="en-US"/>
        </w:rPr>
      </w:pPr>
    </w:p>
    <w:p w14:paraId="40889672" w14:textId="77777777" w:rsidR="0091719A" w:rsidRPr="0091719A" w:rsidRDefault="0091719A" w:rsidP="0091719A">
      <w:pPr>
        <w:spacing w:after="0" w:line="240" w:lineRule="auto"/>
        <w:rPr>
          <w:rFonts w:ascii="Source Sans Pro" w:eastAsia="Times New Roman" w:hAnsi="Source Sans Pro" w:cs="Times New Roman"/>
          <w:b/>
          <w:bCs/>
          <w:color w:val="3E3F40"/>
          <w:sz w:val="21"/>
          <w:szCs w:val="21"/>
          <w:shd w:val="clear" w:color="auto" w:fill="FFFFFF"/>
          <w:lang w:eastAsia="en-US"/>
        </w:rPr>
      </w:pPr>
    </w:p>
    <w:p w14:paraId="5C4671C5" w14:textId="77777777" w:rsidR="0091719A" w:rsidRPr="0091719A" w:rsidRDefault="0091719A" w:rsidP="0091719A">
      <w:pPr>
        <w:spacing w:after="0" w:line="240" w:lineRule="auto"/>
        <w:rPr>
          <w:rFonts w:ascii="Source Sans Pro" w:eastAsia="Times New Roman" w:hAnsi="Source Sans Pro" w:cs="Times New Roman"/>
          <w:b/>
          <w:bCs/>
          <w:color w:val="3E3F40"/>
          <w:sz w:val="21"/>
          <w:szCs w:val="21"/>
          <w:shd w:val="clear" w:color="auto" w:fill="FFFFFF"/>
          <w:lang w:eastAsia="en-US"/>
        </w:rPr>
      </w:pPr>
      <w:r w:rsidRPr="0091719A">
        <w:rPr>
          <w:rFonts w:ascii="Source Sans Pro" w:eastAsia="Times New Roman" w:hAnsi="Source Sans Pro" w:cs="Times New Roman"/>
          <w:b/>
          <w:bCs/>
          <w:color w:val="3E3F40"/>
          <w:sz w:val="21"/>
          <w:szCs w:val="21"/>
          <w:shd w:val="clear" w:color="auto" w:fill="FFFFFF"/>
          <w:lang w:eastAsia="en-US"/>
        </w:rPr>
        <w:t>Outcome</w:t>
      </w:r>
    </w:p>
    <w:p w14:paraId="5A85C2C5" w14:textId="4C6FA746" w:rsidR="0091719A" w:rsidRDefault="0091719A" w:rsidP="0091719A">
      <w:pPr>
        <w:spacing w:after="0" w:line="240" w:lineRule="auto"/>
        <w:rPr>
          <w:rFonts w:ascii="Source Sans Pro" w:eastAsia="Times New Roman" w:hAnsi="Source Sans Pro" w:cs="Times New Roman"/>
          <w:color w:val="3E3F40"/>
          <w:sz w:val="21"/>
          <w:szCs w:val="21"/>
          <w:shd w:val="clear" w:color="auto" w:fill="FFFFFF"/>
          <w:lang w:eastAsia="en-US"/>
        </w:rPr>
      </w:pPr>
      <w:del w:id="2313" w:author="Pande, Amitkumar" w:date="2020-10-02T16:53:00Z">
        <w:r w:rsidRPr="0091719A" w:rsidDel="00703DC7">
          <w:rPr>
            <w:rFonts w:ascii="Source Sans Pro" w:eastAsia="Times New Roman" w:hAnsi="Source Sans Pro" w:cs="Times New Roman"/>
            <w:color w:val="3E3F40"/>
            <w:sz w:val="21"/>
            <w:szCs w:val="21"/>
            <w:lang w:eastAsia="en-US"/>
          </w:rPr>
          <w:delText>Customer</w:delText>
        </w:r>
      </w:del>
      <w:ins w:id="2314" w:author="Pande, Amitkumar" w:date="2020-10-02T16:53:00Z">
        <w:r w:rsidR="00703DC7" w:rsidRPr="00703DC7">
          <w:rPr>
            <w:rFonts w:ascii="Source Sans Pro" w:eastAsia="Times New Roman" w:hAnsi="Source Sans Pro" w:cs="Times New Roman"/>
            <w:i/>
            <w:color w:val="3E3F40"/>
            <w:sz w:val="21"/>
            <w:szCs w:val="21"/>
            <w:lang w:eastAsia="en-US"/>
          </w:rPr>
          <w:t>CUSTOMER</w:t>
        </w:r>
      </w:ins>
      <w:del w:id="2315" w:author="Pande, Amitkumar" w:date="2020-10-02T16:54:00Z">
        <w:r w:rsidRPr="0091719A" w:rsidDel="00703DC7">
          <w:rPr>
            <w:rFonts w:ascii="Source Sans Pro" w:eastAsia="Times New Roman" w:hAnsi="Source Sans Pro" w:cs="Times New Roman"/>
            <w:color w:val="3E3F40"/>
            <w:sz w:val="21"/>
            <w:szCs w:val="21"/>
            <w:lang w:eastAsia="en-US"/>
          </w:rPr>
          <w:delText xml:space="preserve"> </w:delText>
        </w:r>
      </w:del>
      <w:ins w:id="2316" w:author="Pande, Amitkumar" w:date="2020-10-02T16:54:00Z">
        <w:r w:rsidR="00703DC7" w:rsidRPr="00703DC7">
          <w:rPr>
            <w:rFonts w:ascii="Source Sans Pro" w:eastAsia="Times New Roman" w:hAnsi="Source Sans Pro" w:cs="Times New Roman"/>
            <w:i/>
            <w:color w:val="3E3F40"/>
            <w:sz w:val="21"/>
            <w:szCs w:val="21"/>
            <w:lang w:eastAsia="en-US"/>
          </w:rPr>
          <w:t xml:space="preserve"> </w:t>
        </w:r>
      </w:ins>
      <w:r w:rsidRPr="0091719A">
        <w:rPr>
          <w:rFonts w:ascii="Source Sans Pro" w:eastAsia="Times New Roman" w:hAnsi="Source Sans Pro" w:cs="Times New Roman"/>
          <w:color w:val="3E3F40"/>
          <w:sz w:val="21"/>
          <w:szCs w:val="21"/>
          <w:lang w:eastAsia="en-US"/>
        </w:rPr>
        <w:t>resources trained in migration tools, AWS services, monitoring, and best-practices</w:t>
      </w:r>
    </w:p>
    <w:p w14:paraId="282A3A17" w14:textId="732EF138" w:rsidR="0091719A" w:rsidRPr="0091719A" w:rsidRDefault="0091719A" w:rsidP="0091719A">
      <w:pPr>
        <w:spacing w:after="0" w:line="240" w:lineRule="auto"/>
        <w:rPr>
          <w:rFonts w:ascii="Source Sans Pro" w:eastAsia="Times New Roman" w:hAnsi="Source Sans Pro" w:cs="Times New Roman"/>
          <w:color w:val="3E3F40"/>
          <w:sz w:val="21"/>
          <w:szCs w:val="21"/>
          <w:shd w:val="clear" w:color="auto" w:fill="FFFFFF"/>
          <w:lang w:eastAsia="en-US"/>
        </w:rPr>
      </w:pPr>
      <w:del w:id="2317" w:author="Pande, Amitkumar" w:date="2020-10-02T16:53:00Z">
        <w:r w:rsidRPr="0091719A" w:rsidDel="00703DC7">
          <w:rPr>
            <w:rFonts w:ascii="Source Sans Pro" w:eastAsia="Times New Roman" w:hAnsi="Source Sans Pro" w:cs="Times New Roman"/>
            <w:color w:val="3E3F40"/>
            <w:sz w:val="21"/>
            <w:szCs w:val="21"/>
            <w:lang w:eastAsia="en-US"/>
          </w:rPr>
          <w:delText>Customer</w:delText>
        </w:r>
      </w:del>
      <w:ins w:id="2318" w:author="Pande, Amitkumar" w:date="2020-10-02T16:53:00Z">
        <w:r w:rsidR="00703DC7" w:rsidRPr="00703DC7">
          <w:rPr>
            <w:rFonts w:ascii="Source Sans Pro" w:eastAsia="Times New Roman" w:hAnsi="Source Sans Pro" w:cs="Times New Roman"/>
            <w:i/>
            <w:color w:val="3E3F40"/>
            <w:sz w:val="21"/>
            <w:szCs w:val="21"/>
            <w:lang w:eastAsia="en-US"/>
          </w:rPr>
          <w:t>CUSTOMER</w:t>
        </w:r>
      </w:ins>
      <w:del w:id="2319" w:author="Pande, Amitkumar" w:date="2020-10-02T16:54:00Z">
        <w:r w:rsidRPr="0091719A" w:rsidDel="00703DC7">
          <w:rPr>
            <w:rFonts w:ascii="Source Sans Pro" w:eastAsia="Times New Roman" w:hAnsi="Source Sans Pro" w:cs="Times New Roman"/>
            <w:color w:val="3E3F40"/>
            <w:sz w:val="21"/>
            <w:szCs w:val="21"/>
            <w:lang w:eastAsia="en-US"/>
          </w:rPr>
          <w:delText xml:space="preserve"> </w:delText>
        </w:r>
      </w:del>
      <w:ins w:id="2320" w:author="Pande, Amitkumar" w:date="2020-10-02T16:54:00Z">
        <w:r w:rsidR="00703DC7" w:rsidRPr="00703DC7">
          <w:rPr>
            <w:rFonts w:ascii="Source Sans Pro" w:eastAsia="Times New Roman" w:hAnsi="Source Sans Pro" w:cs="Times New Roman"/>
            <w:i/>
            <w:color w:val="3E3F40"/>
            <w:sz w:val="21"/>
            <w:szCs w:val="21"/>
            <w:lang w:eastAsia="en-US"/>
          </w:rPr>
          <w:t xml:space="preserve"> </w:t>
        </w:r>
      </w:ins>
      <w:r w:rsidRPr="0091719A">
        <w:rPr>
          <w:rFonts w:ascii="Source Sans Pro" w:eastAsia="Times New Roman" w:hAnsi="Source Sans Pro" w:cs="Times New Roman"/>
          <w:color w:val="3E3F40"/>
          <w:sz w:val="21"/>
          <w:szCs w:val="21"/>
          <w:lang w:eastAsia="en-US"/>
        </w:rPr>
        <w:t>ramped-up on scalable migration factory framework</w:t>
      </w:r>
    </w:p>
    <w:p w14:paraId="299C74EB" w14:textId="77777777" w:rsidR="0091719A" w:rsidRPr="0091719A" w:rsidRDefault="0091719A" w:rsidP="0091719A">
      <w:pPr>
        <w:spacing w:after="0" w:line="240" w:lineRule="auto"/>
        <w:rPr>
          <w:rFonts w:ascii="Times New Roman" w:eastAsia="Times New Roman" w:hAnsi="Times New Roman" w:cs="Times New Roman"/>
          <w:sz w:val="24"/>
          <w:szCs w:val="24"/>
          <w:lang w:eastAsia="en-US"/>
        </w:rPr>
      </w:pPr>
    </w:p>
    <w:p w14:paraId="49EC2BB6" w14:textId="545E1CB3" w:rsidR="00F7565F" w:rsidRPr="001C259C" w:rsidRDefault="00052354" w:rsidP="001C259C">
      <w:r>
        <w:t xml:space="preserve"> </w:t>
      </w:r>
    </w:p>
    <w:sectPr w:rsidR="00F7565F" w:rsidRPr="001C259C" w:rsidSect="008764AF">
      <w:footerReference w:type="default" r:id="rId19"/>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367" w:author="Gulihar, Prachi (MIND)" w:date="2021-03-30T16:40:00Z" w:initials="GP(">
    <w:p w14:paraId="0D285370" w14:textId="77777777" w:rsidR="00191EA0" w:rsidRDefault="00191EA0" w:rsidP="001832BA">
      <w:pPr>
        <w:pStyle w:val="CommentText"/>
      </w:pPr>
      <w:r>
        <w:rPr>
          <w:rStyle w:val="CommentReference"/>
        </w:rPr>
        <w:annotationRef/>
      </w:r>
      <w:r>
        <w:t>week 7 missing</w:t>
      </w:r>
    </w:p>
    <w:p w14:paraId="5F159C91" w14:textId="77777777" w:rsidR="00191EA0" w:rsidRDefault="00191EA0" w:rsidP="001832BA">
      <w:pPr>
        <w:pStyle w:val="CommentText"/>
      </w:pPr>
    </w:p>
  </w:comment>
  <w:comment w:id="1380" w:author="Pande, Amitkumar" w:date="2021-02-12T11:14:00Z" w:initials="PA">
    <w:p w14:paraId="5602BCF2" w14:textId="58C44D81" w:rsidR="00AC31DE" w:rsidRDefault="00AC31DE">
      <w:pPr>
        <w:pStyle w:val="CommentText"/>
      </w:pPr>
      <w:r>
        <w:t>Incorporate t</w:t>
      </w:r>
      <w:r>
        <w:rPr>
          <w:rStyle w:val="CommentReference"/>
        </w:rPr>
        <w:annotationRef/>
      </w:r>
      <w:r>
        <w:t>ips on building BoM</w:t>
      </w:r>
    </w:p>
    <w:p w14:paraId="128A3CC7" w14:textId="41888D47" w:rsidR="00AC31DE" w:rsidRDefault="00AC31DE">
      <w:pPr>
        <w:pStyle w:val="CommentText"/>
      </w:pPr>
      <w:r>
        <w:t>Share URL for video for how to provide S3 calculator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F159C91" w15:done="1"/>
  <w15:commentEx w15:paraId="128A3CC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0DD2F8" w16cex:dateUtc="2021-03-30T11: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F159C91" w16cid:durableId="240DD2F8"/>
  <w16cid:commentId w16cid:paraId="128A3CC7" w16cid:durableId="24116AF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DEDA13" w14:textId="77777777" w:rsidR="00D95DC5" w:rsidRDefault="00D95DC5" w:rsidP="00B2578D">
      <w:pPr>
        <w:spacing w:after="0" w:line="240" w:lineRule="auto"/>
      </w:pPr>
      <w:r>
        <w:separator/>
      </w:r>
    </w:p>
  </w:endnote>
  <w:endnote w:type="continuationSeparator" w:id="0">
    <w:p w14:paraId="03A1B0CE" w14:textId="77777777" w:rsidR="00D95DC5" w:rsidRDefault="00D95DC5" w:rsidP="00B257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Amazon Ember">
    <w:altName w:val="Calibri"/>
    <w:charset w:val="00"/>
    <w:family w:val="swiss"/>
    <w:pitch w:val="variable"/>
    <w:sig w:usb0="A00002EF" w:usb1="5000205B" w:usb2="00000028" w:usb3="00000000" w:csb0="0000009F" w:csb1="00000000"/>
  </w:font>
  <w:font w:name="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91009810"/>
      <w:docPartObj>
        <w:docPartGallery w:val="Page Numbers (Bottom of Page)"/>
        <w:docPartUnique/>
      </w:docPartObj>
    </w:sdtPr>
    <w:sdtEndPr/>
    <w:sdtContent>
      <w:p w14:paraId="6266D58E" w14:textId="4E1C56FB" w:rsidR="00AC31DE" w:rsidRDefault="00AC31DE">
        <w:pPr>
          <w:pStyle w:val="Footer"/>
          <w:jc w:val="right"/>
        </w:pPr>
        <w:r>
          <w:t xml:space="preserve">Page | </w:t>
        </w:r>
        <w:r>
          <w:fldChar w:fldCharType="begin"/>
        </w:r>
        <w:r>
          <w:instrText xml:space="preserve"> PAGE   \* MERGEFORMAT </w:instrText>
        </w:r>
        <w:r>
          <w:fldChar w:fldCharType="separate"/>
        </w:r>
        <w:r>
          <w:rPr>
            <w:noProof/>
          </w:rPr>
          <w:t>22</w:t>
        </w:r>
        <w:r>
          <w:rPr>
            <w:noProof/>
          </w:rPr>
          <w:fldChar w:fldCharType="end"/>
        </w:r>
        <w:r>
          <w:t xml:space="preserve"> </w:t>
        </w:r>
      </w:p>
    </w:sdtContent>
  </w:sdt>
  <w:p w14:paraId="1E1B8580" w14:textId="77777777" w:rsidR="00AC31DE" w:rsidRDefault="00AC31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54D803" w14:textId="77777777" w:rsidR="00D95DC5" w:rsidRDefault="00D95DC5" w:rsidP="00B2578D">
      <w:pPr>
        <w:spacing w:after="0" w:line="240" w:lineRule="auto"/>
      </w:pPr>
      <w:r>
        <w:separator/>
      </w:r>
    </w:p>
  </w:footnote>
  <w:footnote w:type="continuationSeparator" w:id="0">
    <w:p w14:paraId="160CCB09" w14:textId="77777777" w:rsidR="00D95DC5" w:rsidRDefault="00D95DC5" w:rsidP="00B257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0774C"/>
    <w:multiLevelType w:val="hybridMultilevel"/>
    <w:tmpl w:val="6E66A8E8"/>
    <w:lvl w:ilvl="0" w:tplc="ECCE392C">
      <w:numFmt w:val="bullet"/>
      <w:lvlText w:val="•"/>
      <w:lvlJc w:val="left"/>
      <w:pPr>
        <w:ind w:left="720" w:hanging="360"/>
      </w:pPr>
      <w:rPr>
        <w:rFonts w:ascii="Calibri" w:eastAsiaTheme="minorEastAsia" w:hAnsi="Calibri" w:cs="Calibri"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8357FD"/>
    <w:multiLevelType w:val="hybridMultilevel"/>
    <w:tmpl w:val="B80C276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4D7BA5"/>
    <w:multiLevelType w:val="hybridMultilevel"/>
    <w:tmpl w:val="559C97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157AA4"/>
    <w:multiLevelType w:val="hybridMultilevel"/>
    <w:tmpl w:val="79FC5A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7410B44"/>
    <w:multiLevelType w:val="hybridMultilevel"/>
    <w:tmpl w:val="702E35C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092F16"/>
    <w:multiLevelType w:val="hybridMultilevel"/>
    <w:tmpl w:val="BCFCB8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806E75"/>
    <w:multiLevelType w:val="multilevel"/>
    <w:tmpl w:val="C1FC5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3F30EED"/>
    <w:multiLevelType w:val="hybridMultilevel"/>
    <w:tmpl w:val="EF427A3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3FD12AA"/>
    <w:multiLevelType w:val="hybridMultilevel"/>
    <w:tmpl w:val="59B0504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4594AD7"/>
    <w:multiLevelType w:val="hybridMultilevel"/>
    <w:tmpl w:val="6E3422F2"/>
    <w:lvl w:ilvl="0" w:tplc="7FDCB640">
      <w:numFmt w:val="bullet"/>
      <w:lvlText w:val="•"/>
      <w:lvlJc w:val="left"/>
      <w:pPr>
        <w:ind w:left="1080" w:hanging="7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482775B"/>
    <w:multiLevelType w:val="multilevel"/>
    <w:tmpl w:val="3D24FD0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14E7072E"/>
    <w:multiLevelType w:val="hybridMultilevel"/>
    <w:tmpl w:val="3A4E2B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6A45130"/>
    <w:multiLevelType w:val="hybridMultilevel"/>
    <w:tmpl w:val="BF92C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5247FD"/>
    <w:multiLevelType w:val="hybridMultilevel"/>
    <w:tmpl w:val="F9C6E9DA"/>
    <w:lvl w:ilvl="0" w:tplc="36B896A0">
      <w:start w:val="1"/>
      <w:numFmt w:val="lowerLetter"/>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4" w15:restartNumberingAfterBreak="0">
    <w:nsid w:val="1AD2115E"/>
    <w:multiLevelType w:val="hybridMultilevel"/>
    <w:tmpl w:val="DCB0D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C495826"/>
    <w:multiLevelType w:val="hybridMultilevel"/>
    <w:tmpl w:val="D2C67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D7D6E7C"/>
    <w:multiLevelType w:val="hybridMultilevel"/>
    <w:tmpl w:val="91421DD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09532DC"/>
    <w:multiLevelType w:val="hybridMultilevel"/>
    <w:tmpl w:val="AF0626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170727D"/>
    <w:multiLevelType w:val="hybridMultilevel"/>
    <w:tmpl w:val="D5D038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1BF5880"/>
    <w:multiLevelType w:val="hybridMultilevel"/>
    <w:tmpl w:val="858495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2735591"/>
    <w:multiLevelType w:val="hybridMultilevel"/>
    <w:tmpl w:val="B1A21DD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85D23AF"/>
    <w:multiLevelType w:val="hybridMultilevel"/>
    <w:tmpl w:val="6750CBBA"/>
    <w:lvl w:ilvl="0" w:tplc="4009000D">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28B603D3"/>
    <w:multiLevelType w:val="hybridMultilevel"/>
    <w:tmpl w:val="E7CC1036"/>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2A60703A"/>
    <w:multiLevelType w:val="hybridMultilevel"/>
    <w:tmpl w:val="5C8A7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A8E3FF3"/>
    <w:multiLevelType w:val="multilevel"/>
    <w:tmpl w:val="32EC0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CEB7618"/>
    <w:multiLevelType w:val="hybridMultilevel"/>
    <w:tmpl w:val="85A80F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2D2E0485"/>
    <w:multiLevelType w:val="hybridMultilevel"/>
    <w:tmpl w:val="1480DD0C"/>
    <w:lvl w:ilvl="0" w:tplc="ECCE392C">
      <w:numFmt w:val="bullet"/>
      <w:lvlText w:val="•"/>
      <w:lvlJc w:val="left"/>
      <w:pPr>
        <w:ind w:left="720" w:hanging="360"/>
      </w:pPr>
      <w:rPr>
        <w:rFonts w:ascii="Calibri" w:eastAsiaTheme="minorEastAsia" w:hAnsi="Calibri" w:cs="Calibri"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02833E4"/>
    <w:multiLevelType w:val="hybridMultilevel"/>
    <w:tmpl w:val="B1A21DD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1C91B67"/>
    <w:multiLevelType w:val="hybridMultilevel"/>
    <w:tmpl w:val="F0DCD168"/>
    <w:lvl w:ilvl="0" w:tplc="697401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331F5AB4"/>
    <w:multiLevelType w:val="hybridMultilevel"/>
    <w:tmpl w:val="FB9E9E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8BA7B85"/>
    <w:multiLevelType w:val="hybridMultilevel"/>
    <w:tmpl w:val="11DEF55E"/>
    <w:lvl w:ilvl="0" w:tplc="5126890C">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B351219"/>
    <w:multiLevelType w:val="hybridMultilevel"/>
    <w:tmpl w:val="121290EE"/>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32" w15:restartNumberingAfterBreak="0">
    <w:nsid w:val="3C51380B"/>
    <w:multiLevelType w:val="multilevel"/>
    <w:tmpl w:val="38E0343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i w:val="0"/>
      </w:rPr>
    </w:lvl>
    <w:lvl w:ilvl="2">
      <w:start w:val="1"/>
      <w:numFmt w:val="decimal"/>
      <w:lvlText w:val="%1.%2.%3"/>
      <w:lvlJc w:val="left"/>
      <w:pPr>
        <w:ind w:left="4122" w:hanging="720"/>
      </w:pPr>
      <w:rPr>
        <w:rFonts w:hint="default"/>
        <w:sz w:val="22"/>
        <w:szCs w:val="2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3" w15:restartNumberingAfterBreak="0">
    <w:nsid w:val="3EA33FC3"/>
    <w:multiLevelType w:val="hybridMultilevel"/>
    <w:tmpl w:val="61A0B3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1052E11"/>
    <w:multiLevelType w:val="hybridMultilevel"/>
    <w:tmpl w:val="0D862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1C0362F"/>
    <w:multiLevelType w:val="multilevel"/>
    <w:tmpl w:val="B9C41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2A61534"/>
    <w:multiLevelType w:val="hybridMultilevel"/>
    <w:tmpl w:val="B1A21DD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3E446C6"/>
    <w:multiLevelType w:val="hybridMultilevel"/>
    <w:tmpl w:val="B1966C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44181A88"/>
    <w:multiLevelType w:val="hybridMultilevel"/>
    <w:tmpl w:val="1DF829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45CA1F1C"/>
    <w:multiLevelType w:val="hybridMultilevel"/>
    <w:tmpl w:val="3A4CC120"/>
    <w:lvl w:ilvl="0" w:tplc="AE6878F8">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46C07CC5"/>
    <w:multiLevelType w:val="hybridMultilevel"/>
    <w:tmpl w:val="CFE87E58"/>
    <w:lvl w:ilvl="0" w:tplc="04090001">
      <w:start w:val="1"/>
      <w:numFmt w:val="bullet"/>
      <w:lvlText w:val=""/>
      <w:lvlJc w:val="left"/>
      <w:pPr>
        <w:ind w:left="720" w:hanging="360"/>
      </w:pPr>
      <w:rPr>
        <w:rFonts w:ascii="Symbol" w:hAnsi="Symbol"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49603809"/>
    <w:multiLevelType w:val="hybridMultilevel"/>
    <w:tmpl w:val="0340F440"/>
    <w:lvl w:ilvl="0" w:tplc="04090011">
      <w:start w:val="1"/>
      <w:numFmt w:val="decimal"/>
      <w:lvlText w:val="%1)"/>
      <w:lvlJc w:val="left"/>
      <w:pPr>
        <w:ind w:left="72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2" w15:restartNumberingAfterBreak="0">
    <w:nsid w:val="4E6122A0"/>
    <w:multiLevelType w:val="hybridMultilevel"/>
    <w:tmpl w:val="1036566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3" w15:restartNumberingAfterBreak="0">
    <w:nsid w:val="508B3BDC"/>
    <w:multiLevelType w:val="hybridMultilevel"/>
    <w:tmpl w:val="FD786EE8"/>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52596B3C"/>
    <w:multiLevelType w:val="hybridMultilevel"/>
    <w:tmpl w:val="AA46BC96"/>
    <w:lvl w:ilvl="0" w:tplc="0409000D">
      <w:start w:val="1"/>
      <w:numFmt w:val="bullet"/>
      <w:lvlText w:val=""/>
      <w:lvlJc w:val="left"/>
      <w:pPr>
        <w:ind w:left="1080" w:hanging="360"/>
      </w:pPr>
      <w:rPr>
        <w:rFonts w:ascii="Wingdings" w:hAnsi="Wingdings" w:hint="default"/>
      </w:rPr>
    </w:lvl>
    <w:lvl w:ilvl="1" w:tplc="6DB67652">
      <w:numFmt w:val="bullet"/>
      <w:lvlText w:val="•"/>
      <w:lvlJc w:val="left"/>
      <w:pPr>
        <w:ind w:left="1800" w:hanging="360"/>
      </w:pPr>
      <w:rPr>
        <w:rFonts w:ascii="Calibri" w:eastAsiaTheme="minorEastAsia" w:hAnsi="Calibri" w:cs="Calibri"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58AF04A7"/>
    <w:multiLevelType w:val="hybridMultilevel"/>
    <w:tmpl w:val="15CC9FD8"/>
    <w:lvl w:ilvl="0" w:tplc="8FFC362E">
      <w:start w:val="1"/>
      <w:numFmt w:val="decimal"/>
      <w:lvlText w:val="(%1)"/>
      <w:lvlJc w:val="left"/>
      <w:pPr>
        <w:ind w:left="720" w:hanging="360"/>
      </w:pPr>
      <w:rPr>
        <w:rFonts w:ascii="Calibri" w:eastAsia="Calibri" w:hAnsi="Calibri"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8DD6BE4"/>
    <w:multiLevelType w:val="multilevel"/>
    <w:tmpl w:val="DD92CEAA"/>
    <w:lvl w:ilvl="0">
      <w:start w:val="1"/>
      <w:numFmt w:val="decimal"/>
      <w:lvlText w:val="%1"/>
      <w:lvlJc w:val="left"/>
      <w:pPr>
        <w:ind w:left="432" w:hanging="432"/>
      </w:pPr>
    </w:lvl>
    <w:lvl w:ilvl="1">
      <w:start w:val="1"/>
      <w:numFmt w:val="decimal"/>
      <w:lvlText w:val="%1.%2"/>
      <w:lvlJc w:val="left"/>
      <w:pPr>
        <w:ind w:left="-774" w:hanging="576"/>
      </w:pPr>
    </w:lvl>
    <w:lvl w:ilvl="2">
      <w:start w:val="1"/>
      <w:numFmt w:val="decimal"/>
      <w:lvlText w:val="%1.%2.%3"/>
      <w:lvlJc w:val="left"/>
      <w:pPr>
        <w:ind w:left="-810" w:hanging="720"/>
      </w:pPr>
    </w:lvl>
    <w:lvl w:ilvl="3">
      <w:start w:val="1"/>
      <w:numFmt w:val="decimal"/>
      <w:lvlText w:val="%1.%2.%3.%4"/>
      <w:lvlJc w:val="left"/>
      <w:pPr>
        <w:ind w:left="-666" w:hanging="864"/>
      </w:pPr>
    </w:lvl>
    <w:lvl w:ilvl="4">
      <w:start w:val="1"/>
      <w:numFmt w:val="decimal"/>
      <w:lvlText w:val="%1.%2.%3.%4.%5"/>
      <w:lvlJc w:val="left"/>
      <w:pPr>
        <w:ind w:left="-522" w:hanging="1008"/>
      </w:pPr>
    </w:lvl>
    <w:lvl w:ilvl="5">
      <w:start w:val="1"/>
      <w:numFmt w:val="decimal"/>
      <w:lvlText w:val="%1.%2.%3.%4.%5.%6"/>
      <w:lvlJc w:val="left"/>
      <w:pPr>
        <w:ind w:left="-378" w:hanging="1152"/>
      </w:pPr>
    </w:lvl>
    <w:lvl w:ilvl="6">
      <w:start w:val="1"/>
      <w:numFmt w:val="decimal"/>
      <w:lvlText w:val="%1.%2.%3.%4.%5.%6.%7"/>
      <w:lvlJc w:val="left"/>
      <w:pPr>
        <w:ind w:left="-234" w:hanging="1296"/>
      </w:pPr>
    </w:lvl>
    <w:lvl w:ilvl="7">
      <w:start w:val="1"/>
      <w:numFmt w:val="decimal"/>
      <w:lvlText w:val="%1.%2.%3.%4.%5.%6.%7.%8"/>
      <w:lvlJc w:val="left"/>
      <w:pPr>
        <w:ind w:left="-90" w:hanging="1440"/>
      </w:pPr>
    </w:lvl>
    <w:lvl w:ilvl="8">
      <w:start w:val="1"/>
      <w:numFmt w:val="decimal"/>
      <w:lvlText w:val="%1.%2.%3.%4.%5.%6.%7.%8.%9"/>
      <w:lvlJc w:val="left"/>
      <w:pPr>
        <w:ind w:left="54" w:hanging="1584"/>
      </w:pPr>
    </w:lvl>
  </w:abstractNum>
  <w:abstractNum w:abstractNumId="47" w15:restartNumberingAfterBreak="0">
    <w:nsid w:val="5F230082"/>
    <w:multiLevelType w:val="hybridMultilevel"/>
    <w:tmpl w:val="A05ECFDA"/>
    <w:lvl w:ilvl="0" w:tplc="C44C465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0323021"/>
    <w:multiLevelType w:val="hybridMultilevel"/>
    <w:tmpl w:val="4120FE86"/>
    <w:lvl w:ilvl="0" w:tplc="484842F6">
      <w:start w:val="4"/>
      <w:numFmt w:val="bullet"/>
      <w:lvlText w:val=""/>
      <w:lvlJc w:val="left"/>
      <w:pPr>
        <w:ind w:left="720" w:hanging="360"/>
      </w:pPr>
      <w:rPr>
        <w:rFonts w:ascii="Symbol" w:eastAsiaTheme="minorEastAsia"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608923D3"/>
    <w:multiLevelType w:val="hybridMultilevel"/>
    <w:tmpl w:val="AB14CAE2"/>
    <w:lvl w:ilvl="0" w:tplc="2E76AFDA">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62DD75CF"/>
    <w:multiLevelType w:val="hybridMultilevel"/>
    <w:tmpl w:val="B00A0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3E46A45"/>
    <w:multiLevelType w:val="hybridMultilevel"/>
    <w:tmpl w:val="48509F2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C4969F7"/>
    <w:multiLevelType w:val="hybridMultilevel"/>
    <w:tmpl w:val="0ADAD19C"/>
    <w:lvl w:ilvl="0" w:tplc="512689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D2E4A8A"/>
    <w:multiLevelType w:val="hybridMultilevel"/>
    <w:tmpl w:val="6AA8052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6D2E5903"/>
    <w:multiLevelType w:val="hybridMultilevel"/>
    <w:tmpl w:val="41BADC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15:restartNumberingAfterBreak="0">
    <w:nsid w:val="714B0D3B"/>
    <w:multiLevelType w:val="hybridMultilevel"/>
    <w:tmpl w:val="75828E7C"/>
    <w:lvl w:ilvl="0" w:tplc="9104E1D6">
      <w:start w:val="1"/>
      <w:numFmt w:val="bullet"/>
      <w:lvlText w:val="•"/>
      <w:lvlJc w:val="left"/>
      <w:pPr>
        <w:tabs>
          <w:tab w:val="num" w:pos="720"/>
        </w:tabs>
        <w:ind w:left="720" w:hanging="360"/>
      </w:pPr>
      <w:rPr>
        <w:rFonts w:ascii="Arial" w:hAnsi="Arial" w:hint="default"/>
      </w:rPr>
    </w:lvl>
    <w:lvl w:ilvl="1" w:tplc="4ABEC014" w:tentative="1">
      <w:start w:val="1"/>
      <w:numFmt w:val="bullet"/>
      <w:lvlText w:val="•"/>
      <w:lvlJc w:val="left"/>
      <w:pPr>
        <w:tabs>
          <w:tab w:val="num" w:pos="1440"/>
        </w:tabs>
        <w:ind w:left="1440" w:hanging="360"/>
      </w:pPr>
      <w:rPr>
        <w:rFonts w:ascii="Arial" w:hAnsi="Arial" w:hint="default"/>
      </w:rPr>
    </w:lvl>
    <w:lvl w:ilvl="2" w:tplc="6E54F53C" w:tentative="1">
      <w:start w:val="1"/>
      <w:numFmt w:val="bullet"/>
      <w:lvlText w:val="•"/>
      <w:lvlJc w:val="left"/>
      <w:pPr>
        <w:tabs>
          <w:tab w:val="num" w:pos="2160"/>
        </w:tabs>
        <w:ind w:left="2160" w:hanging="360"/>
      </w:pPr>
      <w:rPr>
        <w:rFonts w:ascii="Arial" w:hAnsi="Arial" w:hint="default"/>
      </w:rPr>
    </w:lvl>
    <w:lvl w:ilvl="3" w:tplc="A9048358" w:tentative="1">
      <w:start w:val="1"/>
      <w:numFmt w:val="bullet"/>
      <w:lvlText w:val="•"/>
      <w:lvlJc w:val="left"/>
      <w:pPr>
        <w:tabs>
          <w:tab w:val="num" w:pos="2880"/>
        </w:tabs>
        <w:ind w:left="2880" w:hanging="360"/>
      </w:pPr>
      <w:rPr>
        <w:rFonts w:ascii="Arial" w:hAnsi="Arial" w:hint="default"/>
      </w:rPr>
    </w:lvl>
    <w:lvl w:ilvl="4" w:tplc="36609008" w:tentative="1">
      <w:start w:val="1"/>
      <w:numFmt w:val="bullet"/>
      <w:lvlText w:val="•"/>
      <w:lvlJc w:val="left"/>
      <w:pPr>
        <w:tabs>
          <w:tab w:val="num" w:pos="3600"/>
        </w:tabs>
        <w:ind w:left="3600" w:hanging="360"/>
      </w:pPr>
      <w:rPr>
        <w:rFonts w:ascii="Arial" w:hAnsi="Arial" w:hint="default"/>
      </w:rPr>
    </w:lvl>
    <w:lvl w:ilvl="5" w:tplc="309897AC" w:tentative="1">
      <w:start w:val="1"/>
      <w:numFmt w:val="bullet"/>
      <w:lvlText w:val="•"/>
      <w:lvlJc w:val="left"/>
      <w:pPr>
        <w:tabs>
          <w:tab w:val="num" w:pos="4320"/>
        </w:tabs>
        <w:ind w:left="4320" w:hanging="360"/>
      </w:pPr>
      <w:rPr>
        <w:rFonts w:ascii="Arial" w:hAnsi="Arial" w:hint="default"/>
      </w:rPr>
    </w:lvl>
    <w:lvl w:ilvl="6" w:tplc="0F30136A" w:tentative="1">
      <w:start w:val="1"/>
      <w:numFmt w:val="bullet"/>
      <w:lvlText w:val="•"/>
      <w:lvlJc w:val="left"/>
      <w:pPr>
        <w:tabs>
          <w:tab w:val="num" w:pos="5040"/>
        </w:tabs>
        <w:ind w:left="5040" w:hanging="360"/>
      </w:pPr>
      <w:rPr>
        <w:rFonts w:ascii="Arial" w:hAnsi="Arial" w:hint="default"/>
      </w:rPr>
    </w:lvl>
    <w:lvl w:ilvl="7" w:tplc="5022C29A" w:tentative="1">
      <w:start w:val="1"/>
      <w:numFmt w:val="bullet"/>
      <w:lvlText w:val="•"/>
      <w:lvlJc w:val="left"/>
      <w:pPr>
        <w:tabs>
          <w:tab w:val="num" w:pos="5760"/>
        </w:tabs>
        <w:ind w:left="5760" w:hanging="360"/>
      </w:pPr>
      <w:rPr>
        <w:rFonts w:ascii="Arial" w:hAnsi="Arial" w:hint="default"/>
      </w:rPr>
    </w:lvl>
    <w:lvl w:ilvl="8" w:tplc="092EAE56" w:tentative="1">
      <w:start w:val="1"/>
      <w:numFmt w:val="bullet"/>
      <w:lvlText w:val="•"/>
      <w:lvlJc w:val="left"/>
      <w:pPr>
        <w:tabs>
          <w:tab w:val="num" w:pos="6480"/>
        </w:tabs>
        <w:ind w:left="6480" w:hanging="360"/>
      </w:pPr>
      <w:rPr>
        <w:rFonts w:ascii="Arial" w:hAnsi="Arial" w:hint="default"/>
      </w:rPr>
    </w:lvl>
  </w:abstractNum>
  <w:abstractNum w:abstractNumId="56" w15:restartNumberingAfterBreak="0">
    <w:nsid w:val="74484A3B"/>
    <w:multiLevelType w:val="hybridMultilevel"/>
    <w:tmpl w:val="3ABEE66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75B45E4A"/>
    <w:multiLevelType w:val="hybridMultilevel"/>
    <w:tmpl w:val="E996DA28"/>
    <w:lvl w:ilvl="0" w:tplc="5126890C">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89366E5"/>
    <w:multiLevelType w:val="hybridMultilevel"/>
    <w:tmpl w:val="583EC3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30"/>
  </w:num>
  <w:num w:numId="3">
    <w:abstractNumId w:val="57"/>
  </w:num>
  <w:num w:numId="4">
    <w:abstractNumId w:val="52"/>
  </w:num>
  <w:num w:numId="5">
    <w:abstractNumId w:val="38"/>
  </w:num>
  <w:num w:numId="6">
    <w:abstractNumId w:val="3"/>
  </w:num>
  <w:num w:numId="7">
    <w:abstractNumId w:val="45"/>
  </w:num>
  <w:num w:numId="8">
    <w:abstractNumId w:val="49"/>
  </w:num>
  <w:num w:numId="9">
    <w:abstractNumId w:val="22"/>
  </w:num>
  <w:num w:numId="10">
    <w:abstractNumId w:val="0"/>
  </w:num>
  <w:num w:numId="11">
    <w:abstractNumId w:val="26"/>
  </w:num>
  <w:num w:numId="12">
    <w:abstractNumId w:val="28"/>
  </w:num>
  <w:num w:numId="13">
    <w:abstractNumId w:val="47"/>
  </w:num>
  <w:num w:numId="14">
    <w:abstractNumId w:val="34"/>
  </w:num>
  <w:num w:numId="15">
    <w:abstractNumId w:val="39"/>
  </w:num>
  <w:num w:numId="16">
    <w:abstractNumId w:val="33"/>
  </w:num>
  <w:num w:numId="17">
    <w:abstractNumId w:val="4"/>
  </w:num>
  <w:num w:numId="18">
    <w:abstractNumId w:val="51"/>
  </w:num>
  <w:num w:numId="19">
    <w:abstractNumId w:val="5"/>
  </w:num>
  <w:num w:numId="20">
    <w:abstractNumId w:val="8"/>
  </w:num>
  <w:num w:numId="21">
    <w:abstractNumId w:val="25"/>
  </w:num>
  <w:num w:numId="22">
    <w:abstractNumId w:val="6"/>
  </w:num>
  <w:num w:numId="23">
    <w:abstractNumId w:val="35"/>
  </w:num>
  <w:num w:numId="24">
    <w:abstractNumId w:val="24"/>
  </w:num>
  <w:num w:numId="25">
    <w:abstractNumId w:val="23"/>
  </w:num>
  <w:num w:numId="26">
    <w:abstractNumId w:val="9"/>
  </w:num>
  <w:num w:numId="27">
    <w:abstractNumId w:val="43"/>
  </w:num>
  <w:num w:numId="28">
    <w:abstractNumId w:val="20"/>
  </w:num>
  <w:num w:numId="29">
    <w:abstractNumId w:val="1"/>
  </w:num>
  <w:num w:numId="30">
    <w:abstractNumId w:val="42"/>
  </w:num>
  <w:num w:numId="31">
    <w:abstractNumId w:val="46"/>
  </w:num>
  <w:num w:numId="32">
    <w:abstractNumId w:val="44"/>
  </w:num>
  <w:num w:numId="33">
    <w:abstractNumId w:val="10"/>
  </w:num>
  <w:num w:numId="34">
    <w:abstractNumId w:val="10"/>
  </w:num>
  <w:num w:numId="35">
    <w:abstractNumId w:val="10"/>
  </w:num>
  <w:num w:numId="36">
    <w:abstractNumId w:val="10"/>
  </w:num>
  <w:num w:numId="37">
    <w:abstractNumId w:val="31"/>
  </w:num>
  <w:num w:numId="38">
    <w:abstractNumId w:val="10"/>
  </w:num>
  <w:num w:numId="39">
    <w:abstractNumId w:val="10"/>
  </w:num>
  <w:num w:numId="40">
    <w:abstractNumId w:val="10"/>
  </w:num>
  <w:num w:numId="41">
    <w:abstractNumId w:val="10"/>
  </w:num>
  <w:num w:numId="42">
    <w:abstractNumId w:val="10"/>
  </w:num>
  <w:num w:numId="43">
    <w:abstractNumId w:val="10"/>
  </w:num>
  <w:num w:numId="44">
    <w:abstractNumId w:val="10"/>
  </w:num>
  <w:num w:numId="45">
    <w:abstractNumId w:val="10"/>
  </w:num>
  <w:num w:numId="46">
    <w:abstractNumId w:val="32"/>
  </w:num>
  <w:num w:numId="47">
    <w:abstractNumId w:val="58"/>
  </w:num>
  <w:num w:numId="48">
    <w:abstractNumId w:val="11"/>
  </w:num>
  <w:num w:numId="49">
    <w:abstractNumId w:val="37"/>
  </w:num>
  <w:num w:numId="50">
    <w:abstractNumId w:val="41"/>
  </w:num>
  <w:num w:numId="51">
    <w:abstractNumId w:val="10"/>
  </w:num>
  <w:num w:numId="52">
    <w:abstractNumId w:val="10"/>
  </w:num>
  <w:num w:numId="53">
    <w:abstractNumId w:val="10"/>
  </w:num>
  <w:num w:numId="54">
    <w:abstractNumId w:val="10"/>
  </w:num>
  <w:num w:numId="55">
    <w:abstractNumId w:val="27"/>
  </w:num>
  <w:num w:numId="56">
    <w:abstractNumId w:val="10"/>
  </w:num>
  <w:num w:numId="57">
    <w:abstractNumId w:val="10"/>
  </w:num>
  <w:num w:numId="58">
    <w:abstractNumId w:val="10"/>
  </w:num>
  <w:num w:numId="59">
    <w:abstractNumId w:val="18"/>
  </w:num>
  <w:num w:numId="60">
    <w:abstractNumId w:val="17"/>
  </w:num>
  <w:num w:numId="61">
    <w:abstractNumId w:val="14"/>
  </w:num>
  <w:num w:numId="62">
    <w:abstractNumId w:val="54"/>
  </w:num>
  <w:num w:numId="63">
    <w:abstractNumId w:val="15"/>
  </w:num>
  <w:num w:numId="64">
    <w:abstractNumId w:val="56"/>
  </w:num>
  <w:num w:numId="65">
    <w:abstractNumId w:val="10"/>
  </w:num>
  <w:num w:numId="66">
    <w:abstractNumId w:val="10"/>
  </w:num>
  <w:num w:numId="67">
    <w:abstractNumId w:val="36"/>
  </w:num>
  <w:num w:numId="68">
    <w:abstractNumId w:val="50"/>
  </w:num>
  <w:num w:numId="69">
    <w:abstractNumId w:val="12"/>
  </w:num>
  <w:num w:numId="70">
    <w:abstractNumId w:val="10"/>
  </w:num>
  <w:num w:numId="71">
    <w:abstractNumId w:val="55"/>
  </w:num>
  <w:num w:numId="72">
    <w:abstractNumId w:val="40"/>
  </w:num>
  <w:num w:numId="73">
    <w:abstractNumId w:val="19"/>
  </w:num>
  <w:num w:numId="74">
    <w:abstractNumId w:val="48"/>
  </w:num>
  <w:num w:numId="75">
    <w:abstractNumId w:val="7"/>
  </w:num>
  <w:num w:numId="76">
    <w:abstractNumId w:val="21"/>
  </w:num>
  <w:num w:numId="77">
    <w:abstractNumId w:val="53"/>
  </w:num>
  <w:num w:numId="78">
    <w:abstractNumId w:val="29"/>
  </w:num>
  <w:num w:numId="79">
    <w:abstractNumId w:val="2"/>
  </w:num>
  <w:num w:numId="80">
    <w:abstractNumId w:val="16"/>
  </w:num>
  <w:num w:numId="81">
    <w:abstractNumId w:val="13"/>
  </w:num>
  <w:numIdMacAtCleanup w:val="7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Pande, Amitkumar">
    <w15:presenceInfo w15:providerId="AD" w15:userId="S-1-5-21-1407069837-2091007605-538272213-32987078"/>
  </w15:person>
  <w15:person w15:author="Gulihar, Prachi (MIND)">
    <w15:presenceInfo w15:providerId="AD" w15:userId="S::Prachi.Gulihar@mind-infotech.com::131423be-b020-41ae-b222-6c2cfbca7a4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4AF"/>
    <w:rsid w:val="0000067A"/>
    <w:rsid w:val="000043B8"/>
    <w:rsid w:val="00004B1D"/>
    <w:rsid w:val="00004F00"/>
    <w:rsid w:val="000051DB"/>
    <w:rsid w:val="00005BFD"/>
    <w:rsid w:val="0000681D"/>
    <w:rsid w:val="00011E2B"/>
    <w:rsid w:val="000146CF"/>
    <w:rsid w:val="00030FAC"/>
    <w:rsid w:val="00031A10"/>
    <w:rsid w:val="00032272"/>
    <w:rsid w:val="00034C01"/>
    <w:rsid w:val="00036410"/>
    <w:rsid w:val="00041FD3"/>
    <w:rsid w:val="00050B89"/>
    <w:rsid w:val="00052354"/>
    <w:rsid w:val="00057454"/>
    <w:rsid w:val="00067028"/>
    <w:rsid w:val="00067737"/>
    <w:rsid w:val="000709AE"/>
    <w:rsid w:val="000726A5"/>
    <w:rsid w:val="00081F38"/>
    <w:rsid w:val="000835B6"/>
    <w:rsid w:val="00085760"/>
    <w:rsid w:val="0008694A"/>
    <w:rsid w:val="00090931"/>
    <w:rsid w:val="000921B4"/>
    <w:rsid w:val="0009313B"/>
    <w:rsid w:val="000A3F92"/>
    <w:rsid w:val="000A6B0C"/>
    <w:rsid w:val="000B079F"/>
    <w:rsid w:val="000B4B80"/>
    <w:rsid w:val="000B50BC"/>
    <w:rsid w:val="000C107B"/>
    <w:rsid w:val="000C4B4B"/>
    <w:rsid w:val="000C6940"/>
    <w:rsid w:val="000D01BF"/>
    <w:rsid w:val="000D59FC"/>
    <w:rsid w:val="000E42B6"/>
    <w:rsid w:val="000E4D3E"/>
    <w:rsid w:val="000E5F91"/>
    <w:rsid w:val="000E6E0C"/>
    <w:rsid w:val="000F2D70"/>
    <w:rsid w:val="000F36C5"/>
    <w:rsid w:val="000F5025"/>
    <w:rsid w:val="00105D1A"/>
    <w:rsid w:val="00110CC2"/>
    <w:rsid w:val="00121F03"/>
    <w:rsid w:val="001229C7"/>
    <w:rsid w:val="00124729"/>
    <w:rsid w:val="001337B8"/>
    <w:rsid w:val="001439EF"/>
    <w:rsid w:val="001556D9"/>
    <w:rsid w:val="0015690C"/>
    <w:rsid w:val="00161BDB"/>
    <w:rsid w:val="001647E1"/>
    <w:rsid w:val="00172197"/>
    <w:rsid w:val="0018139E"/>
    <w:rsid w:val="00181E1A"/>
    <w:rsid w:val="001832BA"/>
    <w:rsid w:val="00191EA0"/>
    <w:rsid w:val="00193408"/>
    <w:rsid w:val="00197727"/>
    <w:rsid w:val="001A1F9B"/>
    <w:rsid w:val="001A4412"/>
    <w:rsid w:val="001A4570"/>
    <w:rsid w:val="001A6F4C"/>
    <w:rsid w:val="001A70D5"/>
    <w:rsid w:val="001B1307"/>
    <w:rsid w:val="001B44B1"/>
    <w:rsid w:val="001C1773"/>
    <w:rsid w:val="001C259C"/>
    <w:rsid w:val="001C3707"/>
    <w:rsid w:val="001C4DFD"/>
    <w:rsid w:val="001E3EA7"/>
    <w:rsid w:val="001E7B48"/>
    <w:rsid w:val="001F0B0A"/>
    <w:rsid w:val="001F51C9"/>
    <w:rsid w:val="0020106C"/>
    <w:rsid w:val="002030E4"/>
    <w:rsid w:val="002105E5"/>
    <w:rsid w:val="00211FE8"/>
    <w:rsid w:val="00215868"/>
    <w:rsid w:val="002215F7"/>
    <w:rsid w:val="00227BD0"/>
    <w:rsid w:val="00230EAB"/>
    <w:rsid w:val="00233988"/>
    <w:rsid w:val="00235B9B"/>
    <w:rsid w:val="002368E0"/>
    <w:rsid w:val="002458B5"/>
    <w:rsid w:val="0025407C"/>
    <w:rsid w:val="00255219"/>
    <w:rsid w:val="00255BA7"/>
    <w:rsid w:val="002572B8"/>
    <w:rsid w:val="00262DC4"/>
    <w:rsid w:val="002636A3"/>
    <w:rsid w:val="00275491"/>
    <w:rsid w:val="00277481"/>
    <w:rsid w:val="002777AE"/>
    <w:rsid w:val="00283413"/>
    <w:rsid w:val="0029500A"/>
    <w:rsid w:val="002A0847"/>
    <w:rsid w:val="002A7EF7"/>
    <w:rsid w:val="002B39E4"/>
    <w:rsid w:val="002C0CEE"/>
    <w:rsid w:val="002C522A"/>
    <w:rsid w:val="002D738B"/>
    <w:rsid w:val="002E1484"/>
    <w:rsid w:val="002E2C23"/>
    <w:rsid w:val="002E2FDB"/>
    <w:rsid w:val="002E4ADA"/>
    <w:rsid w:val="002E6F37"/>
    <w:rsid w:val="002F0BD4"/>
    <w:rsid w:val="00306400"/>
    <w:rsid w:val="0030777E"/>
    <w:rsid w:val="00310779"/>
    <w:rsid w:val="00317822"/>
    <w:rsid w:val="00325962"/>
    <w:rsid w:val="00327532"/>
    <w:rsid w:val="0033152B"/>
    <w:rsid w:val="003329BE"/>
    <w:rsid w:val="00333DDA"/>
    <w:rsid w:val="003424BA"/>
    <w:rsid w:val="00344188"/>
    <w:rsid w:val="0034432F"/>
    <w:rsid w:val="00351EB5"/>
    <w:rsid w:val="00354011"/>
    <w:rsid w:val="003550FB"/>
    <w:rsid w:val="003558C9"/>
    <w:rsid w:val="00355976"/>
    <w:rsid w:val="0036029C"/>
    <w:rsid w:val="003629DE"/>
    <w:rsid w:val="00363A21"/>
    <w:rsid w:val="00363B7E"/>
    <w:rsid w:val="00367F0A"/>
    <w:rsid w:val="00370F1F"/>
    <w:rsid w:val="00380086"/>
    <w:rsid w:val="003813C1"/>
    <w:rsid w:val="003830A3"/>
    <w:rsid w:val="00391349"/>
    <w:rsid w:val="003946C2"/>
    <w:rsid w:val="00394B82"/>
    <w:rsid w:val="00395310"/>
    <w:rsid w:val="00397A25"/>
    <w:rsid w:val="003B5791"/>
    <w:rsid w:val="003C14FB"/>
    <w:rsid w:val="003C20D2"/>
    <w:rsid w:val="003C3504"/>
    <w:rsid w:val="003C3ED6"/>
    <w:rsid w:val="003C7DC5"/>
    <w:rsid w:val="003D00FD"/>
    <w:rsid w:val="003D0FF8"/>
    <w:rsid w:val="003D287E"/>
    <w:rsid w:val="003D350A"/>
    <w:rsid w:val="003D7A6C"/>
    <w:rsid w:val="003E3DDB"/>
    <w:rsid w:val="003E41DD"/>
    <w:rsid w:val="003E609D"/>
    <w:rsid w:val="003E6D48"/>
    <w:rsid w:val="003E74CE"/>
    <w:rsid w:val="003F419E"/>
    <w:rsid w:val="003F4614"/>
    <w:rsid w:val="003F706A"/>
    <w:rsid w:val="00403032"/>
    <w:rsid w:val="0041334C"/>
    <w:rsid w:val="00414AAF"/>
    <w:rsid w:val="00417A28"/>
    <w:rsid w:val="00417C33"/>
    <w:rsid w:val="004212C5"/>
    <w:rsid w:val="00425A36"/>
    <w:rsid w:val="00427A3F"/>
    <w:rsid w:val="00432AEB"/>
    <w:rsid w:val="00432E16"/>
    <w:rsid w:val="00441570"/>
    <w:rsid w:val="00441B19"/>
    <w:rsid w:val="0045095D"/>
    <w:rsid w:val="0045383C"/>
    <w:rsid w:val="00454D5B"/>
    <w:rsid w:val="00461BC8"/>
    <w:rsid w:val="00466408"/>
    <w:rsid w:val="00474DB5"/>
    <w:rsid w:val="00475E12"/>
    <w:rsid w:val="00476C7A"/>
    <w:rsid w:val="004814A2"/>
    <w:rsid w:val="00493974"/>
    <w:rsid w:val="004B2174"/>
    <w:rsid w:val="004B592E"/>
    <w:rsid w:val="004C006B"/>
    <w:rsid w:val="004C5D17"/>
    <w:rsid w:val="004D4F4A"/>
    <w:rsid w:val="004D6E95"/>
    <w:rsid w:val="004D6F97"/>
    <w:rsid w:val="004D766C"/>
    <w:rsid w:val="004E1C6C"/>
    <w:rsid w:val="004E2CDD"/>
    <w:rsid w:val="004E3BCA"/>
    <w:rsid w:val="004E67CD"/>
    <w:rsid w:val="004E72FB"/>
    <w:rsid w:val="004E75AF"/>
    <w:rsid w:val="004F0408"/>
    <w:rsid w:val="004F101D"/>
    <w:rsid w:val="004F7521"/>
    <w:rsid w:val="005047DD"/>
    <w:rsid w:val="00507BF7"/>
    <w:rsid w:val="00510747"/>
    <w:rsid w:val="005142E2"/>
    <w:rsid w:val="00514646"/>
    <w:rsid w:val="00520D27"/>
    <w:rsid w:val="00524967"/>
    <w:rsid w:val="0052666A"/>
    <w:rsid w:val="00530BB7"/>
    <w:rsid w:val="005345EE"/>
    <w:rsid w:val="0053499E"/>
    <w:rsid w:val="00537B9C"/>
    <w:rsid w:val="00542221"/>
    <w:rsid w:val="00542C6B"/>
    <w:rsid w:val="00543F47"/>
    <w:rsid w:val="005467A0"/>
    <w:rsid w:val="00554ACF"/>
    <w:rsid w:val="00556103"/>
    <w:rsid w:val="005645AD"/>
    <w:rsid w:val="005744A3"/>
    <w:rsid w:val="00574D82"/>
    <w:rsid w:val="00575B6D"/>
    <w:rsid w:val="00576B7A"/>
    <w:rsid w:val="0057722D"/>
    <w:rsid w:val="00577B82"/>
    <w:rsid w:val="00581E27"/>
    <w:rsid w:val="00582501"/>
    <w:rsid w:val="00583651"/>
    <w:rsid w:val="005837E7"/>
    <w:rsid w:val="00585E82"/>
    <w:rsid w:val="00587280"/>
    <w:rsid w:val="00594B81"/>
    <w:rsid w:val="00594EFE"/>
    <w:rsid w:val="00595286"/>
    <w:rsid w:val="005A1B1B"/>
    <w:rsid w:val="005B0D16"/>
    <w:rsid w:val="005B0E6F"/>
    <w:rsid w:val="005B15C8"/>
    <w:rsid w:val="005B2A10"/>
    <w:rsid w:val="005B793E"/>
    <w:rsid w:val="005C7CD1"/>
    <w:rsid w:val="005D26E0"/>
    <w:rsid w:val="005D535F"/>
    <w:rsid w:val="005E4241"/>
    <w:rsid w:val="005E53A5"/>
    <w:rsid w:val="005F106B"/>
    <w:rsid w:val="005F2D5E"/>
    <w:rsid w:val="005F4F8A"/>
    <w:rsid w:val="00601E82"/>
    <w:rsid w:val="0060201F"/>
    <w:rsid w:val="0060338E"/>
    <w:rsid w:val="00605F1D"/>
    <w:rsid w:val="006110D7"/>
    <w:rsid w:val="00612FEC"/>
    <w:rsid w:val="00614A84"/>
    <w:rsid w:val="00616BA3"/>
    <w:rsid w:val="00622457"/>
    <w:rsid w:val="00623113"/>
    <w:rsid w:val="0062323B"/>
    <w:rsid w:val="006304D2"/>
    <w:rsid w:val="006330BB"/>
    <w:rsid w:val="00633509"/>
    <w:rsid w:val="0063385A"/>
    <w:rsid w:val="006344CF"/>
    <w:rsid w:val="00643E64"/>
    <w:rsid w:val="006572D6"/>
    <w:rsid w:val="00663CAE"/>
    <w:rsid w:val="006675F1"/>
    <w:rsid w:val="006720A9"/>
    <w:rsid w:val="0067386A"/>
    <w:rsid w:val="00675DFB"/>
    <w:rsid w:val="00684ADF"/>
    <w:rsid w:val="006867C1"/>
    <w:rsid w:val="0069783D"/>
    <w:rsid w:val="0069789D"/>
    <w:rsid w:val="00697EDA"/>
    <w:rsid w:val="006A7B0A"/>
    <w:rsid w:val="006B235F"/>
    <w:rsid w:val="006B3ADD"/>
    <w:rsid w:val="006B6DC6"/>
    <w:rsid w:val="006C1BCB"/>
    <w:rsid w:val="006C6D9F"/>
    <w:rsid w:val="006C6DB6"/>
    <w:rsid w:val="006C7A06"/>
    <w:rsid w:val="006D07B2"/>
    <w:rsid w:val="006D3B71"/>
    <w:rsid w:val="006D43BD"/>
    <w:rsid w:val="006E1677"/>
    <w:rsid w:val="006E2EB4"/>
    <w:rsid w:val="006E3C7E"/>
    <w:rsid w:val="006E6E31"/>
    <w:rsid w:val="006F397B"/>
    <w:rsid w:val="006F5042"/>
    <w:rsid w:val="006F63FA"/>
    <w:rsid w:val="006F773C"/>
    <w:rsid w:val="006F7FB2"/>
    <w:rsid w:val="00703DC7"/>
    <w:rsid w:val="00713A2F"/>
    <w:rsid w:val="0071666D"/>
    <w:rsid w:val="007230E5"/>
    <w:rsid w:val="00727D40"/>
    <w:rsid w:val="00730AE1"/>
    <w:rsid w:val="00735AC5"/>
    <w:rsid w:val="007407D7"/>
    <w:rsid w:val="00742455"/>
    <w:rsid w:val="00742FAD"/>
    <w:rsid w:val="00745CEF"/>
    <w:rsid w:val="00746C91"/>
    <w:rsid w:val="00776E92"/>
    <w:rsid w:val="00777F8C"/>
    <w:rsid w:val="007868A2"/>
    <w:rsid w:val="00790579"/>
    <w:rsid w:val="007B19BB"/>
    <w:rsid w:val="007B1DEA"/>
    <w:rsid w:val="007B2F79"/>
    <w:rsid w:val="007B61F3"/>
    <w:rsid w:val="007B79C4"/>
    <w:rsid w:val="007C3443"/>
    <w:rsid w:val="007C3A1B"/>
    <w:rsid w:val="007C42C2"/>
    <w:rsid w:val="007C7627"/>
    <w:rsid w:val="007D1A86"/>
    <w:rsid w:val="007D2358"/>
    <w:rsid w:val="007E0FBA"/>
    <w:rsid w:val="007E6F51"/>
    <w:rsid w:val="008028E3"/>
    <w:rsid w:val="00805B28"/>
    <w:rsid w:val="008079D2"/>
    <w:rsid w:val="00810797"/>
    <w:rsid w:val="00817B84"/>
    <w:rsid w:val="008269FC"/>
    <w:rsid w:val="0083275D"/>
    <w:rsid w:val="00833962"/>
    <w:rsid w:val="00837867"/>
    <w:rsid w:val="00842668"/>
    <w:rsid w:val="0084643F"/>
    <w:rsid w:val="008471EC"/>
    <w:rsid w:val="00850A45"/>
    <w:rsid w:val="00857E19"/>
    <w:rsid w:val="008628FB"/>
    <w:rsid w:val="008717E7"/>
    <w:rsid w:val="008764AF"/>
    <w:rsid w:val="008814FF"/>
    <w:rsid w:val="0088177C"/>
    <w:rsid w:val="0089741A"/>
    <w:rsid w:val="008A0AEC"/>
    <w:rsid w:val="008A0E74"/>
    <w:rsid w:val="008A1028"/>
    <w:rsid w:val="008A12F0"/>
    <w:rsid w:val="008A3B88"/>
    <w:rsid w:val="008A6258"/>
    <w:rsid w:val="008B427D"/>
    <w:rsid w:val="008B510A"/>
    <w:rsid w:val="008C0717"/>
    <w:rsid w:val="008C1E97"/>
    <w:rsid w:val="008C273D"/>
    <w:rsid w:val="008C2B40"/>
    <w:rsid w:val="008C4314"/>
    <w:rsid w:val="008C7551"/>
    <w:rsid w:val="008D0023"/>
    <w:rsid w:val="008D7F10"/>
    <w:rsid w:val="008E68D9"/>
    <w:rsid w:val="008E79E3"/>
    <w:rsid w:val="008F2EC8"/>
    <w:rsid w:val="008F4016"/>
    <w:rsid w:val="008F4BDF"/>
    <w:rsid w:val="009005F7"/>
    <w:rsid w:val="00913DB4"/>
    <w:rsid w:val="00916B9E"/>
    <w:rsid w:val="0091719A"/>
    <w:rsid w:val="00924609"/>
    <w:rsid w:val="00926170"/>
    <w:rsid w:val="00927BAB"/>
    <w:rsid w:val="00942D84"/>
    <w:rsid w:val="00961252"/>
    <w:rsid w:val="009719B8"/>
    <w:rsid w:val="0097474C"/>
    <w:rsid w:val="00984358"/>
    <w:rsid w:val="00992322"/>
    <w:rsid w:val="009A0DEA"/>
    <w:rsid w:val="009A4919"/>
    <w:rsid w:val="009A4FC1"/>
    <w:rsid w:val="009B2698"/>
    <w:rsid w:val="009B31F6"/>
    <w:rsid w:val="009B7BDE"/>
    <w:rsid w:val="009C5E97"/>
    <w:rsid w:val="009D165D"/>
    <w:rsid w:val="009D2EEB"/>
    <w:rsid w:val="009D3AE3"/>
    <w:rsid w:val="009D6F52"/>
    <w:rsid w:val="009E1AB6"/>
    <w:rsid w:val="009E700B"/>
    <w:rsid w:val="009E73BD"/>
    <w:rsid w:val="009F10CC"/>
    <w:rsid w:val="009F20D7"/>
    <w:rsid w:val="009F22A8"/>
    <w:rsid w:val="009F231B"/>
    <w:rsid w:val="009F61A1"/>
    <w:rsid w:val="009F79CC"/>
    <w:rsid w:val="00A0310E"/>
    <w:rsid w:val="00A075B4"/>
    <w:rsid w:val="00A079FA"/>
    <w:rsid w:val="00A125CE"/>
    <w:rsid w:val="00A132A9"/>
    <w:rsid w:val="00A1456C"/>
    <w:rsid w:val="00A14671"/>
    <w:rsid w:val="00A14E08"/>
    <w:rsid w:val="00A2246B"/>
    <w:rsid w:val="00A26E92"/>
    <w:rsid w:val="00A27709"/>
    <w:rsid w:val="00A369AD"/>
    <w:rsid w:val="00A41BFB"/>
    <w:rsid w:val="00A53679"/>
    <w:rsid w:val="00A53FD6"/>
    <w:rsid w:val="00A65275"/>
    <w:rsid w:val="00A731B2"/>
    <w:rsid w:val="00A77008"/>
    <w:rsid w:val="00A86CD1"/>
    <w:rsid w:val="00A93EB1"/>
    <w:rsid w:val="00A955DF"/>
    <w:rsid w:val="00A95F79"/>
    <w:rsid w:val="00AA796B"/>
    <w:rsid w:val="00AB027E"/>
    <w:rsid w:val="00AB1065"/>
    <w:rsid w:val="00AC31DE"/>
    <w:rsid w:val="00AC6C1C"/>
    <w:rsid w:val="00AD7FE9"/>
    <w:rsid w:val="00AF610A"/>
    <w:rsid w:val="00B02ADB"/>
    <w:rsid w:val="00B02F29"/>
    <w:rsid w:val="00B13838"/>
    <w:rsid w:val="00B1446B"/>
    <w:rsid w:val="00B2578D"/>
    <w:rsid w:val="00B25899"/>
    <w:rsid w:val="00B26099"/>
    <w:rsid w:val="00B40FEB"/>
    <w:rsid w:val="00B64563"/>
    <w:rsid w:val="00B65D60"/>
    <w:rsid w:val="00B67A48"/>
    <w:rsid w:val="00B70E2A"/>
    <w:rsid w:val="00B74A81"/>
    <w:rsid w:val="00B77231"/>
    <w:rsid w:val="00B81799"/>
    <w:rsid w:val="00B85244"/>
    <w:rsid w:val="00B92B0A"/>
    <w:rsid w:val="00B97A0F"/>
    <w:rsid w:val="00BA187C"/>
    <w:rsid w:val="00BB35FF"/>
    <w:rsid w:val="00BB3F87"/>
    <w:rsid w:val="00BB4FE7"/>
    <w:rsid w:val="00BB7F1B"/>
    <w:rsid w:val="00BC6CBD"/>
    <w:rsid w:val="00BD1327"/>
    <w:rsid w:val="00BD1D20"/>
    <w:rsid w:val="00BD1E66"/>
    <w:rsid w:val="00BD20A0"/>
    <w:rsid w:val="00BD4780"/>
    <w:rsid w:val="00BE03BC"/>
    <w:rsid w:val="00BE531B"/>
    <w:rsid w:val="00BF3A87"/>
    <w:rsid w:val="00BF6B6F"/>
    <w:rsid w:val="00BF7083"/>
    <w:rsid w:val="00C0575F"/>
    <w:rsid w:val="00C11925"/>
    <w:rsid w:val="00C129AE"/>
    <w:rsid w:val="00C17631"/>
    <w:rsid w:val="00C17D4D"/>
    <w:rsid w:val="00C245B1"/>
    <w:rsid w:val="00C31298"/>
    <w:rsid w:val="00C45F0E"/>
    <w:rsid w:val="00C501A5"/>
    <w:rsid w:val="00C543C9"/>
    <w:rsid w:val="00C5551D"/>
    <w:rsid w:val="00C55E97"/>
    <w:rsid w:val="00C60769"/>
    <w:rsid w:val="00C62618"/>
    <w:rsid w:val="00C64BCF"/>
    <w:rsid w:val="00C67311"/>
    <w:rsid w:val="00C722D9"/>
    <w:rsid w:val="00C749F6"/>
    <w:rsid w:val="00C848CD"/>
    <w:rsid w:val="00C86A96"/>
    <w:rsid w:val="00C94107"/>
    <w:rsid w:val="00C94653"/>
    <w:rsid w:val="00CA1BDE"/>
    <w:rsid w:val="00CA224C"/>
    <w:rsid w:val="00CB0D7E"/>
    <w:rsid w:val="00CB2B5B"/>
    <w:rsid w:val="00CC6DC5"/>
    <w:rsid w:val="00CD0EDF"/>
    <w:rsid w:val="00CD6847"/>
    <w:rsid w:val="00CD76F8"/>
    <w:rsid w:val="00CE0122"/>
    <w:rsid w:val="00CE0671"/>
    <w:rsid w:val="00CE16AD"/>
    <w:rsid w:val="00CE21BE"/>
    <w:rsid w:val="00CE68CC"/>
    <w:rsid w:val="00CF4940"/>
    <w:rsid w:val="00CF4CFE"/>
    <w:rsid w:val="00CF5DDB"/>
    <w:rsid w:val="00D01EDE"/>
    <w:rsid w:val="00D06E28"/>
    <w:rsid w:val="00D14D84"/>
    <w:rsid w:val="00D22878"/>
    <w:rsid w:val="00D236FE"/>
    <w:rsid w:val="00D23F1E"/>
    <w:rsid w:val="00D3657D"/>
    <w:rsid w:val="00D41B56"/>
    <w:rsid w:val="00D4451D"/>
    <w:rsid w:val="00D520AC"/>
    <w:rsid w:val="00D55C45"/>
    <w:rsid w:val="00D61DD1"/>
    <w:rsid w:val="00D62E94"/>
    <w:rsid w:val="00D661DC"/>
    <w:rsid w:val="00D67C2F"/>
    <w:rsid w:val="00D741C4"/>
    <w:rsid w:val="00D80BDD"/>
    <w:rsid w:val="00D81ACD"/>
    <w:rsid w:val="00D81C3D"/>
    <w:rsid w:val="00D924D4"/>
    <w:rsid w:val="00D95DC5"/>
    <w:rsid w:val="00DB2596"/>
    <w:rsid w:val="00DB5284"/>
    <w:rsid w:val="00DB633C"/>
    <w:rsid w:val="00DD003E"/>
    <w:rsid w:val="00DD0D29"/>
    <w:rsid w:val="00DD4570"/>
    <w:rsid w:val="00DD4BA9"/>
    <w:rsid w:val="00DD587F"/>
    <w:rsid w:val="00DD7D2A"/>
    <w:rsid w:val="00DE7733"/>
    <w:rsid w:val="00DF17CC"/>
    <w:rsid w:val="00E01508"/>
    <w:rsid w:val="00E07EBD"/>
    <w:rsid w:val="00E129AD"/>
    <w:rsid w:val="00E12C42"/>
    <w:rsid w:val="00E2009A"/>
    <w:rsid w:val="00E236C3"/>
    <w:rsid w:val="00E26477"/>
    <w:rsid w:val="00E3355A"/>
    <w:rsid w:val="00E5191F"/>
    <w:rsid w:val="00E53DB4"/>
    <w:rsid w:val="00E56573"/>
    <w:rsid w:val="00E619E5"/>
    <w:rsid w:val="00E65CC4"/>
    <w:rsid w:val="00E6744B"/>
    <w:rsid w:val="00E674AE"/>
    <w:rsid w:val="00E67561"/>
    <w:rsid w:val="00E67E11"/>
    <w:rsid w:val="00E7042C"/>
    <w:rsid w:val="00E75977"/>
    <w:rsid w:val="00E80AA6"/>
    <w:rsid w:val="00E82788"/>
    <w:rsid w:val="00E82FB6"/>
    <w:rsid w:val="00E94FAD"/>
    <w:rsid w:val="00E97D13"/>
    <w:rsid w:val="00EA0DC5"/>
    <w:rsid w:val="00EA718B"/>
    <w:rsid w:val="00EB1A63"/>
    <w:rsid w:val="00EB25C0"/>
    <w:rsid w:val="00EB7E78"/>
    <w:rsid w:val="00EC4EDA"/>
    <w:rsid w:val="00EC613E"/>
    <w:rsid w:val="00EC6753"/>
    <w:rsid w:val="00EF0199"/>
    <w:rsid w:val="00EF1EE9"/>
    <w:rsid w:val="00EF3482"/>
    <w:rsid w:val="00EF6ECA"/>
    <w:rsid w:val="00F02B05"/>
    <w:rsid w:val="00F0417E"/>
    <w:rsid w:val="00F06BF4"/>
    <w:rsid w:val="00F11E5A"/>
    <w:rsid w:val="00F1484F"/>
    <w:rsid w:val="00F16107"/>
    <w:rsid w:val="00F1640A"/>
    <w:rsid w:val="00F217D3"/>
    <w:rsid w:val="00F266BE"/>
    <w:rsid w:val="00F27B20"/>
    <w:rsid w:val="00F31073"/>
    <w:rsid w:val="00F3124D"/>
    <w:rsid w:val="00F34B5D"/>
    <w:rsid w:val="00F34D75"/>
    <w:rsid w:val="00F40C3D"/>
    <w:rsid w:val="00F44596"/>
    <w:rsid w:val="00F46769"/>
    <w:rsid w:val="00F50C1A"/>
    <w:rsid w:val="00F51552"/>
    <w:rsid w:val="00F601C7"/>
    <w:rsid w:val="00F60C18"/>
    <w:rsid w:val="00F62A6D"/>
    <w:rsid w:val="00F643C1"/>
    <w:rsid w:val="00F65656"/>
    <w:rsid w:val="00F6687C"/>
    <w:rsid w:val="00F70816"/>
    <w:rsid w:val="00F7565F"/>
    <w:rsid w:val="00F84493"/>
    <w:rsid w:val="00F85A0A"/>
    <w:rsid w:val="00F870AD"/>
    <w:rsid w:val="00F91ED2"/>
    <w:rsid w:val="00F9336D"/>
    <w:rsid w:val="00F959DB"/>
    <w:rsid w:val="00FA42CF"/>
    <w:rsid w:val="00FB40CE"/>
    <w:rsid w:val="00FB6014"/>
    <w:rsid w:val="00FC0E18"/>
    <w:rsid w:val="00FD305E"/>
    <w:rsid w:val="00FD331E"/>
    <w:rsid w:val="00FD37BA"/>
    <w:rsid w:val="00FD698F"/>
    <w:rsid w:val="00FE0071"/>
    <w:rsid w:val="00FE0EB8"/>
    <w:rsid w:val="00FE30CC"/>
    <w:rsid w:val="00FE3B20"/>
    <w:rsid w:val="00FE4D5C"/>
    <w:rsid w:val="00FF1887"/>
    <w:rsid w:val="00FF4EC8"/>
    <w:rsid w:val="00FF561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622D1"/>
  <w15:chartTrackingRefBased/>
  <w15:docId w15:val="{8F9B7F38-7777-4354-9F10-73C06C370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3F47"/>
  </w:style>
  <w:style w:type="paragraph" w:styleId="Heading1">
    <w:name w:val="heading 1"/>
    <w:basedOn w:val="Normal"/>
    <w:next w:val="Normal"/>
    <w:link w:val="Heading1Char"/>
    <w:qFormat/>
    <w:rsid w:val="00543F47"/>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nhideWhenUsed/>
    <w:qFormat/>
    <w:rsid w:val="00543F47"/>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nhideWhenUsed/>
    <w:qFormat/>
    <w:rsid w:val="00543F47"/>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nhideWhenUsed/>
    <w:qFormat/>
    <w:rsid w:val="00543F47"/>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nhideWhenUsed/>
    <w:qFormat/>
    <w:rsid w:val="00543F47"/>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nhideWhenUsed/>
    <w:qFormat/>
    <w:rsid w:val="00543F47"/>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nhideWhenUsed/>
    <w:qFormat/>
    <w:rsid w:val="00543F4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543F4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543F4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43F47"/>
    <w:pPr>
      <w:spacing w:after="0" w:line="240" w:lineRule="auto"/>
    </w:pPr>
  </w:style>
  <w:style w:type="character" w:customStyle="1" w:styleId="NoSpacingChar">
    <w:name w:val="No Spacing Char"/>
    <w:basedOn w:val="DefaultParagraphFont"/>
    <w:link w:val="NoSpacing"/>
    <w:uiPriority w:val="1"/>
    <w:rsid w:val="008764AF"/>
  </w:style>
  <w:style w:type="character" w:customStyle="1" w:styleId="Heading1Char">
    <w:name w:val="Heading 1 Char"/>
    <w:basedOn w:val="DefaultParagraphFont"/>
    <w:link w:val="Heading1"/>
    <w:uiPriority w:val="9"/>
    <w:rsid w:val="00543F47"/>
    <w:rPr>
      <w:rFonts w:asciiTheme="majorHAnsi" w:eastAsiaTheme="majorEastAsia" w:hAnsiTheme="majorHAnsi" w:cstheme="majorBidi"/>
      <w:b/>
      <w:bCs/>
      <w:smallCaps/>
      <w:color w:val="000000" w:themeColor="text1"/>
      <w:sz w:val="36"/>
      <w:szCs w:val="36"/>
    </w:rPr>
  </w:style>
  <w:style w:type="paragraph" w:styleId="Title">
    <w:name w:val="Title"/>
    <w:basedOn w:val="Normal"/>
    <w:next w:val="Normal"/>
    <w:link w:val="TitleChar"/>
    <w:uiPriority w:val="10"/>
    <w:qFormat/>
    <w:rsid w:val="00543F47"/>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543F47"/>
    <w:rPr>
      <w:rFonts w:asciiTheme="majorHAnsi" w:eastAsiaTheme="majorEastAsia" w:hAnsiTheme="majorHAnsi" w:cstheme="majorBidi"/>
      <w:color w:val="000000" w:themeColor="text1"/>
      <w:sz w:val="56"/>
      <w:szCs w:val="56"/>
    </w:rPr>
  </w:style>
  <w:style w:type="paragraph" w:styleId="TOCHeading">
    <w:name w:val="TOC Heading"/>
    <w:basedOn w:val="Heading1"/>
    <w:next w:val="Normal"/>
    <w:uiPriority w:val="39"/>
    <w:unhideWhenUsed/>
    <w:qFormat/>
    <w:rsid w:val="00543F47"/>
    <w:pPr>
      <w:outlineLvl w:val="9"/>
    </w:pPr>
  </w:style>
  <w:style w:type="paragraph" w:styleId="TOC1">
    <w:name w:val="toc 1"/>
    <w:basedOn w:val="Normal"/>
    <w:next w:val="Normal"/>
    <w:autoRedefine/>
    <w:uiPriority w:val="39"/>
    <w:unhideWhenUsed/>
    <w:rsid w:val="00577B82"/>
    <w:pPr>
      <w:spacing w:before="120" w:after="120"/>
    </w:pPr>
    <w:rPr>
      <w:rFonts w:cstheme="minorHAnsi"/>
      <w:b/>
      <w:bCs/>
      <w:caps/>
      <w:sz w:val="20"/>
      <w:szCs w:val="20"/>
    </w:rPr>
  </w:style>
  <w:style w:type="character" w:styleId="Hyperlink">
    <w:name w:val="Hyperlink"/>
    <w:basedOn w:val="DefaultParagraphFont"/>
    <w:uiPriority w:val="99"/>
    <w:unhideWhenUsed/>
    <w:rsid w:val="00577B82"/>
    <w:rPr>
      <w:color w:val="0563C1" w:themeColor="hyperlink"/>
      <w:u w:val="single"/>
    </w:rPr>
  </w:style>
  <w:style w:type="character" w:customStyle="1" w:styleId="Heading2Char">
    <w:name w:val="Heading 2 Char"/>
    <w:basedOn w:val="DefaultParagraphFont"/>
    <w:link w:val="Heading2"/>
    <w:uiPriority w:val="9"/>
    <w:rsid w:val="00543F47"/>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543F47"/>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543F47"/>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543F47"/>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543F47"/>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543F4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43F4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43F47"/>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543F47"/>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543F47"/>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543F47"/>
    <w:rPr>
      <w:color w:val="5A5A5A" w:themeColor="text1" w:themeTint="A5"/>
      <w:spacing w:val="10"/>
    </w:rPr>
  </w:style>
  <w:style w:type="character" w:styleId="Strong">
    <w:name w:val="Strong"/>
    <w:basedOn w:val="DefaultParagraphFont"/>
    <w:uiPriority w:val="22"/>
    <w:qFormat/>
    <w:rsid w:val="00543F47"/>
    <w:rPr>
      <w:b/>
      <w:bCs/>
      <w:color w:val="000000" w:themeColor="text1"/>
    </w:rPr>
  </w:style>
  <w:style w:type="character" w:styleId="Emphasis">
    <w:name w:val="Emphasis"/>
    <w:basedOn w:val="DefaultParagraphFont"/>
    <w:uiPriority w:val="20"/>
    <w:qFormat/>
    <w:rsid w:val="00543F47"/>
    <w:rPr>
      <w:i/>
      <w:iCs/>
      <w:color w:val="auto"/>
    </w:rPr>
  </w:style>
  <w:style w:type="paragraph" w:styleId="Quote">
    <w:name w:val="Quote"/>
    <w:basedOn w:val="Normal"/>
    <w:next w:val="Normal"/>
    <w:link w:val="QuoteChar"/>
    <w:uiPriority w:val="29"/>
    <w:qFormat/>
    <w:rsid w:val="00543F47"/>
    <w:pPr>
      <w:spacing w:before="160"/>
      <w:ind w:left="720" w:right="720"/>
    </w:pPr>
    <w:rPr>
      <w:i/>
      <w:iCs/>
      <w:color w:val="000000" w:themeColor="text1"/>
    </w:rPr>
  </w:style>
  <w:style w:type="character" w:customStyle="1" w:styleId="QuoteChar">
    <w:name w:val="Quote Char"/>
    <w:basedOn w:val="DefaultParagraphFont"/>
    <w:link w:val="Quote"/>
    <w:uiPriority w:val="29"/>
    <w:rsid w:val="00543F47"/>
    <w:rPr>
      <w:i/>
      <w:iCs/>
      <w:color w:val="000000" w:themeColor="text1"/>
    </w:rPr>
  </w:style>
  <w:style w:type="paragraph" w:styleId="IntenseQuote">
    <w:name w:val="Intense Quote"/>
    <w:basedOn w:val="Normal"/>
    <w:next w:val="Normal"/>
    <w:link w:val="IntenseQuoteChar"/>
    <w:uiPriority w:val="30"/>
    <w:qFormat/>
    <w:rsid w:val="00543F47"/>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543F47"/>
    <w:rPr>
      <w:color w:val="000000" w:themeColor="text1"/>
      <w:shd w:val="clear" w:color="auto" w:fill="F2F2F2" w:themeFill="background1" w:themeFillShade="F2"/>
    </w:rPr>
  </w:style>
  <w:style w:type="character" w:styleId="SubtleEmphasis">
    <w:name w:val="Subtle Emphasis"/>
    <w:basedOn w:val="DefaultParagraphFont"/>
    <w:uiPriority w:val="19"/>
    <w:qFormat/>
    <w:rsid w:val="00543F47"/>
    <w:rPr>
      <w:i/>
      <w:iCs/>
      <w:color w:val="404040" w:themeColor="text1" w:themeTint="BF"/>
    </w:rPr>
  </w:style>
  <w:style w:type="character" w:styleId="IntenseEmphasis">
    <w:name w:val="Intense Emphasis"/>
    <w:basedOn w:val="DefaultParagraphFont"/>
    <w:uiPriority w:val="21"/>
    <w:qFormat/>
    <w:rsid w:val="00543F47"/>
    <w:rPr>
      <w:b/>
      <w:bCs/>
      <w:i/>
      <w:iCs/>
      <w:caps/>
    </w:rPr>
  </w:style>
  <w:style w:type="character" w:styleId="SubtleReference">
    <w:name w:val="Subtle Reference"/>
    <w:basedOn w:val="DefaultParagraphFont"/>
    <w:uiPriority w:val="31"/>
    <w:qFormat/>
    <w:rsid w:val="00543F4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43F47"/>
    <w:rPr>
      <w:b/>
      <w:bCs/>
      <w:smallCaps/>
      <w:u w:val="single"/>
    </w:rPr>
  </w:style>
  <w:style w:type="character" w:styleId="BookTitle">
    <w:name w:val="Book Title"/>
    <w:basedOn w:val="DefaultParagraphFont"/>
    <w:uiPriority w:val="33"/>
    <w:qFormat/>
    <w:rsid w:val="00543F47"/>
    <w:rPr>
      <w:b w:val="0"/>
      <w:bCs w:val="0"/>
      <w:smallCaps/>
      <w:spacing w:val="5"/>
    </w:rPr>
  </w:style>
  <w:style w:type="paragraph" w:styleId="TOC2">
    <w:name w:val="toc 2"/>
    <w:basedOn w:val="Normal"/>
    <w:next w:val="Normal"/>
    <w:autoRedefine/>
    <w:uiPriority w:val="39"/>
    <w:unhideWhenUsed/>
    <w:rsid w:val="00543F47"/>
    <w:pPr>
      <w:spacing w:after="0"/>
      <w:ind w:left="220"/>
    </w:pPr>
    <w:rPr>
      <w:rFonts w:cstheme="minorHAnsi"/>
      <w:smallCaps/>
      <w:sz w:val="20"/>
      <w:szCs w:val="20"/>
    </w:rPr>
  </w:style>
  <w:style w:type="table" w:styleId="TableGrid">
    <w:name w:val="Table Grid"/>
    <w:aliases w:val="Signature Table"/>
    <w:basedOn w:val="TableNormal"/>
    <w:uiPriority w:val="59"/>
    <w:qFormat/>
    <w:rsid w:val="00E97D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C94107"/>
    <w:pPr>
      <w:spacing w:after="0"/>
      <w:ind w:left="440"/>
    </w:pPr>
    <w:rPr>
      <w:rFonts w:cstheme="minorHAnsi"/>
      <w:i/>
      <w:iCs/>
      <w:sz w:val="20"/>
      <w:szCs w:val="20"/>
    </w:rPr>
  </w:style>
  <w:style w:type="paragraph" w:styleId="TOC4">
    <w:name w:val="toc 4"/>
    <w:basedOn w:val="Normal"/>
    <w:next w:val="Normal"/>
    <w:autoRedefine/>
    <w:uiPriority w:val="39"/>
    <w:unhideWhenUsed/>
    <w:rsid w:val="00C94107"/>
    <w:pPr>
      <w:spacing w:after="0"/>
      <w:ind w:left="660"/>
    </w:pPr>
    <w:rPr>
      <w:rFonts w:cstheme="minorHAnsi"/>
      <w:sz w:val="18"/>
      <w:szCs w:val="18"/>
    </w:rPr>
  </w:style>
  <w:style w:type="paragraph" w:styleId="TOC5">
    <w:name w:val="toc 5"/>
    <w:basedOn w:val="Normal"/>
    <w:next w:val="Normal"/>
    <w:autoRedefine/>
    <w:uiPriority w:val="39"/>
    <w:unhideWhenUsed/>
    <w:rsid w:val="00C94107"/>
    <w:pPr>
      <w:spacing w:after="0"/>
      <w:ind w:left="880"/>
    </w:pPr>
    <w:rPr>
      <w:rFonts w:cstheme="minorHAnsi"/>
      <w:sz w:val="18"/>
      <w:szCs w:val="18"/>
    </w:rPr>
  </w:style>
  <w:style w:type="paragraph" w:styleId="TOC6">
    <w:name w:val="toc 6"/>
    <w:basedOn w:val="Normal"/>
    <w:next w:val="Normal"/>
    <w:autoRedefine/>
    <w:uiPriority w:val="39"/>
    <w:unhideWhenUsed/>
    <w:rsid w:val="00C94107"/>
    <w:pPr>
      <w:spacing w:after="0"/>
      <w:ind w:left="1100"/>
    </w:pPr>
    <w:rPr>
      <w:rFonts w:cstheme="minorHAnsi"/>
      <w:sz w:val="18"/>
      <w:szCs w:val="18"/>
    </w:rPr>
  </w:style>
  <w:style w:type="paragraph" w:styleId="TOC7">
    <w:name w:val="toc 7"/>
    <w:basedOn w:val="Normal"/>
    <w:next w:val="Normal"/>
    <w:autoRedefine/>
    <w:uiPriority w:val="39"/>
    <w:unhideWhenUsed/>
    <w:rsid w:val="00C94107"/>
    <w:pPr>
      <w:spacing w:after="0"/>
      <w:ind w:left="1320"/>
    </w:pPr>
    <w:rPr>
      <w:rFonts w:cstheme="minorHAnsi"/>
      <w:sz w:val="18"/>
      <w:szCs w:val="18"/>
    </w:rPr>
  </w:style>
  <w:style w:type="paragraph" w:styleId="TOC8">
    <w:name w:val="toc 8"/>
    <w:basedOn w:val="Normal"/>
    <w:next w:val="Normal"/>
    <w:autoRedefine/>
    <w:uiPriority w:val="39"/>
    <w:unhideWhenUsed/>
    <w:rsid w:val="00C94107"/>
    <w:pPr>
      <w:spacing w:after="0"/>
      <w:ind w:left="1540"/>
    </w:pPr>
    <w:rPr>
      <w:rFonts w:cstheme="minorHAnsi"/>
      <w:sz w:val="18"/>
      <w:szCs w:val="18"/>
    </w:rPr>
  </w:style>
  <w:style w:type="paragraph" w:styleId="TOC9">
    <w:name w:val="toc 9"/>
    <w:basedOn w:val="Normal"/>
    <w:next w:val="Normal"/>
    <w:autoRedefine/>
    <w:uiPriority w:val="39"/>
    <w:unhideWhenUsed/>
    <w:rsid w:val="00C94107"/>
    <w:pPr>
      <w:spacing w:after="0"/>
      <w:ind w:left="1760"/>
    </w:pPr>
    <w:rPr>
      <w:rFonts w:cstheme="minorHAnsi"/>
      <w:sz w:val="18"/>
      <w:szCs w:val="18"/>
    </w:rPr>
  </w:style>
  <w:style w:type="character" w:styleId="PlaceholderText">
    <w:name w:val="Placeholder Text"/>
    <w:basedOn w:val="DefaultParagraphFont"/>
    <w:uiPriority w:val="99"/>
    <w:semiHidden/>
    <w:rsid w:val="00D520AC"/>
    <w:rPr>
      <w:color w:val="808080"/>
    </w:rPr>
  </w:style>
  <w:style w:type="paragraph" w:styleId="ListParagraph">
    <w:name w:val="List Paragraph"/>
    <w:aliases w:val="Table Number Paragraph,Bullet List,FooterText,numbered,Paragraphe de liste1,Bulletr List Paragraph,列出段落,列出段落1,Listeafsnit1,Parágrafo da Lista1,Bullet list,Párrafo de lista1,リスト段落1,Foot,Use Case List Paragraph,Bulletted,lp1,Bullet 1,b1"/>
    <w:basedOn w:val="Normal"/>
    <w:link w:val="ListParagraphChar"/>
    <w:uiPriority w:val="34"/>
    <w:qFormat/>
    <w:rsid w:val="002030E4"/>
    <w:pPr>
      <w:ind w:left="720"/>
      <w:contextualSpacing/>
    </w:pPr>
  </w:style>
  <w:style w:type="character" w:customStyle="1" w:styleId="ListParagraphChar">
    <w:name w:val="List Paragraph Char"/>
    <w:aliases w:val="Table Number Paragraph Char,Bullet List Char,FooterText Char,numbered Char,Paragraphe de liste1 Char,Bulletr List Paragraph Char,列出段落 Char,列出段落1 Char,Listeafsnit1 Char,Parágrafo da Lista1 Char,Bullet list Char,Párrafo de lista1 Char"/>
    <w:link w:val="ListParagraph"/>
    <w:uiPriority w:val="34"/>
    <w:qFormat/>
    <w:rsid w:val="001C259C"/>
  </w:style>
  <w:style w:type="paragraph" w:styleId="Header">
    <w:name w:val="header"/>
    <w:basedOn w:val="Normal"/>
    <w:link w:val="HeaderChar"/>
    <w:uiPriority w:val="99"/>
    <w:unhideWhenUsed/>
    <w:rsid w:val="00B257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578D"/>
  </w:style>
  <w:style w:type="paragraph" w:styleId="Footer">
    <w:name w:val="footer"/>
    <w:basedOn w:val="Normal"/>
    <w:link w:val="FooterChar"/>
    <w:uiPriority w:val="99"/>
    <w:unhideWhenUsed/>
    <w:rsid w:val="00B257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578D"/>
  </w:style>
  <w:style w:type="table" w:customStyle="1" w:styleId="GridTable5Dark-Accent61">
    <w:name w:val="Grid Table 5 Dark - Accent 61"/>
    <w:basedOn w:val="TableNormal"/>
    <w:uiPriority w:val="50"/>
    <w:rsid w:val="00992322"/>
    <w:pPr>
      <w:spacing w:after="0" w:line="240" w:lineRule="auto"/>
    </w:pPr>
    <w:rPr>
      <w:rFonts w:ascii="Times New Roman" w:eastAsia="Times New Roman" w:hAnsi="Times New Roman" w:cs="Times New Roman"/>
      <w:sz w:val="24"/>
      <w:szCs w:val="24"/>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styleId="BalloonText">
    <w:name w:val="Balloon Text"/>
    <w:basedOn w:val="Normal"/>
    <w:link w:val="BalloonTextChar"/>
    <w:uiPriority w:val="99"/>
    <w:semiHidden/>
    <w:unhideWhenUsed/>
    <w:rsid w:val="00466408"/>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66408"/>
    <w:rPr>
      <w:rFonts w:ascii="Times New Roman" w:hAnsi="Times New Roman" w:cs="Times New Roman"/>
      <w:sz w:val="18"/>
      <w:szCs w:val="18"/>
    </w:rPr>
  </w:style>
  <w:style w:type="character" w:customStyle="1" w:styleId="UnresolvedMention1">
    <w:name w:val="Unresolved Mention1"/>
    <w:basedOn w:val="DefaultParagraphFont"/>
    <w:uiPriority w:val="99"/>
    <w:semiHidden/>
    <w:unhideWhenUsed/>
    <w:rsid w:val="00DD587F"/>
    <w:rPr>
      <w:color w:val="605E5C"/>
      <w:shd w:val="clear" w:color="auto" w:fill="E1DFDD"/>
    </w:rPr>
  </w:style>
  <w:style w:type="character" w:styleId="FollowedHyperlink">
    <w:name w:val="FollowedHyperlink"/>
    <w:basedOn w:val="DefaultParagraphFont"/>
    <w:uiPriority w:val="99"/>
    <w:semiHidden/>
    <w:unhideWhenUsed/>
    <w:rsid w:val="00DD587F"/>
    <w:rPr>
      <w:color w:val="954F72" w:themeColor="followedHyperlink"/>
      <w:u w:val="single"/>
    </w:rPr>
  </w:style>
  <w:style w:type="paragraph" w:styleId="NormalWeb">
    <w:name w:val="Normal (Web)"/>
    <w:basedOn w:val="Normal"/>
    <w:uiPriority w:val="99"/>
    <w:semiHidden/>
    <w:unhideWhenUsed/>
    <w:rsid w:val="0091719A"/>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CommentReference">
    <w:name w:val="annotation reference"/>
    <w:basedOn w:val="DefaultParagraphFont"/>
    <w:uiPriority w:val="99"/>
    <w:semiHidden/>
    <w:unhideWhenUsed/>
    <w:rsid w:val="00F62A6D"/>
    <w:rPr>
      <w:sz w:val="16"/>
      <w:szCs w:val="16"/>
    </w:rPr>
  </w:style>
  <w:style w:type="paragraph" w:styleId="CommentText">
    <w:name w:val="annotation text"/>
    <w:basedOn w:val="Normal"/>
    <w:link w:val="CommentTextChar"/>
    <w:uiPriority w:val="99"/>
    <w:unhideWhenUsed/>
    <w:rsid w:val="00F62A6D"/>
    <w:pPr>
      <w:spacing w:line="240" w:lineRule="auto"/>
    </w:pPr>
    <w:rPr>
      <w:sz w:val="20"/>
      <w:szCs w:val="20"/>
    </w:rPr>
  </w:style>
  <w:style w:type="character" w:customStyle="1" w:styleId="CommentTextChar">
    <w:name w:val="Comment Text Char"/>
    <w:basedOn w:val="DefaultParagraphFont"/>
    <w:link w:val="CommentText"/>
    <w:uiPriority w:val="99"/>
    <w:rsid w:val="00F62A6D"/>
    <w:rPr>
      <w:sz w:val="20"/>
      <w:szCs w:val="20"/>
    </w:rPr>
  </w:style>
  <w:style w:type="paragraph" w:styleId="CommentSubject">
    <w:name w:val="annotation subject"/>
    <w:basedOn w:val="CommentText"/>
    <w:next w:val="CommentText"/>
    <w:link w:val="CommentSubjectChar"/>
    <w:uiPriority w:val="99"/>
    <w:semiHidden/>
    <w:unhideWhenUsed/>
    <w:rsid w:val="00F62A6D"/>
    <w:rPr>
      <w:b/>
      <w:bCs/>
    </w:rPr>
  </w:style>
  <w:style w:type="character" w:customStyle="1" w:styleId="CommentSubjectChar">
    <w:name w:val="Comment Subject Char"/>
    <w:basedOn w:val="CommentTextChar"/>
    <w:link w:val="CommentSubject"/>
    <w:uiPriority w:val="99"/>
    <w:semiHidden/>
    <w:rsid w:val="00F62A6D"/>
    <w:rPr>
      <w:b/>
      <w:bCs/>
      <w:sz w:val="20"/>
      <w:szCs w:val="20"/>
    </w:rPr>
  </w:style>
  <w:style w:type="table" w:customStyle="1" w:styleId="TableGrid1">
    <w:name w:val="Table Grid1"/>
    <w:basedOn w:val="TableNormal"/>
    <w:next w:val="TableGrid"/>
    <w:uiPriority w:val="59"/>
    <w:rsid w:val="00E53D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3D7A6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uiPriority w:val="42"/>
    <w:rsid w:val="003D7A6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3D7A6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3D7A6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2-Accent1">
    <w:name w:val="Grid Table 2 Accent 1"/>
    <w:basedOn w:val="TableNormal"/>
    <w:uiPriority w:val="47"/>
    <w:rsid w:val="003D7A6C"/>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3-Accent1">
    <w:name w:val="Grid Table 3 Accent 1"/>
    <w:basedOn w:val="TableNormal"/>
    <w:uiPriority w:val="48"/>
    <w:rsid w:val="003D7A6C"/>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ListTable4">
    <w:name w:val="List Table 4"/>
    <w:basedOn w:val="TableNormal"/>
    <w:uiPriority w:val="49"/>
    <w:rsid w:val="003D7A6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3D7A6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3D7A6C"/>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3">
    <w:name w:val="Grid Table 5 Dark Accent 3"/>
    <w:basedOn w:val="TableNormal"/>
    <w:uiPriority w:val="50"/>
    <w:rsid w:val="003D7A6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ListTable4-Accent3">
    <w:name w:val="List Table 4 Accent 3"/>
    <w:basedOn w:val="TableNormal"/>
    <w:uiPriority w:val="49"/>
    <w:rsid w:val="003D7A6C"/>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UnresolvedMention">
    <w:name w:val="Unresolved Mention"/>
    <w:basedOn w:val="DefaultParagraphFont"/>
    <w:uiPriority w:val="99"/>
    <w:semiHidden/>
    <w:unhideWhenUsed/>
    <w:rsid w:val="00554A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7952907">
      <w:bodyDiv w:val="1"/>
      <w:marLeft w:val="0"/>
      <w:marRight w:val="0"/>
      <w:marTop w:val="0"/>
      <w:marBottom w:val="0"/>
      <w:divBdr>
        <w:top w:val="none" w:sz="0" w:space="0" w:color="auto"/>
        <w:left w:val="none" w:sz="0" w:space="0" w:color="auto"/>
        <w:bottom w:val="none" w:sz="0" w:space="0" w:color="auto"/>
        <w:right w:val="none" w:sz="0" w:space="0" w:color="auto"/>
      </w:divBdr>
    </w:div>
    <w:div w:id="258217245">
      <w:bodyDiv w:val="1"/>
      <w:marLeft w:val="0"/>
      <w:marRight w:val="0"/>
      <w:marTop w:val="0"/>
      <w:marBottom w:val="0"/>
      <w:divBdr>
        <w:top w:val="none" w:sz="0" w:space="0" w:color="auto"/>
        <w:left w:val="none" w:sz="0" w:space="0" w:color="auto"/>
        <w:bottom w:val="none" w:sz="0" w:space="0" w:color="auto"/>
        <w:right w:val="none" w:sz="0" w:space="0" w:color="auto"/>
      </w:divBdr>
    </w:div>
    <w:div w:id="389774003">
      <w:bodyDiv w:val="1"/>
      <w:marLeft w:val="0"/>
      <w:marRight w:val="0"/>
      <w:marTop w:val="0"/>
      <w:marBottom w:val="0"/>
      <w:divBdr>
        <w:top w:val="none" w:sz="0" w:space="0" w:color="auto"/>
        <w:left w:val="none" w:sz="0" w:space="0" w:color="auto"/>
        <w:bottom w:val="none" w:sz="0" w:space="0" w:color="auto"/>
        <w:right w:val="none" w:sz="0" w:space="0" w:color="auto"/>
      </w:divBdr>
    </w:div>
    <w:div w:id="421727163">
      <w:bodyDiv w:val="1"/>
      <w:marLeft w:val="0"/>
      <w:marRight w:val="0"/>
      <w:marTop w:val="0"/>
      <w:marBottom w:val="0"/>
      <w:divBdr>
        <w:top w:val="none" w:sz="0" w:space="0" w:color="auto"/>
        <w:left w:val="none" w:sz="0" w:space="0" w:color="auto"/>
        <w:bottom w:val="none" w:sz="0" w:space="0" w:color="auto"/>
        <w:right w:val="none" w:sz="0" w:space="0" w:color="auto"/>
      </w:divBdr>
    </w:div>
    <w:div w:id="800926500">
      <w:bodyDiv w:val="1"/>
      <w:marLeft w:val="0"/>
      <w:marRight w:val="0"/>
      <w:marTop w:val="0"/>
      <w:marBottom w:val="0"/>
      <w:divBdr>
        <w:top w:val="none" w:sz="0" w:space="0" w:color="auto"/>
        <w:left w:val="none" w:sz="0" w:space="0" w:color="auto"/>
        <w:bottom w:val="none" w:sz="0" w:space="0" w:color="auto"/>
        <w:right w:val="none" w:sz="0" w:space="0" w:color="auto"/>
      </w:divBdr>
    </w:div>
    <w:div w:id="857741320">
      <w:bodyDiv w:val="1"/>
      <w:marLeft w:val="0"/>
      <w:marRight w:val="0"/>
      <w:marTop w:val="0"/>
      <w:marBottom w:val="0"/>
      <w:divBdr>
        <w:top w:val="none" w:sz="0" w:space="0" w:color="auto"/>
        <w:left w:val="none" w:sz="0" w:space="0" w:color="auto"/>
        <w:bottom w:val="none" w:sz="0" w:space="0" w:color="auto"/>
        <w:right w:val="none" w:sz="0" w:space="0" w:color="auto"/>
      </w:divBdr>
    </w:div>
    <w:div w:id="892040108">
      <w:bodyDiv w:val="1"/>
      <w:marLeft w:val="0"/>
      <w:marRight w:val="0"/>
      <w:marTop w:val="0"/>
      <w:marBottom w:val="0"/>
      <w:divBdr>
        <w:top w:val="none" w:sz="0" w:space="0" w:color="auto"/>
        <w:left w:val="none" w:sz="0" w:space="0" w:color="auto"/>
        <w:bottom w:val="none" w:sz="0" w:space="0" w:color="auto"/>
        <w:right w:val="none" w:sz="0" w:space="0" w:color="auto"/>
      </w:divBdr>
    </w:div>
    <w:div w:id="1117219838">
      <w:bodyDiv w:val="1"/>
      <w:marLeft w:val="0"/>
      <w:marRight w:val="0"/>
      <w:marTop w:val="0"/>
      <w:marBottom w:val="0"/>
      <w:divBdr>
        <w:top w:val="none" w:sz="0" w:space="0" w:color="auto"/>
        <w:left w:val="none" w:sz="0" w:space="0" w:color="auto"/>
        <w:bottom w:val="none" w:sz="0" w:space="0" w:color="auto"/>
        <w:right w:val="none" w:sz="0" w:space="0" w:color="auto"/>
      </w:divBdr>
    </w:div>
    <w:div w:id="1241982972">
      <w:bodyDiv w:val="1"/>
      <w:marLeft w:val="0"/>
      <w:marRight w:val="0"/>
      <w:marTop w:val="0"/>
      <w:marBottom w:val="0"/>
      <w:divBdr>
        <w:top w:val="none" w:sz="0" w:space="0" w:color="auto"/>
        <w:left w:val="none" w:sz="0" w:space="0" w:color="auto"/>
        <w:bottom w:val="none" w:sz="0" w:space="0" w:color="auto"/>
        <w:right w:val="none" w:sz="0" w:space="0" w:color="auto"/>
      </w:divBdr>
    </w:div>
    <w:div w:id="1315795490">
      <w:bodyDiv w:val="1"/>
      <w:marLeft w:val="0"/>
      <w:marRight w:val="0"/>
      <w:marTop w:val="0"/>
      <w:marBottom w:val="0"/>
      <w:divBdr>
        <w:top w:val="none" w:sz="0" w:space="0" w:color="auto"/>
        <w:left w:val="none" w:sz="0" w:space="0" w:color="auto"/>
        <w:bottom w:val="none" w:sz="0" w:space="0" w:color="auto"/>
        <w:right w:val="none" w:sz="0" w:space="0" w:color="auto"/>
      </w:divBdr>
    </w:div>
    <w:div w:id="1324164029">
      <w:bodyDiv w:val="1"/>
      <w:marLeft w:val="0"/>
      <w:marRight w:val="0"/>
      <w:marTop w:val="0"/>
      <w:marBottom w:val="0"/>
      <w:divBdr>
        <w:top w:val="none" w:sz="0" w:space="0" w:color="auto"/>
        <w:left w:val="none" w:sz="0" w:space="0" w:color="auto"/>
        <w:bottom w:val="none" w:sz="0" w:space="0" w:color="auto"/>
        <w:right w:val="none" w:sz="0" w:space="0" w:color="auto"/>
      </w:divBdr>
    </w:div>
    <w:div w:id="1409039648">
      <w:bodyDiv w:val="1"/>
      <w:marLeft w:val="0"/>
      <w:marRight w:val="0"/>
      <w:marTop w:val="0"/>
      <w:marBottom w:val="0"/>
      <w:divBdr>
        <w:top w:val="none" w:sz="0" w:space="0" w:color="auto"/>
        <w:left w:val="none" w:sz="0" w:space="0" w:color="auto"/>
        <w:bottom w:val="none" w:sz="0" w:space="0" w:color="auto"/>
        <w:right w:val="none" w:sz="0" w:space="0" w:color="auto"/>
      </w:divBdr>
      <w:divsChild>
        <w:div w:id="1758091190">
          <w:marLeft w:val="446"/>
          <w:marRight w:val="0"/>
          <w:marTop w:val="0"/>
          <w:marBottom w:val="0"/>
          <w:divBdr>
            <w:top w:val="none" w:sz="0" w:space="0" w:color="auto"/>
            <w:left w:val="none" w:sz="0" w:space="0" w:color="auto"/>
            <w:bottom w:val="none" w:sz="0" w:space="0" w:color="auto"/>
            <w:right w:val="none" w:sz="0" w:space="0" w:color="auto"/>
          </w:divBdr>
        </w:div>
        <w:div w:id="1996377354">
          <w:marLeft w:val="446"/>
          <w:marRight w:val="0"/>
          <w:marTop w:val="0"/>
          <w:marBottom w:val="0"/>
          <w:divBdr>
            <w:top w:val="none" w:sz="0" w:space="0" w:color="auto"/>
            <w:left w:val="none" w:sz="0" w:space="0" w:color="auto"/>
            <w:bottom w:val="none" w:sz="0" w:space="0" w:color="auto"/>
            <w:right w:val="none" w:sz="0" w:space="0" w:color="auto"/>
          </w:divBdr>
        </w:div>
        <w:div w:id="1721173826">
          <w:marLeft w:val="446"/>
          <w:marRight w:val="0"/>
          <w:marTop w:val="0"/>
          <w:marBottom w:val="0"/>
          <w:divBdr>
            <w:top w:val="none" w:sz="0" w:space="0" w:color="auto"/>
            <w:left w:val="none" w:sz="0" w:space="0" w:color="auto"/>
            <w:bottom w:val="none" w:sz="0" w:space="0" w:color="auto"/>
            <w:right w:val="none" w:sz="0" w:space="0" w:color="auto"/>
          </w:divBdr>
        </w:div>
        <w:div w:id="258367492">
          <w:marLeft w:val="446"/>
          <w:marRight w:val="0"/>
          <w:marTop w:val="0"/>
          <w:marBottom w:val="0"/>
          <w:divBdr>
            <w:top w:val="none" w:sz="0" w:space="0" w:color="auto"/>
            <w:left w:val="none" w:sz="0" w:space="0" w:color="auto"/>
            <w:bottom w:val="none" w:sz="0" w:space="0" w:color="auto"/>
            <w:right w:val="none" w:sz="0" w:space="0" w:color="auto"/>
          </w:divBdr>
        </w:div>
        <w:div w:id="303705034">
          <w:marLeft w:val="446"/>
          <w:marRight w:val="0"/>
          <w:marTop w:val="0"/>
          <w:marBottom w:val="0"/>
          <w:divBdr>
            <w:top w:val="none" w:sz="0" w:space="0" w:color="auto"/>
            <w:left w:val="none" w:sz="0" w:space="0" w:color="auto"/>
            <w:bottom w:val="none" w:sz="0" w:space="0" w:color="auto"/>
            <w:right w:val="none" w:sz="0" w:space="0" w:color="auto"/>
          </w:divBdr>
        </w:div>
        <w:div w:id="1525821195">
          <w:marLeft w:val="446"/>
          <w:marRight w:val="0"/>
          <w:marTop w:val="0"/>
          <w:marBottom w:val="0"/>
          <w:divBdr>
            <w:top w:val="none" w:sz="0" w:space="0" w:color="auto"/>
            <w:left w:val="none" w:sz="0" w:space="0" w:color="auto"/>
            <w:bottom w:val="none" w:sz="0" w:space="0" w:color="auto"/>
            <w:right w:val="none" w:sz="0" w:space="0" w:color="auto"/>
          </w:divBdr>
        </w:div>
        <w:div w:id="914556580">
          <w:marLeft w:val="446"/>
          <w:marRight w:val="0"/>
          <w:marTop w:val="0"/>
          <w:marBottom w:val="0"/>
          <w:divBdr>
            <w:top w:val="none" w:sz="0" w:space="0" w:color="auto"/>
            <w:left w:val="none" w:sz="0" w:space="0" w:color="auto"/>
            <w:bottom w:val="none" w:sz="0" w:space="0" w:color="auto"/>
            <w:right w:val="none" w:sz="0" w:space="0" w:color="auto"/>
          </w:divBdr>
        </w:div>
        <w:div w:id="170147479">
          <w:marLeft w:val="446"/>
          <w:marRight w:val="0"/>
          <w:marTop w:val="0"/>
          <w:marBottom w:val="0"/>
          <w:divBdr>
            <w:top w:val="none" w:sz="0" w:space="0" w:color="auto"/>
            <w:left w:val="none" w:sz="0" w:space="0" w:color="auto"/>
            <w:bottom w:val="none" w:sz="0" w:space="0" w:color="auto"/>
            <w:right w:val="none" w:sz="0" w:space="0" w:color="auto"/>
          </w:divBdr>
        </w:div>
      </w:divsChild>
    </w:div>
    <w:div w:id="1683311332">
      <w:bodyDiv w:val="1"/>
      <w:marLeft w:val="0"/>
      <w:marRight w:val="0"/>
      <w:marTop w:val="0"/>
      <w:marBottom w:val="0"/>
      <w:divBdr>
        <w:top w:val="none" w:sz="0" w:space="0" w:color="auto"/>
        <w:left w:val="none" w:sz="0" w:space="0" w:color="auto"/>
        <w:bottom w:val="none" w:sz="0" w:space="0" w:color="auto"/>
        <w:right w:val="none" w:sz="0" w:space="0" w:color="auto"/>
      </w:divBdr>
    </w:div>
    <w:div w:id="1683969410">
      <w:bodyDiv w:val="1"/>
      <w:marLeft w:val="0"/>
      <w:marRight w:val="0"/>
      <w:marTop w:val="0"/>
      <w:marBottom w:val="0"/>
      <w:divBdr>
        <w:top w:val="none" w:sz="0" w:space="0" w:color="auto"/>
        <w:left w:val="none" w:sz="0" w:space="0" w:color="auto"/>
        <w:bottom w:val="none" w:sz="0" w:space="0" w:color="auto"/>
        <w:right w:val="none" w:sz="0" w:space="0" w:color="auto"/>
      </w:divBdr>
    </w:div>
    <w:div w:id="1753697823">
      <w:bodyDiv w:val="1"/>
      <w:marLeft w:val="0"/>
      <w:marRight w:val="0"/>
      <w:marTop w:val="0"/>
      <w:marBottom w:val="0"/>
      <w:divBdr>
        <w:top w:val="none" w:sz="0" w:space="0" w:color="auto"/>
        <w:left w:val="none" w:sz="0" w:space="0" w:color="auto"/>
        <w:bottom w:val="none" w:sz="0" w:space="0" w:color="auto"/>
        <w:right w:val="none" w:sz="0" w:space="0" w:color="auto"/>
      </w:divBdr>
    </w:div>
    <w:div w:id="1812554902">
      <w:bodyDiv w:val="1"/>
      <w:marLeft w:val="0"/>
      <w:marRight w:val="0"/>
      <w:marTop w:val="0"/>
      <w:marBottom w:val="0"/>
      <w:divBdr>
        <w:top w:val="none" w:sz="0" w:space="0" w:color="auto"/>
        <w:left w:val="none" w:sz="0" w:space="0" w:color="auto"/>
        <w:bottom w:val="none" w:sz="0" w:space="0" w:color="auto"/>
        <w:right w:val="none" w:sz="0" w:space="0" w:color="auto"/>
      </w:divBdr>
    </w:div>
    <w:div w:id="1936939182">
      <w:bodyDiv w:val="1"/>
      <w:marLeft w:val="0"/>
      <w:marRight w:val="0"/>
      <w:marTop w:val="0"/>
      <w:marBottom w:val="0"/>
      <w:divBdr>
        <w:top w:val="none" w:sz="0" w:space="0" w:color="auto"/>
        <w:left w:val="none" w:sz="0" w:space="0" w:color="auto"/>
        <w:bottom w:val="none" w:sz="0" w:space="0" w:color="auto"/>
        <w:right w:val="none" w:sz="0" w:space="0" w:color="auto"/>
      </w:divBdr>
    </w:div>
    <w:div w:id="1940872901">
      <w:bodyDiv w:val="1"/>
      <w:marLeft w:val="0"/>
      <w:marRight w:val="0"/>
      <w:marTop w:val="0"/>
      <w:marBottom w:val="0"/>
      <w:divBdr>
        <w:top w:val="none" w:sz="0" w:space="0" w:color="auto"/>
        <w:left w:val="none" w:sz="0" w:space="0" w:color="auto"/>
        <w:bottom w:val="none" w:sz="0" w:space="0" w:color="auto"/>
        <w:right w:val="none" w:sz="0" w:space="0" w:color="auto"/>
      </w:divBdr>
    </w:div>
    <w:div w:id="2025398312">
      <w:bodyDiv w:val="1"/>
      <w:marLeft w:val="0"/>
      <w:marRight w:val="0"/>
      <w:marTop w:val="0"/>
      <w:marBottom w:val="0"/>
      <w:divBdr>
        <w:top w:val="none" w:sz="0" w:space="0" w:color="auto"/>
        <w:left w:val="none" w:sz="0" w:space="0" w:color="auto"/>
        <w:bottom w:val="none" w:sz="0" w:space="0" w:color="auto"/>
        <w:right w:val="none" w:sz="0" w:space="0" w:color="auto"/>
      </w:divBdr>
    </w:div>
    <w:div w:id="2057001144">
      <w:bodyDiv w:val="1"/>
      <w:marLeft w:val="0"/>
      <w:marRight w:val="0"/>
      <w:marTop w:val="0"/>
      <w:marBottom w:val="0"/>
      <w:divBdr>
        <w:top w:val="none" w:sz="0" w:space="0" w:color="auto"/>
        <w:left w:val="none" w:sz="0" w:space="0" w:color="auto"/>
        <w:bottom w:val="none" w:sz="0" w:space="0" w:color="auto"/>
        <w:right w:val="none" w:sz="0" w:space="0" w:color="auto"/>
      </w:divBdr>
    </w:div>
    <w:div w:id="2057847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hyperlink" Target="https://aws.amazon.com/professional-services/CAF/" TargetMode="Externa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yperlink" Target="https://partnercentral.awspartner.com/sfc/" TargetMode="External"/><Relationship Id="rId2" Type="http://schemas.openxmlformats.org/officeDocument/2006/relationships/numbering" Target="numbering.xml"/><Relationship Id="rId16" Type="http://schemas.openxmlformats.org/officeDocument/2006/relationships/hyperlink" Target="https://calculator.aws/%23/estimate?id=bc78332f9dff73284f221b2619ecba8381f38725"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hyperlink" Target="http://calculator.s3.amazonaws.com/index.html" TargetMode="Externa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cid:image001.png@01D32FAD.E0890480" TargetMode="External"/><Relationship Id="rId14" Type="http://schemas.microsoft.com/office/2018/08/relationships/commentsExtensible" Target="commentsExtensible.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710226-4CC9-4D44-B5A2-0B11C9E34D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21</Pages>
  <Words>5633</Words>
  <Characters>32114</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Amazon Corporate</Company>
  <LinksUpToDate>false</LinksUpToDate>
  <CharactersWithSpaces>37672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mitkpn@amazon.com</dc:creator>
  <cp:keywords/>
  <dc:description/>
  <cp:lastModifiedBy>Gulihar, Prachi (MIND)</cp:lastModifiedBy>
  <cp:revision>3</cp:revision>
  <dcterms:created xsi:type="dcterms:W3CDTF">2021-04-08T05:24:00Z</dcterms:created>
  <dcterms:modified xsi:type="dcterms:W3CDTF">2021-04-08T05:25:00Z</dcterms:modified>
</cp:coreProperties>
</file>